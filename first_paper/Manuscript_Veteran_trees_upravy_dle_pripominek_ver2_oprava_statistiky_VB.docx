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8A43" w14:textId="282FED4A" w:rsidR="0038570F" w:rsidRPr="00753FA6" w:rsidRDefault="00D61989" w:rsidP="0038570F">
      <w:pPr>
        <w:pStyle w:val="Nzev"/>
        <w:jc w:val="center"/>
        <w:rPr>
          <w:rFonts w:ascii="Times New Roman" w:hAnsi="Times New Roman" w:cs="Times New Roman"/>
        </w:rPr>
      </w:pPr>
      <w:r w:rsidRPr="00D61989">
        <w:rPr>
          <w:rFonts w:ascii="Times New Roman" w:hAnsi="Times New Roman" w:cs="Times New Roman"/>
          <w:highlight w:val="yellow"/>
        </w:rPr>
        <w:t>Large trees</w:t>
      </w:r>
      <w:r w:rsidR="0038570F" w:rsidRPr="00753FA6">
        <w:rPr>
          <w:rFonts w:ascii="Times New Roman" w:hAnsi="Times New Roman" w:cs="Times New Roman"/>
        </w:rPr>
        <w:t xml:space="preserve"> as a key factor for bird diversity in spruce</w:t>
      </w:r>
      <w:r w:rsidR="0038570F">
        <w:rPr>
          <w:rFonts w:ascii="Times New Roman" w:hAnsi="Times New Roman" w:cs="Times New Roman"/>
        </w:rPr>
        <w:t>-</w:t>
      </w:r>
      <w:r w:rsidR="0038570F" w:rsidRPr="00753FA6">
        <w:rPr>
          <w:rFonts w:ascii="Times New Roman" w:hAnsi="Times New Roman" w:cs="Times New Roman"/>
        </w:rPr>
        <w:t>dominated production forests: implications for conservation management</w:t>
      </w:r>
    </w:p>
    <w:p w14:paraId="3E6CECDB" w14:textId="77777777" w:rsidR="0038570F" w:rsidRPr="00753FA6" w:rsidRDefault="0038570F" w:rsidP="0038570F">
      <w:pPr>
        <w:spacing w:line="360" w:lineRule="auto"/>
        <w:ind w:firstLine="708"/>
        <w:jc w:val="both"/>
        <w:rPr>
          <w:rFonts w:ascii="Times New Roman" w:hAnsi="Times New Roman" w:cs="Times New Roman"/>
        </w:rPr>
      </w:pPr>
    </w:p>
    <w:p w14:paraId="73C75018" w14:textId="2C5C07CA" w:rsidR="0038570F" w:rsidRPr="00DB5D6A" w:rsidRDefault="0038570F" w:rsidP="0038570F">
      <w:pPr>
        <w:spacing w:line="360" w:lineRule="auto"/>
        <w:jc w:val="both"/>
        <w:rPr>
          <w:rFonts w:ascii="Times New Roman" w:hAnsi="Times New Roman" w:cs="Times New Roman"/>
          <w:b/>
        </w:rPr>
      </w:pPr>
      <w:r w:rsidRPr="00753FA6">
        <w:rPr>
          <w:rFonts w:ascii="Times New Roman" w:hAnsi="Times New Roman" w:cs="Times New Roman"/>
          <w:b/>
        </w:rPr>
        <w:t xml:space="preserve">Dominik </w:t>
      </w:r>
      <w:proofErr w:type="spellStart"/>
      <w:proofErr w:type="gramStart"/>
      <w:r w:rsidRPr="00753FA6">
        <w:rPr>
          <w:rFonts w:ascii="Times New Roman" w:hAnsi="Times New Roman" w:cs="Times New Roman"/>
          <w:b/>
        </w:rPr>
        <w:t>Kebrle</w:t>
      </w:r>
      <w:r w:rsidRPr="00753FA6">
        <w:rPr>
          <w:rFonts w:ascii="Times New Roman" w:hAnsi="Times New Roman" w:cs="Times New Roman"/>
          <w:b/>
          <w:vertAlign w:val="superscript"/>
        </w:rPr>
        <w:t>a,b</w:t>
      </w:r>
      <w:proofErr w:type="spellEnd"/>
      <w:proofErr w:type="gramEnd"/>
      <w:r w:rsidRPr="00753FA6">
        <w:rPr>
          <w:rFonts w:ascii="Times New Roman" w:hAnsi="Times New Roman" w:cs="Times New Roman"/>
          <w:b/>
        </w:rPr>
        <w:t xml:space="preserve">, Petr </w:t>
      </w:r>
      <w:proofErr w:type="spellStart"/>
      <w:r w:rsidRPr="00753FA6">
        <w:rPr>
          <w:rFonts w:ascii="Times New Roman" w:hAnsi="Times New Roman" w:cs="Times New Roman"/>
          <w:b/>
        </w:rPr>
        <w:t>Zasadil</w:t>
      </w:r>
      <w:r w:rsidRPr="00753FA6">
        <w:rPr>
          <w:rFonts w:ascii="Times New Roman" w:hAnsi="Times New Roman" w:cs="Times New Roman"/>
          <w:b/>
          <w:vertAlign w:val="superscript"/>
        </w:rPr>
        <w:t>a</w:t>
      </w:r>
      <w:proofErr w:type="spellEnd"/>
      <w:r w:rsidRPr="00753FA6">
        <w:rPr>
          <w:rFonts w:ascii="Times New Roman" w:hAnsi="Times New Roman" w:cs="Times New Roman"/>
          <w:b/>
        </w:rPr>
        <w:t xml:space="preserve">, Jan </w:t>
      </w:r>
      <w:proofErr w:type="spellStart"/>
      <w:r w:rsidRPr="00753FA6">
        <w:rPr>
          <w:rFonts w:ascii="Times New Roman" w:hAnsi="Times New Roman" w:cs="Times New Roman"/>
          <w:b/>
        </w:rPr>
        <w:t>Hošek</w:t>
      </w:r>
      <w:r w:rsidRPr="00753FA6">
        <w:rPr>
          <w:rFonts w:ascii="Times New Roman" w:hAnsi="Times New Roman" w:cs="Times New Roman"/>
          <w:b/>
          <w:vertAlign w:val="superscript"/>
        </w:rPr>
        <w:t>b</w:t>
      </w:r>
      <w:proofErr w:type="spellEnd"/>
      <w:r w:rsidRPr="00753FA6">
        <w:rPr>
          <w:rFonts w:ascii="Times New Roman" w:hAnsi="Times New Roman" w:cs="Times New Roman"/>
          <w:b/>
        </w:rPr>
        <w:t xml:space="preserve">, </w:t>
      </w:r>
      <w:r w:rsidR="00DB5D6A" w:rsidRPr="008E2B08">
        <w:rPr>
          <w:rFonts w:ascii="Times New Roman" w:hAnsi="Times New Roman" w:cs="Times New Roman"/>
          <w:b/>
          <w:highlight w:val="yellow"/>
        </w:rPr>
        <w:t xml:space="preserve">Vojtěch </w:t>
      </w:r>
      <w:proofErr w:type="spellStart"/>
      <w:r w:rsidR="00DB5D6A" w:rsidRPr="008E2B08">
        <w:rPr>
          <w:rFonts w:ascii="Times New Roman" w:hAnsi="Times New Roman" w:cs="Times New Roman"/>
          <w:b/>
          <w:highlight w:val="yellow"/>
        </w:rPr>
        <w:t>Barták</w:t>
      </w:r>
      <w:r w:rsidR="00C869FB">
        <w:rPr>
          <w:rFonts w:ascii="Times New Roman" w:hAnsi="Times New Roman" w:cs="Times New Roman"/>
          <w:b/>
          <w:highlight w:val="yellow"/>
          <w:vertAlign w:val="superscript"/>
        </w:rPr>
        <w:t>c</w:t>
      </w:r>
      <w:proofErr w:type="spellEnd"/>
      <w:r w:rsidR="00DB5D6A" w:rsidRPr="008E2B08">
        <w:rPr>
          <w:rFonts w:ascii="Times New Roman" w:hAnsi="Times New Roman" w:cs="Times New Roman"/>
          <w:b/>
          <w:highlight w:val="yellow"/>
        </w:rPr>
        <w:t>,</w:t>
      </w:r>
      <w:r w:rsidR="00DB5D6A">
        <w:rPr>
          <w:rFonts w:ascii="Times New Roman" w:hAnsi="Times New Roman" w:cs="Times New Roman"/>
          <w:b/>
        </w:rPr>
        <w:t xml:space="preserve"> </w:t>
      </w:r>
      <w:r w:rsidRPr="00753FA6">
        <w:rPr>
          <w:rFonts w:ascii="Times New Roman" w:hAnsi="Times New Roman" w:cs="Times New Roman"/>
          <w:b/>
        </w:rPr>
        <w:t xml:space="preserve">Karel </w:t>
      </w:r>
      <w:proofErr w:type="spellStart"/>
      <w:r w:rsidRPr="00753FA6">
        <w:rPr>
          <w:rFonts w:ascii="Times New Roman" w:hAnsi="Times New Roman" w:cs="Times New Roman"/>
          <w:b/>
        </w:rPr>
        <w:t>Šťastný</w:t>
      </w:r>
      <w:r w:rsidRPr="00753FA6">
        <w:rPr>
          <w:rFonts w:ascii="Times New Roman" w:hAnsi="Times New Roman" w:cs="Times New Roman"/>
          <w:b/>
          <w:vertAlign w:val="superscript"/>
        </w:rPr>
        <w:t>a</w:t>
      </w:r>
      <w:proofErr w:type="spellEnd"/>
    </w:p>
    <w:p w14:paraId="40588DF2" w14:textId="65DFDD4E" w:rsidR="0038570F" w:rsidRPr="00753FA6" w:rsidRDefault="00C869FB" w:rsidP="0038570F">
      <w:pPr>
        <w:spacing w:line="360" w:lineRule="auto"/>
        <w:jc w:val="both"/>
        <w:rPr>
          <w:rFonts w:ascii="Times New Roman" w:hAnsi="Times New Roman" w:cs="Times New Roman"/>
        </w:rPr>
      </w:pPr>
      <w:proofErr w:type="spellStart"/>
      <w:r>
        <w:rPr>
          <w:rFonts w:ascii="Times New Roman" w:hAnsi="Times New Roman" w:cs="Times New Roman"/>
          <w:vertAlign w:val="superscript"/>
        </w:rPr>
        <w:t>a</w:t>
      </w:r>
      <w:r w:rsidR="0038570F" w:rsidRPr="00753FA6">
        <w:rPr>
          <w:rFonts w:ascii="Times New Roman" w:hAnsi="Times New Roman" w:cs="Times New Roman"/>
        </w:rPr>
        <w:t>Czech</w:t>
      </w:r>
      <w:proofErr w:type="spellEnd"/>
      <w:r w:rsidR="0038570F" w:rsidRPr="00753FA6">
        <w:rPr>
          <w:rFonts w:ascii="Times New Roman" w:hAnsi="Times New Roman" w:cs="Times New Roman"/>
        </w:rPr>
        <w:t xml:space="preserve"> University of Life Sciences Prague, Faculty of Environmental Sciences, Department of    Ecology, </w:t>
      </w:r>
      <w:proofErr w:type="spellStart"/>
      <w:r w:rsidR="0038570F" w:rsidRPr="00753FA6">
        <w:rPr>
          <w:rFonts w:ascii="Times New Roman" w:hAnsi="Times New Roman" w:cs="Times New Roman"/>
        </w:rPr>
        <w:t>Kamýcká</w:t>
      </w:r>
      <w:proofErr w:type="spellEnd"/>
      <w:r w:rsidR="0038570F" w:rsidRPr="00753FA6">
        <w:rPr>
          <w:rFonts w:ascii="Times New Roman" w:hAnsi="Times New Roman" w:cs="Times New Roman"/>
        </w:rPr>
        <w:t xml:space="preserve"> 1176, CZ-165 00 Prague, Czech Republic</w:t>
      </w:r>
    </w:p>
    <w:p w14:paraId="204A660A" w14:textId="77777777" w:rsidR="0038570F" w:rsidRDefault="0038570F" w:rsidP="0038570F">
      <w:pPr>
        <w:spacing w:line="360" w:lineRule="auto"/>
        <w:jc w:val="both"/>
        <w:rPr>
          <w:rFonts w:ascii="Times New Roman" w:hAnsi="Times New Roman" w:cs="Times New Roman"/>
        </w:rPr>
      </w:pPr>
      <w:proofErr w:type="spellStart"/>
      <w:r w:rsidRPr="00753FA6">
        <w:rPr>
          <w:rFonts w:ascii="Times New Roman" w:hAnsi="Times New Roman" w:cs="Times New Roman"/>
          <w:vertAlign w:val="superscript"/>
        </w:rPr>
        <w:t>b</w:t>
      </w:r>
      <w:r w:rsidRPr="00753FA6">
        <w:rPr>
          <w:rFonts w:ascii="Times New Roman" w:hAnsi="Times New Roman" w:cs="Times New Roman"/>
        </w:rPr>
        <w:t>Ecological</w:t>
      </w:r>
      <w:proofErr w:type="spellEnd"/>
      <w:r w:rsidRPr="00753FA6">
        <w:rPr>
          <w:rFonts w:ascii="Times New Roman" w:hAnsi="Times New Roman" w:cs="Times New Roman"/>
        </w:rPr>
        <w:t xml:space="preserve"> Services, </w:t>
      </w:r>
      <w:proofErr w:type="spellStart"/>
      <w:r w:rsidRPr="00753FA6">
        <w:rPr>
          <w:rFonts w:ascii="Times New Roman" w:hAnsi="Times New Roman" w:cs="Times New Roman"/>
        </w:rPr>
        <w:t>Tichá</w:t>
      </w:r>
      <w:proofErr w:type="spellEnd"/>
      <w:r w:rsidRPr="00753FA6">
        <w:rPr>
          <w:rFonts w:ascii="Times New Roman" w:hAnsi="Times New Roman" w:cs="Times New Roman"/>
        </w:rPr>
        <w:t xml:space="preserve"> 784/4, 268 01 </w:t>
      </w:r>
      <w:proofErr w:type="spellStart"/>
      <w:r w:rsidRPr="00753FA6">
        <w:rPr>
          <w:rFonts w:ascii="Times New Roman" w:hAnsi="Times New Roman" w:cs="Times New Roman"/>
        </w:rPr>
        <w:t>Hořovice</w:t>
      </w:r>
      <w:proofErr w:type="spellEnd"/>
      <w:r w:rsidRPr="00753FA6">
        <w:rPr>
          <w:rFonts w:ascii="Times New Roman" w:hAnsi="Times New Roman" w:cs="Times New Roman"/>
        </w:rPr>
        <w:t>, Czech Republic</w:t>
      </w:r>
    </w:p>
    <w:p w14:paraId="15F4260C" w14:textId="19CBF4B7" w:rsidR="00C869FB" w:rsidRDefault="00C869FB" w:rsidP="0038570F">
      <w:pPr>
        <w:spacing w:line="360" w:lineRule="auto"/>
        <w:jc w:val="both"/>
        <w:rPr>
          <w:rFonts w:ascii="Times New Roman" w:hAnsi="Times New Roman" w:cs="Times New Roman"/>
        </w:rPr>
      </w:pPr>
      <w:proofErr w:type="spellStart"/>
      <w:r w:rsidRPr="00C869FB">
        <w:rPr>
          <w:rFonts w:ascii="Times New Roman" w:hAnsi="Times New Roman" w:cs="Times New Roman"/>
          <w:highlight w:val="yellow"/>
          <w:vertAlign w:val="superscript"/>
        </w:rPr>
        <w:t>c</w:t>
      </w:r>
      <w:r w:rsidRPr="00C869FB">
        <w:rPr>
          <w:rFonts w:ascii="Times New Roman" w:hAnsi="Times New Roman" w:cs="Times New Roman"/>
          <w:highlight w:val="yellow"/>
        </w:rPr>
        <w:t>Czech</w:t>
      </w:r>
      <w:proofErr w:type="spellEnd"/>
      <w:r w:rsidRPr="00C869FB">
        <w:rPr>
          <w:rFonts w:ascii="Times New Roman" w:hAnsi="Times New Roman" w:cs="Times New Roman"/>
          <w:highlight w:val="yellow"/>
        </w:rPr>
        <w:t xml:space="preserve"> University of Life Sciences Prague, Faculty of Environmental Sciences, Department of </w:t>
      </w:r>
      <w:del w:id="0" w:author="Vojtěch  Barták" w:date="2021-06-07T14:15:00Z">
        <w:r w:rsidRPr="00C869FB" w:rsidDel="00496E98">
          <w:rPr>
            <w:rFonts w:ascii="Times New Roman" w:hAnsi="Times New Roman" w:cs="Times New Roman"/>
            <w:highlight w:val="yellow"/>
          </w:rPr>
          <w:delText>Applied Geoinformatics and Spatial Planning</w:delText>
        </w:r>
      </w:del>
      <w:ins w:id="1" w:author="Vojtěch  Barták" w:date="2021-06-07T14:15:00Z">
        <w:r w:rsidR="00496E98">
          <w:rPr>
            <w:rFonts w:ascii="Times New Roman" w:hAnsi="Times New Roman" w:cs="Times New Roman"/>
            <w:highlight w:val="yellow"/>
          </w:rPr>
          <w:t>Spatial Sciences</w:t>
        </w:r>
      </w:ins>
      <w:r w:rsidRPr="00C869FB">
        <w:rPr>
          <w:rFonts w:ascii="Times New Roman" w:hAnsi="Times New Roman" w:cs="Times New Roman"/>
          <w:highlight w:val="yellow"/>
        </w:rPr>
        <w:t xml:space="preserve">, </w:t>
      </w:r>
      <w:proofErr w:type="spellStart"/>
      <w:r w:rsidRPr="00C869FB">
        <w:rPr>
          <w:rFonts w:ascii="Times New Roman" w:hAnsi="Times New Roman" w:cs="Times New Roman"/>
          <w:highlight w:val="yellow"/>
        </w:rPr>
        <w:t>Kamýcká</w:t>
      </w:r>
      <w:proofErr w:type="spellEnd"/>
      <w:r w:rsidRPr="00C869FB">
        <w:rPr>
          <w:rFonts w:ascii="Times New Roman" w:hAnsi="Times New Roman" w:cs="Times New Roman"/>
          <w:highlight w:val="yellow"/>
        </w:rPr>
        <w:t xml:space="preserve"> 129, CZ-165 21 Prague, Czech Republic</w:t>
      </w:r>
    </w:p>
    <w:p w14:paraId="61396167" w14:textId="77777777" w:rsidR="0038570F" w:rsidRPr="00753FA6" w:rsidRDefault="0038570F" w:rsidP="0038570F">
      <w:pPr>
        <w:spacing w:line="360" w:lineRule="auto"/>
        <w:jc w:val="both"/>
        <w:rPr>
          <w:rFonts w:ascii="Times New Roman" w:hAnsi="Times New Roman" w:cs="Times New Roman"/>
        </w:rPr>
      </w:pPr>
    </w:p>
    <w:p w14:paraId="715A891A" w14:textId="77777777" w:rsidR="0038570F" w:rsidRDefault="0038570F" w:rsidP="0038570F">
      <w:pPr>
        <w:rPr>
          <w:rFonts w:ascii="Times New Roman" w:hAnsi="Times New Roman" w:cs="Times New Roman"/>
        </w:rPr>
      </w:pPr>
      <w:r>
        <w:rPr>
          <w:rFonts w:ascii="Times New Roman" w:hAnsi="Times New Roman" w:cs="Times New Roman"/>
        </w:rPr>
        <w:t>Corresponding author.</w:t>
      </w:r>
    </w:p>
    <w:p w14:paraId="394A9EBC" w14:textId="77777777" w:rsidR="0038570F" w:rsidRDefault="0038570F" w:rsidP="0038570F">
      <w:pPr>
        <w:rPr>
          <w:rFonts w:ascii="Times New Roman" w:hAnsi="Times New Roman" w:cs="Times New Roman"/>
        </w:rPr>
      </w:pPr>
      <w:r>
        <w:rPr>
          <w:rFonts w:ascii="Times New Roman" w:hAnsi="Times New Roman" w:cs="Times New Roman"/>
        </w:rPr>
        <w:t xml:space="preserve">E-mail address: kebrle@fzp.czu.cz (Dominik </w:t>
      </w:r>
      <w:proofErr w:type="spellStart"/>
      <w:r>
        <w:rPr>
          <w:rFonts w:ascii="Times New Roman" w:hAnsi="Times New Roman" w:cs="Times New Roman"/>
        </w:rPr>
        <w:t>Kebrle</w:t>
      </w:r>
      <w:proofErr w:type="spellEnd"/>
      <w:r>
        <w:rPr>
          <w:rFonts w:ascii="Times New Roman" w:hAnsi="Times New Roman" w:cs="Times New Roman"/>
        </w:rPr>
        <w:t>)</w:t>
      </w:r>
    </w:p>
    <w:p w14:paraId="7EB86889" w14:textId="44AB1E57" w:rsidR="0038570F" w:rsidRPr="00EA46A3" w:rsidRDefault="0038570F" w:rsidP="0038570F">
      <w:pPr>
        <w:rPr>
          <w:rFonts w:ascii="Times New Roman" w:hAnsi="Times New Roman" w:cs="Times New Roman"/>
        </w:rPr>
      </w:pPr>
      <w:r>
        <w:rPr>
          <w:rFonts w:ascii="Times New Roman" w:hAnsi="Times New Roman" w:cs="Times New Roman"/>
        </w:rPr>
        <w:t>Phone number: +420 739 021 864</w:t>
      </w:r>
    </w:p>
    <w:p w14:paraId="2925D385" w14:textId="77777777" w:rsidR="0038570F" w:rsidRDefault="0038570F" w:rsidP="0091026F">
      <w:pPr>
        <w:spacing w:line="360" w:lineRule="auto"/>
        <w:ind w:left="1985" w:hanging="1277"/>
        <w:jc w:val="both"/>
        <w:rPr>
          <w:rFonts w:ascii="Times New Roman" w:hAnsi="Times New Roman" w:cs="Times New Roman"/>
          <w:b/>
        </w:rPr>
      </w:pPr>
    </w:p>
    <w:p w14:paraId="301873ED" w14:textId="07B9E130" w:rsidR="006F5BD7" w:rsidRDefault="009D2C70" w:rsidP="0091026F">
      <w:pPr>
        <w:spacing w:line="360" w:lineRule="auto"/>
        <w:ind w:left="1985" w:hanging="1277"/>
        <w:jc w:val="both"/>
        <w:rPr>
          <w:rFonts w:ascii="Times New Roman" w:hAnsi="Times New Roman" w:cs="Times New Roman"/>
        </w:rPr>
      </w:pPr>
      <w:r w:rsidRPr="00753FA6">
        <w:rPr>
          <w:rFonts w:ascii="Times New Roman" w:hAnsi="Times New Roman" w:cs="Times New Roman"/>
          <w:b/>
        </w:rPr>
        <w:t>Key</w:t>
      </w:r>
      <w:r w:rsidR="00891027" w:rsidRPr="00753FA6">
        <w:rPr>
          <w:rFonts w:ascii="Times New Roman" w:hAnsi="Times New Roman" w:cs="Times New Roman"/>
          <w:b/>
        </w:rPr>
        <w:t xml:space="preserve"> </w:t>
      </w:r>
      <w:r w:rsidRPr="00753FA6">
        <w:rPr>
          <w:rFonts w:ascii="Times New Roman" w:hAnsi="Times New Roman" w:cs="Times New Roman"/>
          <w:b/>
        </w:rPr>
        <w:t>words:</w:t>
      </w:r>
      <w:r w:rsidR="00891027" w:rsidRPr="00753FA6">
        <w:rPr>
          <w:rFonts w:ascii="Times New Roman" w:hAnsi="Times New Roman" w:cs="Times New Roman"/>
        </w:rPr>
        <w:t xml:space="preserve"> </w:t>
      </w:r>
      <w:r w:rsidRPr="00753FA6">
        <w:rPr>
          <w:rFonts w:ascii="Times New Roman" w:hAnsi="Times New Roman" w:cs="Times New Roman"/>
        </w:rPr>
        <w:t>beech</w:t>
      </w:r>
      <w:r w:rsidR="000F4715" w:rsidRPr="00753FA6">
        <w:rPr>
          <w:rFonts w:ascii="Times New Roman" w:hAnsi="Times New Roman" w:cs="Times New Roman"/>
        </w:rPr>
        <w:t>,</w:t>
      </w:r>
      <w:r w:rsidR="00891027" w:rsidRPr="00753FA6">
        <w:rPr>
          <w:rFonts w:ascii="Times New Roman" w:hAnsi="Times New Roman" w:cs="Times New Roman"/>
        </w:rPr>
        <w:t xml:space="preserve"> </w:t>
      </w:r>
      <w:r w:rsidR="00CB6F6D" w:rsidRPr="00753FA6">
        <w:rPr>
          <w:rFonts w:ascii="Times New Roman" w:hAnsi="Times New Roman" w:cs="Times New Roman"/>
        </w:rPr>
        <w:t>forest</w:t>
      </w:r>
      <w:r w:rsidR="00891027" w:rsidRPr="00753FA6">
        <w:rPr>
          <w:rFonts w:ascii="Times New Roman" w:hAnsi="Times New Roman" w:cs="Times New Roman"/>
        </w:rPr>
        <w:t xml:space="preserve"> </w:t>
      </w:r>
      <w:r w:rsidR="00CB6F6D" w:rsidRPr="00753FA6">
        <w:rPr>
          <w:rFonts w:ascii="Times New Roman" w:hAnsi="Times New Roman" w:cs="Times New Roman"/>
        </w:rPr>
        <w:t>birds,</w:t>
      </w:r>
      <w:r w:rsidR="00891027" w:rsidRPr="00753FA6">
        <w:rPr>
          <w:rFonts w:ascii="Times New Roman" w:hAnsi="Times New Roman" w:cs="Times New Roman"/>
        </w:rPr>
        <w:t xml:space="preserve"> </w:t>
      </w:r>
      <w:r w:rsidR="00CB6F6D" w:rsidRPr="00753FA6">
        <w:rPr>
          <w:rFonts w:ascii="Times New Roman" w:hAnsi="Times New Roman" w:cs="Times New Roman"/>
        </w:rPr>
        <w:t>retention</w:t>
      </w:r>
      <w:r w:rsidR="00891027" w:rsidRPr="00753FA6">
        <w:rPr>
          <w:rFonts w:ascii="Times New Roman" w:hAnsi="Times New Roman" w:cs="Times New Roman"/>
        </w:rPr>
        <w:t xml:space="preserve"> </w:t>
      </w:r>
      <w:r w:rsidR="00CB6F6D" w:rsidRPr="00753FA6">
        <w:rPr>
          <w:rFonts w:ascii="Times New Roman" w:hAnsi="Times New Roman" w:cs="Times New Roman"/>
        </w:rPr>
        <w:t>forestry</w:t>
      </w:r>
      <w:r w:rsidR="001F524D" w:rsidRPr="00753FA6">
        <w:rPr>
          <w:rFonts w:ascii="Times New Roman" w:hAnsi="Times New Roman" w:cs="Times New Roman"/>
        </w:rPr>
        <w:t>,</w:t>
      </w:r>
      <w:r w:rsidR="00891027" w:rsidRPr="00753FA6">
        <w:rPr>
          <w:rFonts w:ascii="Times New Roman" w:hAnsi="Times New Roman" w:cs="Times New Roman"/>
        </w:rPr>
        <w:t xml:space="preserve"> </w:t>
      </w:r>
      <w:r w:rsidR="001F524D" w:rsidRPr="00753FA6">
        <w:rPr>
          <w:rFonts w:ascii="Times New Roman" w:hAnsi="Times New Roman" w:cs="Times New Roman"/>
        </w:rPr>
        <w:t>old</w:t>
      </w:r>
      <w:r w:rsidR="00891027" w:rsidRPr="00753FA6">
        <w:rPr>
          <w:rFonts w:ascii="Times New Roman" w:hAnsi="Times New Roman" w:cs="Times New Roman"/>
        </w:rPr>
        <w:t xml:space="preserve"> </w:t>
      </w:r>
      <w:r w:rsidR="001F524D" w:rsidRPr="00753FA6">
        <w:rPr>
          <w:rFonts w:ascii="Times New Roman" w:hAnsi="Times New Roman" w:cs="Times New Roman"/>
        </w:rPr>
        <w:t>trees</w:t>
      </w:r>
      <w:r w:rsidR="00CB6F6D" w:rsidRPr="00753FA6">
        <w:rPr>
          <w:rFonts w:ascii="Times New Roman" w:hAnsi="Times New Roman" w:cs="Times New Roman"/>
        </w:rPr>
        <w:t>,</w:t>
      </w:r>
      <w:r w:rsidR="00891027" w:rsidRPr="00753FA6">
        <w:rPr>
          <w:rFonts w:ascii="Times New Roman" w:hAnsi="Times New Roman" w:cs="Times New Roman"/>
        </w:rPr>
        <w:t xml:space="preserve"> </w:t>
      </w:r>
      <w:r w:rsidR="00C0193B" w:rsidRPr="00753FA6">
        <w:rPr>
          <w:rFonts w:ascii="Times New Roman" w:hAnsi="Times New Roman" w:cs="Times New Roman"/>
        </w:rPr>
        <w:t>integrative</w:t>
      </w:r>
      <w:r w:rsidR="00891027" w:rsidRPr="00753FA6">
        <w:rPr>
          <w:rFonts w:ascii="Times New Roman" w:hAnsi="Times New Roman" w:cs="Times New Roman"/>
        </w:rPr>
        <w:t xml:space="preserve"> </w:t>
      </w:r>
      <w:r w:rsidR="00C0193B" w:rsidRPr="00753FA6">
        <w:rPr>
          <w:rFonts w:ascii="Times New Roman" w:hAnsi="Times New Roman" w:cs="Times New Roman"/>
        </w:rPr>
        <w:t>forest</w:t>
      </w:r>
      <w:r w:rsidR="00891027" w:rsidRPr="00753FA6">
        <w:rPr>
          <w:rFonts w:ascii="Times New Roman" w:hAnsi="Times New Roman" w:cs="Times New Roman"/>
        </w:rPr>
        <w:t xml:space="preserve"> </w:t>
      </w:r>
      <w:r w:rsidR="00C0193B" w:rsidRPr="00753FA6">
        <w:rPr>
          <w:rFonts w:ascii="Times New Roman" w:hAnsi="Times New Roman" w:cs="Times New Roman"/>
        </w:rPr>
        <w:t>management</w:t>
      </w:r>
    </w:p>
    <w:p w14:paraId="67663689" w14:textId="77777777" w:rsidR="0038570F" w:rsidRPr="00753FA6" w:rsidRDefault="0038570F" w:rsidP="0091026F">
      <w:pPr>
        <w:spacing w:line="360" w:lineRule="auto"/>
        <w:ind w:left="1985" w:hanging="1277"/>
        <w:jc w:val="both"/>
        <w:rPr>
          <w:rFonts w:ascii="Times New Roman" w:hAnsi="Times New Roman" w:cs="Times New Roman"/>
        </w:rPr>
      </w:pPr>
    </w:p>
    <w:p w14:paraId="352429C5" w14:textId="7509E856" w:rsidR="006F5BD7" w:rsidRPr="00753FA6" w:rsidRDefault="00C8367F" w:rsidP="0091026F">
      <w:pPr>
        <w:spacing w:line="360" w:lineRule="auto"/>
        <w:jc w:val="both"/>
        <w:rPr>
          <w:rFonts w:ascii="Times New Roman" w:hAnsi="Times New Roman" w:cs="Times New Roman"/>
          <w:b/>
          <w:sz w:val="28"/>
          <w:szCs w:val="28"/>
        </w:rPr>
      </w:pPr>
      <w:r w:rsidRPr="00753FA6">
        <w:rPr>
          <w:rFonts w:ascii="Times New Roman" w:hAnsi="Times New Roman" w:cs="Times New Roman"/>
          <w:b/>
          <w:sz w:val="28"/>
          <w:szCs w:val="28"/>
        </w:rPr>
        <w:t>Abstract</w:t>
      </w:r>
    </w:p>
    <w:p w14:paraId="06A3F450" w14:textId="17D6D06F" w:rsidR="0092250B" w:rsidRPr="00753FA6" w:rsidRDefault="00D61989" w:rsidP="0091026F">
      <w:pPr>
        <w:spacing w:line="360" w:lineRule="auto"/>
        <w:ind w:firstLine="709"/>
        <w:jc w:val="both"/>
        <w:rPr>
          <w:rFonts w:ascii="Times New Roman" w:hAnsi="Times New Roman" w:cs="Times New Roman"/>
        </w:rPr>
      </w:pPr>
      <w:r>
        <w:rPr>
          <w:rFonts w:ascii="Times New Roman" w:hAnsi="Times New Roman" w:cs="Times New Roman"/>
        </w:rPr>
        <w:t>Large trees (</w:t>
      </w:r>
      <w:r w:rsidRPr="00753FA6">
        <w:rPr>
          <w:rFonts w:ascii="Times New Roman" w:hAnsi="Times New Roman" w:cs="Times New Roman"/>
        </w:rPr>
        <w:t>also called veteran trees or habitat trees</w:t>
      </w:r>
      <w:r>
        <w:rPr>
          <w:rFonts w:ascii="Times New Roman" w:hAnsi="Times New Roman" w:cs="Times New Roman"/>
        </w:rPr>
        <w:t xml:space="preserve">) </w:t>
      </w:r>
      <w:r w:rsidR="0092250B" w:rsidRPr="00753FA6">
        <w:rPr>
          <w:rFonts w:ascii="Times New Roman" w:hAnsi="Times New Roman" w:cs="Times New Roman"/>
        </w:rPr>
        <w:t>are</w:t>
      </w:r>
      <w:r w:rsidR="00891027" w:rsidRPr="00753FA6">
        <w:rPr>
          <w:rFonts w:ascii="Times New Roman" w:hAnsi="Times New Roman" w:cs="Times New Roman"/>
        </w:rPr>
        <w:t xml:space="preserve"> </w:t>
      </w:r>
      <w:r w:rsidR="0092250B" w:rsidRPr="00753FA6">
        <w:rPr>
          <w:rFonts w:ascii="Times New Roman" w:hAnsi="Times New Roman" w:cs="Times New Roman"/>
        </w:rPr>
        <w:t>keystone</w:t>
      </w:r>
      <w:r w:rsidR="00891027" w:rsidRPr="00753FA6">
        <w:rPr>
          <w:rFonts w:ascii="Times New Roman" w:hAnsi="Times New Roman" w:cs="Times New Roman"/>
        </w:rPr>
        <w:t xml:space="preserve"> </w:t>
      </w:r>
      <w:r w:rsidR="0092250B" w:rsidRPr="00753FA6">
        <w:rPr>
          <w:rFonts w:ascii="Times New Roman" w:hAnsi="Times New Roman" w:cs="Times New Roman"/>
        </w:rPr>
        <w:t>structures</w:t>
      </w:r>
      <w:r w:rsidR="00891027" w:rsidRPr="00753FA6">
        <w:rPr>
          <w:rFonts w:ascii="Times New Roman" w:hAnsi="Times New Roman" w:cs="Times New Roman"/>
        </w:rPr>
        <w:t xml:space="preserve"> </w:t>
      </w:r>
      <w:r w:rsidR="0092250B" w:rsidRPr="00753FA6">
        <w:rPr>
          <w:rFonts w:ascii="Times New Roman" w:hAnsi="Times New Roman" w:cs="Times New Roman"/>
        </w:rPr>
        <w:t>for</w:t>
      </w:r>
      <w:r w:rsidR="00891027" w:rsidRPr="00753FA6">
        <w:rPr>
          <w:rFonts w:ascii="Times New Roman" w:hAnsi="Times New Roman" w:cs="Times New Roman"/>
        </w:rPr>
        <w:t xml:space="preserve"> </w:t>
      </w:r>
      <w:r w:rsidR="0092250B" w:rsidRPr="00753FA6">
        <w:rPr>
          <w:rFonts w:ascii="Times New Roman" w:hAnsi="Times New Roman" w:cs="Times New Roman"/>
        </w:rPr>
        <w:t>biodiversity</w:t>
      </w:r>
      <w:r w:rsidR="00891027" w:rsidRPr="00753FA6">
        <w:rPr>
          <w:rFonts w:ascii="Times New Roman" w:hAnsi="Times New Roman" w:cs="Times New Roman"/>
        </w:rPr>
        <w:t xml:space="preserve"> </w:t>
      </w:r>
      <w:r w:rsidR="00893651" w:rsidRPr="00753FA6">
        <w:rPr>
          <w:rFonts w:ascii="Times New Roman" w:hAnsi="Times New Roman" w:cs="Times New Roman"/>
        </w:rPr>
        <w:t>worldwide.</w:t>
      </w:r>
      <w:r w:rsidR="00891027" w:rsidRPr="00753FA6">
        <w:rPr>
          <w:rFonts w:ascii="Times New Roman" w:hAnsi="Times New Roman" w:cs="Times New Roman"/>
        </w:rPr>
        <w:t xml:space="preserve"> </w:t>
      </w:r>
      <w:r w:rsidR="00E76457" w:rsidRPr="00753FA6">
        <w:rPr>
          <w:rFonts w:ascii="Times New Roman" w:hAnsi="Times New Roman" w:cs="Times New Roman"/>
        </w:rPr>
        <w:t>Retention</w:t>
      </w:r>
      <w:r w:rsidR="00891027" w:rsidRPr="00753FA6">
        <w:rPr>
          <w:rFonts w:ascii="Times New Roman" w:hAnsi="Times New Roman" w:cs="Times New Roman"/>
        </w:rPr>
        <w:t xml:space="preserve"> </w:t>
      </w:r>
      <w:r w:rsidR="00E76457" w:rsidRPr="00753FA6">
        <w:rPr>
          <w:rFonts w:ascii="Times New Roman" w:hAnsi="Times New Roman" w:cs="Times New Roman"/>
        </w:rPr>
        <w:t>forestry</w:t>
      </w:r>
      <w:r w:rsidR="00891027" w:rsidRPr="00753FA6">
        <w:rPr>
          <w:rFonts w:ascii="Times New Roman" w:hAnsi="Times New Roman" w:cs="Times New Roman"/>
        </w:rPr>
        <w:t xml:space="preserve"> </w:t>
      </w:r>
      <w:r w:rsidR="00E76457" w:rsidRPr="00753FA6">
        <w:rPr>
          <w:rFonts w:ascii="Times New Roman" w:hAnsi="Times New Roman" w:cs="Times New Roman"/>
        </w:rPr>
        <w:t>aims</w:t>
      </w:r>
      <w:r w:rsidR="00891027" w:rsidRPr="00753FA6">
        <w:rPr>
          <w:rFonts w:ascii="Times New Roman" w:hAnsi="Times New Roman" w:cs="Times New Roman"/>
        </w:rPr>
        <w:t xml:space="preserve"> </w:t>
      </w:r>
      <w:r w:rsidR="00E76457" w:rsidRPr="00753FA6">
        <w:rPr>
          <w:rFonts w:ascii="Times New Roman" w:hAnsi="Times New Roman" w:cs="Times New Roman"/>
        </w:rPr>
        <w:t>to</w:t>
      </w:r>
      <w:r w:rsidR="00891027" w:rsidRPr="00753FA6">
        <w:rPr>
          <w:rFonts w:ascii="Times New Roman" w:hAnsi="Times New Roman" w:cs="Times New Roman"/>
        </w:rPr>
        <w:t xml:space="preserve"> </w:t>
      </w:r>
      <w:r w:rsidR="00E76457" w:rsidRPr="00753FA6">
        <w:rPr>
          <w:rFonts w:ascii="Times New Roman" w:hAnsi="Times New Roman" w:cs="Times New Roman"/>
        </w:rPr>
        <w:t>keep</w:t>
      </w:r>
      <w:r w:rsidR="00891027" w:rsidRPr="00753FA6">
        <w:rPr>
          <w:rFonts w:ascii="Times New Roman" w:hAnsi="Times New Roman" w:cs="Times New Roman"/>
        </w:rPr>
        <w:t xml:space="preserve"> </w:t>
      </w:r>
      <w:r>
        <w:rPr>
          <w:rFonts w:ascii="Times New Roman" w:hAnsi="Times New Roman" w:cs="Times New Roman"/>
        </w:rPr>
        <w:t>large</w:t>
      </w:r>
      <w:r w:rsidR="00891027" w:rsidRPr="00753FA6">
        <w:rPr>
          <w:rFonts w:ascii="Times New Roman" w:hAnsi="Times New Roman" w:cs="Times New Roman"/>
        </w:rPr>
        <w:t xml:space="preserve"> </w:t>
      </w:r>
      <w:r w:rsidR="00E76457" w:rsidRPr="00753FA6">
        <w:rPr>
          <w:rFonts w:ascii="Times New Roman" w:hAnsi="Times New Roman" w:cs="Times New Roman"/>
        </w:rPr>
        <w:t>trees</w:t>
      </w:r>
      <w:r w:rsidR="00891027" w:rsidRPr="00753FA6">
        <w:rPr>
          <w:rFonts w:ascii="Times New Roman" w:hAnsi="Times New Roman" w:cs="Times New Roman"/>
        </w:rPr>
        <w:t xml:space="preserve"> </w:t>
      </w:r>
      <w:r w:rsidR="00E76457" w:rsidRPr="00753FA6">
        <w:rPr>
          <w:rFonts w:ascii="Times New Roman" w:hAnsi="Times New Roman" w:cs="Times New Roman"/>
        </w:rPr>
        <w:t>in</w:t>
      </w:r>
      <w:r w:rsidR="00891027" w:rsidRPr="00753FA6">
        <w:rPr>
          <w:rFonts w:ascii="Times New Roman" w:hAnsi="Times New Roman" w:cs="Times New Roman"/>
        </w:rPr>
        <w:t xml:space="preserve"> </w:t>
      </w:r>
      <w:r w:rsidR="00E76457" w:rsidRPr="00753FA6">
        <w:rPr>
          <w:rFonts w:ascii="Times New Roman" w:hAnsi="Times New Roman" w:cs="Times New Roman"/>
        </w:rPr>
        <w:t>production</w:t>
      </w:r>
      <w:r w:rsidR="00891027" w:rsidRPr="00753FA6">
        <w:rPr>
          <w:rFonts w:ascii="Times New Roman" w:hAnsi="Times New Roman" w:cs="Times New Roman"/>
        </w:rPr>
        <w:t xml:space="preserve"> </w:t>
      </w:r>
      <w:r w:rsidR="00E76457" w:rsidRPr="00753FA6">
        <w:rPr>
          <w:rFonts w:ascii="Times New Roman" w:hAnsi="Times New Roman" w:cs="Times New Roman"/>
        </w:rPr>
        <w:t>stands</w:t>
      </w:r>
      <w:r w:rsidR="00891027" w:rsidRPr="00753FA6">
        <w:rPr>
          <w:rFonts w:ascii="Times New Roman" w:hAnsi="Times New Roman" w:cs="Times New Roman"/>
        </w:rPr>
        <w:t xml:space="preserve"> </w:t>
      </w:r>
      <w:r w:rsidR="00E76457" w:rsidRPr="00753FA6">
        <w:rPr>
          <w:rFonts w:ascii="Times New Roman" w:hAnsi="Times New Roman" w:cs="Times New Roman"/>
        </w:rPr>
        <w:t>to</w:t>
      </w:r>
      <w:r w:rsidR="00891027" w:rsidRPr="00753FA6">
        <w:rPr>
          <w:rFonts w:ascii="Times New Roman" w:hAnsi="Times New Roman" w:cs="Times New Roman"/>
        </w:rPr>
        <w:t xml:space="preserve"> </w:t>
      </w:r>
      <w:r w:rsidR="00E76457" w:rsidRPr="00753FA6">
        <w:rPr>
          <w:rFonts w:ascii="Times New Roman" w:hAnsi="Times New Roman" w:cs="Times New Roman"/>
        </w:rPr>
        <w:t>support</w:t>
      </w:r>
      <w:r w:rsidR="00891027" w:rsidRPr="00753FA6">
        <w:rPr>
          <w:rFonts w:ascii="Times New Roman" w:hAnsi="Times New Roman" w:cs="Times New Roman"/>
        </w:rPr>
        <w:t xml:space="preserve"> </w:t>
      </w:r>
      <w:r w:rsidR="00E76457" w:rsidRPr="00753FA6">
        <w:rPr>
          <w:rFonts w:ascii="Times New Roman" w:hAnsi="Times New Roman" w:cs="Times New Roman"/>
        </w:rPr>
        <w:t>biodiversity.</w:t>
      </w:r>
      <w:r w:rsidR="00891027" w:rsidRPr="00753FA6">
        <w:rPr>
          <w:rFonts w:ascii="Times New Roman" w:hAnsi="Times New Roman" w:cs="Times New Roman"/>
        </w:rPr>
        <w:t xml:space="preserve"> </w:t>
      </w:r>
      <w:r w:rsidR="00E76457" w:rsidRPr="00753FA6">
        <w:rPr>
          <w:rFonts w:ascii="Times New Roman" w:hAnsi="Times New Roman" w:cs="Times New Roman"/>
        </w:rPr>
        <w:t>However,</w:t>
      </w:r>
      <w:r w:rsidR="00891027" w:rsidRPr="00753FA6">
        <w:rPr>
          <w:rFonts w:ascii="Times New Roman" w:hAnsi="Times New Roman" w:cs="Times New Roman"/>
        </w:rPr>
        <w:t xml:space="preserve"> </w:t>
      </w:r>
      <w:r w:rsidR="00E76457" w:rsidRPr="00753FA6">
        <w:rPr>
          <w:rFonts w:ascii="Times New Roman" w:hAnsi="Times New Roman" w:cs="Times New Roman"/>
        </w:rPr>
        <w:t>there</w:t>
      </w:r>
      <w:r w:rsidR="00891027" w:rsidRPr="00753FA6">
        <w:rPr>
          <w:rFonts w:ascii="Times New Roman" w:hAnsi="Times New Roman" w:cs="Times New Roman"/>
        </w:rPr>
        <w:t xml:space="preserve"> </w:t>
      </w:r>
      <w:r w:rsidR="00E76457" w:rsidRPr="00753FA6">
        <w:rPr>
          <w:rFonts w:ascii="Times New Roman" w:hAnsi="Times New Roman" w:cs="Times New Roman"/>
        </w:rPr>
        <w:t>is</w:t>
      </w:r>
      <w:r w:rsidR="00891027" w:rsidRPr="00753FA6">
        <w:rPr>
          <w:rFonts w:ascii="Times New Roman" w:hAnsi="Times New Roman" w:cs="Times New Roman"/>
        </w:rPr>
        <w:t xml:space="preserve"> </w:t>
      </w:r>
      <w:r w:rsidR="00DC142E">
        <w:rPr>
          <w:rFonts w:ascii="Times New Roman" w:hAnsi="Times New Roman" w:cs="Times New Roman"/>
        </w:rPr>
        <w:t>in</w:t>
      </w:r>
      <w:r w:rsidR="00453F3E" w:rsidRPr="00753FA6">
        <w:rPr>
          <w:rFonts w:ascii="Times New Roman" w:hAnsi="Times New Roman" w:cs="Times New Roman"/>
        </w:rPr>
        <w:t>sufficient</w:t>
      </w:r>
      <w:r w:rsidR="00891027" w:rsidRPr="00753FA6">
        <w:rPr>
          <w:rFonts w:ascii="Times New Roman" w:hAnsi="Times New Roman" w:cs="Times New Roman"/>
        </w:rPr>
        <w:t xml:space="preserve"> </w:t>
      </w:r>
      <w:r w:rsidR="00E76457" w:rsidRPr="00753FA6">
        <w:rPr>
          <w:rFonts w:ascii="Times New Roman" w:hAnsi="Times New Roman" w:cs="Times New Roman"/>
        </w:rPr>
        <w:t>information</w:t>
      </w:r>
      <w:r w:rsidR="00891027" w:rsidRPr="00753FA6">
        <w:rPr>
          <w:rFonts w:ascii="Times New Roman" w:hAnsi="Times New Roman" w:cs="Times New Roman"/>
        </w:rPr>
        <w:t xml:space="preserve"> </w:t>
      </w:r>
      <w:r w:rsidR="0097748E" w:rsidRPr="00753FA6">
        <w:rPr>
          <w:rFonts w:ascii="Times New Roman" w:hAnsi="Times New Roman" w:cs="Times New Roman"/>
        </w:rPr>
        <w:t>about</w:t>
      </w:r>
      <w:r w:rsidR="00891027" w:rsidRPr="00753FA6">
        <w:rPr>
          <w:rFonts w:ascii="Times New Roman" w:hAnsi="Times New Roman" w:cs="Times New Roman"/>
        </w:rPr>
        <w:t xml:space="preserve"> </w:t>
      </w:r>
      <w:r w:rsidR="00DC142E">
        <w:rPr>
          <w:rFonts w:ascii="Times New Roman" w:hAnsi="Times New Roman" w:cs="Times New Roman"/>
        </w:rPr>
        <w:t xml:space="preserve">the </w:t>
      </w:r>
      <w:r w:rsidR="00E76457" w:rsidRPr="00753FA6">
        <w:rPr>
          <w:rFonts w:ascii="Times New Roman" w:hAnsi="Times New Roman" w:cs="Times New Roman"/>
        </w:rPr>
        <w:t>effect</w:t>
      </w:r>
      <w:r w:rsidR="00891027" w:rsidRPr="00753FA6">
        <w:rPr>
          <w:rFonts w:ascii="Times New Roman" w:hAnsi="Times New Roman" w:cs="Times New Roman"/>
        </w:rPr>
        <w:t xml:space="preserve"> </w:t>
      </w:r>
      <w:r w:rsidR="00E76457" w:rsidRPr="00753FA6">
        <w:rPr>
          <w:rFonts w:ascii="Times New Roman" w:hAnsi="Times New Roman" w:cs="Times New Roman"/>
        </w:rPr>
        <w:t>of</w:t>
      </w:r>
      <w:r w:rsidR="00891027" w:rsidRPr="00753FA6">
        <w:rPr>
          <w:rFonts w:ascii="Times New Roman" w:hAnsi="Times New Roman" w:cs="Times New Roman"/>
        </w:rPr>
        <w:t xml:space="preserve"> </w:t>
      </w:r>
      <w:r>
        <w:rPr>
          <w:rFonts w:ascii="Times New Roman" w:hAnsi="Times New Roman" w:cs="Times New Roman"/>
        </w:rPr>
        <w:t>large</w:t>
      </w:r>
      <w:r w:rsidR="00891027" w:rsidRPr="00753FA6">
        <w:rPr>
          <w:rFonts w:ascii="Times New Roman" w:hAnsi="Times New Roman" w:cs="Times New Roman"/>
        </w:rPr>
        <w:t xml:space="preserve"> </w:t>
      </w:r>
      <w:r w:rsidR="00E76457" w:rsidRPr="00753FA6">
        <w:rPr>
          <w:rFonts w:ascii="Times New Roman" w:hAnsi="Times New Roman" w:cs="Times New Roman"/>
        </w:rPr>
        <w:t>trees</w:t>
      </w:r>
      <w:r w:rsidR="00891027" w:rsidRPr="00753FA6">
        <w:rPr>
          <w:rFonts w:ascii="Times New Roman" w:hAnsi="Times New Roman" w:cs="Times New Roman"/>
        </w:rPr>
        <w:t xml:space="preserve"> </w:t>
      </w:r>
      <w:r w:rsidR="00453F3E" w:rsidRPr="00753FA6">
        <w:rPr>
          <w:rFonts w:ascii="Times New Roman" w:hAnsi="Times New Roman" w:cs="Times New Roman"/>
        </w:rPr>
        <w:t>on</w:t>
      </w:r>
      <w:r w:rsidR="00891027" w:rsidRPr="00753FA6">
        <w:rPr>
          <w:rFonts w:ascii="Times New Roman" w:hAnsi="Times New Roman" w:cs="Times New Roman"/>
        </w:rPr>
        <w:t xml:space="preserve"> </w:t>
      </w:r>
      <w:r w:rsidR="00453F3E" w:rsidRPr="00753FA6">
        <w:rPr>
          <w:rFonts w:ascii="Times New Roman" w:hAnsi="Times New Roman" w:cs="Times New Roman"/>
        </w:rPr>
        <w:t>biodiversity</w:t>
      </w:r>
      <w:r w:rsidR="00891027" w:rsidRPr="00753FA6">
        <w:rPr>
          <w:rFonts w:ascii="Times New Roman" w:hAnsi="Times New Roman" w:cs="Times New Roman"/>
        </w:rPr>
        <w:t xml:space="preserve"> </w:t>
      </w:r>
      <w:r w:rsidR="00E76457" w:rsidRPr="00753FA6">
        <w:rPr>
          <w:rFonts w:ascii="Times New Roman" w:hAnsi="Times New Roman" w:cs="Times New Roman"/>
        </w:rPr>
        <w:t>and</w:t>
      </w:r>
      <w:r w:rsidR="00891027" w:rsidRPr="00753FA6">
        <w:rPr>
          <w:rFonts w:ascii="Times New Roman" w:hAnsi="Times New Roman" w:cs="Times New Roman"/>
        </w:rPr>
        <w:t xml:space="preserve"> </w:t>
      </w:r>
      <w:r w:rsidR="00E76457" w:rsidRPr="00753FA6">
        <w:rPr>
          <w:rFonts w:ascii="Times New Roman" w:hAnsi="Times New Roman" w:cs="Times New Roman"/>
        </w:rPr>
        <w:t>how</w:t>
      </w:r>
      <w:r w:rsidR="00891027" w:rsidRPr="00753FA6">
        <w:rPr>
          <w:rFonts w:ascii="Times New Roman" w:hAnsi="Times New Roman" w:cs="Times New Roman"/>
        </w:rPr>
        <w:t xml:space="preserve"> </w:t>
      </w:r>
      <w:r w:rsidR="00E76457" w:rsidRPr="00753FA6">
        <w:rPr>
          <w:rFonts w:ascii="Times New Roman" w:hAnsi="Times New Roman" w:cs="Times New Roman"/>
        </w:rPr>
        <w:t>many</w:t>
      </w:r>
      <w:r w:rsidR="00891027" w:rsidRPr="00753FA6">
        <w:rPr>
          <w:rFonts w:ascii="Times New Roman" w:hAnsi="Times New Roman" w:cs="Times New Roman"/>
        </w:rPr>
        <w:t xml:space="preserve"> </w:t>
      </w:r>
      <w:r>
        <w:rPr>
          <w:rFonts w:ascii="Times New Roman" w:hAnsi="Times New Roman" w:cs="Times New Roman"/>
        </w:rPr>
        <w:t>large</w:t>
      </w:r>
      <w:r w:rsidR="00891027" w:rsidRPr="00753FA6">
        <w:rPr>
          <w:rFonts w:ascii="Times New Roman" w:hAnsi="Times New Roman" w:cs="Times New Roman"/>
        </w:rPr>
        <w:t xml:space="preserve"> </w:t>
      </w:r>
      <w:r w:rsidR="00E76457" w:rsidRPr="00753FA6">
        <w:rPr>
          <w:rFonts w:ascii="Times New Roman" w:hAnsi="Times New Roman" w:cs="Times New Roman"/>
        </w:rPr>
        <w:t>trees</w:t>
      </w:r>
      <w:r w:rsidR="00891027" w:rsidRPr="00753FA6">
        <w:rPr>
          <w:rFonts w:ascii="Times New Roman" w:hAnsi="Times New Roman" w:cs="Times New Roman"/>
        </w:rPr>
        <w:t xml:space="preserve"> </w:t>
      </w:r>
      <w:r w:rsidR="00E76457" w:rsidRPr="00753FA6">
        <w:rPr>
          <w:rFonts w:ascii="Times New Roman" w:hAnsi="Times New Roman" w:cs="Times New Roman"/>
        </w:rPr>
        <w:t>should</w:t>
      </w:r>
      <w:r w:rsidR="00891027" w:rsidRPr="00753FA6">
        <w:rPr>
          <w:rFonts w:ascii="Times New Roman" w:hAnsi="Times New Roman" w:cs="Times New Roman"/>
        </w:rPr>
        <w:t xml:space="preserve"> </w:t>
      </w:r>
      <w:r w:rsidR="00E76457" w:rsidRPr="00753FA6">
        <w:rPr>
          <w:rFonts w:ascii="Times New Roman" w:hAnsi="Times New Roman" w:cs="Times New Roman"/>
        </w:rPr>
        <w:t>be</w:t>
      </w:r>
      <w:r w:rsidR="00891027" w:rsidRPr="00753FA6">
        <w:rPr>
          <w:rFonts w:ascii="Times New Roman" w:hAnsi="Times New Roman" w:cs="Times New Roman"/>
        </w:rPr>
        <w:t xml:space="preserve"> </w:t>
      </w:r>
      <w:r w:rsidR="00E76457" w:rsidRPr="00753FA6">
        <w:rPr>
          <w:rFonts w:ascii="Times New Roman" w:hAnsi="Times New Roman" w:cs="Times New Roman"/>
        </w:rPr>
        <w:t>left</w:t>
      </w:r>
      <w:r w:rsidR="00891027" w:rsidRPr="00753FA6">
        <w:rPr>
          <w:rFonts w:ascii="Times New Roman" w:hAnsi="Times New Roman" w:cs="Times New Roman"/>
        </w:rPr>
        <w:t xml:space="preserve"> </w:t>
      </w:r>
      <w:r w:rsidR="00E76457" w:rsidRPr="00753FA6">
        <w:rPr>
          <w:rFonts w:ascii="Times New Roman" w:hAnsi="Times New Roman" w:cs="Times New Roman"/>
        </w:rPr>
        <w:t>in</w:t>
      </w:r>
      <w:r w:rsidR="00891027" w:rsidRPr="00753FA6">
        <w:rPr>
          <w:rFonts w:ascii="Times New Roman" w:hAnsi="Times New Roman" w:cs="Times New Roman"/>
        </w:rPr>
        <w:t xml:space="preserve"> </w:t>
      </w:r>
      <w:r w:rsidR="00E76457" w:rsidRPr="00753FA6">
        <w:rPr>
          <w:rFonts w:ascii="Times New Roman" w:hAnsi="Times New Roman" w:cs="Times New Roman"/>
        </w:rPr>
        <w:t>different</w:t>
      </w:r>
      <w:r w:rsidR="00891027" w:rsidRPr="00753FA6">
        <w:rPr>
          <w:rFonts w:ascii="Times New Roman" w:hAnsi="Times New Roman" w:cs="Times New Roman"/>
        </w:rPr>
        <w:t xml:space="preserve"> </w:t>
      </w:r>
      <w:r w:rsidR="00E76457" w:rsidRPr="00753FA6">
        <w:rPr>
          <w:rFonts w:ascii="Times New Roman" w:hAnsi="Times New Roman" w:cs="Times New Roman"/>
        </w:rPr>
        <w:t>types</w:t>
      </w:r>
      <w:r w:rsidR="00891027" w:rsidRPr="00753FA6">
        <w:rPr>
          <w:rFonts w:ascii="Times New Roman" w:hAnsi="Times New Roman" w:cs="Times New Roman"/>
        </w:rPr>
        <w:t xml:space="preserve"> </w:t>
      </w:r>
      <w:r w:rsidR="00E76457" w:rsidRPr="00753FA6">
        <w:rPr>
          <w:rFonts w:ascii="Times New Roman" w:hAnsi="Times New Roman" w:cs="Times New Roman"/>
        </w:rPr>
        <w:t>of</w:t>
      </w:r>
      <w:r w:rsidR="00891027" w:rsidRPr="00753FA6">
        <w:rPr>
          <w:rFonts w:ascii="Times New Roman" w:hAnsi="Times New Roman" w:cs="Times New Roman"/>
        </w:rPr>
        <w:t xml:space="preserve"> </w:t>
      </w:r>
      <w:r w:rsidR="00E76457" w:rsidRPr="00753FA6">
        <w:rPr>
          <w:rFonts w:ascii="Times New Roman" w:hAnsi="Times New Roman" w:cs="Times New Roman"/>
        </w:rPr>
        <w:t>stands</w:t>
      </w:r>
      <w:r w:rsidR="00DC142E">
        <w:rPr>
          <w:rFonts w:ascii="Times New Roman" w:hAnsi="Times New Roman" w:cs="Times New Roman"/>
        </w:rPr>
        <w:t>,</w:t>
      </w:r>
      <w:r w:rsidR="00891027" w:rsidRPr="00753FA6">
        <w:rPr>
          <w:rFonts w:ascii="Times New Roman" w:hAnsi="Times New Roman" w:cs="Times New Roman"/>
        </w:rPr>
        <w:t xml:space="preserve"> </w:t>
      </w:r>
      <w:r w:rsidR="00E76457" w:rsidRPr="00753FA6">
        <w:rPr>
          <w:rFonts w:ascii="Times New Roman" w:hAnsi="Times New Roman" w:cs="Times New Roman"/>
        </w:rPr>
        <w:t>includ</w:t>
      </w:r>
      <w:r w:rsidR="00DC142E">
        <w:rPr>
          <w:rFonts w:ascii="Times New Roman" w:hAnsi="Times New Roman" w:cs="Times New Roman"/>
        </w:rPr>
        <w:t>ing</w:t>
      </w:r>
      <w:r w:rsidR="00891027" w:rsidRPr="00753FA6">
        <w:rPr>
          <w:rFonts w:ascii="Times New Roman" w:hAnsi="Times New Roman" w:cs="Times New Roman"/>
        </w:rPr>
        <w:t xml:space="preserve"> </w:t>
      </w:r>
      <w:r w:rsidR="00E76457" w:rsidRPr="00753FA6">
        <w:rPr>
          <w:rFonts w:ascii="Times New Roman" w:hAnsi="Times New Roman" w:cs="Times New Roman"/>
        </w:rPr>
        <w:t>spruce</w:t>
      </w:r>
      <w:r w:rsidR="00DC142E">
        <w:rPr>
          <w:rFonts w:ascii="Times New Roman" w:hAnsi="Times New Roman" w:cs="Times New Roman"/>
        </w:rPr>
        <w:t>-</w:t>
      </w:r>
      <w:r w:rsidR="00E76457" w:rsidRPr="00753FA6">
        <w:rPr>
          <w:rFonts w:ascii="Times New Roman" w:hAnsi="Times New Roman" w:cs="Times New Roman"/>
        </w:rPr>
        <w:t>dominated</w:t>
      </w:r>
      <w:r w:rsidR="00891027" w:rsidRPr="00753FA6">
        <w:rPr>
          <w:rFonts w:ascii="Times New Roman" w:hAnsi="Times New Roman" w:cs="Times New Roman"/>
        </w:rPr>
        <w:t xml:space="preserve"> </w:t>
      </w:r>
      <w:r w:rsidR="00E76457" w:rsidRPr="00753FA6">
        <w:rPr>
          <w:rFonts w:ascii="Times New Roman" w:hAnsi="Times New Roman" w:cs="Times New Roman"/>
        </w:rPr>
        <w:t>production</w:t>
      </w:r>
      <w:r w:rsidR="00891027" w:rsidRPr="00753FA6">
        <w:rPr>
          <w:rFonts w:ascii="Times New Roman" w:hAnsi="Times New Roman" w:cs="Times New Roman"/>
        </w:rPr>
        <w:t xml:space="preserve"> </w:t>
      </w:r>
      <w:r w:rsidR="00E76457" w:rsidRPr="00753FA6">
        <w:rPr>
          <w:rFonts w:ascii="Times New Roman" w:hAnsi="Times New Roman" w:cs="Times New Roman"/>
        </w:rPr>
        <w:t>forest.</w:t>
      </w:r>
      <w:r w:rsidR="00891027" w:rsidRPr="00753FA6">
        <w:rPr>
          <w:rFonts w:ascii="Times New Roman" w:hAnsi="Times New Roman" w:cs="Times New Roman"/>
        </w:rPr>
        <w:t xml:space="preserve"> </w:t>
      </w:r>
      <w:r w:rsidR="0092250B" w:rsidRPr="00753FA6">
        <w:rPr>
          <w:rFonts w:ascii="Times New Roman" w:hAnsi="Times New Roman" w:cs="Times New Roman"/>
        </w:rPr>
        <w:t>We</w:t>
      </w:r>
      <w:r w:rsidR="00891027" w:rsidRPr="00753FA6">
        <w:rPr>
          <w:rFonts w:ascii="Times New Roman" w:hAnsi="Times New Roman" w:cs="Times New Roman"/>
        </w:rPr>
        <w:t xml:space="preserve"> </w:t>
      </w:r>
      <w:r w:rsidR="0092250B" w:rsidRPr="00753FA6">
        <w:rPr>
          <w:rFonts w:ascii="Times New Roman" w:hAnsi="Times New Roman" w:cs="Times New Roman"/>
        </w:rPr>
        <w:t>aimed</w:t>
      </w:r>
      <w:r w:rsidR="00891027" w:rsidRPr="00753FA6">
        <w:rPr>
          <w:rFonts w:ascii="Times New Roman" w:hAnsi="Times New Roman" w:cs="Times New Roman"/>
        </w:rPr>
        <w:t xml:space="preserve"> </w:t>
      </w:r>
      <w:r w:rsidR="0092250B" w:rsidRPr="00753FA6">
        <w:rPr>
          <w:rFonts w:ascii="Times New Roman" w:hAnsi="Times New Roman" w:cs="Times New Roman"/>
        </w:rPr>
        <w:t>to</w:t>
      </w:r>
      <w:r w:rsidR="00891027" w:rsidRPr="00753FA6">
        <w:rPr>
          <w:rFonts w:ascii="Times New Roman" w:hAnsi="Times New Roman" w:cs="Times New Roman"/>
        </w:rPr>
        <w:t xml:space="preserve"> </w:t>
      </w:r>
      <w:r w:rsidR="0092250B" w:rsidRPr="00753FA6">
        <w:rPr>
          <w:rFonts w:ascii="Times New Roman" w:hAnsi="Times New Roman" w:cs="Times New Roman"/>
        </w:rPr>
        <w:t>investigate</w:t>
      </w:r>
      <w:r w:rsidR="00891027" w:rsidRPr="00753FA6">
        <w:rPr>
          <w:rFonts w:ascii="Times New Roman" w:hAnsi="Times New Roman" w:cs="Times New Roman"/>
        </w:rPr>
        <w:t xml:space="preserve"> </w:t>
      </w:r>
      <w:r w:rsidR="0092250B" w:rsidRPr="00753FA6">
        <w:rPr>
          <w:rFonts w:ascii="Times New Roman" w:hAnsi="Times New Roman" w:cs="Times New Roman"/>
        </w:rPr>
        <w:t>the</w:t>
      </w:r>
      <w:r w:rsidR="00891027" w:rsidRPr="00753FA6">
        <w:rPr>
          <w:rFonts w:ascii="Times New Roman" w:hAnsi="Times New Roman" w:cs="Times New Roman"/>
        </w:rPr>
        <w:t xml:space="preserve"> </w:t>
      </w:r>
      <w:r w:rsidR="0092250B" w:rsidRPr="00753FA6">
        <w:rPr>
          <w:rFonts w:ascii="Times New Roman" w:hAnsi="Times New Roman" w:cs="Times New Roman"/>
        </w:rPr>
        <w:t>influence</w:t>
      </w:r>
      <w:r w:rsidR="00891027" w:rsidRPr="00753FA6">
        <w:rPr>
          <w:rFonts w:ascii="Times New Roman" w:hAnsi="Times New Roman" w:cs="Times New Roman"/>
        </w:rPr>
        <w:t xml:space="preserve"> </w:t>
      </w:r>
      <w:r w:rsidR="0092250B" w:rsidRPr="00753FA6">
        <w:rPr>
          <w:rFonts w:ascii="Times New Roman" w:hAnsi="Times New Roman" w:cs="Times New Roman"/>
        </w:rPr>
        <w:t>of</w:t>
      </w:r>
      <w:r w:rsidR="00891027" w:rsidRPr="00753FA6">
        <w:rPr>
          <w:rFonts w:ascii="Times New Roman" w:hAnsi="Times New Roman" w:cs="Times New Roman"/>
        </w:rPr>
        <w:t xml:space="preserve"> </w:t>
      </w:r>
      <w:r>
        <w:rPr>
          <w:rFonts w:ascii="Times New Roman" w:hAnsi="Times New Roman" w:cs="Times New Roman"/>
        </w:rPr>
        <w:t>large</w:t>
      </w:r>
      <w:r w:rsidR="00891027" w:rsidRPr="00753FA6">
        <w:rPr>
          <w:rFonts w:ascii="Times New Roman" w:hAnsi="Times New Roman" w:cs="Times New Roman"/>
        </w:rPr>
        <w:t xml:space="preserve"> </w:t>
      </w:r>
      <w:r w:rsidR="00493847" w:rsidRPr="00753FA6">
        <w:rPr>
          <w:rFonts w:ascii="Times New Roman" w:hAnsi="Times New Roman" w:cs="Times New Roman"/>
        </w:rPr>
        <w:t>trees</w:t>
      </w:r>
      <w:r w:rsidR="00891027" w:rsidRPr="00753FA6">
        <w:rPr>
          <w:rFonts w:ascii="Times New Roman" w:hAnsi="Times New Roman" w:cs="Times New Roman"/>
        </w:rPr>
        <w:t xml:space="preserve"> </w:t>
      </w:r>
      <w:r w:rsidR="00DC142E" w:rsidRPr="00753FA6">
        <w:rPr>
          <w:rFonts w:ascii="Times New Roman" w:hAnsi="Times New Roman" w:cs="Times New Roman"/>
        </w:rPr>
        <w:t>on bird</w:t>
      </w:r>
      <w:r w:rsidR="000632C0">
        <w:rPr>
          <w:rFonts w:ascii="Times New Roman" w:hAnsi="Times New Roman" w:cs="Times New Roman"/>
        </w:rPr>
        <w:t>s</w:t>
      </w:r>
      <w:r w:rsidR="00DC142E" w:rsidRPr="00753FA6">
        <w:rPr>
          <w:rFonts w:ascii="Times New Roman" w:hAnsi="Times New Roman" w:cs="Times New Roman"/>
        </w:rPr>
        <w:t xml:space="preserve"> (included generalist and specialist species) in spruce</w:t>
      </w:r>
      <w:r w:rsidR="00A8050E">
        <w:rPr>
          <w:rFonts w:ascii="Times New Roman" w:hAnsi="Times New Roman" w:cs="Times New Roman"/>
        </w:rPr>
        <w:t>-</w:t>
      </w:r>
      <w:r w:rsidR="00DC142E" w:rsidRPr="00753FA6">
        <w:rPr>
          <w:rFonts w:ascii="Times New Roman" w:hAnsi="Times New Roman" w:cs="Times New Roman"/>
        </w:rPr>
        <w:t>dominated production forest throughout the Czech Republic</w:t>
      </w:r>
      <w:r w:rsidR="00DC142E">
        <w:rPr>
          <w:rFonts w:ascii="Times New Roman" w:hAnsi="Times New Roman" w:cs="Times New Roman"/>
        </w:rPr>
        <w:t>,</w:t>
      </w:r>
      <w:r w:rsidR="00DC142E" w:rsidRPr="00753FA6">
        <w:rPr>
          <w:rFonts w:ascii="Times New Roman" w:hAnsi="Times New Roman" w:cs="Times New Roman"/>
        </w:rPr>
        <w:t xml:space="preserve"> </w:t>
      </w:r>
      <w:r w:rsidR="0092250B" w:rsidRPr="00753FA6">
        <w:rPr>
          <w:rFonts w:ascii="Times New Roman" w:hAnsi="Times New Roman" w:cs="Times New Roman"/>
        </w:rPr>
        <w:t>taking</w:t>
      </w:r>
      <w:r w:rsidR="00891027" w:rsidRPr="00753FA6">
        <w:rPr>
          <w:rFonts w:ascii="Times New Roman" w:hAnsi="Times New Roman" w:cs="Times New Roman"/>
        </w:rPr>
        <w:t xml:space="preserve"> </w:t>
      </w:r>
      <w:r w:rsidR="0092250B" w:rsidRPr="00753FA6">
        <w:rPr>
          <w:rFonts w:ascii="Times New Roman" w:hAnsi="Times New Roman" w:cs="Times New Roman"/>
        </w:rPr>
        <w:t>into</w:t>
      </w:r>
      <w:r w:rsidR="00891027" w:rsidRPr="00753FA6">
        <w:rPr>
          <w:rFonts w:ascii="Times New Roman" w:hAnsi="Times New Roman" w:cs="Times New Roman"/>
        </w:rPr>
        <w:t xml:space="preserve"> </w:t>
      </w:r>
      <w:r w:rsidR="0092250B" w:rsidRPr="00753FA6">
        <w:rPr>
          <w:rFonts w:ascii="Times New Roman" w:hAnsi="Times New Roman" w:cs="Times New Roman"/>
        </w:rPr>
        <w:t>consideration</w:t>
      </w:r>
      <w:r w:rsidR="00891027" w:rsidRPr="00753FA6">
        <w:rPr>
          <w:rFonts w:ascii="Times New Roman" w:hAnsi="Times New Roman" w:cs="Times New Roman"/>
        </w:rPr>
        <w:t xml:space="preserve"> </w:t>
      </w:r>
      <w:r w:rsidR="0092250B" w:rsidRPr="00753FA6">
        <w:rPr>
          <w:rFonts w:ascii="Times New Roman" w:hAnsi="Times New Roman" w:cs="Times New Roman"/>
        </w:rPr>
        <w:t>effe</w:t>
      </w:r>
      <w:r w:rsidR="0097748E" w:rsidRPr="00753FA6">
        <w:rPr>
          <w:rFonts w:ascii="Times New Roman" w:hAnsi="Times New Roman" w:cs="Times New Roman"/>
        </w:rPr>
        <w:t>cts</w:t>
      </w:r>
      <w:r w:rsidR="00891027" w:rsidRPr="00753FA6">
        <w:rPr>
          <w:rFonts w:ascii="Times New Roman" w:hAnsi="Times New Roman" w:cs="Times New Roman"/>
        </w:rPr>
        <w:t xml:space="preserve"> </w:t>
      </w:r>
      <w:r w:rsidR="0097748E" w:rsidRPr="00753FA6">
        <w:rPr>
          <w:rFonts w:ascii="Times New Roman" w:hAnsi="Times New Roman" w:cs="Times New Roman"/>
        </w:rPr>
        <w:t>of</w:t>
      </w:r>
      <w:r w:rsidR="00891027" w:rsidRPr="00753FA6">
        <w:rPr>
          <w:rFonts w:ascii="Times New Roman" w:hAnsi="Times New Roman" w:cs="Times New Roman"/>
        </w:rPr>
        <w:t xml:space="preserve"> </w:t>
      </w:r>
      <w:r w:rsidR="00F001BF" w:rsidRPr="00753FA6">
        <w:rPr>
          <w:rFonts w:ascii="Times New Roman" w:hAnsi="Times New Roman" w:cs="Times New Roman"/>
        </w:rPr>
        <w:t>stand</w:t>
      </w:r>
      <w:r w:rsidR="00891027" w:rsidRPr="00753FA6">
        <w:rPr>
          <w:rFonts w:ascii="Times New Roman" w:hAnsi="Times New Roman" w:cs="Times New Roman"/>
        </w:rPr>
        <w:t xml:space="preserve"> </w:t>
      </w:r>
      <w:r w:rsidR="00F001BF" w:rsidRPr="00753FA6">
        <w:rPr>
          <w:rFonts w:ascii="Times New Roman" w:hAnsi="Times New Roman" w:cs="Times New Roman"/>
        </w:rPr>
        <w:t>age,</w:t>
      </w:r>
      <w:r w:rsidR="00891027" w:rsidRPr="00753FA6">
        <w:rPr>
          <w:rFonts w:ascii="Times New Roman" w:hAnsi="Times New Roman" w:cs="Times New Roman"/>
        </w:rPr>
        <w:t xml:space="preserve"> </w:t>
      </w:r>
      <w:r w:rsidR="0097748E" w:rsidRPr="00753FA6">
        <w:rPr>
          <w:rFonts w:ascii="Times New Roman" w:hAnsi="Times New Roman" w:cs="Times New Roman"/>
        </w:rPr>
        <w:t>tree</w:t>
      </w:r>
      <w:r w:rsidR="00891027" w:rsidRPr="00753FA6">
        <w:rPr>
          <w:rFonts w:ascii="Times New Roman" w:hAnsi="Times New Roman" w:cs="Times New Roman"/>
        </w:rPr>
        <w:t xml:space="preserve"> </w:t>
      </w:r>
      <w:r w:rsidR="0097748E" w:rsidRPr="00753FA6">
        <w:rPr>
          <w:rFonts w:ascii="Times New Roman" w:hAnsi="Times New Roman" w:cs="Times New Roman"/>
        </w:rPr>
        <w:t>species</w:t>
      </w:r>
      <w:r w:rsidR="00891027" w:rsidRPr="00753FA6">
        <w:rPr>
          <w:rFonts w:ascii="Times New Roman" w:hAnsi="Times New Roman" w:cs="Times New Roman"/>
        </w:rPr>
        <w:t xml:space="preserve"> </w:t>
      </w:r>
      <w:r w:rsidR="0097748E" w:rsidRPr="00753FA6">
        <w:rPr>
          <w:rFonts w:ascii="Times New Roman" w:hAnsi="Times New Roman" w:cs="Times New Roman"/>
        </w:rPr>
        <w:t>composition</w:t>
      </w:r>
      <w:r w:rsidR="00DC142E">
        <w:rPr>
          <w:rFonts w:ascii="Times New Roman" w:hAnsi="Times New Roman" w:cs="Times New Roman"/>
        </w:rPr>
        <w:t>, and</w:t>
      </w:r>
      <w:r w:rsidR="00891027" w:rsidRPr="00753FA6">
        <w:rPr>
          <w:rFonts w:ascii="Times New Roman" w:hAnsi="Times New Roman" w:cs="Times New Roman"/>
        </w:rPr>
        <w:t xml:space="preserve"> </w:t>
      </w:r>
      <w:r w:rsidR="0092250B" w:rsidRPr="00753FA6">
        <w:rPr>
          <w:rFonts w:ascii="Times New Roman" w:hAnsi="Times New Roman" w:cs="Times New Roman"/>
        </w:rPr>
        <w:t>distance</w:t>
      </w:r>
      <w:r w:rsidR="00891027" w:rsidRPr="00753FA6">
        <w:rPr>
          <w:rFonts w:ascii="Times New Roman" w:hAnsi="Times New Roman" w:cs="Times New Roman"/>
        </w:rPr>
        <w:t xml:space="preserve"> </w:t>
      </w:r>
      <w:r w:rsidR="0092250B" w:rsidRPr="00753FA6">
        <w:rPr>
          <w:rFonts w:ascii="Times New Roman" w:hAnsi="Times New Roman" w:cs="Times New Roman"/>
        </w:rPr>
        <w:t>to</w:t>
      </w:r>
      <w:r w:rsidR="00891027" w:rsidRPr="00753FA6">
        <w:rPr>
          <w:rFonts w:ascii="Times New Roman" w:hAnsi="Times New Roman" w:cs="Times New Roman"/>
        </w:rPr>
        <w:t xml:space="preserve"> </w:t>
      </w:r>
      <w:r w:rsidR="00DC142E">
        <w:rPr>
          <w:rFonts w:ascii="Times New Roman" w:hAnsi="Times New Roman" w:cs="Times New Roman"/>
        </w:rPr>
        <w:t>a</w:t>
      </w:r>
      <w:r w:rsidR="00DC142E" w:rsidRPr="00753FA6">
        <w:rPr>
          <w:rFonts w:ascii="Times New Roman" w:hAnsi="Times New Roman" w:cs="Times New Roman"/>
        </w:rPr>
        <w:t xml:space="preserve"> </w:t>
      </w:r>
      <w:r w:rsidR="0092250B" w:rsidRPr="00753FA6">
        <w:rPr>
          <w:rFonts w:ascii="Times New Roman" w:hAnsi="Times New Roman" w:cs="Times New Roman"/>
        </w:rPr>
        <w:t>clearing.</w:t>
      </w:r>
      <w:r w:rsidR="00891027" w:rsidRPr="00753FA6">
        <w:rPr>
          <w:rFonts w:ascii="Times New Roman" w:hAnsi="Times New Roman" w:cs="Times New Roman"/>
        </w:rPr>
        <w:t xml:space="preserve"> </w:t>
      </w:r>
      <w:r w:rsidR="00445756" w:rsidRPr="00753FA6">
        <w:rPr>
          <w:rFonts w:ascii="Times New Roman" w:hAnsi="Times New Roman" w:cs="Times New Roman"/>
        </w:rPr>
        <w:t>In</w:t>
      </w:r>
      <w:r w:rsidR="00891027" w:rsidRPr="00753FA6">
        <w:rPr>
          <w:rFonts w:ascii="Times New Roman" w:hAnsi="Times New Roman" w:cs="Times New Roman"/>
        </w:rPr>
        <w:t xml:space="preserve"> </w:t>
      </w:r>
      <w:r w:rsidR="00445756" w:rsidRPr="00753FA6">
        <w:rPr>
          <w:rFonts w:ascii="Times New Roman" w:hAnsi="Times New Roman" w:cs="Times New Roman"/>
        </w:rPr>
        <w:t>20</w:t>
      </w:r>
      <w:r w:rsidR="00891027" w:rsidRPr="00753FA6">
        <w:rPr>
          <w:rFonts w:ascii="Times New Roman" w:hAnsi="Times New Roman" w:cs="Times New Roman"/>
        </w:rPr>
        <w:t xml:space="preserve"> </w:t>
      </w:r>
      <w:r>
        <w:rPr>
          <w:rFonts w:ascii="Times New Roman" w:hAnsi="Times New Roman" w:cs="Times New Roman"/>
          <w:highlight w:val="yellow"/>
        </w:rPr>
        <w:t>study</w:t>
      </w:r>
      <w:r w:rsidR="00430D7F" w:rsidRPr="00430D7F">
        <w:rPr>
          <w:rFonts w:ascii="Times New Roman" w:hAnsi="Times New Roman" w:cs="Times New Roman"/>
          <w:highlight w:val="yellow"/>
        </w:rPr>
        <w:t xml:space="preserve"> sites</w:t>
      </w:r>
      <w:r w:rsidR="00891027" w:rsidRPr="00753FA6">
        <w:rPr>
          <w:rFonts w:ascii="Times New Roman" w:hAnsi="Times New Roman" w:cs="Times New Roman"/>
        </w:rPr>
        <w:t xml:space="preserve"> </w:t>
      </w:r>
      <w:r w:rsidR="00445756" w:rsidRPr="00753FA6">
        <w:rPr>
          <w:rFonts w:ascii="Times New Roman" w:hAnsi="Times New Roman" w:cs="Times New Roman"/>
        </w:rPr>
        <w:t>(each</w:t>
      </w:r>
      <w:r w:rsidR="00891027" w:rsidRPr="00753FA6">
        <w:rPr>
          <w:rFonts w:ascii="Times New Roman" w:hAnsi="Times New Roman" w:cs="Times New Roman"/>
        </w:rPr>
        <w:t xml:space="preserve"> </w:t>
      </w:r>
      <w:r w:rsidR="0092250B" w:rsidRPr="00753FA6">
        <w:rPr>
          <w:rFonts w:ascii="Times New Roman" w:hAnsi="Times New Roman" w:cs="Times New Roman"/>
        </w:rPr>
        <w:t>600</w:t>
      </w:r>
      <w:r w:rsidR="00891027" w:rsidRPr="00753FA6">
        <w:rPr>
          <w:rFonts w:ascii="Times New Roman" w:hAnsi="Times New Roman" w:cs="Times New Roman"/>
        </w:rPr>
        <w:t xml:space="preserve"> </w:t>
      </w:r>
      <w:r w:rsidR="0092250B" w:rsidRPr="00753FA6">
        <w:rPr>
          <w:rFonts w:ascii="Times New Roman" w:hAnsi="Times New Roman" w:cs="Times New Roman"/>
        </w:rPr>
        <w:t>ha)</w:t>
      </w:r>
      <w:r w:rsidR="0057345F" w:rsidRPr="00753FA6">
        <w:rPr>
          <w:rFonts w:ascii="Times New Roman" w:hAnsi="Times New Roman" w:cs="Times New Roman"/>
        </w:rPr>
        <w:t>,</w:t>
      </w:r>
      <w:r w:rsidR="00891027" w:rsidRPr="00753FA6">
        <w:rPr>
          <w:rFonts w:ascii="Times New Roman" w:hAnsi="Times New Roman" w:cs="Times New Roman"/>
        </w:rPr>
        <w:t xml:space="preserve"> </w:t>
      </w:r>
      <w:r w:rsidR="0057345F" w:rsidRPr="00753FA6">
        <w:rPr>
          <w:rFonts w:ascii="Times New Roman" w:hAnsi="Times New Roman" w:cs="Times New Roman"/>
        </w:rPr>
        <w:t>all</w:t>
      </w:r>
      <w:r w:rsidR="00891027" w:rsidRPr="00753FA6">
        <w:rPr>
          <w:rFonts w:ascii="Times New Roman" w:hAnsi="Times New Roman" w:cs="Times New Roman"/>
        </w:rPr>
        <w:t xml:space="preserve"> </w:t>
      </w:r>
      <w:r w:rsidR="00445756"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92250B" w:rsidRPr="00753FA6">
        <w:rPr>
          <w:rFonts w:ascii="Times New Roman" w:hAnsi="Times New Roman" w:cs="Times New Roman"/>
        </w:rPr>
        <w:t>70</w:t>
      </w:r>
      <w:r w:rsidR="00891027" w:rsidRPr="00753FA6">
        <w:rPr>
          <w:rFonts w:ascii="Times New Roman" w:hAnsi="Times New Roman" w:cs="Times New Roman"/>
        </w:rPr>
        <w:t xml:space="preserve"> </w:t>
      </w:r>
      <w:r w:rsidR="0092250B" w:rsidRPr="00753FA6">
        <w:rPr>
          <w:rFonts w:ascii="Times New Roman" w:hAnsi="Times New Roman" w:cs="Times New Roman"/>
        </w:rPr>
        <w:t>cm</w:t>
      </w:r>
      <w:r w:rsidR="00891027" w:rsidRPr="00753FA6">
        <w:rPr>
          <w:rFonts w:ascii="Times New Roman" w:hAnsi="Times New Roman" w:cs="Times New Roman"/>
        </w:rPr>
        <w:t xml:space="preserve"> </w:t>
      </w:r>
      <w:r w:rsidR="00DC142E">
        <w:rPr>
          <w:rFonts w:ascii="Times New Roman" w:hAnsi="Times New Roman" w:cs="Times New Roman"/>
        </w:rPr>
        <w:t>diameter at breast height (</w:t>
      </w:r>
      <w:r w:rsidR="0092250B" w:rsidRPr="00753FA6">
        <w:rPr>
          <w:rFonts w:ascii="Times New Roman" w:hAnsi="Times New Roman" w:cs="Times New Roman"/>
        </w:rPr>
        <w:t>DBH</w:t>
      </w:r>
      <w:r w:rsidR="00DC142E">
        <w:rPr>
          <w:rFonts w:ascii="Times New Roman" w:hAnsi="Times New Roman" w:cs="Times New Roman"/>
        </w:rPr>
        <w:t>)</w:t>
      </w:r>
      <w:r w:rsidR="00891027" w:rsidRPr="00753FA6">
        <w:rPr>
          <w:rFonts w:ascii="Times New Roman" w:hAnsi="Times New Roman" w:cs="Times New Roman"/>
        </w:rPr>
        <w:t xml:space="preserve"> </w:t>
      </w:r>
      <w:r w:rsidR="00005DE8" w:rsidRPr="00753FA6">
        <w:rPr>
          <w:rFonts w:ascii="Times New Roman" w:hAnsi="Times New Roman" w:cs="Times New Roman"/>
        </w:rPr>
        <w:t>were</w:t>
      </w:r>
      <w:r w:rsidR="00891027" w:rsidRPr="00753FA6">
        <w:rPr>
          <w:rFonts w:ascii="Times New Roman" w:hAnsi="Times New Roman" w:cs="Times New Roman"/>
        </w:rPr>
        <w:t xml:space="preserve"> </w:t>
      </w:r>
      <w:r w:rsidR="00005DE8" w:rsidRPr="00753FA6">
        <w:rPr>
          <w:rFonts w:ascii="Times New Roman" w:hAnsi="Times New Roman" w:cs="Times New Roman"/>
        </w:rPr>
        <w:t>exhaustively</w:t>
      </w:r>
      <w:r w:rsidR="00891027" w:rsidRPr="00753FA6">
        <w:rPr>
          <w:rFonts w:ascii="Times New Roman" w:hAnsi="Times New Roman" w:cs="Times New Roman"/>
        </w:rPr>
        <w:t xml:space="preserve"> </w:t>
      </w:r>
      <w:r w:rsidR="00005DE8" w:rsidRPr="00753FA6">
        <w:rPr>
          <w:rFonts w:ascii="Times New Roman" w:hAnsi="Times New Roman" w:cs="Times New Roman"/>
        </w:rPr>
        <w:t>searched</w:t>
      </w:r>
      <w:r w:rsidR="0092250B" w:rsidRPr="00753FA6">
        <w:rPr>
          <w:rFonts w:ascii="Times New Roman" w:hAnsi="Times New Roman" w:cs="Times New Roman"/>
        </w:rPr>
        <w:t>.</w:t>
      </w:r>
      <w:r w:rsidR="00891027" w:rsidRPr="00753FA6">
        <w:rPr>
          <w:rFonts w:ascii="Times New Roman" w:hAnsi="Times New Roman" w:cs="Times New Roman"/>
        </w:rPr>
        <w:t xml:space="preserve"> </w:t>
      </w:r>
      <w:r w:rsidR="00C36E8B" w:rsidRPr="00753FA6">
        <w:rPr>
          <w:rFonts w:ascii="Times New Roman" w:hAnsi="Times New Roman" w:cs="Times New Roman"/>
        </w:rPr>
        <w:t>Then</w:t>
      </w:r>
      <w:r w:rsidR="00891027" w:rsidRPr="00753FA6">
        <w:rPr>
          <w:rFonts w:ascii="Times New Roman" w:hAnsi="Times New Roman" w:cs="Times New Roman"/>
        </w:rPr>
        <w:t xml:space="preserve"> </w:t>
      </w:r>
      <w:r w:rsidR="00C36E8B" w:rsidRPr="00753FA6">
        <w:rPr>
          <w:rFonts w:ascii="Times New Roman" w:hAnsi="Times New Roman" w:cs="Times New Roman"/>
        </w:rPr>
        <w:t>we</w:t>
      </w:r>
      <w:r w:rsidR="00891027" w:rsidRPr="00753FA6">
        <w:rPr>
          <w:rFonts w:ascii="Times New Roman" w:hAnsi="Times New Roman" w:cs="Times New Roman"/>
        </w:rPr>
        <w:t xml:space="preserve"> </w:t>
      </w:r>
      <w:r w:rsidR="00C36E8B" w:rsidRPr="00753FA6">
        <w:rPr>
          <w:rFonts w:ascii="Times New Roman" w:hAnsi="Times New Roman" w:cs="Times New Roman"/>
        </w:rPr>
        <w:t>localized</w:t>
      </w:r>
      <w:r w:rsidR="00891027" w:rsidRPr="00753FA6">
        <w:rPr>
          <w:rFonts w:ascii="Times New Roman" w:hAnsi="Times New Roman" w:cs="Times New Roman"/>
        </w:rPr>
        <w:t xml:space="preserve"> </w:t>
      </w:r>
      <w:r w:rsidR="002369AD" w:rsidRPr="00753FA6">
        <w:rPr>
          <w:rFonts w:ascii="Times New Roman" w:hAnsi="Times New Roman" w:cs="Times New Roman"/>
        </w:rPr>
        <w:t>sampling</w:t>
      </w:r>
      <w:r w:rsidR="00891027" w:rsidRPr="00753FA6">
        <w:rPr>
          <w:rFonts w:ascii="Times New Roman" w:hAnsi="Times New Roman" w:cs="Times New Roman"/>
        </w:rPr>
        <w:t xml:space="preserve"> </w:t>
      </w:r>
      <w:r w:rsidR="002369AD" w:rsidRPr="00753FA6">
        <w:rPr>
          <w:rFonts w:ascii="Times New Roman" w:hAnsi="Times New Roman" w:cs="Times New Roman"/>
        </w:rPr>
        <w:t>plots</w:t>
      </w:r>
      <w:r w:rsidR="00891027" w:rsidRPr="00753FA6">
        <w:rPr>
          <w:rFonts w:ascii="Times New Roman" w:hAnsi="Times New Roman" w:cs="Times New Roman"/>
        </w:rPr>
        <w:t xml:space="preserve"> </w:t>
      </w:r>
      <w:r w:rsidR="00C36E8B" w:rsidRPr="00753FA6">
        <w:rPr>
          <w:rFonts w:ascii="Times New Roman" w:hAnsi="Times New Roman" w:cs="Times New Roman"/>
        </w:rPr>
        <w:t>represent</w:t>
      </w:r>
      <w:r w:rsidR="00DC142E">
        <w:rPr>
          <w:rFonts w:ascii="Times New Roman" w:hAnsi="Times New Roman" w:cs="Times New Roman"/>
        </w:rPr>
        <w:t>ing a</w:t>
      </w:r>
      <w:r w:rsidR="00891027" w:rsidRPr="00753FA6">
        <w:rPr>
          <w:rFonts w:ascii="Times New Roman" w:hAnsi="Times New Roman" w:cs="Times New Roman"/>
        </w:rPr>
        <w:t xml:space="preserve"> </w:t>
      </w:r>
      <w:r w:rsidR="00C36E8B" w:rsidRPr="00753FA6">
        <w:rPr>
          <w:rFonts w:ascii="Times New Roman" w:hAnsi="Times New Roman" w:cs="Times New Roman"/>
        </w:rPr>
        <w:t>gradient</w:t>
      </w:r>
      <w:r w:rsidR="00891027" w:rsidRPr="00753FA6">
        <w:rPr>
          <w:rFonts w:ascii="Times New Roman" w:hAnsi="Times New Roman" w:cs="Times New Roman"/>
        </w:rPr>
        <w:t xml:space="preserve"> </w:t>
      </w:r>
      <w:r w:rsidR="00C36E8B" w:rsidRPr="00753FA6">
        <w:rPr>
          <w:rFonts w:ascii="Times New Roman" w:hAnsi="Times New Roman" w:cs="Times New Roman"/>
        </w:rPr>
        <w:t>of</w:t>
      </w:r>
      <w:r w:rsidR="00891027" w:rsidRPr="00753FA6">
        <w:rPr>
          <w:rFonts w:ascii="Times New Roman" w:hAnsi="Times New Roman" w:cs="Times New Roman"/>
        </w:rPr>
        <w:t xml:space="preserve"> </w:t>
      </w:r>
      <w:r>
        <w:rPr>
          <w:rFonts w:ascii="Times New Roman" w:hAnsi="Times New Roman" w:cs="Times New Roman"/>
        </w:rPr>
        <w:t>large</w:t>
      </w:r>
      <w:r w:rsidR="00891027" w:rsidRPr="00753FA6">
        <w:rPr>
          <w:rFonts w:ascii="Times New Roman" w:hAnsi="Times New Roman" w:cs="Times New Roman"/>
        </w:rPr>
        <w:t xml:space="preserve"> </w:t>
      </w:r>
      <w:r w:rsidR="006927E5" w:rsidRPr="00753FA6">
        <w:rPr>
          <w:rFonts w:ascii="Times New Roman" w:hAnsi="Times New Roman" w:cs="Times New Roman"/>
        </w:rPr>
        <w:t>tree</w:t>
      </w:r>
      <w:r w:rsidR="00891027" w:rsidRPr="00753FA6">
        <w:rPr>
          <w:rFonts w:ascii="Times New Roman" w:hAnsi="Times New Roman" w:cs="Times New Roman"/>
        </w:rPr>
        <w:t xml:space="preserve"> </w:t>
      </w:r>
      <w:r w:rsidR="00C36E8B" w:rsidRPr="00753FA6">
        <w:rPr>
          <w:rFonts w:ascii="Times New Roman" w:hAnsi="Times New Roman" w:cs="Times New Roman"/>
        </w:rPr>
        <w:t>numbers</w:t>
      </w:r>
      <w:r w:rsidR="00891027" w:rsidRPr="00753FA6">
        <w:rPr>
          <w:rFonts w:ascii="Times New Roman" w:hAnsi="Times New Roman" w:cs="Times New Roman"/>
        </w:rPr>
        <w:t xml:space="preserve"> </w:t>
      </w:r>
      <w:r w:rsidR="00C36E8B" w:rsidRPr="00753FA6">
        <w:rPr>
          <w:rFonts w:ascii="Times New Roman" w:hAnsi="Times New Roman" w:cs="Times New Roman"/>
        </w:rPr>
        <w:t>from</w:t>
      </w:r>
      <w:r w:rsidR="00891027" w:rsidRPr="00753FA6">
        <w:rPr>
          <w:rFonts w:ascii="Times New Roman" w:hAnsi="Times New Roman" w:cs="Times New Roman"/>
        </w:rPr>
        <w:t xml:space="preserve"> </w:t>
      </w:r>
      <w:r w:rsidR="00C36E8B" w:rsidRPr="00753FA6">
        <w:rPr>
          <w:rFonts w:ascii="Times New Roman" w:hAnsi="Times New Roman" w:cs="Times New Roman"/>
        </w:rPr>
        <w:t>zero</w:t>
      </w:r>
      <w:r w:rsidR="00891027" w:rsidRPr="00753FA6">
        <w:rPr>
          <w:rFonts w:ascii="Times New Roman" w:hAnsi="Times New Roman" w:cs="Times New Roman"/>
        </w:rPr>
        <w:t xml:space="preserve"> </w:t>
      </w:r>
      <w:r w:rsidR="00C36E8B" w:rsidRPr="00753FA6">
        <w:rPr>
          <w:rFonts w:ascii="Times New Roman" w:hAnsi="Times New Roman" w:cs="Times New Roman"/>
        </w:rPr>
        <w:t>to</w:t>
      </w:r>
      <w:r w:rsidR="00891027" w:rsidRPr="00753FA6">
        <w:rPr>
          <w:rFonts w:ascii="Times New Roman" w:hAnsi="Times New Roman" w:cs="Times New Roman"/>
        </w:rPr>
        <w:t xml:space="preserve"> </w:t>
      </w:r>
      <w:r w:rsidR="00C36E8B" w:rsidRPr="00753FA6">
        <w:rPr>
          <w:rFonts w:ascii="Times New Roman" w:hAnsi="Times New Roman" w:cs="Times New Roman"/>
        </w:rPr>
        <w:t>maximum</w:t>
      </w:r>
      <w:r w:rsidR="00891027" w:rsidRPr="00753FA6">
        <w:rPr>
          <w:rFonts w:ascii="Times New Roman" w:hAnsi="Times New Roman" w:cs="Times New Roman"/>
        </w:rPr>
        <w:t xml:space="preserve"> </w:t>
      </w:r>
      <w:r w:rsidR="00C36E8B" w:rsidRPr="00753FA6">
        <w:rPr>
          <w:rFonts w:ascii="Times New Roman" w:hAnsi="Times New Roman" w:cs="Times New Roman"/>
        </w:rPr>
        <w:t>on</w:t>
      </w:r>
      <w:r w:rsidR="00891027" w:rsidRPr="00753FA6">
        <w:rPr>
          <w:rFonts w:ascii="Times New Roman" w:hAnsi="Times New Roman" w:cs="Times New Roman"/>
        </w:rPr>
        <w:t xml:space="preserve"> </w:t>
      </w:r>
      <w:r w:rsidR="00C36E8B" w:rsidRPr="00753FA6">
        <w:rPr>
          <w:rFonts w:ascii="Times New Roman" w:hAnsi="Times New Roman" w:cs="Times New Roman"/>
        </w:rPr>
        <w:t>each</w:t>
      </w:r>
      <w:r w:rsidR="00891027" w:rsidRPr="00753FA6">
        <w:rPr>
          <w:rFonts w:ascii="Times New Roman" w:hAnsi="Times New Roman" w:cs="Times New Roman"/>
        </w:rPr>
        <w:t xml:space="preserve"> </w:t>
      </w:r>
      <w:r w:rsidR="00C36E8B" w:rsidRPr="00753FA6">
        <w:rPr>
          <w:rFonts w:ascii="Times New Roman" w:hAnsi="Times New Roman" w:cs="Times New Roman"/>
        </w:rPr>
        <w:t>plot.</w:t>
      </w:r>
      <w:r w:rsidR="00891027" w:rsidRPr="00753FA6">
        <w:rPr>
          <w:rFonts w:ascii="Times New Roman" w:hAnsi="Times New Roman" w:cs="Times New Roman"/>
        </w:rPr>
        <w:t xml:space="preserve"> </w:t>
      </w:r>
      <w:r w:rsidR="0092250B" w:rsidRPr="00753FA6">
        <w:rPr>
          <w:rFonts w:ascii="Times New Roman" w:hAnsi="Times New Roman" w:cs="Times New Roman"/>
        </w:rPr>
        <w:t>Birds</w:t>
      </w:r>
      <w:r w:rsidR="00891027" w:rsidRPr="00753FA6">
        <w:rPr>
          <w:rFonts w:ascii="Times New Roman" w:hAnsi="Times New Roman" w:cs="Times New Roman"/>
        </w:rPr>
        <w:t xml:space="preserve"> </w:t>
      </w:r>
      <w:r w:rsidR="0092250B" w:rsidRPr="00753FA6">
        <w:rPr>
          <w:rFonts w:ascii="Times New Roman" w:hAnsi="Times New Roman" w:cs="Times New Roman"/>
        </w:rPr>
        <w:t>were</w:t>
      </w:r>
      <w:r w:rsidR="00891027" w:rsidRPr="00753FA6">
        <w:rPr>
          <w:rFonts w:ascii="Times New Roman" w:hAnsi="Times New Roman" w:cs="Times New Roman"/>
        </w:rPr>
        <w:t xml:space="preserve"> </w:t>
      </w:r>
      <w:r w:rsidR="0092250B" w:rsidRPr="00753FA6">
        <w:rPr>
          <w:rFonts w:ascii="Times New Roman" w:hAnsi="Times New Roman" w:cs="Times New Roman"/>
        </w:rPr>
        <w:t>sampled</w:t>
      </w:r>
      <w:r w:rsidR="00891027" w:rsidRPr="00753FA6">
        <w:rPr>
          <w:rFonts w:ascii="Times New Roman" w:hAnsi="Times New Roman" w:cs="Times New Roman"/>
        </w:rPr>
        <w:t xml:space="preserve"> </w:t>
      </w:r>
      <w:r w:rsidR="0092250B" w:rsidRPr="00753FA6">
        <w:rPr>
          <w:rFonts w:ascii="Times New Roman" w:hAnsi="Times New Roman" w:cs="Times New Roman"/>
        </w:rPr>
        <w:lastRenderedPageBreak/>
        <w:t>using</w:t>
      </w:r>
      <w:r w:rsidR="00891027" w:rsidRPr="00753FA6">
        <w:rPr>
          <w:rFonts w:ascii="Times New Roman" w:hAnsi="Times New Roman" w:cs="Times New Roman"/>
        </w:rPr>
        <w:t xml:space="preserve"> </w:t>
      </w:r>
      <w:r w:rsidR="0092250B" w:rsidRPr="00753FA6">
        <w:rPr>
          <w:rFonts w:ascii="Times New Roman" w:hAnsi="Times New Roman" w:cs="Times New Roman"/>
        </w:rPr>
        <w:t>point</w:t>
      </w:r>
      <w:r w:rsidR="00891027" w:rsidRPr="00753FA6">
        <w:rPr>
          <w:rFonts w:ascii="Times New Roman" w:hAnsi="Times New Roman" w:cs="Times New Roman"/>
        </w:rPr>
        <w:t xml:space="preserve"> </w:t>
      </w:r>
      <w:r w:rsidR="0092250B" w:rsidRPr="00753FA6">
        <w:rPr>
          <w:rFonts w:ascii="Times New Roman" w:hAnsi="Times New Roman" w:cs="Times New Roman"/>
        </w:rPr>
        <w:t>count</w:t>
      </w:r>
      <w:r w:rsidR="00891027" w:rsidRPr="00753FA6">
        <w:rPr>
          <w:rFonts w:ascii="Times New Roman" w:hAnsi="Times New Roman" w:cs="Times New Roman"/>
        </w:rPr>
        <w:t xml:space="preserve"> </w:t>
      </w:r>
      <w:r w:rsidR="0092250B" w:rsidRPr="00753FA6">
        <w:rPr>
          <w:rFonts w:ascii="Times New Roman" w:hAnsi="Times New Roman" w:cs="Times New Roman"/>
        </w:rPr>
        <w:t>method</w:t>
      </w:r>
      <w:r w:rsidR="00891027" w:rsidRPr="00753FA6">
        <w:rPr>
          <w:rFonts w:ascii="Times New Roman" w:hAnsi="Times New Roman" w:cs="Times New Roman"/>
        </w:rPr>
        <w:t xml:space="preserve"> </w:t>
      </w:r>
      <w:r w:rsidR="00445756" w:rsidRPr="00753FA6">
        <w:rPr>
          <w:rFonts w:ascii="Times New Roman" w:hAnsi="Times New Roman" w:cs="Times New Roman"/>
        </w:rPr>
        <w:t>in</w:t>
      </w:r>
      <w:r w:rsidR="00891027" w:rsidRPr="00753FA6">
        <w:rPr>
          <w:rFonts w:ascii="Times New Roman" w:hAnsi="Times New Roman" w:cs="Times New Roman"/>
        </w:rPr>
        <w:t xml:space="preserve"> </w:t>
      </w:r>
      <w:r w:rsidR="00445756" w:rsidRPr="00753FA6">
        <w:rPr>
          <w:rFonts w:ascii="Times New Roman" w:hAnsi="Times New Roman" w:cs="Times New Roman"/>
        </w:rPr>
        <w:t>breeding</w:t>
      </w:r>
      <w:r w:rsidR="00891027" w:rsidRPr="00753FA6">
        <w:rPr>
          <w:rFonts w:ascii="Times New Roman" w:hAnsi="Times New Roman" w:cs="Times New Roman"/>
        </w:rPr>
        <w:t xml:space="preserve"> </w:t>
      </w:r>
      <w:r w:rsidR="00445756" w:rsidRPr="00753FA6">
        <w:rPr>
          <w:rFonts w:ascii="Times New Roman" w:hAnsi="Times New Roman" w:cs="Times New Roman"/>
        </w:rPr>
        <w:t>season</w:t>
      </w:r>
      <w:r w:rsidR="00DC142E">
        <w:rPr>
          <w:rFonts w:ascii="Times New Roman" w:hAnsi="Times New Roman" w:cs="Times New Roman"/>
        </w:rPr>
        <w:t>s</w:t>
      </w:r>
      <w:r w:rsidR="00891027" w:rsidRPr="00753FA6">
        <w:rPr>
          <w:rFonts w:ascii="Times New Roman" w:hAnsi="Times New Roman" w:cs="Times New Roman"/>
        </w:rPr>
        <w:t xml:space="preserve"> </w:t>
      </w:r>
      <w:r w:rsidR="00445756" w:rsidRPr="00753FA6">
        <w:rPr>
          <w:rFonts w:ascii="Times New Roman" w:hAnsi="Times New Roman" w:cs="Times New Roman"/>
        </w:rPr>
        <w:t>2018</w:t>
      </w:r>
      <w:r w:rsidR="00891027" w:rsidRPr="00753FA6">
        <w:rPr>
          <w:rFonts w:ascii="Times New Roman" w:hAnsi="Times New Roman" w:cs="Times New Roman"/>
        </w:rPr>
        <w:t xml:space="preserve"> </w:t>
      </w:r>
      <w:r w:rsidR="00FC48E3" w:rsidRPr="00753FA6">
        <w:rPr>
          <w:rFonts w:ascii="Times New Roman" w:hAnsi="Times New Roman" w:cs="Times New Roman"/>
        </w:rPr>
        <w:t>and</w:t>
      </w:r>
      <w:r w:rsidR="00891027" w:rsidRPr="00753FA6">
        <w:rPr>
          <w:rFonts w:ascii="Times New Roman" w:hAnsi="Times New Roman" w:cs="Times New Roman"/>
        </w:rPr>
        <w:t xml:space="preserve"> </w:t>
      </w:r>
      <w:r w:rsidR="009D7608" w:rsidRPr="00753FA6">
        <w:rPr>
          <w:rFonts w:ascii="Times New Roman" w:hAnsi="Times New Roman" w:cs="Times New Roman"/>
        </w:rPr>
        <w:t>2019</w:t>
      </w:r>
      <w:r w:rsidR="00DC142E">
        <w:rPr>
          <w:rFonts w:ascii="Times New Roman" w:hAnsi="Times New Roman" w:cs="Times New Roman"/>
        </w:rPr>
        <w:t>,</w:t>
      </w:r>
      <w:r w:rsidR="00891027" w:rsidRPr="00753FA6">
        <w:rPr>
          <w:rFonts w:ascii="Times New Roman" w:hAnsi="Times New Roman" w:cs="Times New Roman"/>
        </w:rPr>
        <w:t xml:space="preserve"> </w:t>
      </w:r>
      <w:r w:rsidR="006927E5" w:rsidRPr="00753FA6">
        <w:rPr>
          <w:rFonts w:ascii="Times New Roman" w:hAnsi="Times New Roman" w:cs="Times New Roman"/>
        </w:rPr>
        <w:t>and</w:t>
      </w:r>
      <w:r w:rsidR="00891027" w:rsidRPr="00753FA6">
        <w:rPr>
          <w:rFonts w:ascii="Times New Roman" w:hAnsi="Times New Roman" w:cs="Times New Roman"/>
        </w:rPr>
        <w:t xml:space="preserve"> </w:t>
      </w:r>
      <w:r w:rsidR="006927E5" w:rsidRPr="00753FA6">
        <w:rPr>
          <w:rFonts w:ascii="Times New Roman" w:hAnsi="Times New Roman" w:cs="Times New Roman"/>
        </w:rPr>
        <w:t>bird</w:t>
      </w:r>
      <w:r w:rsidR="00891027" w:rsidRPr="00753FA6">
        <w:rPr>
          <w:rFonts w:ascii="Times New Roman" w:hAnsi="Times New Roman" w:cs="Times New Roman"/>
        </w:rPr>
        <w:t xml:space="preserve"> </w:t>
      </w:r>
      <w:r w:rsidR="006927E5" w:rsidRPr="00753FA6">
        <w:rPr>
          <w:rFonts w:ascii="Times New Roman" w:hAnsi="Times New Roman" w:cs="Times New Roman"/>
        </w:rPr>
        <w:t>assemblages</w:t>
      </w:r>
      <w:r w:rsidR="00891027" w:rsidRPr="00753FA6">
        <w:rPr>
          <w:rFonts w:ascii="Times New Roman" w:hAnsi="Times New Roman" w:cs="Times New Roman"/>
        </w:rPr>
        <w:t xml:space="preserve"> </w:t>
      </w:r>
      <w:r w:rsidR="006927E5" w:rsidRPr="00753FA6">
        <w:rPr>
          <w:rFonts w:ascii="Times New Roman" w:hAnsi="Times New Roman" w:cs="Times New Roman"/>
        </w:rPr>
        <w:t>analysed</w:t>
      </w:r>
      <w:r w:rsidR="00891027" w:rsidRPr="00753FA6">
        <w:rPr>
          <w:rFonts w:ascii="Times New Roman" w:hAnsi="Times New Roman" w:cs="Times New Roman"/>
        </w:rPr>
        <w:t xml:space="preserve"> </w:t>
      </w:r>
      <w:r w:rsidR="006927E5" w:rsidRPr="00753FA6">
        <w:rPr>
          <w:rFonts w:ascii="Times New Roman" w:hAnsi="Times New Roman" w:cs="Times New Roman"/>
        </w:rPr>
        <w:t>using</w:t>
      </w:r>
      <w:r w:rsidR="00891027" w:rsidRPr="00753FA6">
        <w:rPr>
          <w:rFonts w:ascii="Times New Roman" w:hAnsi="Times New Roman" w:cs="Times New Roman"/>
        </w:rPr>
        <w:t xml:space="preserve"> </w:t>
      </w:r>
      <w:del w:id="2" w:author="Vojtěch  Barták" w:date="2021-06-07T20:41:00Z">
        <w:r w:rsidR="0096269F" w:rsidRPr="003E70CB" w:rsidDel="00652B2F">
          <w:rPr>
            <w:rFonts w:ascii="Times New Roman" w:hAnsi="Times New Roman" w:cs="Times New Roman"/>
            <w:highlight w:val="cyan"/>
          </w:rPr>
          <w:delText xml:space="preserve">Generalised Linear Model (GLM) and </w:delText>
        </w:r>
      </w:del>
      <w:r w:rsidR="0096269F" w:rsidRPr="003E70CB">
        <w:rPr>
          <w:rFonts w:ascii="Times New Roman" w:hAnsi="Times New Roman" w:cs="Times New Roman"/>
          <w:highlight w:val="cyan"/>
        </w:rPr>
        <w:t>Generalised Linear Mixed Models with a Poisson error distribution</w:t>
      </w:r>
      <w:r w:rsidR="000632C0">
        <w:rPr>
          <w:rFonts w:ascii="Times New Roman" w:hAnsi="Times New Roman" w:cs="Times New Roman"/>
        </w:rPr>
        <w:t xml:space="preserve">. </w:t>
      </w:r>
      <w:r w:rsidR="0092250B" w:rsidRPr="00753FA6">
        <w:rPr>
          <w:rFonts w:ascii="Times New Roman" w:hAnsi="Times New Roman" w:cs="Times New Roman"/>
        </w:rPr>
        <w:t>T</w:t>
      </w:r>
      <w:r w:rsidR="00DC142E">
        <w:rPr>
          <w:rFonts w:ascii="Times New Roman" w:hAnsi="Times New Roman" w:cs="Times New Roman"/>
        </w:rPr>
        <w:t>he t</w:t>
      </w:r>
      <w:r w:rsidR="0092250B" w:rsidRPr="00753FA6">
        <w:rPr>
          <w:rFonts w:ascii="Times New Roman" w:hAnsi="Times New Roman" w:cs="Times New Roman"/>
        </w:rPr>
        <w:t>otal</w:t>
      </w:r>
      <w:r w:rsidR="00891027" w:rsidRPr="00753FA6">
        <w:rPr>
          <w:rFonts w:ascii="Times New Roman" w:hAnsi="Times New Roman" w:cs="Times New Roman"/>
        </w:rPr>
        <w:t xml:space="preserve"> </w:t>
      </w:r>
      <w:r w:rsidR="0092250B" w:rsidRPr="00753FA6">
        <w:rPr>
          <w:rFonts w:ascii="Times New Roman" w:hAnsi="Times New Roman" w:cs="Times New Roman"/>
        </w:rPr>
        <w:t>number</w:t>
      </w:r>
      <w:r w:rsidR="00891027" w:rsidRPr="00753FA6">
        <w:rPr>
          <w:rFonts w:ascii="Times New Roman" w:hAnsi="Times New Roman" w:cs="Times New Roman"/>
        </w:rPr>
        <w:t xml:space="preserve"> </w:t>
      </w:r>
      <w:r w:rsidR="0092250B" w:rsidRPr="00753FA6">
        <w:rPr>
          <w:rFonts w:ascii="Times New Roman" w:hAnsi="Times New Roman" w:cs="Times New Roman"/>
        </w:rPr>
        <w:t>of</w:t>
      </w:r>
      <w:r w:rsidR="00891027" w:rsidRPr="00753FA6">
        <w:rPr>
          <w:rFonts w:ascii="Times New Roman" w:hAnsi="Times New Roman" w:cs="Times New Roman"/>
        </w:rPr>
        <w:t xml:space="preserve"> </w:t>
      </w:r>
      <w:r w:rsidR="0092250B" w:rsidRPr="00753FA6">
        <w:rPr>
          <w:rFonts w:ascii="Times New Roman" w:hAnsi="Times New Roman" w:cs="Times New Roman"/>
        </w:rPr>
        <w:t>birds,</w:t>
      </w:r>
      <w:r w:rsidR="00891027" w:rsidRPr="00753FA6">
        <w:rPr>
          <w:rFonts w:ascii="Times New Roman" w:hAnsi="Times New Roman" w:cs="Times New Roman"/>
        </w:rPr>
        <w:t xml:space="preserve"> </w:t>
      </w:r>
      <w:r w:rsidR="0092250B" w:rsidRPr="00753FA6">
        <w:rPr>
          <w:rFonts w:ascii="Times New Roman" w:hAnsi="Times New Roman" w:cs="Times New Roman"/>
        </w:rPr>
        <w:t>number</w:t>
      </w:r>
      <w:r w:rsidR="00891027" w:rsidRPr="00753FA6">
        <w:rPr>
          <w:rFonts w:ascii="Times New Roman" w:hAnsi="Times New Roman" w:cs="Times New Roman"/>
        </w:rPr>
        <w:t xml:space="preserve"> </w:t>
      </w:r>
      <w:r w:rsidR="0092250B" w:rsidRPr="00753FA6">
        <w:rPr>
          <w:rFonts w:ascii="Times New Roman" w:hAnsi="Times New Roman" w:cs="Times New Roman"/>
        </w:rPr>
        <w:t>of</w:t>
      </w:r>
      <w:r w:rsidR="00891027" w:rsidRPr="00753FA6">
        <w:rPr>
          <w:rFonts w:ascii="Times New Roman" w:hAnsi="Times New Roman" w:cs="Times New Roman"/>
        </w:rPr>
        <w:t xml:space="preserve"> </w:t>
      </w:r>
      <w:r w:rsidR="0092250B" w:rsidRPr="00753FA6">
        <w:rPr>
          <w:rFonts w:ascii="Times New Roman" w:hAnsi="Times New Roman" w:cs="Times New Roman"/>
        </w:rPr>
        <w:t>generalist</w:t>
      </w:r>
      <w:r w:rsidR="0096269F">
        <w:rPr>
          <w:rFonts w:ascii="Times New Roman" w:hAnsi="Times New Roman" w:cs="Times New Roman"/>
        </w:rPr>
        <w:t xml:space="preserve"> species</w:t>
      </w:r>
      <w:r w:rsidR="00891027" w:rsidRPr="00753FA6">
        <w:rPr>
          <w:rFonts w:ascii="Times New Roman" w:hAnsi="Times New Roman" w:cs="Times New Roman"/>
        </w:rPr>
        <w:t xml:space="preserve"> </w:t>
      </w:r>
      <w:r w:rsidR="00D73118" w:rsidRPr="00753FA6">
        <w:rPr>
          <w:rFonts w:ascii="Times New Roman" w:hAnsi="Times New Roman" w:cs="Times New Roman"/>
        </w:rPr>
        <w:t>and</w:t>
      </w:r>
      <w:r w:rsidR="00891027" w:rsidRPr="00753FA6">
        <w:rPr>
          <w:rFonts w:ascii="Times New Roman" w:hAnsi="Times New Roman" w:cs="Times New Roman"/>
        </w:rPr>
        <w:t xml:space="preserve"> </w:t>
      </w:r>
      <w:r w:rsidR="002A476A">
        <w:rPr>
          <w:rFonts w:ascii="Times New Roman" w:hAnsi="Times New Roman" w:cs="Times New Roman"/>
        </w:rPr>
        <w:t xml:space="preserve">number of </w:t>
      </w:r>
      <w:r w:rsidR="00D73118" w:rsidRPr="00753FA6">
        <w:rPr>
          <w:rFonts w:ascii="Times New Roman" w:hAnsi="Times New Roman" w:cs="Times New Roman"/>
        </w:rPr>
        <w:t>specialist</w:t>
      </w:r>
      <w:r w:rsidR="00891027" w:rsidRPr="00753FA6">
        <w:rPr>
          <w:rFonts w:ascii="Times New Roman" w:hAnsi="Times New Roman" w:cs="Times New Roman"/>
        </w:rPr>
        <w:t xml:space="preserve"> </w:t>
      </w:r>
      <w:r w:rsidR="006E6FD6" w:rsidRPr="00753FA6">
        <w:rPr>
          <w:rFonts w:ascii="Times New Roman" w:hAnsi="Times New Roman" w:cs="Times New Roman"/>
        </w:rPr>
        <w:t>species</w:t>
      </w:r>
      <w:r w:rsidR="00891027" w:rsidRPr="00753FA6">
        <w:rPr>
          <w:rFonts w:ascii="Times New Roman" w:hAnsi="Times New Roman" w:cs="Times New Roman"/>
        </w:rPr>
        <w:t xml:space="preserve"> </w:t>
      </w:r>
      <w:r w:rsidR="006E6FD6" w:rsidRPr="00753FA6">
        <w:rPr>
          <w:rFonts w:ascii="Times New Roman" w:hAnsi="Times New Roman" w:cs="Times New Roman"/>
        </w:rPr>
        <w:t>significantly</w:t>
      </w:r>
      <w:r w:rsidR="00891027" w:rsidRPr="00753FA6">
        <w:rPr>
          <w:rFonts w:ascii="Times New Roman" w:hAnsi="Times New Roman" w:cs="Times New Roman"/>
        </w:rPr>
        <w:t xml:space="preserve"> </w:t>
      </w:r>
      <w:r w:rsidR="006E6FD6" w:rsidRPr="00753FA6">
        <w:rPr>
          <w:rFonts w:ascii="Times New Roman" w:hAnsi="Times New Roman" w:cs="Times New Roman"/>
        </w:rPr>
        <w:t>increase</w:t>
      </w:r>
      <w:r w:rsidR="00682A43" w:rsidRPr="00753FA6">
        <w:rPr>
          <w:rFonts w:ascii="Times New Roman" w:hAnsi="Times New Roman" w:cs="Times New Roman"/>
        </w:rPr>
        <w:t>d</w:t>
      </w:r>
      <w:r w:rsidR="00891027" w:rsidRPr="00753FA6">
        <w:rPr>
          <w:rFonts w:ascii="Times New Roman" w:hAnsi="Times New Roman" w:cs="Times New Roman"/>
        </w:rPr>
        <w:t xml:space="preserve"> </w:t>
      </w:r>
      <w:r w:rsidR="0092250B" w:rsidRPr="00753FA6">
        <w:rPr>
          <w:rFonts w:ascii="Times New Roman" w:hAnsi="Times New Roman" w:cs="Times New Roman"/>
        </w:rPr>
        <w:t>with</w:t>
      </w:r>
      <w:r w:rsidR="00891027" w:rsidRPr="00753FA6">
        <w:rPr>
          <w:rFonts w:ascii="Times New Roman" w:hAnsi="Times New Roman" w:cs="Times New Roman"/>
        </w:rPr>
        <w:t xml:space="preserve"> </w:t>
      </w:r>
      <w:r w:rsidR="00DC142E">
        <w:rPr>
          <w:rFonts w:ascii="Times New Roman" w:hAnsi="Times New Roman" w:cs="Times New Roman"/>
        </w:rPr>
        <w:t xml:space="preserve">the </w:t>
      </w:r>
      <w:r w:rsidR="0092250B" w:rsidRPr="00753FA6">
        <w:rPr>
          <w:rFonts w:ascii="Times New Roman" w:hAnsi="Times New Roman" w:cs="Times New Roman"/>
        </w:rPr>
        <w:t>number</w:t>
      </w:r>
      <w:r w:rsidR="00891027" w:rsidRPr="00753FA6">
        <w:rPr>
          <w:rFonts w:ascii="Times New Roman" w:hAnsi="Times New Roman" w:cs="Times New Roman"/>
        </w:rPr>
        <w:t xml:space="preserve"> </w:t>
      </w:r>
      <w:r w:rsidR="0092250B" w:rsidRPr="00753FA6">
        <w:rPr>
          <w:rFonts w:ascii="Times New Roman" w:hAnsi="Times New Roman" w:cs="Times New Roman"/>
        </w:rPr>
        <w:t>of</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6974C6"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9C1C37" w:rsidRPr="00753FA6">
        <w:rPr>
          <w:rFonts w:ascii="Times New Roman" w:hAnsi="Times New Roman" w:cs="Times New Roman"/>
        </w:rPr>
        <w:t>70</w:t>
      </w:r>
      <w:r w:rsidR="00891027" w:rsidRPr="00753FA6">
        <w:rPr>
          <w:rFonts w:ascii="Times New Roman" w:hAnsi="Times New Roman" w:cs="Times New Roman"/>
        </w:rPr>
        <w:t xml:space="preserve"> </w:t>
      </w:r>
      <w:r w:rsidR="009C1C37" w:rsidRPr="00753FA6">
        <w:rPr>
          <w:rFonts w:ascii="Times New Roman" w:hAnsi="Times New Roman" w:cs="Times New Roman"/>
        </w:rPr>
        <w:t>cm</w:t>
      </w:r>
      <w:r w:rsidR="00891027" w:rsidRPr="00753FA6">
        <w:rPr>
          <w:rFonts w:ascii="Times New Roman" w:hAnsi="Times New Roman" w:cs="Times New Roman"/>
        </w:rPr>
        <w:t xml:space="preserve"> </w:t>
      </w:r>
      <w:r w:rsidR="002A476A">
        <w:rPr>
          <w:rFonts w:ascii="Times New Roman" w:hAnsi="Times New Roman" w:cs="Times New Roman"/>
        </w:rPr>
        <w:t>DBH</w:t>
      </w:r>
      <w:r w:rsidR="0092250B" w:rsidRPr="00753FA6">
        <w:rPr>
          <w:rFonts w:ascii="Times New Roman" w:hAnsi="Times New Roman" w:cs="Times New Roman"/>
        </w:rPr>
        <w:t>.</w:t>
      </w:r>
      <w:r w:rsidR="00891027" w:rsidRPr="00753FA6">
        <w:rPr>
          <w:rFonts w:ascii="Times New Roman" w:hAnsi="Times New Roman" w:cs="Times New Roman"/>
        </w:rPr>
        <w:t xml:space="preserve"> </w:t>
      </w:r>
      <w:r w:rsidR="0092250B" w:rsidRPr="00753FA6">
        <w:rPr>
          <w:rFonts w:ascii="Times New Roman" w:hAnsi="Times New Roman" w:cs="Times New Roman"/>
        </w:rPr>
        <w:t>Furthermore,</w:t>
      </w:r>
      <w:r w:rsidR="00891027" w:rsidRPr="00753FA6">
        <w:rPr>
          <w:rFonts w:ascii="Times New Roman" w:hAnsi="Times New Roman" w:cs="Times New Roman"/>
        </w:rPr>
        <w:t xml:space="preserve"> </w:t>
      </w:r>
      <w:r w:rsidR="0092250B" w:rsidRPr="00753FA6">
        <w:rPr>
          <w:rFonts w:ascii="Times New Roman" w:hAnsi="Times New Roman" w:cs="Times New Roman"/>
        </w:rPr>
        <w:t>tree</w:t>
      </w:r>
      <w:r w:rsidR="00891027" w:rsidRPr="00753FA6">
        <w:rPr>
          <w:rFonts w:ascii="Times New Roman" w:hAnsi="Times New Roman" w:cs="Times New Roman"/>
        </w:rPr>
        <w:t xml:space="preserve"> </w:t>
      </w:r>
      <w:r w:rsidR="0092250B" w:rsidRPr="00753FA6">
        <w:rPr>
          <w:rFonts w:ascii="Times New Roman" w:hAnsi="Times New Roman" w:cs="Times New Roman"/>
        </w:rPr>
        <w:t>species</w:t>
      </w:r>
      <w:r w:rsidR="00891027" w:rsidRPr="00753FA6">
        <w:rPr>
          <w:rFonts w:ascii="Times New Roman" w:hAnsi="Times New Roman" w:cs="Times New Roman"/>
        </w:rPr>
        <w:t xml:space="preserve"> </w:t>
      </w:r>
      <w:r w:rsidR="0092250B" w:rsidRPr="00753FA6">
        <w:rPr>
          <w:rFonts w:ascii="Times New Roman" w:hAnsi="Times New Roman" w:cs="Times New Roman"/>
        </w:rPr>
        <w:t>diversity</w:t>
      </w:r>
      <w:r w:rsidR="00891027" w:rsidRPr="00753FA6">
        <w:rPr>
          <w:rFonts w:ascii="Times New Roman" w:hAnsi="Times New Roman" w:cs="Times New Roman"/>
        </w:rPr>
        <w:t xml:space="preserve"> </w:t>
      </w:r>
      <w:r w:rsidR="00430D7F" w:rsidRPr="00430D7F">
        <w:rPr>
          <w:rFonts w:ascii="Times New Roman" w:hAnsi="Times New Roman" w:cs="Times New Roman"/>
          <w:highlight w:val="yellow"/>
        </w:rPr>
        <w:t>positively</w:t>
      </w:r>
      <w:r w:rsidR="00430D7F">
        <w:rPr>
          <w:rFonts w:ascii="Times New Roman" w:hAnsi="Times New Roman" w:cs="Times New Roman"/>
        </w:rPr>
        <w:t xml:space="preserve"> </w:t>
      </w:r>
      <w:r w:rsidR="006E6FD6" w:rsidRPr="00753FA6">
        <w:rPr>
          <w:rFonts w:ascii="Times New Roman" w:hAnsi="Times New Roman" w:cs="Times New Roman"/>
        </w:rPr>
        <w:t>affected</w:t>
      </w:r>
      <w:r w:rsidR="00891027" w:rsidRPr="00753FA6">
        <w:rPr>
          <w:rFonts w:ascii="Times New Roman" w:hAnsi="Times New Roman" w:cs="Times New Roman"/>
        </w:rPr>
        <w:t xml:space="preserve"> </w:t>
      </w:r>
      <w:r w:rsidR="0092250B" w:rsidRPr="00753FA6">
        <w:rPr>
          <w:rFonts w:ascii="Times New Roman" w:hAnsi="Times New Roman" w:cs="Times New Roman"/>
        </w:rPr>
        <w:t>generalist</w:t>
      </w:r>
      <w:r w:rsidR="00EE2CB0">
        <w:rPr>
          <w:rFonts w:ascii="Times New Roman" w:hAnsi="Times New Roman" w:cs="Times New Roman"/>
        </w:rPr>
        <w:t xml:space="preserve"> </w:t>
      </w:r>
      <w:r w:rsidR="00EE2CB0" w:rsidRPr="00EE2CB0">
        <w:rPr>
          <w:rFonts w:ascii="Times New Roman" w:hAnsi="Times New Roman" w:cs="Times New Roman"/>
          <w:highlight w:val="yellow"/>
        </w:rPr>
        <w:t>species</w:t>
      </w:r>
      <w:r w:rsidR="00430D7F">
        <w:rPr>
          <w:rFonts w:ascii="Times New Roman" w:hAnsi="Times New Roman" w:cs="Times New Roman"/>
        </w:rPr>
        <w:t xml:space="preserve"> </w:t>
      </w:r>
      <w:r w:rsidR="0092250B" w:rsidRPr="00753FA6">
        <w:rPr>
          <w:rFonts w:ascii="Times New Roman" w:hAnsi="Times New Roman" w:cs="Times New Roman"/>
        </w:rPr>
        <w:t>and</w:t>
      </w:r>
      <w:r w:rsidR="00891027" w:rsidRPr="00753FA6">
        <w:rPr>
          <w:rFonts w:ascii="Times New Roman" w:hAnsi="Times New Roman" w:cs="Times New Roman"/>
        </w:rPr>
        <w:t xml:space="preserve"> </w:t>
      </w:r>
      <w:r w:rsidR="00430D7F" w:rsidRPr="00430D7F">
        <w:rPr>
          <w:rFonts w:ascii="Times New Roman" w:hAnsi="Times New Roman" w:cs="Times New Roman"/>
          <w:highlight w:val="yellow"/>
        </w:rPr>
        <w:t>negatively</w:t>
      </w:r>
      <w:r w:rsidR="00430D7F">
        <w:rPr>
          <w:rFonts w:ascii="Times New Roman" w:hAnsi="Times New Roman" w:cs="Times New Roman"/>
        </w:rPr>
        <w:t xml:space="preserve"> </w:t>
      </w:r>
      <w:r w:rsidR="0092250B" w:rsidRPr="00753FA6">
        <w:rPr>
          <w:rFonts w:ascii="Times New Roman" w:hAnsi="Times New Roman" w:cs="Times New Roman"/>
        </w:rPr>
        <w:t>specialist</w:t>
      </w:r>
      <w:r w:rsidR="00891027" w:rsidRPr="00753FA6">
        <w:rPr>
          <w:rFonts w:ascii="Times New Roman" w:hAnsi="Times New Roman" w:cs="Times New Roman"/>
        </w:rPr>
        <w:t xml:space="preserve"> </w:t>
      </w:r>
      <w:r w:rsidR="0092250B" w:rsidRPr="00753FA6">
        <w:rPr>
          <w:rFonts w:ascii="Times New Roman" w:hAnsi="Times New Roman" w:cs="Times New Roman"/>
        </w:rPr>
        <w:t>species.</w:t>
      </w:r>
      <w:r w:rsidR="00891027" w:rsidRPr="00753FA6">
        <w:rPr>
          <w:rFonts w:ascii="Times New Roman" w:hAnsi="Times New Roman" w:cs="Times New Roman"/>
        </w:rPr>
        <w:t xml:space="preserve"> </w:t>
      </w:r>
      <w:r w:rsidR="0096237E" w:rsidRPr="00753FA6">
        <w:rPr>
          <w:rFonts w:ascii="Times New Roman" w:hAnsi="Times New Roman" w:cs="Times New Roman"/>
        </w:rPr>
        <w:t>O</w:t>
      </w:r>
      <w:r w:rsidR="002047FC" w:rsidRPr="00753FA6">
        <w:rPr>
          <w:rFonts w:ascii="Times New Roman" w:hAnsi="Times New Roman" w:cs="Times New Roman"/>
        </w:rPr>
        <w:t>ur</w:t>
      </w:r>
      <w:r w:rsidR="00891027" w:rsidRPr="00753FA6">
        <w:rPr>
          <w:rFonts w:ascii="Times New Roman" w:hAnsi="Times New Roman" w:cs="Times New Roman"/>
        </w:rPr>
        <w:t xml:space="preserve"> </w:t>
      </w:r>
      <w:r w:rsidR="002047FC" w:rsidRPr="00753FA6">
        <w:rPr>
          <w:rFonts w:ascii="Times New Roman" w:hAnsi="Times New Roman" w:cs="Times New Roman"/>
        </w:rPr>
        <w:t>result</w:t>
      </w:r>
      <w:r w:rsidR="00753FA6">
        <w:rPr>
          <w:rFonts w:ascii="Times New Roman" w:hAnsi="Times New Roman" w:cs="Times New Roman"/>
        </w:rPr>
        <w:t>s</w:t>
      </w:r>
      <w:r w:rsidR="00891027" w:rsidRPr="00753FA6">
        <w:rPr>
          <w:rFonts w:ascii="Times New Roman" w:hAnsi="Times New Roman" w:cs="Times New Roman"/>
        </w:rPr>
        <w:t xml:space="preserve"> </w:t>
      </w:r>
      <w:r w:rsidR="002047FC" w:rsidRPr="00753FA6">
        <w:rPr>
          <w:rFonts w:ascii="Times New Roman" w:hAnsi="Times New Roman" w:cs="Times New Roman"/>
        </w:rPr>
        <w:t>suggest</w:t>
      </w:r>
      <w:r w:rsidR="00891027" w:rsidRPr="00753FA6">
        <w:rPr>
          <w:rFonts w:ascii="Times New Roman" w:hAnsi="Times New Roman" w:cs="Times New Roman"/>
        </w:rPr>
        <w:t xml:space="preserve"> </w:t>
      </w:r>
      <w:r w:rsidR="002047FC" w:rsidRPr="00753FA6">
        <w:rPr>
          <w:rFonts w:ascii="Times New Roman" w:hAnsi="Times New Roman" w:cs="Times New Roman"/>
        </w:rPr>
        <w:t>that</w:t>
      </w:r>
      <w:r w:rsidR="00891027" w:rsidRPr="00753FA6">
        <w:rPr>
          <w:rFonts w:ascii="Times New Roman" w:hAnsi="Times New Roman" w:cs="Times New Roman"/>
        </w:rPr>
        <w:t xml:space="preserve"> </w:t>
      </w:r>
      <w:r w:rsidR="0092250B" w:rsidRPr="00753FA6">
        <w:rPr>
          <w:rFonts w:ascii="Times New Roman" w:hAnsi="Times New Roman" w:cs="Times New Roman"/>
        </w:rPr>
        <w:t>5</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96237E"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96237E" w:rsidRPr="00753FA6">
        <w:rPr>
          <w:rFonts w:ascii="Times New Roman" w:hAnsi="Times New Roman" w:cs="Times New Roman"/>
        </w:rPr>
        <w:t>70</w:t>
      </w:r>
      <w:r w:rsidR="00891027" w:rsidRPr="00753FA6">
        <w:rPr>
          <w:rFonts w:ascii="Times New Roman" w:hAnsi="Times New Roman" w:cs="Times New Roman"/>
        </w:rPr>
        <w:t xml:space="preserve"> </w:t>
      </w:r>
      <w:r w:rsidR="0096237E" w:rsidRPr="00753FA6">
        <w:rPr>
          <w:rFonts w:ascii="Times New Roman" w:hAnsi="Times New Roman" w:cs="Times New Roman"/>
        </w:rPr>
        <w:t>cm</w:t>
      </w:r>
      <w:r w:rsidR="00891027" w:rsidRPr="00753FA6">
        <w:rPr>
          <w:rFonts w:ascii="Times New Roman" w:hAnsi="Times New Roman" w:cs="Times New Roman"/>
        </w:rPr>
        <w:t xml:space="preserve"> </w:t>
      </w:r>
      <w:r w:rsidR="0096237E" w:rsidRPr="00753FA6">
        <w:rPr>
          <w:rFonts w:ascii="Times New Roman" w:hAnsi="Times New Roman" w:cs="Times New Roman"/>
        </w:rPr>
        <w:t>DBH/ha</w:t>
      </w:r>
      <w:r w:rsidR="00891027" w:rsidRPr="00753FA6">
        <w:rPr>
          <w:rFonts w:ascii="Times New Roman" w:hAnsi="Times New Roman" w:cs="Times New Roman"/>
        </w:rPr>
        <w:t xml:space="preserve"> </w:t>
      </w:r>
      <w:r w:rsidR="002047FC" w:rsidRPr="00753FA6">
        <w:rPr>
          <w:rFonts w:ascii="Times New Roman" w:hAnsi="Times New Roman" w:cs="Times New Roman"/>
        </w:rPr>
        <w:t>greatly</w:t>
      </w:r>
      <w:r w:rsidR="00891027" w:rsidRPr="00753FA6">
        <w:rPr>
          <w:rFonts w:ascii="Times New Roman" w:hAnsi="Times New Roman" w:cs="Times New Roman"/>
        </w:rPr>
        <w:t xml:space="preserve"> </w:t>
      </w:r>
      <w:r w:rsidR="005C146C" w:rsidRPr="00753FA6">
        <w:rPr>
          <w:rFonts w:ascii="Times New Roman" w:hAnsi="Times New Roman" w:cs="Times New Roman"/>
        </w:rPr>
        <w:t>improve</w:t>
      </w:r>
      <w:r w:rsidR="00891027" w:rsidRPr="00753FA6">
        <w:rPr>
          <w:rFonts w:ascii="Times New Roman" w:hAnsi="Times New Roman" w:cs="Times New Roman"/>
        </w:rPr>
        <w:t xml:space="preserve"> </w:t>
      </w:r>
      <w:r w:rsidR="005C146C" w:rsidRPr="00753FA6">
        <w:rPr>
          <w:rFonts w:ascii="Times New Roman" w:hAnsi="Times New Roman" w:cs="Times New Roman"/>
        </w:rPr>
        <w:t>bird</w:t>
      </w:r>
      <w:r w:rsidR="00891027" w:rsidRPr="00753FA6">
        <w:rPr>
          <w:rFonts w:ascii="Times New Roman" w:hAnsi="Times New Roman" w:cs="Times New Roman"/>
        </w:rPr>
        <w:t xml:space="preserve"> </w:t>
      </w:r>
      <w:r w:rsidR="00E51B83" w:rsidRPr="00753FA6">
        <w:rPr>
          <w:rFonts w:ascii="Times New Roman" w:hAnsi="Times New Roman" w:cs="Times New Roman"/>
        </w:rPr>
        <w:t>diversity</w:t>
      </w:r>
      <w:r w:rsidR="00891027" w:rsidRPr="00753FA6">
        <w:rPr>
          <w:rFonts w:ascii="Times New Roman" w:hAnsi="Times New Roman" w:cs="Times New Roman"/>
        </w:rPr>
        <w:t xml:space="preserve"> </w:t>
      </w:r>
      <w:r w:rsidR="002047FC" w:rsidRPr="00753FA6">
        <w:rPr>
          <w:rFonts w:ascii="Times New Roman" w:hAnsi="Times New Roman" w:cs="Times New Roman"/>
        </w:rPr>
        <w:t>in</w:t>
      </w:r>
      <w:r w:rsidR="00891027" w:rsidRPr="00753FA6">
        <w:rPr>
          <w:rFonts w:ascii="Times New Roman" w:hAnsi="Times New Roman" w:cs="Times New Roman"/>
        </w:rPr>
        <w:t xml:space="preserve"> </w:t>
      </w:r>
      <w:r w:rsidR="002047FC" w:rsidRPr="00753FA6">
        <w:rPr>
          <w:rFonts w:ascii="Times New Roman" w:hAnsi="Times New Roman" w:cs="Times New Roman"/>
        </w:rPr>
        <w:t>spruce</w:t>
      </w:r>
      <w:r w:rsidR="00A8050E">
        <w:rPr>
          <w:rFonts w:ascii="Times New Roman" w:hAnsi="Times New Roman" w:cs="Times New Roman"/>
        </w:rPr>
        <w:t>-</w:t>
      </w:r>
      <w:r w:rsidR="002047FC" w:rsidRPr="00753FA6">
        <w:rPr>
          <w:rFonts w:ascii="Times New Roman" w:hAnsi="Times New Roman" w:cs="Times New Roman"/>
        </w:rPr>
        <w:t>dominated</w:t>
      </w:r>
      <w:r w:rsidR="00891027" w:rsidRPr="00753FA6">
        <w:rPr>
          <w:rFonts w:ascii="Times New Roman" w:hAnsi="Times New Roman" w:cs="Times New Roman"/>
        </w:rPr>
        <w:t xml:space="preserve"> </w:t>
      </w:r>
      <w:r w:rsidR="002047FC" w:rsidRPr="00753FA6">
        <w:rPr>
          <w:rFonts w:ascii="Times New Roman" w:hAnsi="Times New Roman" w:cs="Times New Roman"/>
        </w:rPr>
        <w:t>production</w:t>
      </w:r>
      <w:r w:rsidR="00891027" w:rsidRPr="00753FA6">
        <w:rPr>
          <w:rFonts w:ascii="Times New Roman" w:hAnsi="Times New Roman" w:cs="Times New Roman"/>
        </w:rPr>
        <w:t xml:space="preserve"> </w:t>
      </w:r>
      <w:r w:rsidR="002047FC" w:rsidRPr="00753FA6">
        <w:rPr>
          <w:rFonts w:ascii="Times New Roman" w:hAnsi="Times New Roman" w:cs="Times New Roman"/>
        </w:rPr>
        <w:t>forests</w:t>
      </w:r>
      <w:r w:rsidR="00891027" w:rsidRPr="00753FA6">
        <w:rPr>
          <w:rFonts w:ascii="Times New Roman" w:hAnsi="Times New Roman" w:cs="Times New Roman"/>
        </w:rPr>
        <w:t xml:space="preserve"> </w:t>
      </w:r>
      <w:r w:rsidR="002047FC" w:rsidRPr="00753FA6">
        <w:rPr>
          <w:rFonts w:ascii="Times New Roman" w:hAnsi="Times New Roman" w:cs="Times New Roman"/>
        </w:rPr>
        <w:t>and</w:t>
      </w:r>
      <w:r w:rsidR="00891027" w:rsidRPr="00753FA6">
        <w:rPr>
          <w:rFonts w:ascii="Times New Roman" w:hAnsi="Times New Roman" w:cs="Times New Roman"/>
        </w:rPr>
        <w:t xml:space="preserve"> </w:t>
      </w:r>
      <w:r w:rsidR="002047FC" w:rsidRPr="00753FA6">
        <w:rPr>
          <w:rFonts w:ascii="Times New Roman" w:hAnsi="Times New Roman" w:cs="Times New Roman"/>
        </w:rPr>
        <w:t>forest</w:t>
      </w:r>
      <w:r w:rsidR="00891027" w:rsidRPr="00753FA6">
        <w:rPr>
          <w:rFonts w:ascii="Times New Roman" w:hAnsi="Times New Roman" w:cs="Times New Roman"/>
        </w:rPr>
        <w:t xml:space="preserve"> </w:t>
      </w:r>
      <w:r w:rsidR="002047FC" w:rsidRPr="00753FA6">
        <w:rPr>
          <w:rFonts w:ascii="Times New Roman" w:hAnsi="Times New Roman" w:cs="Times New Roman"/>
        </w:rPr>
        <w:t>management</w:t>
      </w:r>
      <w:r w:rsidR="00891027" w:rsidRPr="00753FA6">
        <w:rPr>
          <w:rFonts w:ascii="Times New Roman" w:hAnsi="Times New Roman" w:cs="Times New Roman"/>
        </w:rPr>
        <w:t xml:space="preserve"> </w:t>
      </w:r>
      <w:r w:rsidR="002047FC" w:rsidRPr="00753FA6">
        <w:rPr>
          <w:rFonts w:ascii="Times New Roman" w:hAnsi="Times New Roman" w:cs="Times New Roman"/>
        </w:rPr>
        <w:t>should</w:t>
      </w:r>
      <w:r w:rsidR="00891027" w:rsidRPr="00753FA6">
        <w:rPr>
          <w:rFonts w:ascii="Times New Roman" w:hAnsi="Times New Roman" w:cs="Times New Roman"/>
        </w:rPr>
        <w:t xml:space="preserve"> </w:t>
      </w:r>
      <w:r w:rsidR="002047FC" w:rsidRPr="00753FA6">
        <w:rPr>
          <w:rFonts w:ascii="Times New Roman" w:hAnsi="Times New Roman" w:cs="Times New Roman"/>
        </w:rPr>
        <w:t>be</w:t>
      </w:r>
      <w:r w:rsidR="00891027" w:rsidRPr="00753FA6">
        <w:rPr>
          <w:rFonts w:ascii="Times New Roman" w:hAnsi="Times New Roman" w:cs="Times New Roman"/>
        </w:rPr>
        <w:t xml:space="preserve"> </w:t>
      </w:r>
      <w:r w:rsidR="002047FC" w:rsidRPr="00753FA6">
        <w:rPr>
          <w:rFonts w:ascii="Times New Roman" w:hAnsi="Times New Roman" w:cs="Times New Roman"/>
        </w:rPr>
        <w:t>adapted</w:t>
      </w:r>
      <w:r w:rsidR="00891027" w:rsidRPr="00753FA6">
        <w:rPr>
          <w:rFonts w:ascii="Times New Roman" w:hAnsi="Times New Roman" w:cs="Times New Roman"/>
        </w:rPr>
        <w:t xml:space="preserve"> </w:t>
      </w:r>
      <w:r w:rsidR="002047FC" w:rsidRPr="00753FA6">
        <w:rPr>
          <w:rFonts w:ascii="Times New Roman" w:hAnsi="Times New Roman" w:cs="Times New Roman"/>
        </w:rPr>
        <w:t>to</w:t>
      </w:r>
      <w:r w:rsidR="00891027" w:rsidRPr="00753FA6">
        <w:rPr>
          <w:rFonts w:ascii="Times New Roman" w:hAnsi="Times New Roman" w:cs="Times New Roman"/>
        </w:rPr>
        <w:t xml:space="preserve"> </w:t>
      </w:r>
      <w:r w:rsidR="002047FC" w:rsidRPr="00753FA6">
        <w:rPr>
          <w:rFonts w:ascii="Times New Roman" w:hAnsi="Times New Roman" w:cs="Times New Roman"/>
        </w:rPr>
        <w:t>reach</w:t>
      </w:r>
      <w:r w:rsidR="00891027" w:rsidRPr="00753FA6">
        <w:rPr>
          <w:rFonts w:ascii="Times New Roman" w:hAnsi="Times New Roman" w:cs="Times New Roman"/>
        </w:rPr>
        <w:t xml:space="preserve"> </w:t>
      </w:r>
      <w:r w:rsidR="00430D7F">
        <w:rPr>
          <w:rFonts w:ascii="Times New Roman" w:hAnsi="Times New Roman" w:cs="Times New Roman"/>
          <w:highlight w:val="yellow"/>
        </w:rPr>
        <w:t>≥</w:t>
      </w:r>
      <w:r w:rsidR="00891027" w:rsidRPr="002E43BD">
        <w:rPr>
          <w:rFonts w:ascii="Times New Roman" w:hAnsi="Times New Roman" w:cs="Times New Roman"/>
          <w:highlight w:val="yellow"/>
        </w:rPr>
        <w:t xml:space="preserve"> </w:t>
      </w:r>
      <w:r w:rsidR="00DF2B07" w:rsidRPr="00430D7F">
        <w:rPr>
          <w:rFonts w:ascii="Times New Roman" w:hAnsi="Times New Roman" w:cs="Times New Roman"/>
        </w:rPr>
        <w:t>5</w:t>
      </w:r>
      <w:r w:rsidR="00891027" w:rsidRPr="00753FA6">
        <w:rPr>
          <w:rFonts w:ascii="Times New Roman" w:hAnsi="Times New Roman" w:cs="Times New Roman"/>
        </w:rPr>
        <w:t xml:space="preserve"> </w:t>
      </w:r>
      <w:r w:rsidR="00DF2B07" w:rsidRPr="00753FA6">
        <w:rPr>
          <w:rFonts w:ascii="Times New Roman" w:hAnsi="Times New Roman" w:cs="Times New Roman"/>
        </w:rPr>
        <w:t>native</w:t>
      </w:r>
      <w:r w:rsidR="00891027" w:rsidRPr="00753FA6">
        <w:rPr>
          <w:rFonts w:ascii="Times New Roman" w:hAnsi="Times New Roman" w:cs="Times New Roman"/>
        </w:rPr>
        <w:t xml:space="preserve"> </w:t>
      </w:r>
      <w:r>
        <w:rPr>
          <w:rFonts w:ascii="Times New Roman" w:hAnsi="Times New Roman" w:cs="Times New Roman"/>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DF2B07" w:rsidRPr="00753FA6">
        <w:rPr>
          <w:rFonts w:ascii="Times New Roman" w:hAnsi="Times New Roman" w:cs="Times New Roman"/>
        </w:rPr>
        <w:t>trees</w:t>
      </w:r>
      <w:r w:rsidR="00891027" w:rsidRPr="00753FA6">
        <w:rPr>
          <w:rFonts w:ascii="Times New Roman" w:hAnsi="Times New Roman" w:cs="Times New Roman"/>
        </w:rPr>
        <w:t xml:space="preserve"> </w:t>
      </w:r>
      <w:r w:rsidR="00DF2B07" w:rsidRPr="00753FA6">
        <w:rPr>
          <w:rFonts w:ascii="Times New Roman" w:hAnsi="Times New Roman" w:cs="Times New Roman"/>
        </w:rPr>
        <w:t>to</w:t>
      </w:r>
      <w:r w:rsidR="00891027" w:rsidRPr="00753FA6">
        <w:rPr>
          <w:rFonts w:ascii="Times New Roman" w:hAnsi="Times New Roman" w:cs="Times New Roman"/>
        </w:rPr>
        <w:t xml:space="preserve"> </w:t>
      </w:r>
      <w:r w:rsidR="00DF2B07" w:rsidRPr="00753FA6">
        <w:rPr>
          <w:rFonts w:ascii="Times New Roman" w:hAnsi="Times New Roman" w:cs="Times New Roman"/>
        </w:rPr>
        <w:t>improve</w:t>
      </w:r>
      <w:r w:rsidR="00891027" w:rsidRPr="00753FA6">
        <w:rPr>
          <w:rFonts w:ascii="Times New Roman" w:hAnsi="Times New Roman" w:cs="Times New Roman"/>
        </w:rPr>
        <w:t xml:space="preserve"> </w:t>
      </w:r>
      <w:r w:rsidR="00DF2B07" w:rsidRPr="00753FA6">
        <w:rPr>
          <w:rFonts w:ascii="Times New Roman" w:hAnsi="Times New Roman" w:cs="Times New Roman"/>
        </w:rPr>
        <w:t>structural</w:t>
      </w:r>
      <w:r w:rsidR="00891027" w:rsidRPr="00753FA6">
        <w:rPr>
          <w:rFonts w:ascii="Times New Roman" w:hAnsi="Times New Roman" w:cs="Times New Roman"/>
        </w:rPr>
        <w:t xml:space="preserve"> </w:t>
      </w:r>
      <w:r w:rsidR="00DF2B07" w:rsidRPr="00753FA6">
        <w:rPr>
          <w:rFonts w:ascii="Times New Roman" w:hAnsi="Times New Roman" w:cs="Times New Roman"/>
        </w:rPr>
        <w:t>diversity</w:t>
      </w:r>
      <w:r w:rsidR="00891027" w:rsidRPr="00753FA6">
        <w:rPr>
          <w:rFonts w:ascii="Times New Roman" w:hAnsi="Times New Roman" w:cs="Times New Roman"/>
        </w:rPr>
        <w:t xml:space="preserve"> </w:t>
      </w:r>
      <w:r w:rsidR="00DF2B07" w:rsidRPr="00753FA6">
        <w:rPr>
          <w:rFonts w:ascii="Times New Roman" w:hAnsi="Times New Roman" w:cs="Times New Roman"/>
        </w:rPr>
        <w:t>of</w:t>
      </w:r>
      <w:r w:rsidR="00891027" w:rsidRPr="00753FA6">
        <w:rPr>
          <w:rFonts w:ascii="Times New Roman" w:hAnsi="Times New Roman" w:cs="Times New Roman"/>
        </w:rPr>
        <w:t xml:space="preserve"> </w:t>
      </w:r>
      <w:r w:rsidR="000632C0">
        <w:rPr>
          <w:rFonts w:ascii="Times New Roman" w:hAnsi="Times New Roman" w:cs="Times New Roman"/>
        </w:rPr>
        <w:t>spruce</w:t>
      </w:r>
      <w:r w:rsidR="00A8050E">
        <w:rPr>
          <w:rFonts w:ascii="Times New Roman" w:hAnsi="Times New Roman" w:cs="Times New Roman"/>
        </w:rPr>
        <w:t>-</w:t>
      </w:r>
      <w:r w:rsidR="00DF2B07" w:rsidRPr="00753FA6">
        <w:rPr>
          <w:rFonts w:ascii="Times New Roman" w:hAnsi="Times New Roman" w:cs="Times New Roman"/>
        </w:rPr>
        <w:t>dominated</w:t>
      </w:r>
      <w:r w:rsidR="00891027" w:rsidRPr="00753FA6">
        <w:rPr>
          <w:rFonts w:ascii="Times New Roman" w:hAnsi="Times New Roman" w:cs="Times New Roman"/>
        </w:rPr>
        <w:t xml:space="preserve"> </w:t>
      </w:r>
      <w:r w:rsidR="00DF2B07" w:rsidRPr="00753FA6">
        <w:rPr>
          <w:rFonts w:ascii="Times New Roman" w:hAnsi="Times New Roman" w:cs="Times New Roman"/>
        </w:rPr>
        <w:t>forests.</w:t>
      </w:r>
    </w:p>
    <w:p w14:paraId="47634485" w14:textId="77777777" w:rsidR="004E4D86" w:rsidRPr="00753FA6" w:rsidRDefault="004E4D86" w:rsidP="0091026F">
      <w:pPr>
        <w:pStyle w:val="Nadpis1"/>
        <w:rPr>
          <w:rFonts w:cs="Times New Roman"/>
        </w:rPr>
      </w:pPr>
      <w:r w:rsidRPr="00753FA6">
        <w:rPr>
          <w:rFonts w:cs="Times New Roman"/>
        </w:rPr>
        <w:t>Introduction</w:t>
      </w:r>
    </w:p>
    <w:p w14:paraId="7CD52FEF" w14:textId="262F30DA" w:rsidR="00A8050E" w:rsidRDefault="006D7164" w:rsidP="0091026F">
      <w:pPr>
        <w:spacing w:line="360" w:lineRule="auto"/>
        <w:ind w:firstLine="708"/>
        <w:jc w:val="both"/>
        <w:rPr>
          <w:rFonts w:ascii="Times New Roman" w:hAnsi="Times New Roman" w:cs="Times New Roman"/>
        </w:rPr>
      </w:pPr>
      <w:r w:rsidRPr="00753FA6">
        <w:rPr>
          <w:rFonts w:ascii="Times New Roman" w:hAnsi="Times New Roman" w:cs="Times New Roman"/>
        </w:rPr>
        <w:t>More</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half</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area</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EU</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covered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primary</w:t>
      </w:r>
      <w:r w:rsidR="00891027" w:rsidRPr="00753FA6">
        <w:rPr>
          <w:rFonts w:ascii="Times New Roman" w:hAnsi="Times New Roman" w:cs="Times New Roman"/>
        </w:rPr>
        <w:t xml:space="preserve"> </w:t>
      </w:r>
      <w:r w:rsidRPr="00753FA6">
        <w:rPr>
          <w:rFonts w:ascii="Times New Roman" w:hAnsi="Times New Roman" w:cs="Times New Roman"/>
        </w:rPr>
        <w:t>function</w:t>
      </w:r>
      <w:r w:rsidR="00891027" w:rsidRPr="00753FA6">
        <w:rPr>
          <w:rFonts w:ascii="Times New Roman" w:hAnsi="Times New Roman" w:cs="Times New Roman"/>
        </w:rPr>
        <w:t xml:space="preserve"> </w:t>
      </w:r>
      <w:r w:rsidR="00E9555B" w:rsidRPr="00753FA6">
        <w:rPr>
          <w:rFonts w:ascii="Times New Roman" w:hAnsi="Times New Roman" w:cs="Times New Roman"/>
        </w:rPr>
        <w:fldChar w:fldCharType="begin" w:fldLock="1"/>
      </w:r>
      <w:r w:rsidR="00E9555B" w:rsidRPr="00753FA6">
        <w:rPr>
          <w:rFonts w:ascii="Times New Roman" w:hAnsi="Times New Roman" w:cs="Times New Roman"/>
        </w:rPr>
        <w:instrText>ADDIN CSL_CITATION {"citationItems":[{"id":"ITEM-1","itemData":{"DOI":"10.2785/13022","ISBN":"9789279199882","author":[{"dropping-particle":"","family":"European Commission","given":"","non-dropping-particle":"","parse-names":false,"suffix":""}],"container-title":"Eurostat statistical books","id":"ITEM-1","issued":{"date-parts":[["2011"]]},"number-of-pages":"107","title":"Forestry in the EU and the world — A statistical portrait","type":"book"},"uris":["http://www.mendeley.com/documents/?uuid=1ba8a6fc-1be6-4408-851a-150cf5acae59"]}],"mendeley":{"formattedCitation":"(European Commission, 2011)","plainTextFormattedCitation":"(European Commission, 2011)","previouslyFormattedCitation":"(European Commission, 2011)"},"properties":{"noteIndex":0},"schema":"https://github.com/citation-style-language/schema/raw/master/csl-citation.json"}</w:instrText>
      </w:r>
      <w:r w:rsidR="00E9555B" w:rsidRPr="00753FA6">
        <w:rPr>
          <w:rFonts w:ascii="Times New Roman" w:hAnsi="Times New Roman" w:cs="Times New Roman"/>
        </w:rPr>
        <w:fldChar w:fldCharType="separate"/>
      </w:r>
      <w:r w:rsidR="00E9555B" w:rsidRPr="00753FA6">
        <w:rPr>
          <w:rFonts w:ascii="Times New Roman" w:hAnsi="Times New Roman" w:cs="Times New Roman"/>
          <w:noProof/>
        </w:rPr>
        <w:t>(European</w:t>
      </w:r>
      <w:r w:rsidR="00891027" w:rsidRPr="00753FA6">
        <w:rPr>
          <w:rFonts w:ascii="Times New Roman" w:hAnsi="Times New Roman" w:cs="Times New Roman"/>
          <w:noProof/>
        </w:rPr>
        <w:t xml:space="preserve"> </w:t>
      </w:r>
      <w:r w:rsidR="00E9555B" w:rsidRPr="00753FA6">
        <w:rPr>
          <w:rFonts w:ascii="Times New Roman" w:hAnsi="Times New Roman" w:cs="Times New Roman"/>
          <w:noProof/>
        </w:rPr>
        <w:t>Commission,</w:t>
      </w:r>
      <w:r w:rsidR="00891027" w:rsidRPr="00753FA6">
        <w:rPr>
          <w:rFonts w:ascii="Times New Roman" w:hAnsi="Times New Roman" w:cs="Times New Roman"/>
          <w:noProof/>
        </w:rPr>
        <w:t xml:space="preserve"> </w:t>
      </w:r>
      <w:r w:rsidR="00E9555B" w:rsidRPr="00753FA6">
        <w:rPr>
          <w:rFonts w:ascii="Times New Roman" w:hAnsi="Times New Roman" w:cs="Times New Roman"/>
          <w:noProof/>
        </w:rPr>
        <w:t>2011)</w:t>
      </w:r>
      <w:r w:rsidR="00E9555B" w:rsidRPr="00753FA6">
        <w:rPr>
          <w:rFonts w:ascii="Times New Roman" w:hAnsi="Times New Roman" w:cs="Times New Roman"/>
        </w:rPr>
        <w:fldChar w:fldCharType="end"/>
      </w:r>
      <w:r w:rsidRPr="00753FA6">
        <w:rPr>
          <w:rFonts w:ascii="Times New Roman" w:hAnsi="Times New Roman" w:cs="Times New Roman"/>
        </w:rPr>
        <w:t>.</w:t>
      </w:r>
      <w:r w:rsidR="00891027" w:rsidRPr="00753FA6">
        <w:rPr>
          <w:rFonts w:ascii="Times New Roman" w:hAnsi="Times New Roman" w:cs="Times New Roman"/>
        </w:rPr>
        <w:t xml:space="preserve"> </w:t>
      </w:r>
      <w:r w:rsidR="00AE09A6" w:rsidRPr="00753FA6">
        <w:rPr>
          <w:rFonts w:ascii="Times New Roman" w:hAnsi="Times New Roman" w:cs="Times New Roman"/>
        </w:rPr>
        <w:t>Many</w:t>
      </w:r>
      <w:r w:rsidR="00891027" w:rsidRPr="00753FA6">
        <w:rPr>
          <w:rFonts w:ascii="Times New Roman" w:hAnsi="Times New Roman" w:cs="Times New Roman"/>
        </w:rPr>
        <w:t xml:space="preserve"> </w:t>
      </w:r>
      <w:r w:rsidR="008A59B1" w:rsidRPr="00753FA6">
        <w:rPr>
          <w:rFonts w:ascii="Times New Roman" w:hAnsi="Times New Roman" w:cs="Times New Roman"/>
        </w:rPr>
        <w:t>native</w:t>
      </w:r>
      <w:r w:rsidR="00891027" w:rsidRPr="00753FA6">
        <w:rPr>
          <w:rFonts w:ascii="Times New Roman" w:hAnsi="Times New Roman" w:cs="Times New Roman"/>
        </w:rPr>
        <w:t xml:space="preserve"> </w:t>
      </w:r>
      <w:r w:rsidR="008A59B1" w:rsidRPr="00753FA6">
        <w:rPr>
          <w:rFonts w:ascii="Times New Roman" w:hAnsi="Times New Roman" w:cs="Times New Roman"/>
        </w:rPr>
        <w:t>forests</w:t>
      </w:r>
      <w:r w:rsidR="00891027" w:rsidRPr="00753FA6">
        <w:rPr>
          <w:rFonts w:ascii="Times New Roman" w:hAnsi="Times New Roman" w:cs="Times New Roman"/>
        </w:rPr>
        <w:t xml:space="preserve"> </w:t>
      </w:r>
      <w:r w:rsidR="008A59B1" w:rsidRPr="00753FA6">
        <w:rPr>
          <w:rFonts w:ascii="Times New Roman" w:hAnsi="Times New Roman" w:cs="Times New Roman"/>
        </w:rPr>
        <w:t>in</w:t>
      </w:r>
      <w:r w:rsidR="00891027" w:rsidRPr="00753FA6">
        <w:rPr>
          <w:rFonts w:ascii="Times New Roman" w:hAnsi="Times New Roman" w:cs="Times New Roman"/>
        </w:rPr>
        <w:t xml:space="preserve"> </w:t>
      </w:r>
      <w:r w:rsidR="00AE09A6" w:rsidRPr="00753FA6">
        <w:rPr>
          <w:rFonts w:ascii="Times New Roman" w:hAnsi="Times New Roman" w:cs="Times New Roman"/>
        </w:rPr>
        <w:t>Europe</w:t>
      </w:r>
      <w:r w:rsidR="00891027" w:rsidRPr="00753FA6">
        <w:rPr>
          <w:rFonts w:ascii="Times New Roman" w:hAnsi="Times New Roman" w:cs="Times New Roman"/>
        </w:rPr>
        <w:t xml:space="preserve"> </w:t>
      </w:r>
      <w:r w:rsidR="00AE09A6" w:rsidRPr="00753FA6">
        <w:rPr>
          <w:rFonts w:ascii="Times New Roman" w:hAnsi="Times New Roman" w:cs="Times New Roman"/>
        </w:rPr>
        <w:t>have</w:t>
      </w:r>
      <w:r w:rsidR="00891027" w:rsidRPr="00753FA6">
        <w:rPr>
          <w:rFonts w:ascii="Times New Roman" w:hAnsi="Times New Roman" w:cs="Times New Roman"/>
        </w:rPr>
        <w:t xml:space="preserve"> </w:t>
      </w:r>
      <w:r w:rsidR="00AE09A6" w:rsidRPr="00753FA6">
        <w:rPr>
          <w:rFonts w:ascii="Times New Roman" w:hAnsi="Times New Roman" w:cs="Times New Roman"/>
        </w:rPr>
        <w:t>been</w:t>
      </w:r>
      <w:r w:rsidR="00891027" w:rsidRPr="00753FA6">
        <w:rPr>
          <w:rFonts w:ascii="Times New Roman" w:hAnsi="Times New Roman" w:cs="Times New Roman"/>
        </w:rPr>
        <w:t xml:space="preserve"> </w:t>
      </w:r>
      <w:r w:rsidR="00AE09A6" w:rsidRPr="00753FA6">
        <w:rPr>
          <w:rFonts w:ascii="Times New Roman" w:hAnsi="Times New Roman" w:cs="Times New Roman"/>
        </w:rPr>
        <w:t>transformed</w:t>
      </w:r>
      <w:r w:rsidR="00891027" w:rsidRPr="00753FA6">
        <w:rPr>
          <w:rFonts w:ascii="Times New Roman" w:hAnsi="Times New Roman" w:cs="Times New Roman"/>
        </w:rPr>
        <w:t xml:space="preserve"> </w:t>
      </w:r>
      <w:r w:rsidR="00AE09A6" w:rsidRPr="00753FA6">
        <w:rPr>
          <w:rFonts w:ascii="Times New Roman" w:hAnsi="Times New Roman" w:cs="Times New Roman"/>
        </w:rPr>
        <w:t>into</w:t>
      </w:r>
      <w:r w:rsidR="00891027" w:rsidRPr="00753FA6">
        <w:rPr>
          <w:rFonts w:ascii="Times New Roman" w:hAnsi="Times New Roman" w:cs="Times New Roman"/>
        </w:rPr>
        <w:t xml:space="preserve"> </w:t>
      </w:r>
      <w:r w:rsidR="007E5803" w:rsidRPr="00753FA6">
        <w:rPr>
          <w:rFonts w:ascii="Times New Roman" w:hAnsi="Times New Roman" w:cs="Times New Roman"/>
        </w:rPr>
        <w:t>even-aged</w:t>
      </w:r>
      <w:r w:rsidR="00891027" w:rsidRPr="00753FA6">
        <w:rPr>
          <w:rFonts w:ascii="Times New Roman" w:hAnsi="Times New Roman" w:cs="Times New Roman"/>
        </w:rPr>
        <w:t xml:space="preserve"> </w:t>
      </w:r>
      <w:r w:rsidR="00183F52" w:rsidRPr="00753FA6">
        <w:rPr>
          <w:rFonts w:ascii="Times New Roman" w:hAnsi="Times New Roman" w:cs="Times New Roman"/>
        </w:rPr>
        <w:t>production</w:t>
      </w:r>
      <w:r w:rsidR="00891027" w:rsidRPr="00753FA6">
        <w:rPr>
          <w:rFonts w:ascii="Times New Roman" w:hAnsi="Times New Roman" w:cs="Times New Roman"/>
        </w:rPr>
        <w:t xml:space="preserve"> </w:t>
      </w:r>
      <w:r w:rsidR="00183F52" w:rsidRPr="00753FA6">
        <w:rPr>
          <w:rFonts w:ascii="Times New Roman" w:hAnsi="Times New Roman" w:cs="Times New Roman"/>
        </w:rPr>
        <w:t>forests</w:t>
      </w:r>
      <w:r w:rsidR="00891027" w:rsidRPr="00753FA6">
        <w:rPr>
          <w:rFonts w:ascii="Times New Roman" w:hAnsi="Times New Roman" w:cs="Times New Roman"/>
        </w:rPr>
        <w:t xml:space="preserve"> </w:t>
      </w:r>
      <w:r w:rsidR="00AE09A6" w:rsidRPr="00753FA6">
        <w:rPr>
          <w:rFonts w:ascii="Times New Roman" w:hAnsi="Times New Roman" w:cs="Times New Roman"/>
        </w:rPr>
        <w:t>of</w:t>
      </w:r>
      <w:r w:rsidR="00891027" w:rsidRPr="00753FA6">
        <w:rPr>
          <w:rFonts w:ascii="Times New Roman" w:hAnsi="Times New Roman" w:cs="Times New Roman"/>
        </w:rPr>
        <w:t xml:space="preserve"> </w:t>
      </w:r>
      <w:r w:rsidR="00AE09A6" w:rsidRPr="00753FA6">
        <w:rPr>
          <w:rFonts w:ascii="Times New Roman" w:hAnsi="Times New Roman" w:cs="Times New Roman"/>
        </w:rPr>
        <w:t>such</w:t>
      </w:r>
      <w:r w:rsidR="00891027" w:rsidRPr="00753FA6">
        <w:rPr>
          <w:rFonts w:ascii="Times New Roman" w:hAnsi="Times New Roman" w:cs="Times New Roman"/>
        </w:rPr>
        <w:t xml:space="preserve"> </w:t>
      </w:r>
      <w:r w:rsidR="00AE09A6" w:rsidRPr="00CE4B88">
        <w:rPr>
          <w:rFonts w:ascii="Times New Roman" w:hAnsi="Times New Roman" w:cs="Times New Roman"/>
        </w:rPr>
        <w:t>commercially</w:t>
      </w:r>
      <w:r w:rsidR="00891027" w:rsidRPr="00CE4B88">
        <w:rPr>
          <w:rFonts w:ascii="Times New Roman" w:hAnsi="Times New Roman" w:cs="Times New Roman"/>
        </w:rPr>
        <w:t xml:space="preserve"> </w:t>
      </w:r>
      <w:r w:rsidR="00AE09A6" w:rsidRPr="00CE4B88">
        <w:rPr>
          <w:rFonts w:ascii="Times New Roman" w:hAnsi="Times New Roman" w:cs="Times New Roman"/>
        </w:rPr>
        <w:t>attractive</w:t>
      </w:r>
      <w:r w:rsidR="00891027" w:rsidRPr="00CE4B88">
        <w:rPr>
          <w:rFonts w:ascii="Times New Roman" w:hAnsi="Times New Roman" w:cs="Times New Roman"/>
        </w:rPr>
        <w:t xml:space="preserve"> </w:t>
      </w:r>
      <w:r w:rsidR="00AE09A6" w:rsidRPr="00CE4B88">
        <w:rPr>
          <w:rFonts w:ascii="Times New Roman" w:hAnsi="Times New Roman" w:cs="Times New Roman"/>
        </w:rPr>
        <w:t>conifers</w:t>
      </w:r>
      <w:r w:rsidR="00891027" w:rsidRPr="00CE4B88">
        <w:rPr>
          <w:rFonts w:ascii="Times New Roman" w:hAnsi="Times New Roman" w:cs="Times New Roman"/>
        </w:rPr>
        <w:t xml:space="preserve"> </w:t>
      </w:r>
      <w:r w:rsidR="00AE09A6" w:rsidRPr="00CE4B88">
        <w:rPr>
          <w:rFonts w:ascii="Times New Roman" w:hAnsi="Times New Roman" w:cs="Times New Roman"/>
        </w:rPr>
        <w:t>as</w:t>
      </w:r>
      <w:r w:rsidR="00891027" w:rsidRPr="00CE4B88">
        <w:rPr>
          <w:rFonts w:ascii="Times New Roman" w:hAnsi="Times New Roman" w:cs="Times New Roman"/>
        </w:rPr>
        <w:t xml:space="preserve"> </w:t>
      </w:r>
      <w:r w:rsidR="00AE09A6" w:rsidRPr="00CE4B88">
        <w:rPr>
          <w:rFonts w:ascii="Times New Roman" w:hAnsi="Times New Roman" w:cs="Times New Roman"/>
        </w:rPr>
        <w:t>Norway</w:t>
      </w:r>
      <w:r w:rsidR="00891027" w:rsidRPr="00CE4B88">
        <w:rPr>
          <w:rFonts w:ascii="Times New Roman" w:hAnsi="Times New Roman" w:cs="Times New Roman"/>
        </w:rPr>
        <w:t xml:space="preserve"> </w:t>
      </w:r>
      <w:r w:rsidR="00AE09A6" w:rsidRPr="00CE4B88">
        <w:rPr>
          <w:rFonts w:ascii="Times New Roman" w:hAnsi="Times New Roman" w:cs="Times New Roman"/>
        </w:rPr>
        <w:t>spruce</w:t>
      </w:r>
      <w:r w:rsidR="00891027" w:rsidRPr="00CE4B88">
        <w:rPr>
          <w:rFonts w:ascii="Times New Roman" w:hAnsi="Times New Roman" w:cs="Times New Roman"/>
        </w:rPr>
        <w:t xml:space="preserve"> </w:t>
      </w:r>
      <w:r w:rsidR="00AE09A6" w:rsidRPr="00CE4B88">
        <w:rPr>
          <w:rFonts w:ascii="Times New Roman" w:hAnsi="Times New Roman" w:cs="Times New Roman"/>
        </w:rPr>
        <w:t>(</w:t>
      </w:r>
      <w:proofErr w:type="spellStart"/>
      <w:r w:rsidR="00AE09A6" w:rsidRPr="00CE4B88">
        <w:rPr>
          <w:rFonts w:ascii="Times New Roman" w:hAnsi="Times New Roman" w:cs="Times New Roman"/>
          <w:i/>
        </w:rPr>
        <w:t>Picea</w:t>
      </w:r>
      <w:proofErr w:type="spellEnd"/>
      <w:r w:rsidR="00891027" w:rsidRPr="00CE4B88">
        <w:rPr>
          <w:rFonts w:ascii="Times New Roman" w:hAnsi="Times New Roman" w:cs="Times New Roman"/>
          <w:i/>
        </w:rPr>
        <w:t xml:space="preserve"> </w:t>
      </w:r>
      <w:proofErr w:type="spellStart"/>
      <w:r w:rsidR="00AE09A6" w:rsidRPr="00CE4B88">
        <w:rPr>
          <w:rFonts w:ascii="Times New Roman" w:hAnsi="Times New Roman" w:cs="Times New Roman"/>
          <w:i/>
        </w:rPr>
        <w:t>abies</w:t>
      </w:r>
      <w:proofErr w:type="spellEnd"/>
      <w:r w:rsidR="00AE09A6" w:rsidRPr="00CE4B88">
        <w:rPr>
          <w:rFonts w:ascii="Times New Roman" w:hAnsi="Times New Roman" w:cs="Times New Roman"/>
        </w:rPr>
        <w:t>),</w:t>
      </w:r>
      <w:r w:rsidR="00891027" w:rsidRPr="00CE4B88">
        <w:rPr>
          <w:rFonts w:ascii="Times New Roman" w:hAnsi="Times New Roman" w:cs="Times New Roman"/>
        </w:rPr>
        <w:t xml:space="preserve"> </w:t>
      </w:r>
      <w:r w:rsidR="003E1C88" w:rsidRPr="002C0964">
        <w:rPr>
          <w:rFonts w:ascii="Times New Roman" w:hAnsi="Times New Roman" w:cs="Times New Roman"/>
          <w:highlight w:val="yellow"/>
        </w:rPr>
        <w:t>which is in the high part of these places out of its original range</w:t>
      </w:r>
      <w:r w:rsidR="00891027" w:rsidRPr="00CE4B88">
        <w:rPr>
          <w:rFonts w:ascii="Times New Roman" w:hAnsi="Times New Roman" w:cs="Times New Roman"/>
        </w:rPr>
        <w:t xml:space="preserve"> </w:t>
      </w:r>
      <w:r w:rsidR="00AE09A6" w:rsidRPr="00CE4B88">
        <w:rPr>
          <w:rFonts w:ascii="Times New Roman" w:hAnsi="Times New Roman" w:cs="Times New Roman"/>
        </w:rPr>
        <w:fldChar w:fldCharType="begin" w:fldLock="1"/>
      </w:r>
      <w:r w:rsidR="004F68BE">
        <w:rPr>
          <w:rFonts w:ascii="Times New Roman" w:hAnsi="Times New Roman" w:cs="Times New Roman"/>
        </w:rPr>
        <w:instrText>ADDIN CSL_CITATION {"citationItems":[{"id":"ITEM-1","itemData":{"ISBN":"952984476X","author":[{"dropping-particle":"","family":"Klimo","given":"Emil","non-dropping-particle":"","parse-names":false,"suffix":""},{"dropping-particle":"","family":"Hager","given":"Herbert","non-dropping-particle":"","parse-names":false,"suffix":""},{"dropping-particle":"","family":"Kulhavý","given":"Jiří","non-dropping-particle":"","parse-names":false,"suffix":""}],"container-title":"Spruce Monocultures in Central Europe – Problems and Prospects","editor":[{"dropping-particle":"","family":"Klimo","given":"Emil","non-dropping-particle":"","parse-names":false,"suffix":""},{"dropping-particle":"","family":"Hager","given":"Herbert","non-dropping-particle":"","parse-names":false,"suffix":""},{"dropping-particle":"","family":"Kulhavý","given":"Jiří","non-dropping-particle":"","parse-names":false,"suffix":""}],"id":"ITEM-1","issue":"33","issued":{"date-parts":[["2000"]]},"page":"208","publisher":"EFI Proceedings","title":"Spruce Monocultures in Central Europe : Problems and Spruce","type":"paper-conference"},"uris":["http://www.mendeley.com/documents/?uuid=fe728ada-cea8-4d2b-9ec4-a5c7ca684d0d"]},{"id":"ITEM-2","itemData":{"author":[{"dropping-particle":"","family":"FOREST EUROPE","given":"","non-dropping-particle":"","parse-names":false,"suffix":""}],"id":"ITEM-2","issued":{"date-parts":[["2020"]]},"publisher":"Ministerial Conference on the Protection of Forests in Europe FOREST","publisher-place":"Liaison Unit Bratislava","title":"State of Europe’s Forests 2020","type":"paper-conference"},"uris":["http://www.mendeley.com/documents/?uuid=726d8ecc-8bff-41da-ab9a-c8752ad032e8"]}],"mendeley":{"formattedCitation":"(FOREST EUROPE, 2020; Klimo et al., 2000)","plainTextFormattedCitation":"(FOREST EUROPE, 2020; Klimo et al., 2000)","previouslyFormattedCitation":"(FOREST EUROPE, 2020; Klimo et al., 2000)"},"properties":{"noteIndex":0},"schema":"https://github.com/citation-style-language/schema/raw/master/csl-citation.json"}</w:instrText>
      </w:r>
      <w:r w:rsidR="00AE09A6" w:rsidRPr="00CE4B88">
        <w:rPr>
          <w:rFonts w:ascii="Times New Roman" w:hAnsi="Times New Roman" w:cs="Times New Roman"/>
        </w:rPr>
        <w:fldChar w:fldCharType="separate"/>
      </w:r>
      <w:r w:rsidR="002C0964" w:rsidRPr="002C0964">
        <w:rPr>
          <w:rFonts w:ascii="Times New Roman" w:hAnsi="Times New Roman" w:cs="Times New Roman"/>
          <w:noProof/>
        </w:rPr>
        <w:t>(FOREST EUROPE, 2020; Klimo et al., 2000)</w:t>
      </w:r>
      <w:r w:rsidR="00AE09A6" w:rsidRPr="00CE4B88">
        <w:rPr>
          <w:rFonts w:ascii="Times New Roman" w:hAnsi="Times New Roman" w:cs="Times New Roman"/>
        </w:rPr>
        <w:fldChar w:fldCharType="end"/>
      </w:r>
      <w:r w:rsidR="00AE09A6" w:rsidRPr="00CE4B88">
        <w:rPr>
          <w:rFonts w:ascii="Times New Roman" w:hAnsi="Times New Roman" w:cs="Times New Roman"/>
        </w:rPr>
        <w:t>.</w:t>
      </w:r>
      <w:r w:rsidR="00891027" w:rsidRPr="00CE4B88">
        <w:rPr>
          <w:rFonts w:ascii="Times New Roman" w:hAnsi="Times New Roman" w:cs="Times New Roman"/>
        </w:rPr>
        <w:t xml:space="preserve"> </w:t>
      </w:r>
      <w:r w:rsidR="005C6116" w:rsidRPr="00CE4B88">
        <w:rPr>
          <w:rFonts w:ascii="Times New Roman" w:hAnsi="Times New Roman" w:cs="Times New Roman"/>
        </w:rPr>
        <w:t>The alteration of native (usually br</w:t>
      </w:r>
      <w:r w:rsidR="005C6116">
        <w:rPr>
          <w:rFonts w:ascii="Times New Roman" w:hAnsi="Times New Roman" w:cs="Times New Roman"/>
        </w:rPr>
        <w:t xml:space="preserve">oadleaved) forests to spruce-dominated production forests often caused the biodiversity of these forests to be very low </w:t>
      </w:r>
      <w:r w:rsidR="00143558" w:rsidRPr="00753FA6">
        <w:rPr>
          <w:rFonts w:ascii="Times New Roman" w:hAnsi="Times New Roman" w:cs="Times New Roman"/>
        </w:rPr>
        <w:fldChar w:fldCharType="begin" w:fldLock="1"/>
      </w:r>
      <w:r w:rsidR="0050799F" w:rsidRPr="00753FA6">
        <w:rPr>
          <w:rFonts w:ascii="Times New Roman" w:hAnsi="Times New Roman" w:cs="Times New Roman"/>
        </w:rPr>
        <w:instrText>ADDIN CSL_CITATION {"citationItems":[{"id":"ITEM-1","itemData":{"DOI":"10.1016/j.foreco.2010.06.011","ISSN":"03781127","abstract":"Conifer dominated plantations in central and northern Europe are associated with relatively low ecological values, and in some cases, may be vulnerable to disturbances caused by anthropogenic climate change. This has prompted the consideration of alternative tree species compositions for use in production forestry in this region. Here we evaluate the likely biodiversity costs and benefits of supplanting Norway spruce (Picea abies) monocultures with polycultures of spruce and birch (Betula spp.) in southern Sweden. This polyculture alternative has previously been evaluated in terms of economic, recreational, and silvicultural benefits. By also assessing the ecological implications we fill a gap in our understanding of the range of socio-ecological benefits that can be achieved from a single polyculture alternative. We project likely broad scale changes to species richness and abundance within production stands for five taxonomic groups including ground vegetation, tree-living bryophytes, lichens, saproxylic beetles, and birds. Our research leads us to three key findings. First, the replacement of spruce monocultures with spruce-birch polycultures in the managed forest landscapes of southern Sweden can be expected to result in an increase in biological diversity for most but not all taxa assessed, but it is unlikely to improve conditions for many red-listed forest species. Second, modification of other aspects of forest management (i.e. rotation length, dead wood and green tree retention, thinning regimes) is likely to contribute to further biodiversity gains using spruce-birch polycultures than spruce monocultures. Third, the paucity of empirical research which directly compares the biodiversity of different types of managed production stands, limits the extent to which policy relevant conclusions can be extracted from the scientific literature. We discuss the wider implications of our findings, which indicate that some climate change adaptation strategies, such as risk-spreading, can be readily integrated with the economic, environmental and social goals of multi-use forestry. © 2010 Elsevier B.V.","author":[{"dropping-particle":"","family":"Felton","given":"Adam","non-dropping-particle":"","parse-names":false,"suffix":""},{"dropping-particle":"","family":"Lindbladh","given":"Matts","non-dropping-particle":"","parse-names":false,"suffix":""},{"dropping-particle":"","family":"Brunet","given":"Jörg","non-dropping-particle":"","parse-names":false,"suffix":""},{"dropping-particle":"","family":"Fritz","given":"Örjan","non-dropping-particle":"","parse-names":false,"suffix":""}],"container-title":"Forest Ecology and Management","id":"ITEM-1","issue":"6","issued":{"date-parts":[["2010"]]},"page":"939-947","publisher":"Elsevier B.V.","title":"Replacing coniferous monocultures with mixed-species production stands: An assessment of the potential benefits for forest biodiversity in northern Europe","type":"article-journal","volume":"260"},"uris":["http://www.mendeley.com/documents/?uuid=7d66ee4e-6048-4036-9aa1-e56d857d2549"]},{"id":"ITEM-2","itemData":{"DOI":"10.1007/s10531-010-9844-7","ISSN":"09603115","abstract":"This study compared the bird assemblages of native semi-natural woodlands and non-native Sitka spruce (Picea sitchensis) plantations in Ireland to identify what vegetation variables most influenced birds and to identify management targets in plantations to maximise future bird conservation. Point counts were conducted in 10 Oak (Quercus spp.) and 10 Ash (Fraxinus excelsior) native woodlands and in five Mid-rotation (20-30 years old) and five Mature (30-50 years old) Sitka spruce plantations. Ordination was used to characterise woodland types according to their constituent bird species. Total bird density (calculated using Distance software) and species richness were assessed for the different woodland types. Oak and Ash woodland bird assemblages were separated from Mid-rotation and Mature plantations by the ordination. There was no difference in total bird density between any of the woodland types. Oak woodlands had significantly higher species richness than either Mid-rotation or Mature Sitka spruce plantations. Ash had higher species richness than Mature Sitka spruce plantations. Understorey vegetation was negatively associated with total bird density, which also varied with survey year. Understorey vegetation was positively associated with species richness. Reasons for the relationships between vegetation and bird assemblages are discussed. Management should seek to increase shrub and understorey vegetation in the Mid-rotation phase to improve the contribution of plantations to bird conservation. © 2010 Springer Science+Business Media B.V.","author":[{"dropping-particle":"","family":"Sweeney","given":"Oisín F.Mc D.","non-dropping-particle":"","parse-names":false,"suffix":""},{"dropping-particle":"","family":"Wilson","given":"Mark W.","non-dropping-particle":"","parse-names":false,"suffix":""},{"dropping-particle":"","family":"Irwin","given":"Sandra","non-dropping-particle":"","parse-names":false,"suffix":""},{"dropping-particle":"","family":"Kelly","given":"Thomas C.","non-dropping-particle":"","parse-names":false,"suffix":""},{"dropping-particle":"","family":"O'Halloran","given":"John","non-dropping-particle":"","parse-names":false,"suffix":""}],"container-title":"Biodiversity and Conservation","id":"ITEM-2","issue":"8","issued":{"date-parts":[["2010"]]},"page":"2329-2342","title":"Are bird density, species richness and community structure similar between native woodlands and non-native plantations in an area with a generalist bird fauna?","type":"article-journal","volume":"19"},"uris":["http://www.mendeley.com/documents/?uuid=c6da14ae-837c-4783-8ae5-fa8184b44585"]}],"mendeley":{"formattedCitation":"(Felton et al., 2010; Sweeney et al., 2010)","plainTextFormattedCitation":"(Felton et al., 2010; Sweeney et al., 2010)","previouslyFormattedCitation":"(Felton et al., 2010; Sweeney et al., 2010)"},"properties":{"noteIndex":0},"schema":"https://github.com/citation-style-language/schema/raw/master/csl-citation.json"}</w:instrText>
      </w:r>
      <w:r w:rsidR="00143558" w:rsidRPr="00753FA6">
        <w:rPr>
          <w:rFonts w:ascii="Times New Roman" w:hAnsi="Times New Roman" w:cs="Times New Roman"/>
        </w:rPr>
        <w:fldChar w:fldCharType="separate"/>
      </w:r>
      <w:r w:rsidR="00A15938" w:rsidRPr="00753FA6">
        <w:rPr>
          <w:rFonts w:ascii="Times New Roman" w:hAnsi="Times New Roman" w:cs="Times New Roman"/>
          <w:noProof/>
        </w:rPr>
        <w:t>(Felton</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2010;</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Sweeney</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2010)</w:t>
      </w:r>
      <w:r w:rsidR="00143558" w:rsidRPr="00753FA6">
        <w:rPr>
          <w:rFonts w:ascii="Times New Roman" w:hAnsi="Times New Roman" w:cs="Times New Roman"/>
        </w:rPr>
        <w:fldChar w:fldCharType="end"/>
      </w:r>
      <w:r w:rsidR="00E07DFF" w:rsidRPr="00753FA6">
        <w:rPr>
          <w:rFonts w:ascii="Times New Roman" w:hAnsi="Times New Roman" w:cs="Times New Roman"/>
        </w:rPr>
        <w:t>.</w:t>
      </w:r>
      <w:r w:rsidR="00891027" w:rsidRPr="00753FA6">
        <w:rPr>
          <w:rFonts w:ascii="Times New Roman" w:hAnsi="Times New Roman" w:cs="Times New Roman"/>
        </w:rPr>
        <w:t xml:space="preserve"> </w:t>
      </w:r>
      <w:r w:rsidR="0095553C" w:rsidRPr="00753FA6">
        <w:rPr>
          <w:rFonts w:ascii="Times New Roman" w:hAnsi="Times New Roman" w:cs="Times New Roman"/>
        </w:rPr>
        <w:t>Conversely,</w:t>
      </w:r>
      <w:r w:rsidR="00891027" w:rsidRPr="00753FA6">
        <w:rPr>
          <w:rFonts w:ascii="Times New Roman" w:hAnsi="Times New Roman" w:cs="Times New Roman"/>
        </w:rPr>
        <w:t xml:space="preserve"> </w:t>
      </w:r>
      <w:r w:rsidR="0095553C" w:rsidRPr="00753FA6">
        <w:rPr>
          <w:rFonts w:ascii="Times New Roman" w:hAnsi="Times New Roman" w:cs="Times New Roman"/>
        </w:rPr>
        <w:t>unmanaged</w:t>
      </w:r>
      <w:r w:rsidR="00891027" w:rsidRPr="00753FA6">
        <w:rPr>
          <w:rFonts w:ascii="Times New Roman" w:hAnsi="Times New Roman" w:cs="Times New Roman"/>
        </w:rPr>
        <w:t xml:space="preserve"> </w:t>
      </w:r>
      <w:r w:rsidR="0095553C" w:rsidRPr="00753FA6">
        <w:rPr>
          <w:rFonts w:ascii="Times New Roman" w:hAnsi="Times New Roman" w:cs="Times New Roman"/>
        </w:rPr>
        <w:t>forest</w:t>
      </w:r>
      <w:r w:rsidR="00891027" w:rsidRPr="00753FA6">
        <w:rPr>
          <w:rFonts w:ascii="Times New Roman" w:hAnsi="Times New Roman" w:cs="Times New Roman"/>
        </w:rPr>
        <w:t xml:space="preserve"> </w:t>
      </w:r>
      <w:r w:rsidR="0095553C" w:rsidRPr="00753FA6">
        <w:rPr>
          <w:rFonts w:ascii="Times New Roman" w:hAnsi="Times New Roman" w:cs="Times New Roman"/>
        </w:rPr>
        <w:t>reserves</w:t>
      </w:r>
      <w:r w:rsidR="00891027" w:rsidRPr="00753FA6">
        <w:rPr>
          <w:rFonts w:ascii="Times New Roman" w:hAnsi="Times New Roman" w:cs="Times New Roman"/>
        </w:rPr>
        <w:t xml:space="preserve"> </w:t>
      </w:r>
      <w:r w:rsidR="0095553C" w:rsidRPr="00753FA6">
        <w:rPr>
          <w:rFonts w:ascii="Times New Roman" w:hAnsi="Times New Roman" w:cs="Times New Roman"/>
        </w:rPr>
        <w:t>are</w:t>
      </w:r>
      <w:r w:rsidR="00891027" w:rsidRPr="00753FA6">
        <w:rPr>
          <w:rFonts w:ascii="Times New Roman" w:hAnsi="Times New Roman" w:cs="Times New Roman"/>
        </w:rPr>
        <w:t xml:space="preserve"> </w:t>
      </w:r>
      <w:r w:rsidR="0095553C" w:rsidRPr="00753FA6">
        <w:rPr>
          <w:rFonts w:ascii="Times New Roman" w:hAnsi="Times New Roman" w:cs="Times New Roman"/>
        </w:rPr>
        <w:t>always</w:t>
      </w:r>
      <w:r w:rsidR="00891027" w:rsidRPr="00753FA6">
        <w:rPr>
          <w:rFonts w:ascii="Times New Roman" w:hAnsi="Times New Roman" w:cs="Times New Roman"/>
        </w:rPr>
        <w:t xml:space="preserve"> </w:t>
      </w:r>
      <w:r w:rsidR="0095553C" w:rsidRPr="00753FA6">
        <w:rPr>
          <w:rFonts w:ascii="Times New Roman" w:hAnsi="Times New Roman" w:cs="Times New Roman"/>
        </w:rPr>
        <w:t>the</w:t>
      </w:r>
      <w:r w:rsidR="00891027" w:rsidRPr="00753FA6">
        <w:rPr>
          <w:rFonts w:ascii="Times New Roman" w:hAnsi="Times New Roman" w:cs="Times New Roman"/>
        </w:rPr>
        <w:t xml:space="preserve"> </w:t>
      </w:r>
      <w:r w:rsidR="0095553C" w:rsidRPr="00753FA6">
        <w:rPr>
          <w:rFonts w:ascii="Times New Roman" w:hAnsi="Times New Roman" w:cs="Times New Roman"/>
        </w:rPr>
        <w:t>remaining</w:t>
      </w:r>
      <w:r w:rsidR="00891027" w:rsidRPr="00753FA6">
        <w:rPr>
          <w:rFonts w:ascii="Times New Roman" w:hAnsi="Times New Roman" w:cs="Times New Roman"/>
        </w:rPr>
        <w:t xml:space="preserve"> </w:t>
      </w:r>
      <w:r w:rsidR="0095553C" w:rsidRPr="00753FA6">
        <w:rPr>
          <w:rFonts w:ascii="Times New Roman" w:hAnsi="Times New Roman" w:cs="Times New Roman"/>
        </w:rPr>
        <w:t>island</w:t>
      </w:r>
      <w:r w:rsidR="00891027" w:rsidRPr="00753FA6">
        <w:rPr>
          <w:rFonts w:ascii="Times New Roman" w:hAnsi="Times New Roman" w:cs="Times New Roman"/>
        </w:rPr>
        <w:t xml:space="preserve"> </w:t>
      </w:r>
      <w:r w:rsidR="0095553C" w:rsidRPr="00753FA6">
        <w:rPr>
          <w:rFonts w:ascii="Times New Roman" w:hAnsi="Times New Roman" w:cs="Times New Roman"/>
        </w:rPr>
        <w:t>of</w:t>
      </w:r>
      <w:r w:rsidR="00891027" w:rsidRPr="00753FA6">
        <w:rPr>
          <w:rFonts w:ascii="Times New Roman" w:hAnsi="Times New Roman" w:cs="Times New Roman"/>
        </w:rPr>
        <w:t xml:space="preserve"> </w:t>
      </w:r>
      <w:r w:rsidR="0095553C" w:rsidRPr="00753FA6">
        <w:rPr>
          <w:rFonts w:ascii="Times New Roman" w:hAnsi="Times New Roman" w:cs="Times New Roman"/>
        </w:rPr>
        <w:t>the</w:t>
      </w:r>
      <w:r w:rsidR="00891027" w:rsidRPr="00753FA6">
        <w:rPr>
          <w:rFonts w:ascii="Times New Roman" w:hAnsi="Times New Roman" w:cs="Times New Roman"/>
        </w:rPr>
        <w:t xml:space="preserve"> </w:t>
      </w:r>
      <w:r w:rsidR="0095553C" w:rsidRPr="00753FA6">
        <w:rPr>
          <w:rFonts w:ascii="Times New Roman" w:hAnsi="Times New Roman" w:cs="Times New Roman"/>
        </w:rPr>
        <w:t>native</w:t>
      </w:r>
      <w:r w:rsidR="00891027" w:rsidRPr="00753FA6">
        <w:rPr>
          <w:rFonts w:ascii="Times New Roman" w:hAnsi="Times New Roman" w:cs="Times New Roman"/>
        </w:rPr>
        <w:t xml:space="preserve"> </w:t>
      </w:r>
      <w:r w:rsidR="00B72072">
        <w:rPr>
          <w:rFonts w:ascii="Times New Roman" w:hAnsi="Times New Roman" w:cs="Times New Roman"/>
        </w:rPr>
        <w:t>(</w:t>
      </w:r>
      <w:r w:rsidR="000C6A83" w:rsidRPr="00753FA6">
        <w:rPr>
          <w:rFonts w:ascii="Times New Roman" w:hAnsi="Times New Roman" w:cs="Times New Roman"/>
        </w:rPr>
        <w:t>mostly</w:t>
      </w:r>
      <w:r w:rsidR="00891027" w:rsidRPr="00753FA6">
        <w:rPr>
          <w:rFonts w:ascii="Times New Roman" w:hAnsi="Times New Roman" w:cs="Times New Roman"/>
        </w:rPr>
        <w:t xml:space="preserve"> </w:t>
      </w:r>
      <w:r w:rsidR="00965E29">
        <w:rPr>
          <w:rFonts w:ascii="Times New Roman" w:hAnsi="Times New Roman" w:cs="Times New Roman"/>
        </w:rPr>
        <w:t>broadleaved</w:t>
      </w:r>
      <w:r w:rsidR="00B72072">
        <w:rPr>
          <w:rFonts w:ascii="Times New Roman" w:hAnsi="Times New Roman" w:cs="Times New Roman"/>
        </w:rPr>
        <w:t>)</w:t>
      </w:r>
      <w:r w:rsidR="00891027" w:rsidRPr="00753FA6">
        <w:rPr>
          <w:rFonts w:ascii="Times New Roman" w:hAnsi="Times New Roman" w:cs="Times New Roman"/>
        </w:rPr>
        <w:t xml:space="preserve"> </w:t>
      </w:r>
      <w:r w:rsidR="000C6A83" w:rsidRPr="00753FA6">
        <w:rPr>
          <w:rFonts w:ascii="Times New Roman" w:hAnsi="Times New Roman" w:cs="Times New Roman"/>
        </w:rPr>
        <w:t>forests</w:t>
      </w:r>
      <w:r w:rsidR="00891027" w:rsidRPr="00753FA6">
        <w:rPr>
          <w:rFonts w:ascii="Times New Roman" w:hAnsi="Times New Roman" w:cs="Times New Roman"/>
        </w:rPr>
        <w:t xml:space="preserve"> </w:t>
      </w:r>
      <w:r w:rsidR="00AA2882" w:rsidRPr="00753FA6">
        <w:rPr>
          <w:rFonts w:ascii="Times New Roman" w:hAnsi="Times New Roman" w:cs="Times New Roman"/>
        </w:rPr>
        <w:t>with</w:t>
      </w:r>
      <w:r w:rsidR="00891027" w:rsidRPr="00753FA6">
        <w:rPr>
          <w:rFonts w:ascii="Times New Roman" w:hAnsi="Times New Roman" w:cs="Times New Roman"/>
        </w:rPr>
        <w:t xml:space="preserve"> </w:t>
      </w:r>
      <w:r w:rsidR="0095553C" w:rsidRPr="00753FA6">
        <w:rPr>
          <w:rFonts w:ascii="Times New Roman" w:hAnsi="Times New Roman" w:cs="Times New Roman"/>
        </w:rPr>
        <w:t>high</w:t>
      </w:r>
      <w:r w:rsidR="00891027" w:rsidRPr="00753FA6">
        <w:rPr>
          <w:rFonts w:ascii="Times New Roman" w:hAnsi="Times New Roman" w:cs="Times New Roman"/>
        </w:rPr>
        <w:t xml:space="preserve"> </w:t>
      </w:r>
      <w:r w:rsidR="0095553C" w:rsidRPr="00753FA6">
        <w:rPr>
          <w:rFonts w:ascii="Times New Roman" w:hAnsi="Times New Roman" w:cs="Times New Roman"/>
        </w:rPr>
        <w:t>ecological</w:t>
      </w:r>
      <w:r w:rsidR="00891027" w:rsidRPr="00753FA6">
        <w:rPr>
          <w:rFonts w:ascii="Times New Roman" w:hAnsi="Times New Roman" w:cs="Times New Roman"/>
        </w:rPr>
        <w:t xml:space="preserve"> </w:t>
      </w:r>
      <w:r w:rsidR="0095553C" w:rsidRPr="00753FA6">
        <w:rPr>
          <w:rFonts w:ascii="Times New Roman" w:hAnsi="Times New Roman" w:cs="Times New Roman"/>
        </w:rPr>
        <w:t>potential</w:t>
      </w:r>
      <w:r w:rsidR="00891027" w:rsidRPr="00753FA6">
        <w:rPr>
          <w:rFonts w:ascii="Times New Roman" w:hAnsi="Times New Roman" w:cs="Times New Roman"/>
        </w:rPr>
        <w:t xml:space="preserve"> </w:t>
      </w:r>
      <w:r w:rsidR="0095553C" w:rsidRPr="00753FA6">
        <w:rPr>
          <w:rFonts w:ascii="Times New Roman" w:hAnsi="Times New Roman" w:cs="Times New Roman"/>
        </w:rPr>
        <w:t>in</w:t>
      </w:r>
      <w:r w:rsidR="00891027" w:rsidRPr="00753FA6">
        <w:rPr>
          <w:rFonts w:ascii="Times New Roman" w:hAnsi="Times New Roman" w:cs="Times New Roman"/>
        </w:rPr>
        <w:t xml:space="preserve"> </w:t>
      </w:r>
      <w:r w:rsidR="0095553C" w:rsidRPr="00753FA6">
        <w:rPr>
          <w:rFonts w:ascii="Times New Roman" w:hAnsi="Times New Roman" w:cs="Times New Roman"/>
        </w:rPr>
        <w:t>comparison</w:t>
      </w:r>
      <w:r w:rsidR="00891027" w:rsidRPr="00753FA6">
        <w:rPr>
          <w:rFonts w:ascii="Times New Roman" w:hAnsi="Times New Roman" w:cs="Times New Roman"/>
        </w:rPr>
        <w:t xml:space="preserve"> </w:t>
      </w:r>
      <w:r w:rsidR="0095553C" w:rsidRPr="00753FA6">
        <w:rPr>
          <w:rFonts w:ascii="Times New Roman" w:hAnsi="Times New Roman" w:cs="Times New Roman"/>
        </w:rPr>
        <w:t>to</w:t>
      </w:r>
      <w:r w:rsidR="00891027" w:rsidRPr="00753FA6">
        <w:rPr>
          <w:rFonts w:ascii="Times New Roman" w:hAnsi="Times New Roman" w:cs="Times New Roman"/>
        </w:rPr>
        <w:t xml:space="preserve"> </w:t>
      </w:r>
      <w:r w:rsidR="0095553C" w:rsidRPr="00753FA6">
        <w:rPr>
          <w:rFonts w:ascii="Times New Roman" w:hAnsi="Times New Roman" w:cs="Times New Roman"/>
        </w:rPr>
        <w:t>production</w:t>
      </w:r>
      <w:r w:rsidR="00891027" w:rsidRPr="00753FA6">
        <w:rPr>
          <w:rFonts w:ascii="Times New Roman" w:hAnsi="Times New Roman" w:cs="Times New Roman"/>
        </w:rPr>
        <w:t xml:space="preserve"> </w:t>
      </w:r>
      <w:r w:rsidR="000C6A83" w:rsidRPr="00753FA6">
        <w:rPr>
          <w:rFonts w:ascii="Times New Roman" w:hAnsi="Times New Roman" w:cs="Times New Roman"/>
        </w:rPr>
        <w:t>forests</w:t>
      </w:r>
      <w:r w:rsidR="00891027" w:rsidRPr="00753FA6">
        <w:rPr>
          <w:rFonts w:ascii="Times New Roman" w:hAnsi="Times New Roman" w:cs="Times New Roman"/>
        </w:rPr>
        <w:t xml:space="preserve"> </w:t>
      </w:r>
      <w:r w:rsidR="0095553C" w:rsidRPr="00753FA6">
        <w:rPr>
          <w:rFonts w:ascii="Times New Roman" w:hAnsi="Times New Roman" w:cs="Times New Roman"/>
        </w:rPr>
        <w:fldChar w:fldCharType="begin" w:fldLock="1"/>
      </w:r>
      <w:r w:rsidR="00D97652" w:rsidRPr="00753FA6">
        <w:rPr>
          <w:rFonts w:ascii="Times New Roman" w:hAnsi="Times New Roman" w:cs="Times New Roman"/>
        </w:rPr>
        <w:instrText>ADDIN CSL_CITATION {"citationItems":[{"id":"ITEM-1","itemData":{"DOI":"10.1016/j.foreco.2019.117620","ISSN":"0378-1127","author":[{"dropping-particle":"","family":"Lešo","given":"Peter","non-dropping-particle":"","parse-names":false,"suffix":""},{"dropping-particle":"","family":"Kropil","given":"Rudolf","non-dropping-particle":"","parse-names":false,"suffix":""},{"dropping-particle":"","family":"Kajtoch","given":"Łukasz","non-dropping-particle":"","parse-names":false,"suffix":""}],"container-title":"Forest Ecology and Management","id":"ITEM-1","issue":"June 2019","issued":{"date-parts":[["2020"]]},"page":"117620","publisher":"Elsevier","title":"Forest Ecology and Management Effects of forest management on bird assemblages in oak-dominated stands of the Western Carpathians – Refuges for rare species","type":"article-journal","volume":"453"},"uris":["http://www.mendeley.com/documents/?uuid=e2497276-97c4-407f-a178-2930f3bdf288"]},{"id":"ITEM-2","itemData":{"DOI":"10.1016/j.foreco.2016.01.030","ISSN":"03781127","abstract":"The oak-dominated woodlands and forests of northern Europe have experienced dramatic declines due to agriculture, urbanization, and conifer-dominated production forestry. These losses have had a substantial negative impact on biodiversity due to the large number of forest species which depend on oak and the environments oak-dominated forests provide. Production oak stands may serve as a means of supplementing or complementing the habitat provided by the limited remaining natural oak remnants in this region. Here we evaluate the extent to which oak plantations in temperate southern Sweden provide habitat and resources for bird communities, by surveying and contrasting the bird species composition and diversity found in mature and young production oak stands (5 and 8 replicates respectively) and protected oak-dominated remnant forests (5 replicates). The mature production stands possessed a bird community partially overlapping in bird species composition, and comparable in species richness (34 species) to that found within protected oak forests (39 species). Furthermore, the production oak forests surveyed hosted threatened or near threatened bird species, including black woodpecker (Dryocopus martius), goldcrest (Regulus regulus), starling (Sturnus vulgaris), and yellowhammer (Emberiza citrinella). Though production oak forests cannot replace the habitat provided by protected oak forests, these stands do appear to provide conditions consistent with the habitat and resource requirements of a diverse cross-section of bird species in this region, including species of substantial conservation concern. Production oak forests thus have the capacity to make a positive contribution to biodiversity conservation, as well as providing a diverse range of goods and services to society.","author":[{"dropping-particle":"","family":"Felton","given":"Adam","non-dropping-particle":"","parse-names":false,"suffix":""},{"dropping-particle":"","family":"Hedwall","given":"P. O.","non-dropping-particle":"","parse-names":false,"suffix":""},{"dropping-particle":"","family":"Lindbladh","given":"M.","non-dropping-particle":"","parse-names":false,"suffix":""},{"dropping-particle":"","family":"Nyberg","given":"T.","non-dropping-particle":"","parse-names":false,"suffix":""},{"dropping-particle":"","family":"Felton","given":"A. M.","non-dropping-particle":"","parse-names":false,"suffix":""},{"dropping-particle":"","family":"Holmström","given":"E.","non-dropping-particle":"","parse-names":false,"suffix":""},{"dropping-particle":"","family":"Wallin","given":"I.","non-dropping-particle":"","parse-names":false,"suffix":""},{"dropping-particle":"","family":"Löf","given":"M.","non-dropping-particle":"","parse-names":false,"suffix":""},{"dropping-particle":"","family":"Brunet","given":"J.","non-dropping-particle":"","parse-names":false,"suffix":""}],"container-title":"Forest Ecology and Management","id":"ITEM-2","issued":{"date-parts":[["2016"]]},"page":"51-60","publisher":"Elsevier B.V.","title":"The biodiversity contribution of wood plantations: Contrasting the bird communities of Sweden's protected and production oak forests","type":"article-journal","volume":"365"},"uris":["http://www.mendeley.com/documents/?uuid=c4428bdb-79fa-49cd-a4d4-280e8535f6d4"]},{"id":"ITEM-3","itemData":{"DOI":"10.1016/j.foreco.2018.11.019","author":[{"dropping-particle":"","family":"Horák","given":"Jakub","non-dropping-particle":"","parse-names":false,"suffix":""},{"dropping-particle":"","family":"Brestovanská","given":"Tereza","non-dropping-particle":"","parse-names":false,"suffix":""},{"dropping-particle":"","family":"Mladenovi","given":"Strahinja","non-dropping-particle":"","parse-names":false,"suffix":""},{"dropping-particle":"","family":"Bogusch","given":"Petr","non-dropping-particle":"","parse-names":false,"suffix":""},{"dropping-particle":"","family":"Halda","given":"Josef P","non-dropping-particle":"","parse-names":false,"suffix":""},{"dropping-particle":"","family":"Zasadil","given":"Petr","non-dropping-particle":"","parse-names":false,"suffix":""}],"container-title":"Forest Ecology and Management","id":"ITEM-3","issue":"November 2018","issued":{"date-parts":[["2019"]]},"page":"343-348","title":"Green desert ?: Biodiversity patterns in forest plantations","type":"article-journal","volume":"433"},"uris":["http://www.mendeley.com/documents/?uuid=818c29b8-9bde-4287-9193-aa2f2664ee53"]}],"mendeley":{"formattedCitation":"(Felton et al., 2016; Horák et al., 2019; Lešo et al., 2020)","plainTextFormattedCitation":"(Felton et al., 2016; Horák et al., 2019; Lešo et al., 2020)","previouslyFormattedCitation":"(Felton et al., 2016; Horák et al., 2019; Lešo et al., 2020)"},"properties":{"noteIndex":0},"schema":"https://github.com/citation-style-language/schema/raw/master/csl-citation.json"}</w:instrText>
      </w:r>
      <w:r w:rsidR="0095553C" w:rsidRPr="00753FA6">
        <w:rPr>
          <w:rFonts w:ascii="Times New Roman" w:hAnsi="Times New Roman" w:cs="Times New Roman"/>
        </w:rPr>
        <w:fldChar w:fldCharType="separate"/>
      </w:r>
      <w:r w:rsidR="000C6A83" w:rsidRPr="00753FA6">
        <w:rPr>
          <w:rFonts w:ascii="Times New Roman" w:hAnsi="Times New Roman" w:cs="Times New Roman"/>
          <w:noProof/>
        </w:rPr>
        <w:t>(Felton</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2016;</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Horák</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2019;</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Lešo</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2020)</w:t>
      </w:r>
      <w:r w:rsidR="0095553C" w:rsidRPr="00753FA6">
        <w:rPr>
          <w:rFonts w:ascii="Times New Roman" w:hAnsi="Times New Roman" w:cs="Times New Roman"/>
        </w:rPr>
        <w:fldChar w:fldCharType="end"/>
      </w:r>
      <w:r w:rsidR="0095553C" w:rsidRPr="00753FA6">
        <w:rPr>
          <w:rFonts w:ascii="Times New Roman" w:hAnsi="Times New Roman" w:cs="Times New Roman"/>
        </w:rPr>
        <w:t>.</w:t>
      </w:r>
      <w:r w:rsidR="00891027" w:rsidRPr="00753FA6">
        <w:rPr>
          <w:rFonts w:ascii="Times New Roman" w:hAnsi="Times New Roman" w:cs="Times New Roman"/>
        </w:rPr>
        <w:t xml:space="preserve"> </w:t>
      </w:r>
      <w:r w:rsidR="008A59B1" w:rsidRPr="00753FA6">
        <w:rPr>
          <w:rFonts w:ascii="Times New Roman" w:hAnsi="Times New Roman" w:cs="Times New Roman"/>
        </w:rPr>
        <w:t>Additionally,</w:t>
      </w:r>
      <w:r w:rsidR="00891027" w:rsidRPr="00753FA6">
        <w:rPr>
          <w:rFonts w:ascii="Times New Roman" w:hAnsi="Times New Roman" w:cs="Times New Roman"/>
        </w:rPr>
        <w:t xml:space="preserve"> </w:t>
      </w:r>
      <w:r w:rsidR="00FC1F67" w:rsidRPr="00FC1F67">
        <w:rPr>
          <w:rFonts w:ascii="Times New Roman" w:hAnsi="Times New Roman" w:cs="Times New Roman"/>
          <w:highlight w:val="yellow"/>
        </w:rPr>
        <w:t xml:space="preserve">about three-quarters of </w:t>
      </w:r>
      <w:r w:rsidR="008A59B1" w:rsidRPr="00FC1F67">
        <w:rPr>
          <w:rFonts w:ascii="Times New Roman" w:hAnsi="Times New Roman" w:cs="Times New Roman"/>
          <w:highlight w:val="yellow"/>
        </w:rPr>
        <w:t>forests</w:t>
      </w:r>
      <w:r w:rsidR="00FC1F67" w:rsidRPr="00FC1F67">
        <w:rPr>
          <w:rFonts w:ascii="Times New Roman" w:hAnsi="Times New Roman" w:cs="Times New Roman"/>
          <w:highlight w:val="yellow"/>
        </w:rPr>
        <w:t xml:space="preserve"> in Europe</w:t>
      </w:r>
      <w:r w:rsidR="00891027" w:rsidRPr="00FC1F67">
        <w:rPr>
          <w:rFonts w:ascii="Times New Roman" w:hAnsi="Times New Roman" w:cs="Times New Roman"/>
          <w:highlight w:val="yellow"/>
        </w:rPr>
        <w:t xml:space="preserve"> </w:t>
      </w:r>
      <w:r w:rsidR="008A59B1" w:rsidRPr="00FC1F67">
        <w:rPr>
          <w:rFonts w:ascii="Times New Roman" w:hAnsi="Times New Roman" w:cs="Times New Roman"/>
          <w:highlight w:val="yellow"/>
        </w:rPr>
        <w:t>are</w:t>
      </w:r>
      <w:r w:rsidR="00891027" w:rsidRPr="00FC1F67">
        <w:rPr>
          <w:rFonts w:ascii="Times New Roman" w:hAnsi="Times New Roman" w:cs="Times New Roman"/>
          <w:highlight w:val="yellow"/>
        </w:rPr>
        <w:t xml:space="preserve"> </w:t>
      </w:r>
      <w:r w:rsidR="008A59B1" w:rsidRPr="00FC1F67">
        <w:rPr>
          <w:rFonts w:ascii="Times New Roman" w:hAnsi="Times New Roman" w:cs="Times New Roman"/>
          <w:highlight w:val="yellow"/>
        </w:rPr>
        <w:t>even-</w:t>
      </w:r>
      <w:r w:rsidR="008A59B1" w:rsidRPr="003E1C88">
        <w:rPr>
          <w:rFonts w:ascii="Times New Roman" w:hAnsi="Times New Roman" w:cs="Times New Roman"/>
          <w:highlight w:val="yellow"/>
        </w:rPr>
        <w:t>aged,</w:t>
      </w:r>
      <w:r w:rsidR="00891027" w:rsidRPr="003E1C88">
        <w:rPr>
          <w:rFonts w:ascii="Times New Roman" w:hAnsi="Times New Roman" w:cs="Times New Roman"/>
          <w:highlight w:val="yellow"/>
        </w:rPr>
        <w:t xml:space="preserve"> </w:t>
      </w:r>
      <w:r w:rsidR="003E1C88">
        <w:rPr>
          <w:rFonts w:ascii="Times New Roman" w:hAnsi="Times New Roman" w:cs="Times New Roman"/>
          <w:highlight w:val="yellow"/>
        </w:rPr>
        <w:t xml:space="preserve">that </w:t>
      </w:r>
      <w:r w:rsidR="003E1C88" w:rsidRPr="003E1C88">
        <w:rPr>
          <w:rFonts w:ascii="Times New Roman" w:hAnsi="Times New Roman" w:cs="Times New Roman"/>
          <w:highlight w:val="yellow"/>
        </w:rPr>
        <w:t>are beyond the regeneration phase and have not yet reached the mature phase</w:t>
      </w:r>
      <w:r w:rsidR="003E1C88">
        <w:rPr>
          <w:rFonts w:ascii="Times New Roman" w:hAnsi="Times New Roman" w:cs="Times New Roman"/>
        </w:rPr>
        <w:t xml:space="preserve">. </w:t>
      </w:r>
      <w:r w:rsidR="008A59B1" w:rsidRPr="001340D8">
        <w:rPr>
          <w:rFonts w:ascii="Times New Roman" w:hAnsi="Times New Roman" w:cs="Times New Roman"/>
          <w:highlight w:val="yellow"/>
        </w:rPr>
        <w:fldChar w:fldCharType="begin" w:fldLock="1"/>
      </w:r>
      <w:r w:rsidR="004F68BE" w:rsidRPr="001340D8">
        <w:rPr>
          <w:rFonts w:ascii="Times New Roman" w:hAnsi="Times New Roman" w:cs="Times New Roman"/>
          <w:highlight w:val="yellow"/>
        </w:rPr>
        <w:instrText>ADDIN CSL_CITATION {"citationItems":[{"id":"ITEM-1","itemData":{"author":[{"dropping-particle":"","family":"FOREST EUROPE","given":"","non-dropping-particle":"","parse-names":false,"suffix":""}],"id":"ITEM-1","issued":{"date-parts":[["2020"]]},"publisher":"Ministerial Conference on the Protection of Forests in Europe FOREST","publisher-place":"Liaison Unit Bratislava","title":"State of Europe’s Forests 2020","type":"paper-conference"},"uris":["http://www.mendeley.com/documents/?uuid=726d8ecc-8bff-41da-ab9a-c8752ad032e8"]}],"mendeley":{"formattedCitation":"(FOREST EUROPE, 2020)","plainTextFormattedCitation":"(FOREST EUROPE, 2020)","previouslyFormattedCitation":"(FOREST EUROPE, 2020)"},"properties":{"noteIndex":0},"schema":"https://github.com/citation-style-language/schema/raw/master/csl-citation.json"}</w:instrText>
      </w:r>
      <w:r w:rsidR="008A59B1" w:rsidRPr="001340D8">
        <w:rPr>
          <w:rFonts w:ascii="Times New Roman" w:hAnsi="Times New Roman" w:cs="Times New Roman"/>
          <w:highlight w:val="yellow"/>
        </w:rPr>
        <w:fldChar w:fldCharType="separate"/>
      </w:r>
      <w:r w:rsidR="002C0964" w:rsidRPr="001340D8">
        <w:rPr>
          <w:rFonts w:ascii="Times New Roman" w:hAnsi="Times New Roman" w:cs="Times New Roman"/>
          <w:noProof/>
          <w:highlight w:val="yellow"/>
        </w:rPr>
        <w:t>(FOREST EUROPE, 2020)</w:t>
      </w:r>
      <w:r w:rsidR="008A59B1" w:rsidRPr="001340D8">
        <w:rPr>
          <w:rFonts w:ascii="Times New Roman" w:hAnsi="Times New Roman" w:cs="Times New Roman"/>
          <w:highlight w:val="yellow"/>
        </w:rPr>
        <w:fldChar w:fldCharType="end"/>
      </w:r>
      <w:r w:rsidR="00891027" w:rsidRPr="00753FA6">
        <w:rPr>
          <w:rFonts w:ascii="Times New Roman" w:hAnsi="Times New Roman" w:cs="Times New Roman"/>
        </w:rPr>
        <w:t xml:space="preserve"> </w:t>
      </w:r>
      <w:r w:rsidR="003E1C88" w:rsidRPr="0066423F">
        <w:rPr>
          <w:rFonts w:ascii="Times New Roman" w:hAnsi="Times New Roman" w:cs="Times New Roman"/>
          <w:highlight w:val="yellow"/>
        </w:rPr>
        <w:t xml:space="preserve">These are usually </w:t>
      </w:r>
      <w:r w:rsidR="0066423F" w:rsidRPr="0066423F">
        <w:rPr>
          <w:rFonts w:ascii="Times New Roman" w:hAnsi="Times New Roman" w:cs="Times New Roman"/>
          <w:highlight w:val="yellow"/>
        </w:rPr>
        <w:t>forests</w:t>
      </w:r>
      <w:r w:rsidR="003E1C88" w:rsidRPr="0066423F">
        <w:rPr>
          <w:rFonts w:ascii="Times New Roman" w:hAnsi="Times New Roman" w:cs="Times New Roman"/>
          <w:highlight w:val="yellow"/>
        </w:rPr>
        <w:t xml:space="preserve"> between 20-80 years </w:t>
      </w:r>
      <w:r w:rsidR="0066423F" w:rsidRPr="0066423F">
        <w:rPr>
          <w:rFonts w:ascii="Times New Roman" w:hAnsi="Times New Roman" w:cs="Times New Roman"/>
          <w:highlight w:val="yellow"/>
        </w:rPr>
        <w:t>old</w:t>
      </w:r>
      <w:r w:rsidR="0066423F">
        <w:rPr>
          <w:rFonts w:ascii="Times New Roman" w:hAnsi="Times New Roman" w:cs="Times New Roman"/>
        </w:rPr>
        <w:t xml:space="preserve"> </w:t>
      </w:r>
      <w:r w:rsidR="0066423F">
        <w:rPr>
          <w:rFonts w:ascii="Times New Roman" w:hAnsi="Times New Roman" w:cs="Times New Roman"/>
        </w:rPr>
        <w:fldChar w:fldCharType="begin" w:fldLock="1"/>
      </w:r>
      <w:r w:rsidR="00656EB5">
        <w:rPr>
          <w:rFonts w:ascii="Times New Roman" w:hAnsi="Times New Roman" w:cs="Times New Roman"/>
        </w:rPr>
        <w:instrText>ADDIN CSL_CITATION {"citationItems":[{"id":"ITEM-1","itemData":{"ISBN":"978-82-92980-05-7","author":[{"dropping-particle":"","family":"FOREST EUROPE","given":"","non-dropping-particle":"","parse-names":false,"suffix":""}],"id":"ITEM-1","issued":{"date-parts":[["2011"]]},"publisher":"Ministerial Conference on the Protection of Forests in Europe","publisher-place":"Oslo","title":"State of Europe’s Forests 2011. Status and Trends in Sustainable Forest Management in Europe.","type":"book"},"uris":["http://www.mendeley.com/documents/?uuid=fd3d2201-f1a1-4e4a-8dfd-647f8a719b05"]}],"mendeley":{"formattedCitation":"(FOREST EUROPE, 2011)","plainTextFormattedCitation":"(FOREST EUROPE, 2011)","previouslyFormattedCitation":"(FOREST EUROPE, 2011)"},"properties":{"noteIndex":0},"schema":"https://github.com/citation-style-language/schema/raw/master/csl-citation.json"}</w:instrText>
      </w:r>
      <w:r w:rsidR="0066423F">
        <w:rPr>
          <w:rFonts w:ascii="Times New Roman" w:hAnsi="Times New Roman" w:cs="Times New Roman"/>
        </w:rPr>
        <w:fldChar w:fldCharType="separate"/>
      </w:r>
      <w:r w:rsidR="0066423F" w:rsidRPr="0066423F">
        <w:rPr>
          <w:rFonts w:ascii="Times New Roman" w:hAnsi="Times New Roman" w:cs="Times New Roman"/>
          <w:noProof/>
        </w:rPr>
        <w:t>(FOREST EUROPE, 2011)</w:t>
      </w:r>
      <w:r w:rsidR="0066423F">
        <w:rPr>
          <w:rFonts w:ascii="Times New Roman" w:hAnsi="Times New Roman" w:cs="Times New Roman"/>
        </w:rPr>
        <w:fldChar w:fldCharType="end"/>
      </w:r>
      <w:r w:rsidR="003E1C88">
        <w:rPr>
          <w:rFonts w:ascii="Times New Roman" w:hAnsi="Times New Roman" w:cs="Times New Roman"/>
        </w:rPr>
        <w:t>.</w:t>
      </w:r>
      <w:r w:rsidR="003E1C88" w:rsidRPr="00753FA6">
        <w:rPr>
          <w:rFonts w:ascii="Times New Roman" w:hAnsi="Times New Roman" w:cs="Times New Roman"/>
        </w:rPr>
        <w:t xml:space="preserve"> </w:t>
      </w:r>
      <w:r w:rsidR="003B68ED" w:rsidRPr="00753FA6">
        <w:rPr>
          <w:rFonts w:ascii="Times New Roman" w:hAnsi="Times New Roman" w:cs="Times New Roman"/>
        </w:rPr>
        <w:t>However,</w:t>
      </w:r>
      <w:r w:rsidR="00891027" w:rsidRPr="00753FA6">
        <w:rPr>
          <w:rFonts w:ascii="Times New Roman" w:hAnsi="Times New Roman" w:cs="Times New Roman"/>
        </w:rPr>
        <w:t xml:space="preserve"> </w:t>
      </w:r>
      <w:r w:rsidR="00B72072">
        <w:rPr>
          <w:rFonts w:ascii="Times New Roman" w:hAnsi="Times New Roman" w:cs="Times New Roman"/>
        </w:rPr>
        <w:t>increasing</w:t>
      </w:r>
      <w:r w:rsidR="00B72072" w:rsidRPr="00753FA6">
        <w:rPr>
          <w:rFonts w:ascii="Times New Roman" w:hAnsi="Times New Roman" w:cs="Times New Roman"/>
        </w:rPr>
        <w:t xml:space="preserve"> </w:t>
      </w:r>
      <w:r w:rsidR="004D4251" w:rsidRPr="00753FA6">
        <w:rPr>
          <w:rFonts w:ascii="Times New Roman" w:hAnsi="Times New Roman" w:cs="Times New Roman"/>
        </w:rPr>
        <w:t>forest</w:t>
      </w:r>
      <w:r w:rsidR="00891027" w:rsidRPr="00753FA6">
        <w:rPr>
          <w:rFonts w:ascii="Times New Roman" w:hAnsi="Times New Roman" w:cs="Times New Roman"/>
        </w:rPr>
        <w:t xml:space="preserve"> </w:t>
      </w:r>
      <w:r w:rsidR="004D4251" w:rsidRPr="00753FA6">
        <w:rPr>
          <w:rFonts w:ascii="Times New Roman" w:hAnsi="Times New Roman" w:cs="Times New Roman"/>
        </w:rPr>
        <w:t>age</w:t>
      </w:r>
      <w:r w:rsidR="00891027" w:rsidRPr="00753FA6">
        <w:rPr>
          <w:rFonts w:ascii="Times New Roman" w:hAnsi="Times New Roman" w:cs="Times New Roman"/>
        </w:rPr>
        <w:t xml:space="preserve"> </w:t>
      </w:r>
      <w:r w:rsidR="004D4251" w:rsidRPr="00753FA6">
        <w:rPr>
          <w:rFonts w:ascii="Times New Roman" w:hAnsi="Times New Roman" w:cs="Times New Roman"/>
        </w:rPr>
        <w:t>generally</w:t>
      </w:r>
      <w:r w:rsidR="00891027" w:rsidRPr="00753FA6">
        <w:rPr>
          <w:rFonts w:ascii="Times New Roman" w:hAnsi="Times New Roman" w:cs="Times New Roman"/>
        </w:rPr>
        <w:t xml:space="preserve"> </w:t>
      </w:r>
      <w:r w:rsidR="004D4251" w:rsidRPr="00753FA6">
        <w:rPr>
          <w:rFonts w:ascii="Times New Roman" w:hAnsi="Times New Roman" w:cs="Times New Roman"/>
        </w:rPr>
        <w:t>increase</w:t>
      </w:r>
      <w:r w:rsidR="00B72072">
        <w:rPr>
          <w:rFonts w:ascii="Times New Roman" w:hAnsi="Times New Roman" w:cs="Times New Roman"/>
        </w:rPr>
        <w:t>s</w:t>
      </w:r>
      <w:r w:rsidR="00891027" w:rsidRPr="00753FA6">
        <w:rPr>
          <w:rFonts w:ascii="Times New Roman" w:hAnsi="Times New Roman" w:cs="Times New Roman"/>
        </w:rPr>
        <w:t xml:space="preserve"> </w:t>
      </w:r>
      <w:r w:rsidR="004D4251" w:rsidRPr="00753FA6">
        <w:rPr>
          <w:rFonts w:ascii="Times New Roman" w:hAnsi="Times New Roman" w:cs="Times New Roman"/>
        </w:rPr>
        <w:t>biodiversity</w:t>
      </w:r>
      <w:r w:rsidR="00891027" w:rsidRPr="00753FA6">
        <w:rPr>
          <w:rFonts w:ascii="Times New Roman" w:hAnsi="Times New Roman" w:cs="Times New Roman"/>
        </w:rPr>
        <w:t xml:space="preserve"> </w:t>
      </w:r>
      <w:r w:rsidR="003B68ED"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{"citationItems":[{"id":"ITEM-1","itemData":{"DOI":"10.1016/j.foreco.2008.06.018","ISSN":"03781127","abstract":"Mixed montane forests cover large tracts of the low mountain ranges that dominate Central Europe and also contain much of the area that is important to forest related nature conservation. However, beyond general patterns little is known about ecologically effective driving factors in this habitat. This results in a lack of precise values that can be used to formulate guidelines for nature conservation oriented management strategies. To improve this situation, we used birds as indicators for forest habitat qualities. The avifauna of the Bavarian Forest National Park was investigated on 293 plots of 1 ha along four transects ranging from 655 to 1420 m a.s.l. The investigated forest includes a wide structural gradient ranging from very open, grass dominated areas of the high montane zone, where mature spruce trees have died after bark beetle infestation, to mature mixed montane forests at lower elevations. Altitude is the main factor driving composition of bird assemblages in the montane forests. We analysed occurrence of species using a subdivided dataset, in which the altitude could be eliminated as an important influencing factor, by implementation of General Linear Models under consideration of spatial effects and utilising maximally selected rank statistics. Our analysis identified canopy cover as the most influential factor in montane and high montane forests. Forest age is the second most important gradient in montane forests. The tree species composition has an influence on a limited number of species. In high montane forests, bark beetle infestations have led to a complete change in the avifauna composition. The distinct, species-poor group that is found here includes some species that are generally decreasing in abundance in Central Europe. By calculating threshold values for the environmental variables which were identified as important, we were able to formulate the following concrete management recommendations:(1)To create conditions suitable for the whole range of species associated with openings in the canopy, the full spectrum of canopy-openness ranging from 5% to 70% should be realized on the stand scale throughout a whole forest landscape.(2)To sustain the whole range of cavity-breeding species and species of mature forests, the age of Central European mixed montane forests needs to surpass 200-220 years.(3)To support the deciduous forest species in mixed montane stands a minimum of 60% cover of deciduous trees at least in single stands t…","author":[{"dropping-particle":"","family":"Moning","given":"Christoph","non-dropping-particle":"","parse-names":false,"suffix":""},{"dropping-particle":"","family":"Müller","given":"Jörg","non-dropping-particle":"","parse-names":false,"suffix":""}],"container-title":"Forest Ecology and Management","id":"ITEM-1","issue":"5","issued":{"date-parts":[["2008"]]},"page":"1198-1208","title":"Environmental key factors and their thresholds for the avifauna of temperate montane forests","type":"article-journal","volume":"256"},"uris":["http://www.mendeley.com/documents/?uuid=1c7dd0fe-1032-4d04-9683-cd9cceebd938"]},{"id":"ITEM-2","itemData":{"DOI":"10.1016/j.ecolind.2008.11.002","ISSN":"1470160X","abstract":"Forest age is one of the most simple but ecologically effective key values that may be controlled by forest management. Young and mature but managed forests differ significantly from old-growth forests in species composition, structure and socio-ecological function. Human land-use has already caused the loss or dramatic reduction in occurrence of some entire species assemblages, especially of logging-sensitive species, in Central European forests. These general statements also apply to beech forests, beech (Fagus sylvatica) being the naturally dominating tree species in Central Europe. Based on data for breeding birds (from 258 sampling plots in a sub-montane and 228 plots in a montane area), molluscs (36 plots in the sub-montane and 79 plots in the montane area) and lichens (84 plots in the montane forest), this paper aims at identifying significant forest age threshold ranges for the occurrence of these old-growth sensitive taxa. The sampling plots in the sub-montane zone (420-520 m a.s.l.) are in beech-oak forests, plots in the montane zone (650-1150 m a.s.l.) are in beech-spruce-fir forests. Stand ages in both areas range up to around 350-400 years. Threshold values for the total number of species related to stand age were calculated by recursive partitioning. In all three taxonomic groups the number of species per plot significantly increases with forest age. The same analysis was run for red-listed lichen and mollusc species as well as hole-nesting bird species. The threshold values obtained are very similar to those for the whole species assemblages, except for molluscs where considerably lower threshold values are computed with red-listed species assemblages. Regarding the confidence intervals, the difference pattern between the whole species datasets and the more sensitive species subsets is inconsistent. Threshold values in sub-montane beech forests range from 100 to 170 years and in mixed montane forests from 160 to 220 years. These threshold levels are clearly incompatible with economic interests that aim on reducing the rotation period in beech stands to less than 140 years to avoid formation of red heartwood. It would therefore seem to be essential to establish a network of trees and stands that are never logged and may thus act as areas for retreat and dispersion for logging-sensitive species. © 2008 Elsevier Ltd. All rights reserved.","author":[{"dropping-particle":"","family":"Moning","given":"Christoph","non-dropping-particle":"","parse-names":false,"suffix":""},{"dropping-particle":"","family":"Müller","given":"Jörg","non-dropping-particle":"","parse-names":false,"suffix":""}],"container-title":"Ecological Indicators","id":"ITEM-2","issue":"5","issued":{"date-parts":[["2009"]]},"page":"922-932","title":"Critical forest age thresholds for the diversity of lichens, molluscs and birds in beech (Fagus sylvatica L.) dominated forests","type":"article-journal","volume":"9"},"uris":["http://www.mendeley.com/documents/?uuid=6be0560e-e4f7-41be-b24f-cc90f464d597"]}],"mendeley":{"formattedCitation":"(Moning and Müller, 2009, 2008)","plainTextFormattedCitation":"(Moning and Müller, 2009, 2008)","previouslyFormattedCitation":"(Moning and Müller, 2009, 2008)"},"properties":{"noteIndex":0},"schema":"https://github.com/citation-style-language/schema/raw/master/csl-citation.json"}</w:instrText>
      </w:r>
      <w:r w:rsidR="003B68ED" w:rsidRPr="00753FA6">
        <w:rPr>
          <w:rFonts w:ascii="Times New Roman" w:hAnsi="Times New Roman" w:cs="Times New Roman"/>
        </w:rPr>
        <w:fldChar w:fldCharType="separate"/>
      </w:r>
      <w:r w:rsidR="00431378" w:rsidRPr="00753FA6">
        <w:rPr>
          <w:rFonts w:ascii="Times New Roman" w:hAnsi="Times New Roman" w:cs="Times New Roman"/>
          <w:noProof/>
        </w:rPr>
        <w:t>(Moning</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and</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Müller,</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2009,</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2008)</w:t>
      </w:r>
      <w:r w:rsidR="003B68ED" w:rsidRPr="00753FA6">
        <w:rPr>
          <w:rFonts w:ascii="Times New Roman" w:hAnsi="Times New Roman" w:cs="Times New Roman"/>
        </w:rPr>
        <w:fldChar w:fldCharType="end"/>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B72072">
        <w:rPr>
          <w:rFonts w:ascii="Times New Roman" w:hAnsi="Times New Roman" w:cs="Times New Roman"/>
        </w:rPr>
        <w:t>In particular</w:t>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B72072">
        <w:rPr>
          <w:rFonts w:ascii="Times New Roman" w:hAnsi="Times New Roman" w:cs="Times New Roman"/>
        </w:rPr>
        <w:t>increased</w:t>
      </w:r>
      <w:r w:rsidR="00B72072" w:rsidRPr="00753FA6">
        <w:rPr>
          <w:rFonts w:ascii="Times New Roman" w:hAnsi="Times New Roman" w:cs="Times New Roman"/>
        </w:rPr>
        <w:t xml:space="preserve"> </w:t>
      </w:r>
      <w:r w:rsidR="003B68ED" w:rsidRPr="00753FA6">
        <w:rPr>
          <w:rFonts w:ascii="Times New Roman" w:hAnsi="Times New Roman" w:cs="Times New Roman"/>
        </w:rPr>
        <w:t>forest</w:t>
      </w:r>
      <w:r w:rsidR="00891027" w:rsidRPr="00753FA6">
        <w:rPr>
          <w:rFonts w:ascii="Times New Roman" w:hAnsi="Times New Roman" w:cs="Times New Roman"/>
        </w:rPr>
        <w:t xml:space="preserve"> </w:t>
      </w:r>
      <w:r w:rsidR="003B68ED" w:rsidRPr="00753FA6">
        <w:rPr>
          <w:rFonts w:ascii="Times New Roman" w:hAnsi="Times New Roman" w:cs="Times New Roman"/>
        </w:rPr>
        <w:t>age</w:t>
      </w:r>
      <w:r w:rsidR="00891027" w:rsidRPr="00753FA6">
        <w:rPr>
          <w:rFonts w:ascii="Times New Roman" w:hAnsi="Times New Roman" w:cs="Times New Roman"/>
        </w:rPr>
        <w:t xml:space="preserve"> </w:t>
      </w:r>
      <w:r w:rsidR="003B68ED" w:rsidRPr="00753FA6">
        <w:rPr>
          <w:rFonts w:ascii="Times New Roman" w:hAnsi="Times New Roman" w:cs="Times New Roman"/>
        </w:rPr>
        <w:t>increase</w:t>
      </w:r>
      <w:r w:rsidR="00B72072">
        <w:rPr>
          <w:rFonts w:ascii="Times New Roman" w:hAnsi="Times New Roman" w:cs="Times New Roman"/>
        </w:rPr>
        <w:t>s</w:t>
      </w:r>
      <w:r w:rsidR="00891027" w:rsidRPr="00753FA6">
        <w:rPr>
          <w:rFonts w:ascii="Times New Roman" w:hAnsi="Times New Roman" w:cs="Times New Roman"/>
        </w:rPr>
        <w:t xml:space="preserve"> </w:t>
      </w:r>
      <w:r w:rsidR="00B72072">
        <w:rPr>
          <w:rFonts w:ascii="Times New Roman" w:hAnsi="Times New Roman" w:cs="Times New Roman"/>
        </w:rPr>
        <w:t xml:space="preserve">the </w:t>
      </w:r>
      <w:r w:rsidR="003B68ED" w:rsidRPr="00753FA6">
        <w:rPr>
          <w:rFonts w:ascii="Times New Roman" w:hAnsi="Times New Roman" w:cs="Times New Roman"/>
        </w:rPr>
        <w:t>abundance</w:t>
      </w:r>
      <w:r w:rsidR="00891027" w:rsidRPr="00753FA6">
        <w:rPr>
          <w:rFonts w:ascii="Times New Roman" w:hAnsi="Times New Roman" w:cs="Times New Roman"/>
        </w:rPr>
        <w:t xml:space="preserve"> </w:t>
      </w:r>
      <w:r w:rsidR="003B68ED" w:rsidRPr="00753FA6">
        <w:rPr>
          <w:rFonts w:ascii="Times New Roman" w:hAnsi="Times New Roman" w:cs="Times New Roman"/>
        </w:rPr>
        <w:t>of</w:t>
      </w:r>
      <w:r w:rsidR="00891027" w:rsidRPr="00753FA6">
        <w:rPr>
          <w:rFonts w:ascii="Times New Roman" w:hAnsi="Times New Roman" w:cs="Times New Roman"/>
        </w:rPr>
        <w:t xml:space="preserve"> </w:t>
      </w:r>
      <w:r w:rsidR="003B68ED" w:rsidRPr="00753FA6">
        <w:rPr>
          <w:rFonts w:ascii="Times New Roman" w:hAnsi="Times New Roman" w:cs="Times New Roman"/>
        </w:rPr>
        <w:t>canopy</w:t>
      </w:r>
      <w:r w:rsidR="00891027" w:rsidRPr="00753FA6">
        <w:rPr>
          <w:rFonts w:ascii="Times New Roman" w:hAnsi="Times New Roman" w:cs="Times New Roman"/>
        </w:rPr>
        <w:t xml:space="preserve"> </w:t>
      </w:r>
      <w:r w:rsidR="003B68ED" w:rsidRPr="00753FA6">
        <w:rPr>
          <w:rFonts w:ascii="Times New Roman" w:hAnsi="Times New Roman" w:cs="Times New Roman"/>
        </w:rPr>
        <w:t>and</w:t>
      </w:r>
      <w:r w:rsidR="00891027" w:rsidRPr="00753FA6">
        <w:rPr>
          <w:rFonts w:ascii="Times New Roman" w:hAnsi="Times New Roman" w:cs="Times New Roman"/>
        </w:rPr>
        <w:t xml:space="preserve"> </w:t>
      </w:r>
      <w:r w:rsidR="003B68ED" w:rsidRPr="00753FA6">
        <w:rPr>
          <w:rFonts w:ascii="Times New Roman" w:hAnsi="Times New Roman" w:cs="Times New Roman"/>
        </w:rPr>
        <w:t>cavity</w:t>
      </w:r>
      <w:r w:rsidR="00FF6DB0">
        <w:rPr>
          <w:rFonts w:ascii="Times New Roman" w:hAnsi="Times New Roman" w:cs="Times New Roman"/>
        </w:rPr>
        <w:t>-</w:t>
      </w:r>
      <w:r w:rsidR="003B68ED" w:rsidRPr="00753FA6">
        <w:rPr>
          <w:rFonts w:ascii="Times New Roman" w:hAnsi="Times New Roman" w:cs="Times New Roman"/>
        </w:rPr>
        <w:t>nesting</w:t>
      </w:r>
      <w:r w:rsidR="00891027" w:rsidRPr="00753FA6">
        <w:rPr>
          <w:rFonts w:ascii="Times New Roman" w:hAnsi="Times New Roman" w:cs="Times New Roman"/>
        </w:rPr>
        <w:t xml:space="preserve"> </w:t>
      </w:r>
      <w:r w:rsidR="003B68ED" w:rsidRPr="00753FA6">
        <w:rPr>
          <w:rFonts w:ascii="Times New Roman" w:hAnsi="Times New Roman" w:cs="Times New Roman"/>
        </w:rPr>
        <w:t>bird</w:t>
      </w:r>
      <w:r w:rsidR="00891027" w:rsidRPr="00753FA6">
        <w:rPr>
          <w:rFonts w:ascii="Times New Roman" w:hAnsi="Times New Roman" w:cs="Times New Roman"/>
        </w:rPr>
        <w:t xml:space="preserve"> </w:t>
      </w:r>
      <w:r w:rsidR="003B68ED" w:rsidRPr="00753FA6">
        <w:rPr>
          <w:rFonts w:ascii="Times New Roman" w:hAnsi="Times New Roman" w:cs="Times New Roman"/>
        </w:rPr>
        <w:t>species</w:t>
      </w:r>
      <w:r w:rsidR="00891027" w:rsidRPr="00753FA6">
        <w:rPr>
          <w:rFonts w:ascii="Times New Roman" w:hAnsi="Times New Roman" w:cs="Times New Roman"/>
        </w:rPr>
        <w:t xml:space="preserve"> </w:t>
      </w:r>
      <w:r w:rsidR="003B68ED"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{"citationItems":[{"id":"ITEM-1","itemData":{"DOI":"10.1016/S0378-1127(99)00287-X","author":[{"dropping-particle":"","family":"Hobson","given":"Keith A","non-dropping-particle":"","parse-names":false,"suffix":""},{"dropping-particle":"","family":"Bayne","given":"Erin M","non-dropping-particle":"","parse-names":false,"suffix":""}],"id":"ITEM-1","issue":"December 2016","issued":{"date-parts":[["2000"]]},"title":"The effects of stand age on avian communities in aspen-dominated forests of central Saskatchewan , Canada","type":"article-journal"},"uris":["http://www.mendeley.com/documents/?uuid=b7095a0c-04fb-4255-af90-c7ac7aa43fe0"]}],"mendeley":{"formattedCitation":"(Hobson and Bayne, 2000)","plainTextFormattedCitation":"(Hobson and Bayne, 2000)","previouslyFormattedCitation":"(Hobson and Bayne, 2000)"},"properties":{"noteIndex":0},"schema":"https://github.com/citation-style-language/schema/raw/master/csl-citation.json"}</w:instrText>
      </w:r>
      <w:r w:rsidR="003B68ED" w:rsidRPr="00753FA6">
        <w:rPr>
          <w:rFonts w:ascii="Times New Roman" w:hAnsi="Times New Roman" w:cs="Times New Roman"/>
        </w:rPr>
        <w:fldChar w:fldCharType="separate"/>
      </w:r>
      <w:r w:rsidR="00431378" w:rsidRPr="00753FA6">
        <w:rPr>
          <w:rFonts w:ascii="Times New Roman" w:hAnsi="Times New Roman" w:cs="Times New Roman"/>
          <w:noProof/>
        </w:rPr>
        <w:t>(Hobson</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and</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Bayne,</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2000)</w:t>
      </w:r>
      <w:r w:rsidR="003B68ED" w:rsidRPr="00753FA6">
        <w:rPr>
          <w:rFonts w:ascii="Times New Roman" w:hAnsi="Times New Roman" w:cs="Times New Roman"/>
        </w:rPr>
        <w:fldChar w:fldCharType="end"/>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3B68ED" w:rsidRPr="00753FA6">
        <w:rPr>
          <w:rFonts w:ascii="Times New Roman" w:hAnsi="Times New Roman" w:cs="Times New Roman"/>
        </w:rPr>
        <w:t>For</w:t>
      </w:r>
      <w:r w:rsidR="00891027" w:rsidRPr="00753FA6">
        <w:rPr>
          <w:rFonts w:ascii="Times New Roman" w:hAnsi="Times New Roman" w:cs="Times New Roman"/>
        </w:rPr>
        <w:t xml:space="preserve"> </w:t>
      </w:r>
      <w:r w:rsidR="003B68ED" w:rsidRPr="00753FA6">
        <w:rPr>
          <w:rFonts w:ascii="Times New Roman" w:hAnsi="Times New Roman" w:cs="Times New Roman"/>
        </w:rPr>
        <w:t>example,</w:t>
      </w:r>
      <w:r w:rsidR="00891027" w:rsidRPr="00753FA6">
        <w:rPr>
          <w:rFonts w:ascii="Times New Roman" w:hAnsi="Times New Roman" w:cs="Times New Roman"/>
        </w:rPr>
        <w:t xml:space="preserve"> </w:t>
      </w:r>
      <w:r w:rsidR="003B68ED" w:rsidRPr="00753FA6">
        <w:rPr>
          <w:rFonts w:ascii="Times New Roman" w:hAnsi="Times New Roman" w:cs="Times New Roman"/>
        </w:rPr>
        <w:t>the</w:t>
      </w:r>
      <w:r w:rsidR="00891027" w:rsidRPr="00753FA6">
        <w:rPr>
          <w:rFonts w:ascii="Times New Roman" w:hAnsi="Times New Roman" w:cs="Times New Roman"/>
        </w:rPr>
        <w:t xml:space="preserve"> </w:t>
      </w:r>
      <w:r w:rsidR="003B68ED" w:rsidRPr="00753FA6">
        <w:rPr>
          <w:rFonts w:ascii="Times New Roman" w:hAnsi="Times New Roman" w:cs="Times New Roman"/>
        </w:rPr>
        <w:t>critical</w:t>
      </w:r>
      <w:r w:rsidR="00891027" w:rsidRPr="00753FA6">
        <w:rPr>
          <w:rFonts w:ascii="Times New Roman" w:hAnsi="Times New Roman" w:cs="Times New Roman"/>
        </w:rPr>
        <w:t xml:space="preserve"> </w:t>
      </w:r>
      <w:r w:rsidR="003B68ED" w:rsidRPr="00753FA6">
        <w:rPr>
          <w:rFonts w:ascii="Times New Roman" w:hAnsi="Times New Roman" w:cs="Times New Roman"/>
        </w:rPr>
        <w:t>forest</w:t>
      </w:r>
      <w:r w:rsidR="00891027" w:rsidRPr="00753FA6">
        <w:rPr>
          <w:rFonts w:ascii="Times New Roman" w:hAnsi="Times New Roman" w:cs="Times New Roman"/>
        </w:rPr>
        <w:t xml:space="preserve"> </w:t>
      </w:r>
      <w:r w:rsidR="003B68ED" w:rsidRPr="00753FA6">
        <w:rPr>
          <w:rFonts w:ascii="Times New Roman" w:hAnsi="Times New Roman" w:cs="Times New Roman"/>
        </w:rPr>
        <w:t>age</w:t>
      </w:r>
      <w:r w:rsidR="00891027" w:rsidRPr="00753FA6">
        <w:rPr>
          <w:rFonts w:ascii="Times New Roman" w:hAnsi="Times New Roman" w:cs="Times New Roman"/>
        </w:rPr>
        <w:t xml:space="preserve"> </w:t>
      </w:r>
      <w:r w:rsidR="003B68ED" w:rsidRPr="00753FA6">
        <w:rPr>
          <w:rFonts w:ascii="Times New Roman" w:hAnsi="Times New Roman" w:cs="Times New Roman"/>
        </w:rPr>
        <w:t>threshold</w:t>
      </w:r>
      <w:r w:rsidR="00891027" w:rsidRPr="00753FA6">
        <w:rPr>
          <w:rFonts w:ascii="Times New Roman" w:hAnsi="Times New Roman" w:cs="Times New Roman"/>
        </w:rPr>
        <w:t xml:space="preserve"> </w:t>
      </w:r>
      <w:r w:rsidR="003B68ED" w:rsidRPr="00753FA6">
        <w:rPr>
          <w:rFonts w:ascii="Times New Roman" w:hAnsi="Times New Roman" w:cs="Times New Roman"/>
        </w:rPr>
        <w:t>for</w:t>
      </w:r>
      <w:r w:rsidR="00891027" w:rsidRPr="00753FA6">
        <w:rPr>
          <w:rFonts w:ascii="Times New Roman" w:hAnsi="Times New Roman" w:cs="Times New Roman"/>
        </w:rPr>
        <w:t xml:space="preserve"> </w:t>
      </w:r>
      <w:r w:rsidR="003B68ED" w:rsidRPr="00753FA6">
        <w:rPr>
          <w:rFonts w:ascii="Times New Roman" w:hAnsi="Times New Roman" w:cs="Times New Roman"/>
        </w:rPr>
        <w:t>a</w:t>
      </w:r>
      <w:r w:rsidR="00891027" w:rsidRPr="00753FA6">
        <w:rPr>
          <w:rFonts w:ascii="Times New Roman" w:hAnsi="Times New Roman" w:cs="Times New Roman"/>
        </w:rPr>
        <w:t xml:space="preserve"> </w:t>
      </w:r>
      <w:r w:rsidR="003B68ED" w:rsidRPr="00753FA6">
        <w:rPr>
          <w:rFonts w:ascii="Times New Roman" w:hAnsi="Times New Roman" w:cs="Times New Roman"/>
        </w:rPr>
        <w:t>satisfactory</w:t>
      </w:r>
      <w:r w:rsidR="00891027" w:rsidRPr="00753FA6">
        <w:rPr>
          <w:rFonts w:ascii="Times New Roman" w:hAnsi="Times New Roman" w:cs="Times New Roman"/>
        </w:rPr>
        <w:t xml:space="preserve"> </w:t>
      </w:r>
      <w:r w:rsidR="003B68ED" w:rsidRPr="00753FA6">
        <w:rPr>
          <w:rFonts w:ascii="Times New Roman" w:hAnsi="Times New Roman" w:cs="Times New Roman"/>
        </w:rPr>
        <w:t>diversity</w:t>
      </w:r>
      <w:r w:rsidR="00891027" w:rsidRPr="00753FA6">
        <w:rPr>
          <w:rFonts w:ascii="Times New Roman" w:hAnsi="Times New Roman" w:cs="Times New Roman"/>
        </w:rPr>
        <w:t xml:space="preserve"> </w:t>
      </w:r>
      <w:r w:rsidR="003B68ED" w:rsidRPr="00753FA6">
        <w:rPr>
          <w:rFonts w:ascii="Times New Roman" w:hAnsi="Times New Roman" w:cs="Times New Roman"/>
        </w:rPr>
        <w:t>of</w:t>
      </w:r>
      <w:r w:rsidR="00891027" w:rsidRPr="00753FA6">
        <w:rPr>
          <w:rFonts w:ascii="Times New Roman" w:hAnsi="Times New Roman" w:cs="Times New Roman"/>
        </w:rPr>
        <w:t xml:space="preserve"> </w:t>
      </w:r>
      <w:r w:rsidR="003B68ED" w:rsidRPr="00753FA6">
        <w:rPr>
          <w:rFonts w:ascii="Times New Roman" w:hAnsi="Times New Roman" w:cs="Times New Roman"/>
        </w:rPr>
        <w:t>lichens,</w:t>
      </w:r>
      <w:r w:rsidR="00891027" w:rsidRPr="00753FA6">
        <w:rPr>
          <w:rFonts w:ascii="Times New Roman" w:hAnsi="Times New Roman" w:cs="Times New Roman"/>
        </w:rPr>
        <w:t xml:space="preserve"> </w:t>
      </w:r>
      <w:r w:rsidR="003B68ED" w:rsidRPr="00753FA6">
        <w:rPr>
          <w:rFonts w:ascii="Times New Roman" w:hAnsi="Times New Roman" w:cs="Times New Roman"/>
        </w:rPr>
        <w:t>molluscs,</w:t>
      </w:r>
      <w:r w:rsidR="00891027" w:rsidRPr="00753FA6">
        <w:rPr>
          <w:rFonts w:ascii="Times New Roman" w:hAnsi="Times New Roman" w:cs="Times New Roman"/>
        </w:rPr>
        <w:t xml:space="preserve"> </w:t>
      </w:r>
      <w:r w:rsidR="003B68ED" w:rsidRPr="00753FA6">
        <w:rPr>
          <w:rFonts w:ascii="Times New Roman" w:hAnsi="Times New Roman" w:cs="Times New Roman"/>
        </w:rPr>
        <w:t>and</w:t>
      </w:r>
      <w:r w:rsidR="00891027" w:rsidRPr="00753FA6">
        <w:rPr>
          <w:rFonts w:ascii="Times New Roman" w:hAnsi="Times New Roman" w:cs="Times New Roman"/>
        </w:rPr>
        <w:t xml:space="preserve"> </w:t>
      </w:r>
      <w:r w:rsidR="003B68ED" w:rsidRPr="00753FA6">
        <w:rPr>
          <w:rFonts w:ascii="Times New Roman" w:hAnsi="Times New Roman" w:cs="Times New Roman"/>
        </w:rPr>
        <w:t>bird</w:t>
      </w:r>
      <w:r w:rsidR="00356938" w:rsidRPr="00753FA6">
        <w:rPr>
          <w:rFonts w:ascii="Times New Roman" w:hAnsi="Times New Roman" w:cs="Times New Roman"/>
        </w:rPr>
        <w:t>s</w:t>
      </w:r>
      <w:r w:rsidR="00891027" w:rsidRPr="00753FA6">
        <w:rPr>
          <w:rFonts w:ascii="Times New Roman" w:hAnsi="Times New Roman" w:cs="Times New Roman"/>
        </w:rPr>
        <w:t xml:space="preserve"> </w:t>
      </w:r>
      <w:r w:rsidR="00356938" w:rsidRPr="00753FA6">
        <w:rPr>
          <w:rFonts w:ascii="Times New Roman" w:hAnsi="Times New Roman" w:cs="Times New Roman"/>
        </w:rPr>
        <w:t>in</w:t>
      </w:r>
      <w:r w:rsidR="00891027" w:rsidRPr="00753FA6">
        <w:rPr>
          <w:rFonts w:ascii="Times New Roman" w:hAnsi="Times New Roman" w:cs="Times New Roman"/>
        </w:rPr>
        <w:t xml:space="preserve"> </w:t>
      </w:r>
      <w:r w:rsidR="008D7CBD">
        <w:rPr>
          <w:rFonts w:ascii="Times New Roman" w:hAnsi="Times New Roman" w:cs="Times New Roman"/>
        </w:rPr>
        <w:t xml:space="preserve">European </w:t>
      </w:r>
      <w:r w:rsidR="00356938" w:rsidRPr="00753FA6">
        <w:rPr>
          <w:rFonts w:ascii="Times New Roman" w:hAnsi="Times New Roman" w:cs="Times New Roman"/>
        </w:rPr>
        <w:t>beech</w:t>
      </w:r>
      <w:r w:rsidR="00891027" w:rsidRPr="00753FA6">
        <w:rPr>
          <w:rFonts w:ascii="Times New Roman" w:hAnsi="Times New Roman" w:cs="Times New Roman"/>
        </w:rPr>
        <w:t xml:space="preserve"> </w:t>
      </w:r>
      <w:r w:rsidR="00356938" w:rsidRPr="00753FA6">
        <w:rPr>
          <w:rFonts w:ascii="Times New Roman" w:hAnsi="Times New Roman" w:cs="Times New Roman"/>
        </w:rPr>
        <w:t>(</w:t>
      </w:r>
      <w:r w:rsidR="00356938" w:rsidRPr="00753FA6">
        <w:rPr>
          <w:rFonts w:ascii="Times New Roman" w:hAnsi="Times New Roman" w:cs="Times New Roman"/>
          <w:i/>
        </w:rPr>
        <w:t>Fagus</w:t>
      </w:r>
      <w:r w:rsidR="00891027" w:rsidRPr="00753FA6">
        <w:rPr>
          <w:rFonts w:ascii="Times New Roman" w:hAnsi="Times New Roman" w:cs="Times New Roman"/>
          <w:i/>
        </w:rPr>
        <w:t xml:space="preserve"> </w:t>
      </w:r>
      <w:r w:rsidR="00356938" w:rsidRPr="00753FA6">
        <w:rPr>
          <w:rFonts w:ascii="Times New Roman" w:hAnsi="Times New Roman" w:cs="Times New Roman"/>
          <w:i/>
        </w:rPr>
        <w:t>sylvatica</w:t>
      </w:r>
      <w:r w:rsidR="00891027" w:rsidRPr="00753FA6">
        <w:rPr>
          <w:rFonts w:ascii="Times New Roman" w:hAnsi="Times New Roman" w:cs="Times New Roman"/>
        </w:rPr>
        <w:t xml:space="preserve"> </w:t>
      </w:r>
      <w:r w:rsidR="00356938" w:rsidRPr="00753FA6">
        <w:rPr>
          <w:rFonts w:ascii="Times New Roman" w:hAnsi="Times New Roman" w:cs="Times New Roman"/>
        </w:rPr>
        <w:t>L.)</w:t>
      </w:r>
      <w:r w:rsidR="00A8050E">
        <w:rPr>
          <w:rFonts w:ascii="Times New Roman" w:hAnsi="Times New Roman" w:cs="Times New Roman"/>
        </w:rPr>
        <w:t>-</w:t>
      </w:r>
      <w:r w:rsidR="003B68ED" w:rsidRPr="00753FA6">
        <w:rPr>
          <w:rFonts w:ascii="Times New Roman" w:hAnsi="Times New Roman" w:cs="Times New Roman"/>
        </w:rPr>
        <w:t>dominated</w:t>
      </w:r>
      <w:r w:rsidR="00891027" w:rsidRPr="00753FA6">
        <w:rPr>
          <w:rFonts w:ascii="Times New Roman" w:hAnsi="Times New Roman" w:cs="Times New Roman"/>
        </w:rPr>
        <w:t xml:space="preserve"> </w:t>
      </w:r>
      <w:r w:rsidR="003B68ED" w:rsidRPr="00753FA6">
        <w:rPr>
          <w:rFonts w:ascii="Times New Roman" w:hAnsi="Times New Roman" w:cs="Times New Roman"/>
        </w:rPr>
        <w:t>forests</w:t>
      </w:r>
      <w:r w:rsidR="00891027" w:rsidRPr="00753FA6">
        <w:rPr>
          <w:rFonts w:ascii="Times New Roman" w:hAnsi="Times New Roman" w:cs="Times New Roman"/>
        </w:rPr>
        <w:t xml:space="preserve"> </w:t>
      </w:r>
      <w:r w:rsidR="003B68ED" w:rsidRPr="00753FA6">
        <w:rPr>
          <w:rFonts w:ascii="Times New Roman" w:hAnsi="Times New Roman" w:cs="Times New Roman"/>
        </w:rPr>
        <w:t>ranges</w:t>
      </w:r>
      <w:r w:rsidR="00891027" w:rsidRPr="00753FA6">
        <w:rPr>
          <w:rFonts w:ascii="Times New Roman" w:hAnsi="Times New Roman" w:cs="Times New Roman"/>
        </w:rPr>
        <w:t xml:space="preserve"> </w:t>
      </w:r>
      <w:r w:rsidR="003B68ED" w:rsidRPr="00753FA6">
        <w:rPr>
          <w:rFonts w:ascii="Times New Roman" w:hAnsi="Times New Roman" w:cs="Times New Roman"/>
        </w:rPr>
        <w:t>from</w:t>
      </w:r>
      <w:r w:rsidR="00891027" w:rsidRPr="00753FA6">
        <w:rPr>
          <w:rFonts w:ascii="Times New Roman" w:hAnsi="Times New Roman" w:cs="Times New Roman"/>
        </w:rPr>
        <w:t xml:space="preserve"> </w:t>
      </w:r>
      <w:r w:rsidR="003B68ED" w:rsidRPr="00753FA6">
        <w:rPr>
          <w:rFonts w:ascii="Times New Roman" w:hAnsi="Times New Roman" w:cs="Times New Roman"/>
        </w:rPr>
        <w:t>100</w:t>
      </w:r>
      <w:r w:rsidR="00891027" w:rsidRPr="00753FA6">
        <w:rPr>
          <w:rFonts w:ascii="Times New Roman" w:hAnsi="Times New Roman" w:cs="Times New Roman"/>
        </w:rPr>
        <w:t xml:space="preserve"> </w:t>
      </w:r>
      <w:r w:rsidR="003B68ED" w:rsidRPr="00753FA6">
        <w:rPr>
          <w:rFonts w:ascii="Times New Roman" w:hAnsi="Times New Roman" w:cs="Times New Roman"/>
        </w:rPr>
        <w:t>to</w:t>
      </w:r>
      <w:r w:rsidR="00891027" w:rsidRPr="00753FA6">
        <w:rPr>
          <w:rFonts w:ascii="Times New Roman" w:hAnsi="Times New Roman" w:cs="Times New Roman"/>
        </w:rPr>
        <w:t xml:space="preserve"> </w:t>
      </w:r>
      <w:r w:rsidR="003B68ED" w:rsidRPr="00753FA6">
        <w:rPr>
          <w:rFonts w:ascii="Times New Roman" w:hAnsi="Times New Roman" w:cs="Times New Roman"/>
        </w:rPr>
        <w:t>170</w:t>
      </w:r>
      <w:r w:rsidR="00891027" w:rsidRPr="00753FA6">
        <w:rPr>
          <w:rFonts w:ascii="Times New Roman" w:hAnsi="Times New Roman" w:cs="Times New Roman"/>
        </w:rPr>
        <w:t xml:space="preserve"> </w:t>
      </w:r>
      <w:r w:rsidR="003B68ED" w:rsidRPr="00753FA6">
        <w:rPr>
          <w:rFonts w:ascii="Times New Roman" w:hAnsi="Times New Roman" w:cs="Times New Roman"/>
        </w:rPr>
        <w:t>years</w:t>
      </w:r>
      <w:r w:rsidR="00891027" w:rsidRPr="00753FA6">
        <w:rPr>
          <w:rFonts w:ascii="Times New Roman" w:hAnsi="Times New Roman" w:cs="Times New Roman"/>
        </w:rPr>
        <w:t xml:space="preserve"> </w:t>
      </w:r>
      <w:r w:rsidR="003B68ED" w:rsidRPr="00753FA6">
        <w:rPr>
          <w:rFonts w:ascii="Times New Roman" w:hAnsi="Times New Roman" w:cs="Times New Roman"/>
        </w:rPr>
        <w:t>in</w:t>
      </w:r>
      <w:r w:rsidR="00891027" w:rsidRPr="00753FA6">
        <w:rPr>
          <w:rFonts w:ascii="Times New Roman" w:hAnsi="Times New Roman" w:cs="Times New Roman"/>
        </w:rPr>
        <w:t xml:space="preserve"> </w:t>
      </w:r>
      <w:r w:rsidR="003B68ED" w:rsidRPr="00753FA6">
        <w:rPr>
          <w:rFonts w:ascii="Times New Roman" w:hAnsi="Times New Roman" w:cs="Times New Roman"/>
        </w:rPr>
        <w:t>sub-montane</w:t>
      </w:r>
      <w:r w:rsidR="00891027" w:rsidRPr="00753FA6">
        <w:rPr>
          <w:rFonts w:ascii="Times New Roman" w:hAnsi="Times New Roman" w:cs="Times New Roman"/>
        </w:rPr>
        <w:t xml:space="preserve"> </w:t>
      </w:r>
      <w:r w:rsidR="003B68ED" w:rsidRPr="00753FA6">
        <w:rPr>
          <w:rFonts w:ascii="Times New Roman" w:hAnsi="Times New Roman" w:cs="Times New Roman"/>
        </w:rPr>
        <w:t>forests</w:t>
      </w:r>
      <w:r w:rsidR="00891027" w:rsidRPr="00753FA6">
        <w:rPr>
          <w:rFonts w:ascii="Times New Roman" w:hAnsi="Times New Roman" w:cs="Times New Roman"/>
        </w:rPr>
        <w:t xml:space="preserve"> </w:t>
      </w:r>
      <w:r w:rsidR="003B68ED" w:rsidRPr="00753FA6">
        <w:rPr>
          <w:rFonts w:ascii="Times New Roman" w:hAnsi="Times New Roman" w:cs="Times New Roman"/>
        </w:rPr>
        <w:t>and</w:t>
      </w:r>
      <w:r w:rsidR="00891027" w:rsidRPr="00753FA6">
        <w:rPr>
          <w:rFonts w:ascii="Times New Roman" w:hAnsi="Times New Roman" w:cs="Times New Roman"/>
        </w:rPr>
        <w:t xml:space="preserve"> </w:t>
      </w:r>
      <w:r w:rsidR="003B68ED" w:rsidRPr="00753FA6">
        <w:rPr>
          <w:rFonts w:ascii="Times New Roman" w:hAnsi="Times New Roman" w:cs="Times New Roman"/>
        </w:rPr>
        <w:t>from</w:t>
      </w:r>
      <w:r w:rsidR="00891027" w:rsidRPr="00753FA6">
        <w:rPr>
          <w:rFonts w:ascii="Times New Roman" w:hAnsi="Times New Roman" w:cs="Times New Roman"/>
        </w:rPr>
        <w:t xml:space="preserve"> </w:t>
      </w:r>
      <w:r w:rsidR="003B68ED" w:rsidRPr="00753FA6">
        <w:rPr>
          <w:rFonts w:ascii="Times New Roman" w:hAnsi="Times New Roman" w:cs="Times New Roman"/>
        </w:rPr>
        <w:t>160</w:t>
      </w:r>
      <w:r w:rsidR="00891027" w:rsidRPr="00753FA6">
        <w:rPr>
          <w:rFonts w:ascii="Times New Roman" w:hAnsi="Times New Roman" w:cs="Times New Roman"/>
        </w:rPr>
        <w:t xml:space="preserve"> </w:t>
      </w:r>
      <w:r w:rsidR="003B68ED" w:rsidRPr="00753FA6">
        <w:rPr>
          <w:rFonts w:ascii="Times New Roman" w:hAnsi="Times New Roman" w:cs="Times New Roman"/>
        </w:rPr>
        <w:t>to</w:t>
      </w:r>
      <w:r w:rsidR="00891027" w:rsidRPr="00753FA6">
        <w:rPr>
          <w:rFonts w:ascii="Times New Roman" w:hAnsi="Times New Roman" w:cs="Times New Roman"/>
        </w:rPr>
        <w:t xml:space="preserve"> </w:t>
      </w:r>
      <w:r w:rsidR="003B68ED" w:rsidRPr="00753FA6">
        <w:rPr>
          <w:rFonts w:ascii="Times New Roman" w:hAnsi="Times New Roman" w:cs="Times New Roman"/>
        </w:rPr>
        <w:t>220</w:t>
      </w:r>
      <w:r w:rsidR="00891027" w:rsidRPr="00753FA6">
        <w:rPr>
          <w:rFonts w:ascii="Times New Roman" w:hAnsi="Times New Roman" w:cs="Times New Roman"/>
        </w:rPr>
        <w:t xml:space="preserve"> </w:t>
      </w:r>
      <w:r w:rsidR="003B68ED" w:rsidRPr="00753FA6">
        <w:rPr>
          <w:rFonts w:ascii="Times New Roman" w:hAnsi="Times New Roman" w:cs="Times New Roman"/>
        </w:rPr>
        <w:t>years</w:t>
      </w:r>
      <w:r w:rsidR="00891027" w:rsidRPr="00753FA6">
        <w:rPr>
          <w:rFonts w:ascii="Times New Roman" w:hAnsi="Times New Roman" w:cs="Times New Roman"/>
        </w:rPr>
        <w:t xml:space="preserve"> </w:t>
      </w:r>
      <w:r w:rsidR="003B68ED" w:rsidRPr="00753FA6">
        <w:rPr>
          <w:rFonts w:ascii="Times New Roman" w:hAnsi="Times New Roman" w:cs="Times New Roman"/>
        </w:rPr>
        <w:t>in</w:t>
      </w:r>
      <w:r w:rsidR="00891027" w:rsidRPr="00753FA6">
        <w:rPr>
          <w:rFonts w:ascii="Times New Roman" w:hAnsi="Times New Roman" w:cs="Times New Roman"/>
        </w:rPr>
        <w:t xml:space="preserve"> </w:t>
      </w:r>
      <w:r w:rsidR="003B68ED" w:rsidRPr="00753FA6">
        <w:rPr>
          <w:rFonts w:ascii="Times New Roman" w:hAnsi="Times New Roman" w:cs="Times New Roman"/>
        </w:rPr>
        <w:t>montane</w:t>
      </w:r>
      <w:r w:rsidR="00891027" w:rsidRPr="00753FA6">
        <w:rPr>
          <w:rFonts w:ascii="Times New Roman" w:hAnsi="Times New Roman" w:cs="Times New Roman"/>
        </w:rPr>
        <w:t xml:space="preserve"> </w:t>
      </w:r>
      <w:r w:rsidR="003B68ED" w:rsidRPr="00753FA6">
        <w:rPr>
          <w:rFonts w:ascii="Times New Roman" w:hAnsi="Times New Roman" w:cs="Times New Roman"/>
        </w:rPr>
        <w:t>forests</w:t>
      </w:r>
      <w:r w:rsidR="00891027" w:rsidRPr="00753FA6">
        <w:rPr>
          <w:rFonts w:ascii="Times New Roman" w:hAnsi="Times New Roman" w:cs="Times New Roman"/>
        </w:rPr>
        <w:t xml:space="preserve"> </w:t>
      </w:r>
      <w:r w:rsidR="003B68ED"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{"citationItems":[{"id":"ITEM-1","itemData":{"DOI":"10.1016/j.ecolind.2008.11.002","ISSN":"1470160X","abstract":"Forest age is one of the most simple but ecologically effective key values that may be controlled by forest management. Young and mature but managed forests differ significantly from old-growth forests in species composition, structure and socio-ecological function. Human land-use has already caused the loss or dramatic reduction in occurrence of some entire species assemblages, especially of logging-sensitive species, in Central European forests. These general statements also apply to beech forests, beech (Fagus sylvatica) being the naturally dominating tree species in Central Europe. Based on data for breeding birds (from 258 sampling plots in a sub-montane and 228 plots in a montane area), molluscs (36 plots in the sub-montane and 79 plots in the montane area) and lichens (84 plots in the montane forest), this paper aims at identifying significant forest age threshold ranges for the occurrence of these old-growth sensitive taxa. The sampling plots in the sub-montane zone (420-520 m a.s.l.) are in beech-oak forests, plots in the montane zone (650-1150 m a.s.l.) are in beech-spruce-fir forests. Stand ages in both areas range up to around 350-400 years. Threshold values for the total number of species related to stand age were calculated by recursive partitioning. In all three taxonomic groups the number of species per plot significantly increases with forest age. The same analysis was run for red-listed lichen and mollusc species as well as hole-nesting bird species. The threshold values obtained are very similar to those for the whole species assemblages, except for molluscs where considerably lower threshold values are computed with red-listed species assemblages. Regarding the confidence intervals, the difference pattern between the whole species datasets and the more sensitive species subsets is inconsistent. Threshold values in sub-montane beech forests range from 100 to 170 years and in mixed montane forests from 160 to 220 years. These threshold levels are clearly incompatible with economic interests that aim on reducing the rotation period in beech stands to less than 140 years to avoid formation of red heartwood. It would therefore seem to be essential to establish a network of trees and stands that are never logged and may thus act as areas for retreat and dispersion for logging-sensitive species. © 2008 Elsevier Ltd. All rights reserved.","author":[{"dropping-particle":"","family":"Moning","given":"Christoph","non-dropping-particle":"","parse-names":false,"suffix":""},{"dropping-particle":"","family":"Müller","given":"Jörg","non-dropping-particle":"","parse-names":false,"suffix":""}],"container-title":"Ecological Indicators","id":"ITEM-1","issue":"5","issued":{"date-parts":[["2009"]]},"page":"922-932","title":"Critical forest age thresholds for the diversity of lichens, molluscs and birds in beech (Fagus sylvatica L.) dominated forests","type":"article-journal","volume":"9"},"uris":["http://www.mendeley.com/documents/?uuid=6be0560e-e4f7-41be-b24f-cc90f464d597"]}],"mendeley":{"formattedCitation":"(Moning and Müller, 2009)","plainTextFormattedCitation":"(Moning and Müller, 2009)","previouslyFormattedCitation":"(Moning and Müller, 2009)"},"properties":{"noteIndex":0},"schema":"https://github.com/citation-style-language/schema/raw/master/csl-citation.json"}</w:instrText>
      </w:r>
      <w:r w:rsidR="003B68ED" w:rsidRPr="00753FA6">
        <w:rPr>
          <w:rFonts w:ascii="Times New Roman" w:hAnsi="Times New Roman" w:cs="Times New Roman"/>
        </w:rPr>
        <w:fldChar w:fldCharType="separate"/>
      </w:r>
      <w:r w:rsidR="00431378" w:rsidRPr="00753FA6">
        <w:rPr>
          <w:rFonts w:ascii="Times New Roman" w:hAnsi="Times New Roman" w:cs="Times New Roman"/>
          <w:noProof/>
        </w:rPr>
        <w:t>(Moning</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and</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Müller,</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2009)</w:t>
      </w:r>
      <w:r w:rsidR="003B68ED" w:rsidRPr="00753FA6">
        <w:rPr>
          <w:rFonts w:ascii="Times New Roman" w:hAnsi="Times New Roman" w:cs="Times New Roman"/>
        </w:rPr>
        <w:fldChar w:fldCharType="end"/>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3B68ED" w:rsidRPr="00753FA6">
        <w:rPr>
          <w:rFonts w:ascii="Times New Roman" w:hAnsi="Times New Roman" w:cs="Times New Roman"/>
        </w:rPr>
        <w:t>On</w:t>
      </w:r>
      <w:r w:rsidR="00891027" w:rsidRPr="00753FA6">
        <w:rPr>
          <w:rFonts w:ascii="Times New Roman" w:hAnsi="Times New Roman" w:cs="Times New Roman"/>
        </w:rPr>
        <w:t xml:space="preserve"> </w:t>
      </w:r>
      <w:r w:rsidR="003B68ED" w:rsidRPr="00753FA6">
        <w:rPr>
          <w:rFonts w:ascii="Times New Roman" w:hAnsi="Times New Roman" w:cs="Times New Roman"/>
        </w:rPr>
        <w:t>the</w:t>
      </w:r>
      <w:r w:rsidR="00891027" w:rsidRPr="00753FA6">
        <w:rPr>
          <w:rFonts w:ascii="Times New Roman" w:hAnsi="Times New Roman" w:cs="Times New Roman"/>
        </w:rPr>
        <w:t xml:space="preserve"> </w:t>
      </w:r>
      <w:r w:rsidR="003B68ED" w:rsidRPr="00753FA6">
        <w:rPr>
          <w:rFonts w:ascii="Times New Roman" w:hAnsi="Times New Roman" w:cs="Times New Roman"/>
        </w:rPr>
        <w:t>other</w:t>
      </w:r>
      <w:r w:rsidR="00891027" w:rsidRPr="00753FA6">
        <w:rPr>
          <w:rFonts w:ascii="Times New Roman" w:hAnsi="Times New Roman" w:cs="Times New Roman"/>
        </w:rPr>
        <w:t xml:space="preserve"> </w:t>
      </w:r>
      <w:r w:rsidR="003B68ED" w:rsidRPr="00753FA6">
        <w:rPr>
          <w:rFonts w:ascii="Times New Roman" w:hAnsi="Times New Roman" w:cs="Times New Roman"/>
        </w:rPr>
        <w:t>hand,</w:t>
      </w:r>
      <w:r w:rsidR="00891027" w:rsidRPr="00753FA6">
        <w:rPr>
          <w:rFonts w:ascii="Times New Roman" w:hAnsi="Times New Roman" w:cs="Times New Roman"/>
        </w:rPr>
        <w:t xml:space="preserve"> </w:t>
      </w:r>
      <w:r w:rsidR="003B68ED" w:rsidRPr="00753FA6">
        <w:rPr>
          <w:rFonts w:ascii="Times New Roman" w:hAnsi="Times New Roman" w:cs="Times New Roman"/>
        </w:rPr>
        <w:t>production</w:t>
      </w:r>
      <w:r w:rsidR="00891027" w:rsidRPr="00753FA6">
        <w:rPr>
          <w:rFonts w:ascii="Times New Roman" w:hAnsi="Times New Roman" w:cs="Times New Roman"/>
        </w:rPr>
        <w:t xml:space="preserve"> </w:t>
      </w:r>
      <w:r w:rsidR="003B68ED" w:rsidRPr="00753FA6">
        <w:rPr>
          <w:rFonts w:ascii="Times New Roman" w:hAnsi="Times New Roman" w:cs="Times New Roman"/>
        </w:rPr>
        <w:t>forestry</w:t>
      </w:r>
      <w:r w:rsidR="00891027" w:rsidRPr="00753FA6">
        <w:rPr>
          <w:rFonts w:ascii="Times New Roman" w:hAnsi="Times New Roman" w:cs="Times New Roman"/>
        </w:rPr>
        <w:t xml:space="preserve"> </w:t>
      </w:r>
      <w:r w:rsidR="003B68ED" w:rsidRPr="00753FA6">
        <w:rPr>
          <w:rFonts w:ascii="Times New Roman" w:hAnsi="Times New Roman" w:cs="Times New Roman"/>
        </w:rPr>
        <w:t>aims</w:t>
      </w:r>
      <w:r w:rsidR="00891027" w:rsidRPr="00753FA6">
        <w:rPr>
          <w:rFonts w:ascii="Times New Roman" w:hAnsi="Times New Roman" w:cs="Times New Roman"/>
        </w:rPr>
        <w:t xml:space="preserve"> </w:t>
      </w:r>
      <w:r w:rsidR="004110BC" w:rsidRPr="00753FA6">
        <w:rPr>
          <w:rFonts w:ascii="Times New Roman" w:hAnsi="Times New Roman" w:cs="Times New Roman"/>
        </w:rPr>
        <w:t>to</w:t>
      </w:r>
      <w:r w:rsidR="00891027" w:rsidRPr="00753FA6">
        <w:rPr>
          <w:rFonts w:ascii="Times New Roman" w:hAnsi="Times New Roman" w:cs="Times New Roman"/>
        </w:rPr>
        <w:t xml:space="preserve"> </w:t>
      </w:r>
      <w:r w:rsidR="004110BC" w:rsidRPr="00753FA6">
        <w:rPr>
          <w:rFonts w:ascii="Times New Roman" w:hAnsi="Times New Roman" w:cs="Times New Roman"/>
        </w:rPr>
        <w:t>shorten</w:t>
      </w:r>
      <w:r w:rsidR="00891027" w:rsidRPr="00753FA6">
        <w:rPr>
          <w:rFonts w:ascii="Times New Roman" w:hAnsi="Times New Roman" w:cs="Times New Roman"/>
        </w:rPr>
        <w:t xml:space="preserve"> </w:t>
      </w:r>
      <w:r w:rsidR="004110BC" w:rsidRPr="00753FA6">
        <w:rPr>
          <w:rFonts w:ascii="Times New Roman" w:hAnsi="Times New Roman" w:cs="Times New Roman"/>
        </w:rPr>
        <w:t>the</w:t>
      </w:r>
      <w:r w:rsidR="00891027" w:rsidRPr="00753FA6">
        <w:rPr>
          <w:rFonts w:ascii="Times New Roman" w:hAnsi="Times New Roman" w:cs="Times New Roman"/>
        </w:rPr>
        <w:t xml:space="preserve"> </w:t>
      </w:r>
      <w:r w:rsidR="004110BC" w:rsidRPr="00753FA6">
        <w:rPr>
          <w:rFonts w:ascii="Times New Roman" w:hAnsi="Times New Roman" w:cs="Times New Roman"/>
        </w:rPr>
        <w:t>rotation</w:t>
      </w:r>
      <w:r w:rsidR="00891027" w:rsidRPr="00753FA6">
        <w:rPr>
          <w:rFonts w:ascii="Times New Roman" w:hAnsi="Times New Roman" w:cs="Times New Roman"/>
        </w:rPr>
        <w:t xml:space="preserve"> </w:t>
      </w:r>
      <w:r w:rsidR="004110BC" w:rsidRPr="00753FA6">
        <w:rPr>
          <w:rFonts w:ascii="Times New Roman" w:hAnsi="Times New Roman" w:cs="Times New Roman"/>
        </w:rPr>
        <w:t>length,</w:t>
      </w:r>
      <w:r w:rsidR="00891027" w:rsidRPr="00753FA6">
        <w:rPr>
          <w:rFonts w:ascii="Times New Roman" w:hAnsi="Times New Roman" w:cs="Times New Roman"/>
        </w:rPr>
        <w:t xml:space="preserve"> </w:t>
      </w:r>
      <w:r w:rsidR="004110BC" w:rsidRPr="00753FA6">
        <w:rPr>
          <w:rFonts w:ascii="Times New Roman" w:hAnsi="Times New Roman" w:cs="Times New Roman"/>
        </w:rPr>
        <w:t>for</w:t>
      </w:r>
      <w:r w:rsidR="00891027" w:rsidRPr="00753FA6">
        <w:rPr>
          <w:rFonts w:ascii="Times New Roman" w:hAnsi="Times New Roman" w:cs="Times New Roman"/>
        </w:rPr>
        <w:t xml:space="preserve"> </w:t>
      </w:r>
      <w:r w:rsidR="004110BC" w:rsidRPr="00753FA6">
        <w:rPr>
          <w:rFonts w:ascii="Times New Roman" w:hAnsi="Times New Roman" w:cs="Times New Roman"/>
        </w:rPr>
        <w:t>example</w:t>
      </w:r>
      <w:r w:rsidR="00891027" w:rsidRPr="00753FA6">
        <w:rPr>
          <w:rFonts w:ascii="Times New Roman" w:hAnsi="Times New Roman" w:cs="Times New Roman"/>
        </w:rPr>
        <w:t xml:space="preserve"> </w:t>
      </w:r>
      <w:r w:rsidR="003B68ED" w:rsidRPr="00753FA6">
        <w:rPr>
          <w:rFonts w:ascii="Times New Roman" w:hAnsi="Times New Roman" w:cs="Times New Roman"/>
        </w:rPr>
        <w:t>in</w:t>
      </w:r>
      <w:r w:rsidR="00891027" w:rsidRPr="00753FA6">
        <w:rPr>
          <w:rFonts w:ascii="Times New Roman" w:hAnsi="Times New Roman" w:cs="Times New Roman"/>
        </w:rPr>
        <w:t xml:space="preserve"> </w:t>
      </w:r>
      <w:r w:rsidR="003B68ED" w:rsidRPr="00753FA6">
        <w:rPr>
          <w:rFonts w:ascii="Times New Roman" w:hAnsi="Times New Roman" w:cs="Times New Roman"/>
        </w:rPr>
        <w:t>beech</w:t>
      </w:r>
      <w:r w:rsidR="00891027" w:rsidRPr="00753FA6">
        <w:rPr>
          <w:rFonts w:ascii="Times New Roman" w:hAnsi="Times New Roman" w:cs="Times New Roman"/>
        </w:rPr>
        <w:t xml:space="preserve"> </w:t>
      </w:r>
      <w:r w:rsidR="003B68ED" w:rsidRPr="00753FA6">
        <w:rPr>
          <w:rFonts w:ascii="Times New Roman" w:hAnsi="Times New Roman" w:cs="Times New Roman"/>
        </w:rPr>
        <w:t>stands</w:t>
      </w:r>
      <w:r w:rsidR="004110BC" w:rsidRPr="00753FA6">
        <w:rPr>
          <w:rFonts w:ascii="Times New Roman" w:hAnsi="Times New Roman" w:cs="Times New Roman"/>
        </w:rPr>
        <w:t>,</w:t>
      </w:r>
      <w:r w:rsidR="00891027" w:rsidRPr="00753FA6">
        <w:rPr>
          <w:rFonts w:ascii="Times New Roman" w:hAnsi="Times New Roman" w:cs="Times New Roman"/>
        </w:rPr>
        <w:t xml:space="preserve"> </w:t>
      </w:r>
      <w:r w:rsidR="003B68ED" w:rsidRPr="00753FA6">
        <w:rPr>
          <w:rFonts w:ascii="Times New Roman" w:hAnsi="Times New Roman" w:cs="Times New Roman"/>
        </w:rPr>
        <w:t>to</w:t>
      </w:r>
      <w:r w:rsidR="00891027" w:rsidRPr="00753FA6">
        <w:rPr>
          <w:rFonts w:ascii="Times New Roman" w:hAnsi="Times New Roman" w:cs="Times New Roman"/>
        </w:rPr>
        <w:t xml:space="preserve"> </w:t>
      </w:r>
      <w:r w:rsidR="003B68ED" w:rsidRPr="00753FA6">
        <w:rPr>
          <w:rFonts w:ascii="Times New Roman" w:hAnsi="Times New Roman" w:cs="Times New Roman"/>
        </w:rPr>
        <w:t>less</w:t>
      </w:r>
      <w:r w:rsidR="00891027" w:rsidRPr="00753FA6">
        <w:rPr>
          <w:rFonts w:ascii="Times New Roman" w:hAnsi="Times New Roman" w:cs="Times New Roman"/>
        </w:rPr>
        <w:t xml:space="preserve"> </w:t>
      </w:r>
      <w:r w:rsidR="003B68ED" w:rsidRPr="00753FA6">
        <w:rPr>
          <w:rFonts w:ascii="Times New Roman" w:hAnsi="Times New Roman" w:cs="Times New Roman"/>
        </w:rPr>
        <w:t>than</w:t>
      </w:r>
      <w:r w:rsidR="00891027" w:rsidRPr="00753FA6">
        <w:rPr>
          <w:rFonts w:ascii="Times New Roman" w:hAnsi="Times New Roman" w:cs="Times New Roman"/>
        </w:rPr>
        <w:t xml:space="preserve"> </w:t>
      </w:r>
      <w:r w:rsidR="003B68ED" w:rsidRPr="00753FA6">
        <w:rPr>
          <w:rFonts w:ascii="Times New Roman" w:hAnsi="Times New Roman" w:cs="Times New Roman"/>
        </w:rPr>
        <w:t>120</w:t>
      </w:r>
      <w:r w:rsidR="00891027" w:rsidRPr="00753FA6">
        <w:rPr>
          <w:rFonts w:ascii="Times New Roman" w:hAnsi="Times New Roman" w:cs="Times New Roman"/>
        </w:rPr>
        <w:t xml:space="preserve"> </w:t>
      </w:r>
      <w:r w:rsidR="003B68ED" w:rsidRPr="00753FA6">
        <w:rPr>
          <w:rFonts w:ascii="Times New Roman" w:hAnsi="Times New Roman" w:cs="Times New Roman"/>
        </w:rPr>
        <w:t>years</w:t>
      </w:r>
      <w:r w:rsidR="00891027" w:rsidRPr="00753FA6">
        <w:rPr>
          <w:rFonts w:ascii="Times New Roman" w:hAnsi="Times New Roman" w:cs="Times New Roman"/>
        </w:rPr>
        <w:t xml:space="preserve"> </w:t>
      </w:r>
      <w:r w:rsidR="003B68ED" w:rsidRPr="00753FA6">
        <w:rPr>
          <w:rFonts w:ascii="Times New Roman" w:hAnsi="Times New Roman" w:cs="Times New Roman"/>
        </w:rPr>
        <w:fldChar w:fldCharType="begin" w:fldLock="1"/>
      </w:r>
      <w:r w:rsidR="003B68ED" w:rsidRPr="00753FA6">
        <w:rPr>
          <w:rFonts w:ascii="Times New Roman" w:hAnsi="Times New Roman" w:cs="Times New Roman"/>
        </w:rPr>
        <w:instrText>ADDIN CSL_CITATION {"citationItems":[{"id":"ITEM-1","itemData":{"author":[{"dropping-particle":"","family":"Bütler","given":"R.","non-dropping-particle":"","parse-names":false,"suffix":""},{"dropping-particle":"","family":"Lachat","given":"T.","non-dropping-particle":"","parse-names":false,"suffix":""},{"dropping-particle":"","family":"Larrieu","given":"L.","non-dropping-particle":"","parse-names":false,"suffix":""},{"dropping-particle":"","family":"Paillet","given":"Y.","non-dropping-particle":"","parse-names":false,"suffix":""}],"container-title":"Integrative approaches as an opportunity for the conservation of forest biodiversity","id":"ITEM-1","issue":"January","issued":{"date-parts":[["2013"]]},"page":"84-91","title":"Habitat trees: key elements for forest biodiversity","type":"article-journal"},"uris":["http://www.mendeley.com/documents/?uuid=f42e4b0b-49c7-45e8-9de4-d88d50296d16"]}],"mendeley":{"formattedCitation":"(Bütler et al., 2013)","plainTextFormattedCitation":"(Bütler et al., 2013)","previouslyFormattedCitation":"(Bütler et al., 2013)"},"properties":{"noteIndex":0},"schema":"https://github.com/citation-style-language/schema/raw/master/csl-citation.json"}</w:instrText>
      </w:r>
      <w:r w:rsidR="003B68ED" w:rsidRPr="00753FA6">
        <w:rPr>
          <w:rFonts w:ascii="Times New Roman" w:hAnsi="Times New Roman" w:cs="Times New Roman"/>
        </w:rPr>
        <w:fldChar w:fldCharType="separate"/>
      </w:r>
      <w:r w:rsidR="003B68ED" w:rsidRPr="00753FA6">
        <w:rPr>
          <w:rFonts w:ascii="Times New Roman" w:hAnsi="Times New Roman" w:cs="Times New Roman"/>
          <w:noProof/>
        </w:rPr>
        <w:t>(Bütler</w:t>
      </w:r>
      <w:r w:rsidR="00891027" w:rsidRPr="00753FA6">
        <w:rPr>
          <w:rFonts w:ascii="Times New Roman" w:hAnsi="Times New Roman" w:cs="Times New Roman"/>
          <w:noProof/>
        </w:rPr>
        <w:t xml:space="preserve"> </w:t>
      </w:r>
      <w:r w:rsidR="003B68ED"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3B68ED"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3B68ED" w:rsidRPr="00753FA6">
        <w:rPr>
          <w:rFonts w:ascii="Times New Roman" w:hAnsi="Times New Roman" w:cs="Times New Roman"/>
          <w:noProof/>
        </w:rPr>
        <w:t>2013)</w:t>
      </w:r>
      <w:r w:rsidR="003B68ED" w:rsidRPr="00753FA6">
        <w:rPr>
          <w:rFonts w:ascii="Times New Roman" w:hAnsi="Times New Roman" w:cs="Times New Roman"/>
        </w:rPr>
        <w:fldChar w:fldCharType="end"/>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DB1EE5" w:rsidRPr="00753FA6">
        <w:rPr>
          <w:rFonts w:ascii="Times New Roman" w:hAnsi="Times New Roman" w:cs="Times New Roman"/>
        </w:rPr>
        <w:t>However</w:t>
      </w:r>
      <w:r w:rsidR="005617C7" w:rsidRPr="00753FA6">
        <w:rPr>
          <w:rFonts w:ascii="Times New Roman" w:hAnsi="Times New Roman" w:cs="Times New Roman"/>
        </w:rPr>
        <w:t>,</w:t>
      </w:r>
      <w:r w:rsidR="00891027" w:rsidRPr="00753FA6">
        <w:rPr>
          <w:rFonts w:ascii="Times New Roman" w:hAnsi="Times New Roman" w:cs="Times New Roman"/>
        </w:rPr>
        <w:t xml:space="preserve"> </w:t>
      </w:r>
      <w:r w:rsidR="009E3E86" w:rsidRPr="00753FA6">
        <w:rPr>
          <w:rFonts w:ascii="Times New Roman" w:hAnsi="Times New Roman" w:cs="Times New Roman"/>
        </w:rPr>
        <w:t>individual</w:t>
      </w:r>
      <w:r w:rsidR="00891027" w:rsidRPr="00753FA6">
        <w:rPr>
          <w:rFonts w:ascii="Times New Roman" w:hAnsi="Times New Roman" w:cs="Times New Roman"/>
        </w:rPr>
        <w:t xml:space="preserve"> </w:t>
      </w:r>
      <w:r w:rsidR="009E3E86" w:rsidRPr="00753FA6">
        <w:rPr>
          <w:rFonts w:ascii="Times New Roman" w:hAnsi="Times New Roman" w:cs="Times New Roman"/>
        </w:rPr>
        <w:t>old</w:t>
      </w:r>
      <w:r w:rsidR="00891027" w:rsidRPr="00753FA6">
        <w:rPr>
          <w:rFonts w:ascii="Times New Roman" w:hAnsi="Times New Roman" w:cs="Times New Roman"/>
        </w:rPr>
        <w:t xml:space="preserve"> </w:t>
      </w:r>
      <w:r w:rsidR="009E3E86" w:rsidRPr="00753FA6">
        <w:rPr>
          <w:rFonts w:ascii="Times New Roman" w:hAnsi="Times New Roman" w:cs="Times New Roman"/>
        </w:rPr>
        <w:t>forest</w:t>
      </w:r>
      <w:r w:rsidR="00891027" w:rsidRPr="00753FA6">
        <w:rPr>
          <w:rFonts w:ascii="Times New Roman" w:hAnsi="Times New Roman" w:cs="Times New Roman"/>
        </w:rPr>
        <w:t xml:space="preserve"> </w:t>
      </w:r>
      <w:r w:rsidR="009E3E86" w:rsidRPr="00753FA6">
        <w:rPr>
          <w:rFonts w:ascii="Times New Roman" w:hAnsi="Times New Roman" w:cs="Times New Roman"/>
        </w:rPr>
        <w:t>structures</w:t>
      </w:r>
      <w:r w:rsidR="00891027" w:rsidRPr="00753FA6">
        <w:rPr>
          <w:rFonts w:ascii="Times New Roman" w:hAnsi="Times New Roman" w:cs="Times New Roman"/>
        </w:rPr>
        <w:t xml:space="preserve"> </w:t>
      </w:r>
      <w:r w:rsidR="000227F3">
        <w:rPr>
          <w:rFonts w:ascii="Times New Roman" w:hAnsi="Times New Roman" w:cs="Times New Roman"/>
        </w:rPr>
        <w:t xml:space="preserve">such </w:t>
      </w:r>
      <w:r w:rsidR="004110BC" w:rsidRPr="00753FA6">
        <w:rPr>
          <w:rFonts w:ascii="Times New Roman" w:hAnsi="Times New Roman" w:cs="Times New Roman"/>
        </w:rPr>
        <w:t>as</w:t>
      </w:r>
      <w:r w:rsidR="00891027" w:rsidRPr="00753FA6">
        <w:rPr>
          <w:rFonts w:ascii="Times New Roman" w:hAnsi="Times New Roman" w:cs="Times New Roman"/>
        </w:rPr>
        <w:t xml:space="preserve"> </w:t>
      </w:r>
      <w:r w:rsidR="004110BC" w:rsidRPr="00753FA6">
        <w:rPr>
          <w:rFonts w:ascii="Times New Roman" w:hAnsi="Times New Roman" w:cs="Times New Roman"/>
        </w:rPr>
        <w:t>large</w:t>
      </w:r>
      <w:r w:rsidR="00891027" w:rsidRPr="00753FA6">
        <w:rPr>
          <w:rFonts w:ascii="Times New Roman" w:hAnsi="Times New Roman" w:cs="Times New Roman"/>
        </w:rPr>
        <w:t xml:space="preserve"> </w:t>
      </w:r>
      <w:r w:rsidR="004110BC" w:rsidRPr="00753FA6">
        <w:rPr>
          <w:rFonts w:ascii="Times New Roman" w:hAnsi="Times New Roman" w:cs="Times New Roman"/>
        </w:rPr>
        <w:t>old</w:t>
      </w:r>
      <w:r w:rsidR="00891027" w:rsidRPr="00753FA6">
        <w:rPr>
          <w:rFonts w:ascii="Times New Roman" w:hAnsi="Times New Roman" w:cs="Times New Roman"/>
        </w:rPr>
        <w:t xml:space="preserve"> </w:t>
      </w:r>
      <w:r w:rsidR="000540B7" w:rsidRPr="00753FA6">
        <w:rPr>
          <w:rFonts w:ascii="Times New Roman" w:hAnsi="Times New Roman" w:cs="Times New Roman"/>
        </w:rPr>
        <w:t>trees</w:t>
      </w:r>
      <w:r w:rsidR="000227F3">
        <w:rPr>
          <w:rFonts w:ascii="Times New Roman" w:hAnsi="Times New Roman" w:cs="Times New Roman"/>
        </w:rPr>
        <w:t>,</w:t>
      </w:r>
      <w:r w:rsidR="00891027" w:rsidRPr="00753FA6">
        <w:rPr>
          <w:rFonts w:ascii="Times New Roman" w:hAnsi="Times New Roman" w:cs="Times New Roman"/>
        </w:rPr>
        <w:t xml:space="preserve"> </w:t>
      </w:r>
      <w:r w:rsidR="005600BD" w:rsidRPr="00753FA6">
        <w:rPr>
          <w:rFonts w:ascii="Times New Roman" w:hAnsi="Times New Roman" w:cs="Times New Roman"/>
        </w:rPr>
        <w:t>which</w:t>
      </w:r>
      <w:r w:rsidR="00891027" w:rsidRPr="00753FA6">
        <w:rPr>
          <w:rFonts w:ascii="Times New Roman" w:hAnsi="Times New Roman" w:cs="Times New Roman"/>
        </w:rPr>
        <w:t xml:space="preserve"> </w:t>
      </w:r>
      <w:r w:rsidR="009E3E86" w:rsidRPr="00753FA6">
        <w:rPr>
          <w:rFonts w:ascii="Times New Roman" w:hAnsi="Times New Roman" w:cs="Times New Roman"/>
        </w:rPr>
        <w:t>are</w:t>
      </w:r>
      <w:r w:rsidR="00891027" w:rsidRPr="00753FA6">
        <w:rPr>
          <w:rFonts w:ascii="Times New Roman" w:hAnsi="Times New Roman" w:cs="Times New Roman"/>
        </w:rPr>
        <w:t xml:space="preserve"> </w:t>
      </w:r>
      <w:r w:rsidR="009E3E86" w:rsidRPr="00753FA6">
        <w:rPr>
          <w:rFonts w:ascii="Times New Roman" w:hAnsi="Times New Roman" w:cs="Times New Roman"/>
        </w:rPr>
        <w:t>commonly</w:t>
      </w:r>
      <w:r w:rsidR="00891027" w:rsidRPr="00753FA6">
        <w:rPr>
          <w:rFonts w:ascii="Times New Roman" w:hAnsi="Times New Roman" w:cs="Times New Roman"/>
        </w:rPr>
        <w:t xml:space="preserve"> </w:t>
      </w:r>
      <w:r w:rsidR="009E3E86" w:rsidRPr="00753FA6">
        <w:rPr>
          <w:rFonts w:ascii="Times New Roman" w:hAnsi="Times New Roman" w:cs="Times New Roman"/>
        </w:rPr>
        <w:t>found</w:t>
      </w:r>
      <w:r w:rsidR="00891027" w:rsidRPr="00753FA6">
        <w:rPr>
          <w:rFonts w:ascii="Times New Roman" w:hAnsi="Times New Roman" w:cs="Times New Roman"/>
        </w:rPr>
        <w:t xml:space="preserve"> </w:t>
      </w:r>
      <w:r w:rsidR="009E3E86" w:rsidRPr="00753FA6">
        <w:rPr>
          <w:rFonts w:ascii="Times New Roman" w:hAnsi="Times New Roman" w:cs="Times New Roman"/>
        </w:rPr>
        <w:t>in</w:t>
      </w:r>
      <w:r w:rsidR="00891027" w:rsidRPr="00753FA6">
        <w:rPr>
          <w:rFonts w:ascii="Times New Roman" w:hAnsi="Times New Roman" w:cs="Times New Roman"/>
        </w:rPr>
        <w:t xml:space="preserve"> </w:t>
      </w:r>
      <w:r w:rsidR="009E3E86" w:rsidRPr="00753FA6">
        <w:rPr>
          <w:rFonts w:ascii="Times New Roman" w:hAnsi="Times New Roman" w:cs="Times New Roman"/>
        </w:rPr>
        <w:t>non-intervention</w:t>
      </w:r>
      <w:r w:rsidR="00891027" w:rsidRPr="00753FA6">
        <w:rPr>
          <w:rFonts w:ascii="Times New Roman" w:hAnsi="Times New Roman" w:cs="Times New Roman"/>
        </w:rPr>
        <w:t xml:space="preserve"> </w:t>
      </w:r>
      <w:r w:rsidR="009E3E86" w:rsidRPr="00753FA6">
        <w:rPr>
          <w:rFonts w:ascii="Times New Roman" w:hAnsi="Times New Roman" w:cs="Times New Roman"/>
        </w:rPr>
        <w:t>stands</w:t>
      </w:r>
      <w:r w:rsidR="00891027" w:rsidRPr="00753FA6">
        <w:rPr>
          <w:rFonts w:ascii="Times New Roman" w:hAnsi="Times New Roman" w:cs="Times New Roman"/>
        </w:rPr>
        <w:t xml:space="preserve"> </w:t>
      </w:r>
      <w:r w:rsidR="00D97652" w:rsidRPr="00753FA6">
        <w:rPr>
          <w:rFonts w:ascii="Times New Roman" w:hAnsi="Times New Roman" w:cs="Times New Roman"/>
        </w:rPr>
        <w:fldChar w:fldCharType="begin" w:fldLock="1"/>
      </w:r>
      <w:r w:rsidR="00D11204" w:rsidRPr="00753FA6">
        <w:rPr>
          <w:rFonts w:ascii="Times New Roman" w:hAnsi="Times New Roman" w:cs="Times New Roman"/>
        </w:rPr>
        <w:instrText>ADDIN CSL_CITATION {"citationItems":[{"id":"ITEM-1","itemData":{"DOI":"10.1016/s0378-1127(03)00084-7","ISSN":"03781127","abstract":"We recorded and reviewed densities and basal areas of large living and dead trees in old-growth forest in Europe. Recorded densities were similar to those reported from old-growth forests in eastern North America, but lower than in northwestern North America. Based on our results we suggest that, 10–20 living trees per ha with dbh&gt;70cm may have been typical values for many central European and south Scandinavian virgin forests. In boreal forests, it was probably common with at least 20 living trees per ha with dbh&gt;40cm. Basal areas of living trees in mixed old-growth forests in central Europe and southern Sweden were 34–40m2 per ha on dry ground and about 60m2 per ha in wet alder–ash–spruce forests. Densities of large trees (dbh&gt;40cm) were twice as high in the latter forest type than on dry ground in Białowieża forest, Poland. Based on our results, we propose the following generalizations to be further tested in other old-growth temperate and boreal forests:1.Among all standing trunks (including high stumps) about 10% are dead, but this proportion increases for the largest trees. The proportion of standing trees that are dead seem to be independent of total basal areas. Based on this, we suggest that the volume of dead wood is directly proportional to the productivity of old-growth forests.2.Standing dead trees (snags) are on average larger than downed dead trees. Trees with dbh&gt;40cm often dominate the basal area and volume of standing dead trees and living trees.3.About 30% (20–40%) of the basal area and volume of dead trees is standing in old-growth forests. This proportion seems to be independent of total volume of dead wood. Large disturbances by fire, strong winds and insects may temporarily change these proportions considerably in individual stands.","author":[{"dropping-particle":"","family":"Nilsson","given":"Sven G.","non-dropping-particle":"","parse-names":false,"suffix":""},{"dropping-particle":"","family":"Niklasson","given":"Mats","non-dropping-particle":"","parse-names":false,"suffix":""},{"dropping-particle":"","family":"Hedin","given":"Jonas","non-dropping-particle":"","parse-names":false,"suffix":""},{"dropping-particle":"","family":"Aronsson","given":"Gillis","non-dropping-particle":"","parse-names":false,"suffix":""},{"dropping-particle":"","family":"Gutowski","given":"Jerzy M.","non-dropping-particle":"","parse-names":false,"suffix":""},{"dropping-particle":"","family":"Linder","given":"Per","non-dropping-particle":"","parse-names":false,"suffix":""},{"dropping-particle":"","family":"Ljungberg","given":"Håkan","non-dropping-particle":"","parse-names":false,"suffix":""},{"dropping-particle":"","family":"Mikusiński","given":"Grzegorz","non-dropping-particle":"","parse-names":false,"suffix":""},{"dropping-particle":"","family":"Ranius","given":"Thomas","non-dropping-particle":"","parse-names":false,"suffix":""}],"container-title":"Forest Ecology and Management","id":"ITEM-1","issue":"3","issued":{"date-parts":[["2003"]]},"page":"355-370","title":"Erratum to “Densities of large living and dead trees in old-growth temperate and boreal forests”","type":"article-journal","volume":"178"},"uris":["http://www.mendeley.com/documents/?uuid=6553f090-5414-40a6-bf84-fdbcd72d43a7"]}],"mendeley":{"formattedCitation":"(Nilsson et al., 2003)","plainTextFormattedCitation":"(Nilsson et al., 2003)","previouslyFormattedCitation":"(Nilsson et al., 2003)"},"properties":{"noteIndex":0},"schema":"https://github.com/citation-style-language/schema/raw/master/csl-citation.json"}</w:instrText>
      </w:r>
      <w:r w:rsidR="00D97652" w:rsidRPr="00753FA6">
        <w:rPr>
          <w:rFonts w:ascii="Times New Roman" w:hAnsi="Times New Roman" w:cs="Times New Roman"/>
        </w:rPr>
        <w:fldChar w:fldCharType="separate"/>
      </w:r>
      <w:r w:rsidR="00D97652" w:rsidRPr="00753FA6">
        <w:rPr>
          <w:rFonts w:ascii="Times New Roman" w:hAnsi="Times New Roman" w:cs="Times New Roman"/>
          <w:noProof/>
        </w:rPr>
        <w:t>(Nilsson</w:t>
      </w:r>
      <w:r w:rsidR="00891027" w:rsidRPr="00753FA6">
        <w:rPr>
          <w:rFonts w:ascii="Times New Roman" w:hAnsi="Times New Roman" w:cs="Times New Roman"/>
          <w:noProof/>
        </w:rPr>
        <w:t xml:space="preserve"> </w:t>
      </w:r>
      <w:r w:rsidR="00D97652"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D97652"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D97652" w:rsidRPr="00753FA6">
        <w:rPr>
          <w:rFonts w:ascii="Times New Roman" w:hAnsi="Times New Roman" w:cs="Times New Roman"/>
          <w:noProof/>
        </w:rPr>
        <w:t>2003)</w:t>
      </w:r>
      <w:r w:rsidR="00D97652" w:rsidRPr="00753FA6">
        <w:rPr>
          <w:rFonts w:ascii="Times New Roman" w:hAnsi="Times New Roman" w:cs="Times New Roman"/>
        </w:rPr>
        <w:fldChar w:fldCharType="end"/>
      </w:r>
      <w:r w:rsidR="009E3E86" w:rsidRPr="00753FA6">
        <w:rPr>
          <w:rFonts w:ascii="Times New Roman" w:hAnsi="Times New Roman" w:cs="Times New Roman"/>
        </w:rPr>
        <w:t>,</w:t>
      </w:r>
      <w:r w:rsidR="00891027" w:rsidRPr="00753FA6">
        <w:rPr>
          <w:rFonts w:ascii="Times New Roman" w:hAnsi="Times New Roman" w:cs="Times New Roman"/>
        </w:rPr>
        <w:t xml:space="preserve"> </w:t>
      </w:r>
      <w:r w:rsidR="009E3E86" w:rsidRPr="00753FA6">
        <w:rPr>
          <w:rFonts w:ascii="Times New Roman" w:hAnsi="Times New Roman" w:cs="Times New Roman"/>
        </w:rPr>
        <w:t>rarely</w:t>
      </w:r>
      <w:r w:rsidR="00891027" w:rsidRPr="00753FA6">
        <w:rPr>
          <w:rFonts w:ascii="Times New Roman" w:hAnsi="Times New Roman" w:cs="Times New Roman"/>
        </w:rPr>
        <w:t xml:space="preserve"> </w:t>
      </w:r>
      <w:r w:rsidR="009E3E86" w:rsidRPr="00753FA6">
        <w:rPr>
          <w:rFonts w:ascii="Times New Roman" w:hAnsi="Times New Roman" w:cs="Times New Roman"/>
        </w:rPr>
        <w:t>occur</w:t>
      </w:r>
      <w:r w:rsidR="00891027" w:rsidRPr="00753FA6">
        <w:rPr>
          <w:rFonts w:ascii="Times New Roman" w:hAnsi="Times New Roman" w:cs="Times New Roman"/>
        </w:rPr>
        <w:t xml:space="preserve"> </w:t>
      </w:r>
      <w:r w:rsidR="009E3E86" w:rsidRPr="00753FA6">
        <w:rPr>
          <w:rFonts w:ascii="Times New Roman" w:hAnsi="Times New Roman" w:cs="Times New Roman"/>
        </w:rPr>
        <w:t>in</w:t>
      </w:r>
      <w:r w:rsidR="00891027" w:rsidRPr="00753FA6">
        <w:rPr>
          <w:rFonts w:ascii="Times New Roman" w:hAnsi="Times New Roman" w:cs="Times New Roman"/>
        </w:rPr>
        <w:t xml:space="preserve"> </w:t>
      </w:r>
      <w:r w:rsidR="009E3E86" w:rsidRPr="00753FA6">
        <w:rPr>
          <w:rFonts w:ascii="Times New Roman" w:hAnsi="Times New Roman" w:cs="Times New Roman"/>
        </w:rPr>
        <w:t>production</w:t>
      </w:r>
      <w:r w:rsidR="00891027" w:rsidRPr="00753FA6">
        <w:rPr>
          <w:rFonts w:ascii="Times New Roman" w:hAnsi="Times New Roman" w:cs="Times New Roman"/>
        </w:rPr>
        <w:t xml:space="preserve"> </w:t>
      </w:r>
      <w:r w:rsidR="009E3E86" w:rsidRPr="00753FA6">
        <w:rPr>
          <w:rFonts w:ascii="Times New Roman" w:hAnsi="Times New Roman" w:cs="Times New Roman"/>
        </w:rPr>
        <w:t>forest</w:t>
      </w:r>
      <w:r w:rsidR="000227F3">
        <w:rPr>
          <w:rFonts w:ascii="Times New Roman" w:hAnsi="Times New Roman" w:cs="Times New Roman"/>
        </w:rPr>
        <w:t>s</w:t>
      </w:r>
      <w:r w:rsidR="009E3E86" w:rsidRPr="00753FA6">
        <w:rPr>
          <w:rFonts w:ascii="Times New Roman" w:hAnsi="Times New Roman" w:cs="Times New Roman"/>
        </w:rPr>
        <w:t>.</w:t>
      </w:r>
      <w:r w:rsidR="00891027" w:rsidRPr="00753FA6">
        <w:rPr>
          <w:rFonts w:ascii="Times New Roman" w:hAnsi="Times New Roman" w:cs="Times New Roman"/>
        </w:rPr>
        <w:t xml:space="preserve"> </w:t>
      </w:r>
      <w:r w:rsidR="009E3E86" w:rsidRPr="00753FA6">
        <w:rPr>
          <w:rFonts w:ascii="Times New Roman" w:hAnsi="Times New Roman" w:cs="Times New Roman"/>
        </w:rPr>
        <w:t>These</w:t>
      </w:r>
      <w:r w:rsidR="00891027" w:rsidRPr="00753FA6">
        <w:rPr>
          <w:rFonts w:ascii="Times New Roman" w:hAnsi="Times New Roman" w:cs="Times New Roman"/>
        </w:rPr>
        <w:t xml:space="preserve"> </w:t>
      </w:r>
      <w:r w:rsidR="009E3E86" w:rsidRPr="00753FA6">
        <w:rPr>
          <w:rFonts w:ascii="Times New Roman" w:hAnsi="Times New Roman" w:cs="Times New Roman"/>
        </w:rPr>
        <w:t>old</w:t>
      </w:r>
      <w:r w:rsidR="004110BC" w:rsidRPr="00753FA6">
        <w:rPr>
          <w:rFonts w:ascii="Times New Roman" w:hAnsi="Times New Roman" w:cs="Times New Roman"/>
        </w:rPr>
        <w:t>-grow</w:t>
      </w:r>
      <w:r w:rsidR="000227F3">
        <w:rPr>
          <w:rFonts w:ascii="Times New Roman" w:hAnsi="Times New Roman" w:cs="Times New Roman"/>
        </w:rPr>
        <w:t>th</w:t>
      </w:r>
      <w:r w:rsidR="00891027" w:rsidRPr="00753FA6">
        <w:rPr>
          <w:rFonts w:ascii="Times New Roman" w:hAnsi="Times New Roman" w:cs="Times New Roman"/>
        </w:rPr>
        <w:t xml:space="preserve"> </w:t>
      </w:r>
      <w:r w:rsidR="004110BC" w:rsidRPr="00753FA6">
        <w:rPr>
          <w:rFonts w:ascii="Times New Roman" w:hAnsi="Times New Roman" w:cs="Times New Roman"/>
        </w:rPr>
        <w:t>trees</w:t>
      </w:r>
      <w:r w:rsidR="00891027" w:rsidRPr="00753FA6">
        <w:rPr>
          <w:rFonts w:ascii="Times New Roman" w:hAnsi="Times New Roman" w:cs="Times New Roman"/>
        </w:rPr>
        <w:t xml:space="preserve"> </w:t>
      </w:r>
      <w:r w:rsidR="009E3E86" w:rsidRPr="00753FA6">
        <w:rPr>
          <w:rFonts w:ascii="Times New Roman" w:hAnsi="Times New Roman" w:cs="Times New Roman"/>
        </w:rPr>
        <w:t>are</w:t>
      </w:r>
      <w:r w:rsidR="00891027" w:rsidRPr="00753FA6">
        <w:rPr>
          <w:rFonts w:ascii="Times New Roman" w:hAnsi="Times New Roman" w:cs="Times New Roman"/>
        </w:rPr>
        <w:t xml:space="preserve"> </w:t>
      </w:r>
      <w:r w:rsidR="009E3E86" w:rsidRPr="00753FA6">
        <w:rPr>
          <w:rFonts w:ascii="Times New Roman" w:hAnsi="Times New Roman" w:cs="Times New Roman"/>
        </w:rPr>
        <w:t>keystone</w:t>
      </w:r>
      <w:r w:rsidR="00891027" w:rsidRPr="00753FA6">
        <w:rPr>
          <w:rFonts w:ascii="Times New Roman" w:hAnsi="Times New Roman" w:cs="Times New Roman"/>
        </w:rPr>
        <w:t xml:space="preserve"> </w:t>
      </w:r>
      <w:r w:rsidR="009E3E86" w:rsidRPr="00753FA6">
        <w:rPr>
          <w:rFonts w:ascii="Times New Roman" w:hAnsi="Times New Roman" w:cs="Times New Roman"/>
        </w:rPr>
        <w:t>structures</w:t>
      </w:r>
      <w:r w:rsidR="00891027" w:rsidRPr="00753FA6">
        <w:rPr>
          <w:rFonts w:ascii="Times New Roman" w:hAnsi="Times New Roman" w:cs="Times New Roman"/>
        </w:rPr>
        <w:t xml:space="preserve"> </w:t>
      </w:r>
      <w:r w:rsidR="009E3E86" w:rsidRPr="00753FA6">
        <w:rPr>
          <w:rFonts w:ascii="Times New Roman" w:hAnsi="Times New Roman" w:cs="Times New Roman"/>
        </w:rPr>
        <w:t>for</w:t>
      </w:r>
      <w:r w:rsidR="00891027" w:rsidRPr="00753FA6">
        <w:rPr>
          <w:rFonts w:ascii="Times New Roman" w:hAnsi="Times New Roman" w:cs="Times New Roman"/>
        </w:rPr>
        <w:t xml:space="preserve"> </w:t>
      </w:r>
      <w:r w:rsidR="009E3E86" w:rsidRPr="00753FA6">
        <w:rPr>
          <w:rFonts w:ascii="Times New Roman" w:hAnsi="Times New Roman" w:cs="Times New Roman"/>
        </w:rPr>
        <w:t>biodiversity</w:t>
      </w:r>
      <w:r w:rsidR="00891027" w:rsidRPr="00753FA6">
        <w:rPr>
          <w:rFonts w:ascii="Times New Roman" w:hAnsi="Times New Roman" w:cs="Times New Roman"/>
        </w:rPr>
        <w:t xml:space="preserve"> </w:t>
      </w:r>
      <w:r w:rsidR="009E3E86" w:rsidRPr="00753FA6">
        <w:rPr>
          <w:rFonts w:ascii="Times New Roman" w:hAnsi="Times New Roman" w:cs="Times New Roman"/>
        </w:rPr>
        <w:t>in</w:t>
      </w:r>
      <w:r w:rsidR="00891027" w:rsidRPr="00753FA6">
        <w:rPr>
          <w:rFonts w:ascii="Times New Roman" w:hAnsi="Times New Roman" w:cs="Times New Roman"/>
        </w:rPr>
        <w:t xml:space="preserve"> </w:t>
      </w:r>
      <w:r w:rsidR="009E3E86" w:rsidRPr="00753FA6">
        <w:rPr>
          <w:rFonts w:ascii="Times New Roman" w:hAnsi="Times New Roman" w:cs="Times New Roman"/>
        </w:rPr>
        <w:t>landscapes</w:t>
      </w:r>
      <w:r w:rsidR="00891027" w:rsidRPr="00753FA6">
        <w:rPr>
          <w:rFonts w:ascii="Times New Roman" w:hAnsi="Times New Roman" w:cs="Times New Roman"/>
        </w:rPr>
        <w:t xml:space="preserve"> </w:t>
      </w:r>
      <w:r w:rsidR="009E3E86" w:rsidRPr="00753FA6">
        <w:rPr>
          <w:rFonts w:ascii="Times New Roman" w:hAnsi="Times New Roman" w:cs="Times New Roman"/>
        </w:rPr>
        <w:t>worldwide</w:t>
      </w:r>
      <w:r w:rsidR="00891027" w:rsidRPr="00753FA6">
        <w:rPr>
          <w:rFonts w:ascii="Times New Roman" w:hAnsi="Times New Roman" w:cs="Times New Roman"/>
        </w:rPr>
        <w:t xml:space="preserve"> </w:t>
      </w:r>
      <w:r w:rsidR="009E3E86" w:rsidRPr="00753FA6">
        <w:rPr>
          <w:rFonts w:ascii="Times New Roman" w:hAnsi="Times New Roman" w:cs="Times New Roman"/>
        </w:rPr>
        <w:fldChar w:fldCharType="begin" w:fldLock="1"/>
      </w:r>
      <w:r w:rsidR="009E3E86" w:rsidRPr="00753FA6">
        <w:rPr>
          <w:rFonts w:ascii="Times New Roman" w:hAnsi="Times New Roman" w:cs="Times New Roman"/>
        </w:rPr>
        <w:instrText>ADDIN CSL_CITATION {"citationItems":[{"id":"ITEM-1","itemData":{"DOI":"10.1016/j.biocon.2016.11.012","ISSN":"00063207","abstract":"In many ecosystems globally, large old trees occur as single, spatially isolated individual trees or as small groups of scattered trees and can therefore be considered to be small natural features. Despite being constrained spatially, individual large old trees and small stands of such trees nevertheless play numerous critical ecological roles (e.g. in carbon storage and provision of wildlife habitat). The protection and management of large old trees as small natural features is essential to maintain these roles and will often require targeted fine-scale conservation strategies. Such strategies can include bans on cutting trees above a certain size, micro-fencing to control threats associated with livestock grazing, and buffers comprised of other vegetation to limit the impacts of fire and chemical sprays. Effective conservation to mitigate the effects of factors threatening large old trees will often demand ecosystem-specific responses. This is because the drivers of loss will often manifest in ecosystem-specific ways. Three general principles will likely apply in almost all cases: (1) Protect existing individual large old trees; (2) Reduce rates of adult mortality. This is because adult mortality is a key part of the life cycle of large old trees; increased adult mortality can lead to population crashes; and (3) Ensure there are sufficient recruits of trees of varying ages to replace existing large old trees as they eventually die.","author":[{"dropping-particle":"","family":"Lindenmayer","given":"David B.","non-dropping-particle":"","parse-names":false,"suffix":""}],"container-title":"Biological Conservation","id":"ITEM-1","issued":{"date-parts":[["2017"]]},"page":"51-59","publisher":"Elsevier Ltd","title":"Conserving large old trees as small natural features","type":"article-journal","volume":"211"},"uris":["http://www.mendeley.com/documents/?uuid=8027a7ec-503b-48a0-ba9a-390b67bb02eb"]},{"id":"ITEM-2","itemData":{"DOI":"10.1111/1365-2664.12943","ISSN":"13652664","abstract":"Scattered trees are thought to be keystone structures for biodiversity in landscapes world-wide. However, such trees have been largely neglected by researchers and their importance for biodiversity remains unclear. We completed a global meta-analysis to quantify relationships between scattered trees and the species richness, abundance and composition of vertebrates, arthropods and plants. First, we tested whether areas near scattered trees support higher levels of species richness and abundance than nearby open areas. Second, we compared levels of species richness and abundance in matrix areas with scattered trees and areas embedded within nearby habitat patches. We also compared the composition of biological communities inhabiting habitat patches, open areas and areas with scattered trees. A total of 62 studies contained suitable data for our quantitative analyses. The local abundance of arthropods, vertebrates and woody plants was 60%–430% greater and overall species richness was 50%–100% higher in areas with scattered trees than in open areas. Conversely, for herbaceous plants, there was no consistent relationship between species abundance and the occurrence of scattered trees, although species richness was, on average, 43% lower. The abundance and richness of all taxonomic groups was similar in matrix areas supporting scattered trees and habitat patches, although the species richness of epiphytes was, on average, 50% higher in habitat patches. Communities inhabiting habitat patches were more similar in composition to the communities inhabiting areas with scattered trees, and less similar to the communities of open areas. Synthesis and applications. Areas with scattered trees support greater levels of biodiversity than open areas, as well as communities that are more similar to those inhabiting habitat patches. Scattered trees can be regarded as keystone structures for vertebrates, arthropods and terrestrial plants in landscapes world-wide. The maintenance of scattered trees may be compatible with livestock grazing in some agricultural landscapes. Greater management effort and targeted, long-term policies are needed to retain or re-establish scattered trees in many farming landscapes in both forest and non-forest biomes around the world.","author":[{"dropping-particle":"","family":"Prevedello","given":"Jayme A.","non-dropping-particle":"","parse-names":false,"suffix":""},{"dropping-particle":"","family":"Almeida-Gomes","given":"Mauricio","non-dropping-particle":"","parse-names":false,"suffix":""},{"dropping-particle":"","family":"Lindenmayer","given":"David B.","non-dropping-particle":"","parse-names":false,"suffix":""}],"container-title":"Journal of Applied Ecology","id":"ITEM-2","issue":"1","issued":{"date-parts":[["2018"]]},"page":"205-214","title":"The importance of scattered trees for biodiversity conservation: A global meta-analysis","type":"article-journal","volume":"55"},"uris":["http://www.mendeley.com/documents/?uuid=14fdffd2-ad4a-4d48-a13b-3ffe3560ab5c"]}],"mendeley":{"formattedCitation":"(Lindenmayer, 2017; Prevedello et al., 2018)","plainTextFormattedCitation":"(Lindenmayer, 2017; Prevedello et al., 2018)","previouslyFormattedCitation":"(Lindenmayer, 2017; Prevedello et al., 2018)"},"properties":{"noteIndex":0},"schema":"https://github.com/citation-style-language/schema/raw/master/csl-citation.json"}</w:instrText>
      </w:r>
      <w:r w:rsidR="009E3E86" w:rsidRPr="00753FA6">
        <w:rPr>
          <w:rFonts w:ascii="Times New Roman" w:hAnsi="Times New Roman" w:cs="Times New Roman"/>
        </w:rPr>
        <w:fldChar w:fldCharType="separate"/>
      </w:r>
      <w:r w:rsidR="009E3E86" w:rsidRPr="00753FA6">
        <w:rPr>
          <w:rFonts w:ascii="Times New Roman" w:hAnsi="Times New Roman" w:cs="Times New Roman"/>
          <w:noProof/>
        </w:rPr>
        <w:t>(Lindenmayer,</w:t>
      </w:r>
      <w:r w:rsidR="00891027" w:rsidRPr="00753FA6">
        <w:rPr>
          <w:rFonts w:ascii="Times New Roman" w:hAnsi="Times New Roman" w:cs="Times New Roman"/>
          <w:noProof/>
        </w:rPr>
        <w:t xml:space="preserve"> </w:t>
      </w:r>
      <w:r w:rsidR="009E3E86" w:rsidRPr="00753FA6">
        <w:rPr>
          <w:rFonts w:ascii="Times New Roman" w:hAnsi="Times New Roman" w:cs="Times New Roman"/>
          <w:noProof/>
        </w:rPr>
        <w:t>2017;</w:t>
      </w:r>
      <w:r w:rsidR="00891027" w:rsidRPr="00753FA6">
        <w:rPr>
          <w:rFonts w:ascii="Times New Roman" w:hAnsi="Times New Roman" w:cs="Times New Roman"/>
          <w:noProof/>
        </w:rPr>
        <w:t xml:space="preserve"> </w:t>
      </w:r>
      <w:r w:rsidR="009E3E86" w:rsidRPr="00753FA6">
        <w:rPr>
          <w:rFonts w:ascii="Times New Roman" w:hAnsi="Times New Roman" w:cs="Times New Roman"/>
          <w:noProof/>
        </w:rPr>
        <w:t>Prevedello</w:t>
      </w:r>
      <w:r w:rsidR="00891027" w:rsidRPr="00753FA6">
        <w:rPr>
          <w:rFonts w:ascii="Times New Roman" w:hAnsi="Times New Roman" w:cs="Times New Roman"/>
          <w:noProof/>
        </w:rPr>
        <w:t xml:space="preserve"> </w:t>
      </w:r>
      <w:r w:rsidR="009E3E86"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9E3E86"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9E3E86" w:rsidRPr="00753FA6">
        <w:rPr>
          <w:rFonts w:ascii="Times New Roman" w:hAnsi="Times New Roman" w:cs="Times New Roman"/>
          <w:noProof/>
        </w:rPr>
        <w:t>2018)</w:t>
      </w:r>
      <w:r w:rsidR="009E3E86" w:rsidRPr="00753FA6">
        <w:rPr>
          <w:rFonts w:ascii="Times New Roman" w:hAnsi="Times New Roman" w:cs="Times New Roman"/>
        </w:rPr>
        <w:fldChar w:fldCharType="end"/>
      </w:r>
      <w:r w:rsidR="009E3E86" w:rsidRPr="00753FA6">
        <w:rPr>
          <w:rFonts w:ascii="Times New Roman" w:hAnsi="Times New Roman" w:cs="Times New Roman"/>
        </w:rPr>
        <w:t>.</w:t>
      </w:r>
    </w:p>
    <w:p w14:paraId="4B0B5172" w14:textId="15150195" w:rsidR="00A8050E" w:rsidRDefault="000227F3" w:rsidP="0091026F">
      <w:pPr>
        <w:spacing w:line="360" w:lineRule="auto"/>
        <w:ind w:firstLine="708"/>
        <w:jc w:val="both"/>
        <w:rPr>
          <w:rFonts w:ascii="Times New Roman" w:hAnsi="Times New Roman" w:cs="Times New Roman"/>
        </w:rPr>
      </w:pPr>
      <w:r>
        <w:rPr>
          <w:rFonts w:ascii="Times New Roman" w:hAnsi="Times New Roman" w:cs="Times New Roman"/>
        </w:rPr>
        <w:t>L</w:t>
      </w:r>
      <w:r w:rsidR="004E6F06" w:rsidRPr="00753FA6">
        <w:rPr>
          <w:rFonts w:ascii="Times New Roman" w:hAnsi="Times New Roman" w:cs="Times New Roman"/>
        </w:rPr>
        <w:t>arge</w:t>
      </w:r>
      <w:r w:rsidR="00891027" w:rsidRPr="00753FA6">
        <w:rPr>
          <w:rFonts w:ascii="Times New Roman" w:hAnsi="Times New Roman" w:cs="Times New Roman"/>
        </w:rPr>
        <w:t xml:space="preserve"> </w:t>
      </w:r>
      <w:r w:rsidR="00915AD8" w:rsidRPr="00753FA6">
        <w:rPr>
          <w:rFonts w:ascii="Times New Roman" w:hAnsi="Times New Roman" w:cs="Times New Roman"/>
        </w:rPr>
        <w:t>old</w:t>
      </w:r>
      <w:r w:rsidR="00891027" w:rsidRPr="00753FA6">
        <w:rPr>
          <w:rFonts w:ascii="Times New Roman" w:hAnsi="Times New Roman" w:cs="Times New Roman"/>
        </w:rPr>
        <w:t xml:space="preserve"> </w:t>
      </w:r>
      <w:r w:rsidR="00CC5DE9" w:rsidRPr="00753FA6">
        <w:rPr>
          <w:rFonts w:ascii="Times New Roman" w:hAnsi="Times New Roman" w:cs="Times New Roman"/>
        </w:rPr>
        <w:t>trees</w:t>
      </w:r>
      <w:r w:rsidR="00891027" w:rsidRPr="00753FA6">
        <w:rPr>
          <w:rFonts w:ascii="Times New Roman" w:hAnsi="Times New Roman" w:cs="Times New Roman"/>
        </w:rPr>
        <w:t xml:space="preserve"> </w:t>
      </w:r>
      <w:r w:rsidR="00CC5DE9" w:rsidRPr="00753FA6">
        <w:rPr>
          <w:rFonts w:ascii="Times New Roman" w:hAnsi="Times New Roman" w:cs="Times New Roman"/>
        </w:rPr>
        <w:t>(also</w:t>
      </w:r>
      <w:r w:rsidR="00891027" w:rsidRPr="00753FA6">
        <w:rPr>
          <w:rFonts w:ascii="Times New Roman" w:hAnsi="Times New Roman" w:cs="Times New Roman"/>
        </w:rPr>
        <w:t xml:space="preserve"> </w:t>
      </w:r>
      <w:r w:rsidR="00CC5DE9" w:rsidRPr="00753FA6">
        <w:rPr>
          <w:rFonts w:ascii="Times New Roman" w:hAnsi="Times New Roman" w:cs="Times New Roman"/>
        </w:rPr>
        <w:t>called</w:t>
      </w:r>
      <w:r w:rsidR="00891027" w:rsidRPr="00753FA6">
        <w:rPr>
          <w:rFonts w:ascii="Times New Roman" w:hAnsi="Times New Roman" w:cs="Times New Roman"/>
        </w:rPr>
        <w:t xml:space="preserve"> </w:t>
      </w:r>
      <w:r w:rsidR="00CC5DE9" w:rsidRPr="00753FA6">
        <w:rPr>
          <w:rFonts w:ascii="Times New Roman" w:hAnsi="Times New Roman" w:cs="Times New Roman"/>
        </w:rPr>
        <w:t>veteran</w:t>
      </w:r>
      <w:r w:rsidR="00891027" w:rsidRPr="00753FA6">
        <w:rPr>
          <w:rFonts w:ascii="Times New Roman" w:hAnsi="Times New Roman" w:cs="Times New Roman"/>
        </w:rPr>
        <w:t xml:space="preserve"> </w:t>
      </w:r>
      <w:r w:rsidR="00CC5DE9" w:rsidRPr="00753FA6">
        <w:rPr>
          <w:rFonts w:ascii="Times New Roman" w:hAnsi="Times New Roman" w:cs="Times New Roman"/>
        </w:rPr>
        <w:t>trees</w:t>
      </w:r>
      <w:r w:rsidR="00891027" w:rsidRPr="00753FA6">
        <w:rPr>
          <w:rFonts w:ascii="Times New Roman" w:hAnsi="Times New Roman" w:cs="Times New Roman"/>
        </w:rPr>
        <w:t xml:space="preserve"> </w:t>
      </w:r>
      <w:r w:rsidR="00CC5DE9" w:rsidRPr="00753FA6">
        <w:rPr>
          <w:rFonts w:ascii="Times New Roman" w:hAnsi="Times New Roman" w:cs="Times New Roman"/>
        </w:rPr>
        <w:t>or</w:t>
      </w:r>
      <w:r w:rsidR="00891027" w:rsidRPr="00753FA6">
        <w:rPr>
          <w:rFonts w:ascii="Times New Roman" w:hAnsi="Times New Roman" w:cs="Times New Roman"/>
        </w:rPr>
        <w:t xml:space="preserve"> </w:t>
      </w:r>
      <w:r w:rsidR="00917D60" w:rsidRPr="00753FA6">
        <w:rPr>
          <w:rFonts w:ascii="Times New Roman" w:hAnsi="Times New Roman" w:cs="Times New Roman"/>
        </w:rPr>
        <w:t>habitat</w:t>
      </w:r>
      <w:r w:rsidR="00891027" w:rsidRPr="00753FA6">
        <w:rPr>
          <w:rFonts w:ascii="Times New Roman" w:hAnsi="Times New Roman" w:cs="Times New Roman"/>
        </w:rPr>
        <w:t xml:space="preserve"> </w:t>
      </w:r>
      <w:r w:rsidR="00917D60" w:rsidRPr="00753FA6">
        <w:rPr>
          <w:rFonts w:ascii="Times New Roman" w:hAnsi="Times New Roman" w:cs="Times New Roman"/>
        </w:rPr>
        <w:t>trees)</w:t>
      </w:r>
      <w:r w:rsidR="00891027" w:rsidRPr="00753FA6">
        <w:rPr>
          <w:rFonts w:ascii="Times New Roman" w:hAnsi="Times New Roman" w:cs="Times New Roman"/>
        </w:rPr>
        <w:t xml:space="preserve"> </w:t>
      </w:r>
      <w:r w:rsidR="00915AD8" w:rsidRPr="00753FA6">
        <w:rPr>
          <w:rFonts w:ascii="Times New Roman" w:hAnsi="Times New Roman" w:cs="Times New Roman"/>
        </w:rPr>
        <w:t>may</w:t>
      </w:r>
      <w:r w:rsidR="00891027" w:rsidRPr="00753FA6">
        <w:rPr>
          <w:rFonts w:ascii="Times New Roman" w:hAnsi="Times New Roman" w:cs="Times New Roman"/>
        </w:rPr>
        <w:t xml:space="preserve"> </w:t>
      </w:r>
      <w:r w:rsidR="00917D60" w:rsidRPr="00753FA6">
        <w:rPr>
          <w:rFonts w:ascii="Times New Roman" w:hAnsi="Times New Roman" w:cs="Times New Roman"/>
        </w:rPr>
        <w:t>bear</w:t>
      </w:r>
      <w:r w:rsidR="00891027" w:rsidRPr="00753FA6">
        <w:rPr>
          <w:rFonts w:ascii="Times New Roman" w:hAnsi="Times New Roman" w:cs="Times New Roman"/>
        </w:rPr>
        <w:t xml:space="preserve"> </w:t>
      </w:r>
      <w:r w:rsidR="00917D60" w:rsidRPr="00753FA6">
        <w:rPr>
          <w:rFonts w:ascii="Times New Roman" w:hAnsi="Times New Roman" w:cs="Times New Roman"/>
        </w:rPr>
        <w:t>diverse</w:t>
      </w:r>
      <w:r w:rsidR="00891027" w:rsidRPr="00753FA6">
        <w:rPr>
          <w:rFonts w:ascii="Times New Roman" w:hAnsi="Times New Roman" w:cs="Times New Roman"/>
        </w:rPr>
        <w:t xml:space="preserve"> </w:t>
      </w:r>
      <w:r w:rsidR="00917D60" w:rsidRPr="00753FA6">
        <w:rPr>
          <w:rFonts w:ascii="Times New Roman" w:hAnsi="Times New Roman" w:cs="Times New Roman"/>
        </w:rPr>
        <w:t>defects</w:t>
      </w:r>
      <w:r w:rsidR="00891027" w:rsidRPr="00753FA6">
        <w:rPr>
          <w:rFonts w:ascii="Times New Roman" w:hAnsi="Times New Roman" w:cs="Times New Roman"/>
        </w:rPr>
        <w:t xml:space="preserve"> </w:t>
      </w:r>
      <w:r w:rsidR="00917D60" w:rsidRPr="00753FA6">
        <w:rPr>
          <w:rFonts w:ascii="Times New Roman" w:hAnsi="Times New Roman" w:cs="Times New Roman"/>
        </w:rPr>
        <w:t>(called</w:t>
      </w:r>
      <w:r w:rsidR="00891027" w:rsidRPr="00753FA6">
        <w:rPr>
          <w:rFonts w:ascii="Times New Roman" w:hAnsi="Times New Roman" w:cs="Times New Roman"/>
        </w:rPr>
        <w:t xml:space="preserve"> </w:t>
      </w:r>
      <w:r w:rsidR="005022C1">
        <w:rPr>
          <w:rFonts w:ascii="Times New Roman" w:hAnsi="Times New Roman" w:cs="Times New Roman"/>
        </w:rPr>
        <w:t>tr</w:t>
      </w:r>
      <w:r w:rsidR="00972FAD" w:rsidRPr="00753FA6">
        <w:rPr>
          <w:rFonts w:ascii="Times New Roman" w:hAnsi="Times New Roman" w:cs="Times New Roman"/>
        </w:rPr>
        <w:t>ee</w:t>
      </w:r>
      <w:r w:rsidR="005022C1">
        <w:rPr>
          <w:rFonts w:ascii="Times New Roman" w:hAnsi="Times New Roman" w:cs="Times New Roman"/>
        </w:rPr>
        <w:t xml:space="preserve"> </w:t>
      </w:r>
      <w:r w:rsidR="00917D60" w:rsidRPr="00753FA6">
        <w:rPr>
          <w:rFonts w:ascii="Times New Roman" w:hAnsi="Times New Roman" w:cs="Times New Roman"/>
        </w:rPr>
        <w:t>microhabitats)</w:t>
      </w:r>
      <w:r w:rsidR="004110BC" w:rsidRPr="00753FA6">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for example</w:t>
      </w:r>
      <w:r w:rsidR="00917D60" w:rsidRPr="00753FA6">
        <w:rPr>
          <w:rFonts w:ascii="Times New Roman" w:hAnsi="Times New Roman" w:cs="Times New Roman"/>
        </w:rPr>
        <w:t>,</w:t>
      </w:r>
      <w:r w:rsidR="00891027" w:rsidRPr="00753FA6">
        <w:rPr>
          <w:rFonts w:ascii="Times New Roman" w:hAnsi="Times New Roman" w:cs="Times New Roman"/>
        </w:rPr>
        <w:t xml:space="preserve"> </w:t>
      </w:r>
      <w:r w:rsidR="00917D60" w:rsidRPr="00753FA6">
        <w:rPr>
          <w:rFonts w:ascii="Times New Roman" w:hAnsi="Times New Roman" w:cs="Times New Roman"/>
        </w:rPr>
        <w:t>canopy</w:t>
      </w:r>
      <w:r w:rsidR="00891027" w:rsidRPr="00753FA6">
        <w:rPr>
          <w:rFonts w:ascii="Times New Roman" w:hAnsi="Times New Roman" w:cs="Times New Roman"/>
        </w:rPr>
        <w:t xml:space="preserve"> </w:t>
      </w:r>
      <w:r w:rsidR="00917D60" w:rsidRPr="00753FA6">
        <w:rPr>
          <w:rFonts w:ascii="Times New Roman" w:hAnsi="Times New Roman" w:cs="Times New Roman"/>
        </w:rPr>
        <w:t>deadwood,</w:t>
      </w:r>
      <w:r w:rsidR="00891027" w:rsidRPr="00753FA6">
        <w:rPr>
          <w:rFonts w:ascii="Times New Roman" w:hAnsi="Times New Roman" w:cs="Times New Roman"/>
        </w:rPr>
        <w:t xml:space="preserve"> </w:t>
      </w:r>
      <w:r w:rsidR="004110BC" w:rsidRPr="00753FA6">
        <w:rPr>
          <w:rFonts w:ascii="Times New Roman" w:hAnsi="Times New Roman" w:cs="Times New Roman"/>
        </w:rPr>
        <w:t>trunk</w:t>
      </w:r>
      <w:r w:rsidR="00891027" w:rsidRPr="00753FA6">
        <w:rPr>
          <w:rFonts w:ascii="Times New Roman" w:hAnsi="Times New Roman" w:cs="Times New Roman"/>
        </w:rPr>
        <w:t xml:space="preserve"> </w:t>
      </w:r>
      <w:r w:rsidR="004110BC" w:rsidRPr="00753FA6">
        <w:rPr>
          <w:rFonts w:ascii="Times New Roman" w:hAnsi="Times New Roman" w:cs="Times New Roman"/>
        </w:rPr>
        <w:t>cavities,</w:t>
      </w:r>
      <w:r w:rsidR="00891027" w:rsidRPr="00753FA6">
        <w:rPr>
          <w:rFonts w:ascii="Times New Roman" w:hAnsi="Times New Roman" w:cs="Times New Roman"/>
        </w:rPr>
        <w:t xml:space="preserve"> </w:t>
      </w:r>
      <w:proofErr w:type="gramStart"/>
      <w:r w:rsidR="004110BC" w:rsidRPr="00753FA6">
        <w:rPr>
          <w:rFonts w:ascii="Times New Roman" w:hAnsi="Times New Roman" w:cs="Times New Roman"/>
        </w:rPr>
        <w:t>cracks</w:t>
      </w:r>
      <w:proofErr w:type="gramEnd"/>
      <w:r w:rsidR="00891027" w:rsidRPr="00753FA6">
        <w:rPr>
          <w:rFonts w:ascii="Times New Roman" w:hAnsi="Times New Roman" w:cs="Times New Roman"/>
        </w:rPr>
        <w:t xml:space="preserve"> </w:t>
      </w:r>
      <w:r w:rsidR="004110BC" w:rsidRPr="00753FA6">
        <w:rPr>
          <w:rFonts w:ascii="Times New Roman" w:hAnsi="Times New Roman" w:cs="Times New Roman"/>
        </w:rPr>
        <w:t>or</w:t>
      </w:r>
      <w:r w:rsidR="00891027" w:rsidRPr="00753FA6">
        <w:rPr>
          <w:rFonts w:ascii="Times New Roman" w:hAnsi="Times New Roman" w:cs="Times New Roman"/>
        </w:rPr>
        <w:t xml:space="preserve"> </w:t>
      </w:r>
      <w:r w:rsidR="004110BC" w:rsidRPr="00753FA6">
        <w:rPr>
          <w:rFonts w:ascii="Times New Roman" w:hAnsi="Times New Roman" w:cs="Times New Roman"/>
        </w:rPr>
        <w:t>bark</w:t>
      </w:r>
      <w:r w:rsidR="00891027" w:rsidRPr="00753FA6">
        <w:rPr>
          <w:rFonts w:ascii="Times New Roman" w:hAnsi="Times New Roman" w:cs="Times New Roman"/>
        </w:rPr>
        <w:t xml:space="preserve"> </w:t>
      </w:r>
      <w:r w:rsidR="004110BC" w:rsidRPr="00753FA6">
        <w:rPr>
          <w:rFonts w:ascii="Times New Roman" w:hAnsi="Times New Roman" w:cs="Times New Roman"/>
        </w:rPr>
        <w:t>pockets</w:t>
      </w:r>
      <w:r w:rsidR="00891027" w:rsidRPr="00753FA6">
        <w:rPr>
          <w:rFonts w:ascii="Times New Roman" w:hAnsi="Times New Roman" w:cs="Times New Roman"/>
        </w:rPr>
        <w:t xml:space="preserve"> </w:t>
      </w:r>
      <w:r w:rsidR="00917D60" w:rsidRPr="00753FA6">
        <w:rPr>
          <w:rFonts w:ascii="Times New Roman" w:hAnsi="Times New Roman" w:cs="Times New Roman"/>
        </w:rPr>
        <w:t>(</w:t>
      </w:r>
      <w:proofErr w:type="spellStart"/>
      <w:r w:rsidR="00917D60" w:rsidRPr="00753FA6">
        <w:rPr>
          <w:rFonts w:ascii="Times New Roman" w:hAnsi="Times New Roman" w:cs="Times New Roman"/>
        </w:rPr>
        <w:t>Bütler</w:t>
      </w:r>
      <w:proofErr w:type="spellEnd"/>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2013,</w:t>
      </w:r>
      <w:r w:rsidR="00891027" w:rsidRPr="00753FA6">
        <w:rPr>
          <w:rFonts w:ascii="Times New Roman" w:hAnsi="Times New Roman" w:cs="Times New Roman"/>
        </w:rPr>
        <w:t xml:space="preserve"> </w:t>
      </w:r>
      <w:proofErr w:type="spellStart"/>
      <w:r w:rsidR="00917D60" w:rsidRPr="00753FA6">
        <w:rPr>
          <w:rFonts w:ascii="Times New Roman" w:hAnsi="Times New Roman" w:cs="Times New Roman"/>
        </w:rPr>
        <w:t>Kolařík</w:t>
      </w:r>
      <w:proofErr w:type="spellEnd"/>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2013,</w:t>
      </w:r>
      <w:r w:rsidR="00891027" w:rsidRPr="00753FA6">
        <w:rPr>
          <w:rFonts w:ascii="Times New Roman" w:hAnsi="Times New Roman" w:cs="Times New Roman"/>
        </w:rPr>
        <w:t xml:space="preserve"> </w:t>
      </w:r>
      <w:proofErr w:type="spellStart"/>
      <w:r w:rsidR="00917D60" w:rsidRPr="00753FA6">
        <w:rPr>
          <w:rFonts w:ascii="Times New Roman" w:hAnsi="Times New Roman" w:cs="Times New Roman"/>
        </w:rPr>
        <w:t>Paillet</w:t>
      </w:r>
      <w:proofErr w:type="spellEnd"/>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2018).</w:t>
      </w:r>
      <w:r w:rsidR="00891027" w:rsidRPr="00753FA6">
        <w:rPr>
          <w:rFonts w:ascii="Times New Roman" w:hAnsi="Times New Roman" w:cs="Times New Roman"/>
        </w:rPr>
        <w:t xml:space="preserve"> </w:t>
      </w:r>
      <w:r>
        <w:rPr>
          <w:rFonts w:ascii="Times New Roman" w:hAnsi="Times New Roman" w:cs="Times New Roman"/>
        </w:rPr>
        <w:t>The n</w:t>
      </w:r>
      <w:r w:rsidR="00833A60" w:rsidRPr="00753FA6">
        <w:rPr>
          <w:rFonts w:ascii="Times New Roman" w:hAnsi="Times New Roman" w:cs="Times New Roman"/>
        </w:rPr>
        <w:t>umber</w:t>
      </w:r>
      <w:r w:rsidR="00891027" w:rsidRPr="00753FA6">
        <w:rPr>
          <w:rFonts w:ascii="Times New Roman" w:hAnsi="Times New Roman" w:cs="Times New Roman"/>
        </w:rPr>
        <w:t xml:space="preserve"> </w:t>
      </w:r>
      <w:r w:rsidR="00833A60" w:rsidRPr="00753FA6">
        <w:rPr>
          <w:rFonts w:ascii="Times New Roman" w:hAnsi="Times New Roman" w:cs="Times New Roman"/>
        </w:rPr>
        <w:t>of</w:t>
      </w:r>
      <w:r w:rsidR="00891027" w:rsidRPr="00753FA6">
        <w:rPr>
          <w:rFonts w:ascii="Times New Roman" w:hAnsi="Times New Roman" w:cs="Times New Roman"/>
        </w:rPr>
        <w:t xml:space="preserve"> </w:t>
      </w:r>
      <w:r w:rsidR="00833A60" w:rsidRPr="00753FA6">
        <w:rPr>
          <w:rFonts w:ascii="Times New Roman" w:hAnsi="Times New Roman" w:cs="Times New Roman"/>
        </w:rPr>
        <w:t>these</w:t>
      </w:r>
      <w:r w:rsidR="00891027" w:rsidRPr="00753FA6">
        <w:rPr>
          <w:rFonts w:ascii="Times New Roman" w:hAnsi="Times New Roman" w:cs="Times New Roman"/>
        </w:rPr>
        <w:t xml:space="preserve"> </w:t>
      </w:r>
      <w:r w:rsidR="005022C1">
        <w:rPr>
          <w:rFonts w:ascii="Times New Roman" w:hAnsi="Times New Roman" w:cs="Times New Roman"/>
          <w:highlight w:val="yellow"/>
        </w:rPr>
        <w:t>T</w:t>
      </w:r>
      <w:r w:rsidR="00972FAD" w:rsidRPr="005022C1">
        <w:rPr>
          <w:rFonts w:ascii="Times New Roman" w:hAnsi="Times New Roman" w:cs="Times New Roman"/>
          <w:highlight w:val="yellow"/>
        </w:rPr>
        <w:t>ree</w:t>
      </w:r>
      <w:r w:rsidR="00891027" w:rsidRPr="005022C1">
        <w:rPr>
          <w:rFonts w:ascii="Times New Roman" w:hAnsi="Times New Roman" w:cs="Times New Roman"/>
          <w:highlight w:val="yellow"/>
        </w:rPr>
        <w:t xml:space="preserve"> </w:t>
      </w:r>
      <w:r w:rsidR="005022C1" w:rsidRPr="005022C1">
        <w:rPr>
          <w:rFonts w:ascii="Times New Roman" w:hAnsi="Times New Roman" w:cs="Times New Roman"/>
          <w:highlight w:val="yellow"/>
        </w:rPr>
        <w:t xml:space="preserve">related </w:t>
      </w:r>
      <w:r w:rsidR="006C0DC2" w:rsidRPr="005022C1">
        <w:rPr>
          <w:rFonts w:ascii="Times New Roman" w:hAnsi="Times New Roman" w:cs="Times New Roman"/>
          <w:highlight w:val="yellow"/>
        </w:rPr>
        <w:t>microhabitats</w:t>
      </w:r>
      <w:r w:rsidR="00891027" w:rsidRPr="00753FA6">
        <w:rPr>
          <w:rFonts w:ascii="Times New Roman" w:hAnsi="Times New Roman" w:cs="Times New Roman"/>
        </w:rPr>
        <w:t xml:space="preserve"> </w:t>
      </w:r>
      <w:r w:rsidR="00972FAD" w:rsidRPr="00753FA6">
        <w:rPr>
          <w:rFonts w:ascii="Times New Roman" w:hAnsi="Times New Roman" w:cs="Times New Roman"/>
        </w:rPr>
        <w:t>(</w:t>
      </w:r>
      <w:proofErr w:type="spellStart"/>
      <w:r w:rsidR="00972FAD" w:rsidRPr="00753FA6">
        <w:rPr>
          <w:rFonts w:ascii="Times New Roman" w:hAnsi="Times New Roman" w:cs="Times New Roman"/>
        </w:rPr>
        <w:t>TreMs</w:t>
      </w:r>
      <w:proofErr w:type="spellEnd"/>
      <w:r w:rsidR="00972FAD" w:rsidRPr="00753FA6">
        <w:rPr>
          <w:rFonts w:ascii="Times New Roman" w:hAnsi="Times New Roman" w:cs="Times New Roman"/>
        </w:rPr>
        <w:t>)</w:t>
      </w:r>
      <w:r w:rsidR="00891027" w:rsidRPr="00753FA6">
        <w:rPr>
          <w:rFonts w:ascii="Times New Roman" w:hAnsi="Times New Roman" w:cs="Times New Roman"/>
        </w:rPr>
        <w:t xml:space="preserve"> </w:t>
      </w:r>
      <w:r w:rsidR="00833A60" w:rsidRPr="00753FA6">
        <w:rPr>
          <w:rFonts w:ascii="Times New Roman" w:hAnsi="Times New Roman" w:cs="Times New Roman"/>
        </w:rPr>
        <w:t>increase</w:t>
      </w:r>
      <w:r w:rsidR="00891027" w:rsidRPr="00753FA6">
        <w:rPr>
          <w:rFonts w:ascii="Times New Roman" w:hAnsi="Times New Roman" w:cs="Times New Roman"/>
        </w:rPr>
        <w:t xml:space="preserve"> </w:t>
      </w:r>
      <w:r w:rsidR="00833A60" w:rsidRPr="00753FA6">
        <w:rPr>
          <w:rFonts w:ascii="Times New Roman" w:hAnsi="Times New Roman" w:cs="Times New Roman"/>
        </w:rPr>
        <w:t>with</w:t>
      </w:r>
      <w:r w:rsidR="00891027" w:rsidRPr="00753FA6">
        <w:rPr>
          <w:rFonts w:ascii="Times New Roman" w:hAnsi="Times New Roman" w:cs="Times New Roman"/>
        </w:rPr>
        <w:t xml:space="preserve"> </w:t>
      </w:r>
      <w:r w:rsidR="00833A60" w:rsidRPr="00753FA6">
        <w:rPr>
          <w:rFonts w:ascii="Times New Roman" w:hAnsi="Times New Roman" w:cs="Times New Roman"/>
        </w:rPr>
        <w:t>increasing</w:t>
      </w:r>
      <w:r w:rsidR="00891027" w:rsidRPr="00753FA6">
        <w:rPr>
          <w:rFonts w:ascii="Times New Roman" w:hAnsi="Times New Roman" w:cs="Times New Roman"/>
        </w:rPr>
        <w:t xml:space="preserve"> </w:t>
      </w:r>
      <w:r w:rsidR="00833A60" w:rsidRPr="00753FA6">
        <w:rPr>
          <w:rFonts w:ascii="Times New Roman" w:hAnsi="Times New Roman" w:cs="Times New Roman"/>
        </w:rPr>
        <w:t>diameter</w:t>
      </w:r>
      <w:r w:rsidR="00891027" w:rsidRPr="00753FA6">
        <w:rPr>
          <w:rFonts w:ascii="Times New Roman" w:hAnsi="Times New Roman" w:cs="Times New Roman"/>
        </w:rPr>
        <w:t xml:space="preserve"> </w:t>
      </w:r>
      <w:r w:rsidR="00833A60" w:rsidRPr="00753FA6">
        <w:rPr>
          <w:rFonts w:ascii="Times New Roman" w:hAnsi="Times New Roman" w:cs="Times New Roman"/>
        </w:rPr>
        <w:t>at</w:t>
      </w:r>
      <w:r w:rsidR="00891027" w:rsidRPr="00753FA6">
        <w:rPr>
          <w:rFonts w:ascii="Times New Roman" w:hAnsi="Times New Roman" w:cs="Times New Roman"/>
        </w:rPr>
        <w:t xml:space="preserve"> </w:t>
      </w:r>
      <w:r w:rsidR="00833A60" w:rsidRPr="00753FA6">
        <w:rPr>
          <w:rFonts w:ascii="Times New Roman" w:hAnsi="Times New Roman" w:cs="Times New Roman"/>
        </w:rPr>
        <w:t>breast</w:t>
      </w:r>
      <w:r w:rsidR="00891027" w:rsidRPr="00753FA6">
        <w:rPr>
          <w:rFonts w:ascii="Times New Roman" w:hAnsi="Times New Roman" w:cs="Times New Roman"/>
        </w:rPr>
        <w:t xml:space="preserve"> </w:t>
      </w:r>
      <w:r w:rsidR="00833A60" w:rsidRPr="00753FA6">
        <w:rPr>
          <w:rFonts w:ascii="Times New Roman" w:hAnsi="Times New Roman" w:cs="Times New Roman"/>
        </w:rPr>
        <w:t>height</w:t>
      </w:r>
      <w:r w:rsidR="00891027" w:rsidRPr="00753FA6">
        <w:rPr>
          <w:rFonts w:ascii="Times New Roman" w:hAnsi="Times New Roman" w:cs="Times New Roman"/>
        </w:rPr>
        <w:t xml:space="preserve"> </w:t>
      </w:r>
      <w:r w:rsidR="00833A60" w:rsidRPr="00753FA6">
        <w:rPr>
          <w:rFonts w:ascii="Times New Roman" w:hAnsi="Times New Roman" w:cs="Times New Roman"/>
        </w:rPr>
        <w:t>(DBH)</w:t>
      </w:r>
      <w:r w:rsidR="00891027" w:rsidRPr="00753FA6">
        <w:rPr>
          <w:rFonts w:ascii="Times New Roman" w:hAnsi="Times New Roman" w:cs="Times New Roman"/>
        </w:rPr>
        <w:t xml:space="preserve"> </w:t>
      </w:r>
      <w:r w:rsidR="00833A60" w:rsidRPr="00753FA6">
        <w:rPr>
          <w:rFonts w:ascii="Times New Roman" w:hAnsi="Times New Roman" w:cs="Times New Roman"/>
        </w:rPr>
        <w:fldChar w:fldCharType="begin" w:fldLock="1"/>
      </w:r>
      <w:r w:rsidR="00F27F30" w:rsidRPr="00753FA6">
        <w:rPr>
          <w:rFonts w:ascii="Times New Roman" w:hAnsi="Times New Roman" w:cs="Times New Roman"/>
        </w:rPr>
        <w:instrText>ADDIN CSL_CITATION {"citationItems":[{"id":"ITEM-1","itemData":{"DOI":"10.1007/s10342-013-0767-1","ISSN":"16124669","abstract":"Recent studies have highlighted the key role of tree microhabitats in forest habitat complexity and have suggested using them as surrogates for local taxonomic biodiversity. However, few practical guidelines have been published to help foresters in managing microhabitats at the stand scale. This paper provides scientific background information to help to develop such guidelines.We surveyed trees in nine long-unmanaged beech-fir forests to model tree microhabitat occurrence and diversity at the tree level. Data were upscaled to a size range of tree cluster, i.e., at the tree population scale, by aggregating observed values of microhabitat occurrence. Accumulation curves were used to estimate the minimum number of trees required to make all the microhabitat types available. Two managed forests were then studied to quantify management effects on microhabitats. Diameter at breast height (dbh) and tree species, respectively, explained 16 and 10 % of the variations in the number of microhabitat-bearing trees, and 21 and 10 % for the number of microhabitat types. Beech trees and firs with a dbh of less than dbh 50 and 65 cm, respectively, did not ensure the provision of all microhabitat types. At least 20 ha of unmanaged forest were necessary to conserve all the microhabitat types. Current management practices have reduced the number of microhabitat-bearing beeches both by reducing the number of very large trees (dbh&gt;67.5 cm) and by tree selection within mid-size diameters. For fir, only the logging of very large trees (dbh&gt;62.5 cm) negatively affected microhabitats. These figures may inspire guidelines for conservation-friendly forestry.© Springer-Verlag Berlin Heidelberg 2013.","author":[{"dropping-particle":"","family":"Larrieu","given":"Laurent","non-dropping-particle":"","parse-names":false,"suffix":""},{"dropping-particle":"","family":"Cabanettes","given":"Alain","non-dropping-particle":"","parse-names":false,"suffix":""},{"dropping-particle":"","family":"Brin","given":"Antoine","non-dropping-particle":"","parse-names":false,"suffix":""},{"dropping-particle":"","family":"Bouget","given":"Christophe","non-dropping-particle":"","parse-names":false,"suffix":""},{"dropping-particle":"","family":"Deconchat","given":"Marc","non-dropping-particle":"","parse-names":false,"suffix":""}],"container-title":"European Journal of Forest Research","id":"ITEM-1","issue":"2","issued":{"date-parts":[["2014"]]},"page":"355-367","title":"Tree microhabitats at the stand scale in montane beech-fir forests: Practical information for taxa conservation in forestry","type":"article-journal","volume":"133"},"uris":["http://www.mendeley.com/documents/?uuid=820c4e01-e109-4ca9-8701-75e0c1edbe84"]}],"mendeley":{"formattedCitation":"(Larrieu et al., 2014)","plainTextFormattedCitation":"(Larrieu et al., 2014)","previouslyFormattedCitation":"(Larrieu et al., 2014)"},"properties":{"noteIndex":0},"schema":"https://github.com/citation-style-language/schema/raw/master/csl-citation.json"}</w:instrText>
      </w:r>
      <w:r w:rsidR="00833A60" w:rsidRPr="00753FA6">
        <w:rPr>
          <w:rFonts w:ascii="Times New Roman" w:hAnsi="Times New Roman" w:cs="Times New Roman"/>
        </w:rPr>
        <w:fldChar w:fldCharType="separate"/>
      </w:r>
      <w:r w:rsidR="00833A60" w:rsidRPr="00753FA6">
        <w:rPr>
          <w:rFonts w:ascii="Times New Roman" w:hAnsi="Times New Roman" w:cs="Times New Roman"/>
          <w:noProof/>
        </w:rPr>
        <w:t>(Larrieu</w:t>
      </w:r>
      <w:r w:rsidR="00891027" w:rsidRPr="00753FA6">
        <w:rPr>
          <w:rFonts w:ascii="Times New Roman" w:hAnsi="Times New Roman" w:cs="Times New Roman"/>
          <w:noProof/>
        </w:rPr>
        <w:t xml:space="preserve"> </w:t>
      </w:r>
      <w:r w:rsidR="00833A60"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833A60"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833A60" w:rsidRPr="00753FA6">
        <w:rPr>
          <w:rFonts w:ascii="Times New Roman" w:hAnsi="Times New Roman" w:cs="Times New Roman"/>
          <w:noProof/>
        </w:rPr>
        <w:t>2014)</w:t>
      </w:r>
      <w:r w:rsidR="00833A60"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833A60" w:rsidRPr="00753FA6">
        <w:rPr>
          <w:rFonts w:ascii="Times New Roman" w:hAnsi="Times New Roman" w:cs="Times New Roman"/>
        </w:rPr>
        <w:t>and</w:t>
      </w:r>
      <w:r w:rsidR="00891027" w:rsidRPr="00753FA6">
        <w:rPr>
          <w:rFonts w:ascii="Times New Roman" w:hAnsi="Times New Roman" w:cs="Times New Roman"/>
        </w:rPr>
        <w:t xml:space="preserve"> </w:t>
      </w:r>
      <w:r w:rsidR="006C0DC2" w:rsidRPr="00753FA6">
        <w:rPr>
          <w:rFonts w:ascii="Times New Roman" w:hAnsi="Times New Roman" w:cs="Times New Roman"/>
        </w:rPr>
        <w:t>the</w:t>
      </w:r>
      <w:r w:rsidR="00891027" w:rsidRPr="00753FA6">
        <w:rPr>
          <w:rFonts w:ascii="Times New Roman" w:hAnsi="Times New Roman" w:cs="Times New Roman"/>
        </w:rPr>
        <w:t xml:space="preserve"> </w:t>
      </w:r>
      <w:r w:rsidR="006C0DC2" w:rsidRPr="00753FA6">
        <w:rPr>
          <w:rFonts w:ascii="Times New Roman" w:hAnsi="Times New Roman" w:cs="Times New Roman"/>
        </w:rPr>
        <w:t>incidence</w:t>
      </w:r>
      <w:r w:rsidR="00891027" w:rsidRPr="00753FA6">
        <w:rPr>
          <w:rFonts w:ascii="Times New Roman" w:hAnsi="Times New Roman" w:cs="Times New Roman"/>
        </w:rPr>
        <w:t xml:space="preserve"> </w:t>
      </w:r>
      <w:r w:rsidR="00972FAD" w:rsidRPr="00753FA6">
        <w:rPr>
          <w:rFonts w:ascii="Times New Roman" w:hAnsi="Times New Roman" w:cs="Times New Roman"/>
        </w:rPr>
        <w:t>of</w:t>
      </w:r>
      <w:r w:rsidR="00891027" w:rsidRPr="00753FA6">
        <w:rPr>
          <w:rFonts w:ascii="Times New Roman" w:hAnsi="Times New Roman" w:cs="Times New Roman"/>
        </w:rPr>
        <w:t xml:space="preserve"> </w:t>
      </w:r>
      <w:proofErr w:type="spellStart"/>
      <w:r w:rsidR="00972FAD" w:rsidRPr="00753FA6">
        <w:rPr>
          <w:rFonts w:ascii="Times New Roman" w:hAnsi="Times New Roman" w:cs="Times New Roman"/>
        </w:rPr>
        <w:t>TreMs</w:t>
      </w:r>
      <w:proofErr w:type="spellEnd"/>
      <w:r w:rsidR="00891027" w:rsidRPr="00753FA6">
        <w:rPr>
          <w:rFonts w:ascii="Times New Roman" w:hAnsi="Times New Roman" w:cs="Times New Roman"/>
        </w:rPr>
        <w:t xml:space="preserve"> </w:t>
      </w:r>
      <w:r w:rsidR="006C0DC2" w:rsidRPr="00753FA6">
        <w:rPr>
          <w:rFonts w:ascii="Times New Roman" w:hAnsi="Times New Roman" w:cs="Times New Roman"/>
        </w:rPr>
        <w:lastRenderedPageBreak/>
        <w:t>increases</w:t>
      </w:r>
      <w:r w:rsidR="00891027" w:rsidRPr="00753FA6">
        <w:rPr>
          <w:rFonts w:ascii="Times New Roman" w:hAnsi="Times New Roman" w:cs="Times New Roman"/>
        </w:rPr>
        <w:t xml:space="preserve"> </w:t>
      </w:r>
      <w:r w:rsidR="006C0DC2" w:rsidRPr="00753FA6">
        <w:rPr>
          <w:rFonts w:ascii="Times New Roman" w:hAnsi="Times New Roman" w:cs="Times New Roman"/>
        </w:rPr>
        <w:t>dramatically</w:t>
      </w:r>
      <w:r w:rsidR="00891027" w:rsidRPr="00753FA6">
        <w:rPr>
          <w:rFonts w:ascii="Times New Roman" w:hAnsi="Times New Roman" w:cs="Times New Roman"/>
        </w:rPr>
        <w:t xml:space="preserve"> </w:t>
      </w:r>
      <w:r w:rsidR="00F27F30" w:rsidRPr="00753FA6">
        <w:rPr>
          <w:rFonts w:ascii="Times New Roman" w:hAnsi="Times New Roman" w:cs="Times New Roman"/>
        </w:rPr>
        <w:t>on</w:t>
      </w:r>
      <w:r w:rsidR="00891027" w:rsidRPr="00753FA6">
        <w:rPr>
          <w:rFonts w:ascii="Times New Roman" w:hAnsi="Times New Roman" w:cs="Times New Roman"/>
        </w:rPr>
        <w:t xml:space="preserve"> </w:t>
      </w:r>
      <w:r w:rsidR="00F27F30" w:rsidRPr="00753FA6">
        <w:rPr>
          <w:rFonts w:ascii="Times New Roman" w:hAnsi="Times New Roman" w:cs="Times New Roman"/>
        </w:rPr>
        <w:t>tre</w:t>
      </w:r>
      <w:r w:rsidR="004110BC" w:rsidRPr="00753FA6">
        <w:rPr>
          <w:rFonts w:ascii="Times New Roman" w:hAnsi="Times New Roman" w:cs="Times New Roman"/>
        </w:rPr>
        <w:t>e</w:t>
      </w:r>
      <w:r w:rsidR="00F27F30" w:rsidRPr="00753FA6">
        <w:rPr>
          <w:rFonts w:ascii="Times New Roman" w:hAnsi="Times New Roman" w:cs="Times New Roman"/>
        </w:rPr>
        <w:t>s</w:t>
      </w:r>
      <w:r w:rsidR="00891027" w:rsidRPr="00753FA6">
        <w:rPr>
          <w:rFonts w:ascii="Times New Roman" w:hAnsi="Times New Roman" w:cs="Times New Roman"/>
        </w:rPr>
        <w:t xml:space="preserve"> </w:t>
      </w:r>
      <w:r w:rsidR="00F27F30" w:rsidRPr="00753FA6">
        <w:rPr>
          <w:rFonts w:ascii="Times New Roman" w:hAnsi="Times New Roman" w:cs="Times New Roman"/>
        </w:rPr>
        <w:t>over</w:t>
      </w:r>
      <w:r w:rsidR="00891027" w:rsidRPr="00753FA6">
        <w:rPr>
          <w:rFonts w:ascii="Times New Roman" w:hAnsi="Times New Roman" w:cs="Times New Roman"/>
        </w:rPr>
        <w:t xml:space="preserve"> </w:t>
      </w:r>
      <w:r w:rsidR="00833A60" w:rsidRPr="00753FA6">
        <w:rPr>
          <w:rFonts w:ascii="Times New Roman" w:hAnsi="Times New Roman" w:cs="Times New Roman"/>
        </w:rPr>
        <w:t>70</w:t>
      </w:r>
      <w:r w:rsidR="00891027" w:rsidRPr="00753FA6">
        <w:rPr>
          <w:rFonts w:ascii="Times New Roman" w:hAnsi="Times New Roman" w:cs="Times New Roman"/>
        </w:rPr>
        <w:t xml:space="preserve"> </w:t>
      </w:r>
      <w:r w:rsidR="00833A60" w:rsidRPr="00753FA6">
        <w:rPr>
          <w:rFonts w:ascii="Times New Roman" w:hAnsi="Times New Roman" w:cs="Times New Roman"/>
        </w:rPr>
        <w:t>cm</w:t>
      </w:r>
      <w:r w:rsidR="00891027" w:rsidRPr="00753FA6">
        <w:rPr>
          <w:rFonts w:ascii="Times New Roman" w:hAnsi="Times New Roman" w:cs="Times New Roman"/>
        </w:rPr>
        <w:t xml:space="preserve"> </w:t>
      </w:r>
      <w:r w:rsidR="00833A60" w:rsidRPr="00753FA6">
        <w:rPr>
          <w:rFonts w:ascii="Times New Roman" w:hAnsi="Times New Roman" w:cs="Times New Roman"/>
        </w:rPr>
        <w:t>of</w:t>
      </w:r>
      <w:r w:rsidR="00891027" w:rsidRPr="00753FA6">
        <w:rPr>
          <w:rFonts w:ascii="Times New Roman" w:hAnsi="Times New Roman" w:cs="Times New Roman"/>
        </w:rPr>
        <w:t xml:space="preserve"> </w:t>
      </w:r>
      <w:r w:rsidR="00F27F30" w:rsidRPr="00753FA6">
        <w:rPr>
          <w:rFonts w:ascii="Times New Roman" w:hAnsi="Times New Roman" w:cs="Times New Roman"/>
        </w:rPr>
        <w:t>DBH</w:t>
      </w:r>
      <w:r w:rsidR="00891027" w:rsidRPr="00753FA6">
        <w:rPr>
          <w:rFonts w:ascii="Times New Roman" w:hAnsi="Times New Roman" w:cs="Times New Roman"/>
        </w:rPr>
        <w:t xml:space="preserve"> </w:t>
      </w:r>
      <w:r w:rsidR="00F27F30" w:rsidRPr="00753FA6">
        <w:rPr>
          <w:rFonts w:ascii="Times New Roman" w:hAnsi="Times New Roman" w:cs="Times New Roman"/>
        </w:rPr>
        <w:fldChar w:fldCharType="begin" w:fldLock="1"/>
      </w:r>
      <w:r w:rsidR="00D577AF" w:rsidRPr="00753FA6">
        <w:rPr>
          <w:rFonts w:ascii="Times New Roman" w:hAnsi="Times New Roman" w:cs="Times New Roman"/>
        </w:rPr>
        <w:instrText>ADDIN CSL_CITATION {"citationItems":[{"id":"ITEM-1","itemData":{"DOI":"10.1007/s10342-011-0551-z","ISSN":"16124669","abstract":"In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Research","id":"ITEM-1","issue":"3","issued":{"date-parts":[["2012"]]},"page":"773-786","title":"Impact of silviculture on dead wood and on the distribution and frequency of tree microhabitats in montane beech-fir forests of the Pyrenees","type":"article-journal","volume":"131"},"uris":["http://www.mendeley.com/documents/?uuid=060c3e27-c9cf-4c7f-a5a5-871f3c133b44"]}],"mendeley":{"formattedCitation":"(Larrieu et al., 2012)","plainTextFormattedCitation":"(Larrieu et al., 2012)","previouslyFormattedCitation":"(Larrieu et al., 2012)"},"properties":{"noteIndex":0},"schema":"https://github.com/citation-style-language/schema/raw/master/csl-citation.json"}</w:instrText>
      </w:r>
      <w:r w:rsidR="00F27F30" w:rsidRPr="00753FA6">
        <w:rPr>
          <w:rFonts w:ascii="Times New Roman" w:hAnsi="Times New Roman" w:cs="Times New Roman"/>
        </w:rPr>
        <w:fldChar w:fldCharType="separate"/>
      </w:r>
      <w:r w:rsidR="00F27F30" w:rsidRPr="00753FA6">
        <w:rPr>
          <w:rFonts w:ascii="Times New Roman" w:hAnsi="Times New Roman" w:cs="Times New Roman"/>
          <w:noProof/>
        </w:rPr>
        <w:t>(Larrieu</w:t>
      </w:r>
      <w:r w:rsidR="00891027" w:rsidRPr="00753FA6">
        <w:rPr>
          <w:rFonts w:ascii="Times New Roman" w:hAnsi="Times New Roman" w:cs="Times New Roman"/>
          <w:noProof/>
        </w:rPr>
        <w:t xml:space="preserve"> </w:t>
      </w:r>
      <w:r w:rsidR="00F27F30"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F27F30"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F27F30" w:rsidRPr="00753FA6">
        <w:rPr>
          <w:rFonts w:ascii="Times New Roman" w:hAnsi="Times New Roman" w:cs="Times New Roman"/>
          <w:noProof/>
        </w:rPr>
        <w:t>2012)</w:t>
      </w:r>
      <w:r w:rsidR="00F27F30" w:rsidRPr="00753FA6">
        <w:rPr>
          <w:rFonts w:ascii="Times New Roman" w:hAnsi="Times New Roman" w:cs="Times New Roman"/>
        </w:rPr>
        <w:fldChar w:fldCharType="end"/>
      </w:r>
      <w:r w:rsidR="00F27F30" w:rsidRPr="00753FA6">
        <w:rPr>
          <w:rFonts w:ascii="Times New Roman" w:hAnsi="Times New Roman" w:cs="Times New Roman"/>
        </w:rPr>
        <w:t>.</w:t>
      </w:r>
      <w:r w:rsidR="00891027" w:rsidRPr="00753FA6">
        <w:rPr>
          <w:rFonts w:ascii="Times New Roman" w:hAnsi="Times New Roman" w:cs="Times New Roman"/>
        </w:rPr>
        <w:t xml:space="preserve"> </w:t>
      </w:r>
      <w:r w:rsidR="00917D60" w:rsidRPr="00753FA6">
        <w:rPr>
          <w:rFonts w:ascii="Times New Roman" w:hAnsi="Times New Roman" w:cs="Times New Roman"/>
        </w:rPr>
        <w:t>Many</w:t>
      </w:r>
      <w:r w:rsidR="00891027" w:rsidRPr="00753FA6">
        <w:rPr>
          <w:rFonts w:ascii="Times New Roman" w:hAnsi="Times New Roman" w:cs="Times New Roman"/>
        </w:rPr>
        <w:t xml:space="preserve"> </w:t>
      </w:r>
      <w:r w:rsidR="00917D60" w:rsidRPr="00753FA6">
        <w:rPr>
          <w:rFonts w:ascii="Times New Roman" w:hAnsi="Times New Roman" w:cs="Times New Roman"/>
        </w:rPr>
        <w:t>species</w:t>
      </w:r>
      <w:r w:rsidR="00891027" w:rsidRPr="00753FA6">
        <w:rPr>
          <w:rFonts w:ascii="Times New Roman" w:hAnsi="Times New Roman" w:cs="Times New Roman"/>
        </w:rPr>
        <w:t xml:space="preserve"> </w:t>
      </w:r>
      <w:r w:rsidR="00753FA6" w:rsidRPr="00753FA6">
        <w:rPr>
          <w:rFonts w:ascii="Times New Roman" w:hAnsi="Times New Roman" w:cs="Times New Roman"/>
        </w:rPr>
        <w:t>are</w:t>
      </w:r>
      <w:r w:rsidR="00891027" w:rsidRPr="00753FA6">
        <w:rPr>
          <w:rFonts w:ascii="Times New Roman" w:hAnsi="Times New Roman" w:cs="Times New Roman"/>
        </w:rPr>
        <w:t xml:space="preserve"> </w:t>
      </w:r>
      <w:r w:rsidR="00917D60" w:rsidRPr="00753FA6">
        <w:rPr>
          <w:rFonts w:ascii="Times New Roman" w:hAnsi="Times New Roman" w:cs="Times New Roman"/>
        </w:rPr>
        <w:t>dependent</w:t>
      </w:r>
      <w:r w:rsidR="00891027" w:rsidRPr="00753FA6">
        <w:rPr>
          <w:rFonts w:ascii="Times New Roman" w:hAnsi="Times New Roman" w:cs="Times New Roman"/>
        </w:rPr>
        <w:t xml:space="preserve"> </w:t>
      </w:r>
      <w:r w:rsidR="00917D60" w:rsidRPr="00753FA6">
        <w:rPr>
          <w:rFonts w:ascii="Times New Roman" w:hAnsi="Times New Roman" w:cs="Times New Roman"/>
        </w:rPr>
        <w:t>on</w:t>
      </w:r>
      <w:r w:rsidR="00891027" w:rsidRPr="00753FA6">
        <w:rPr>
          <w:rFonts w:ascii="Times New Roman" w:hAnsi="Times New Roman" w:cs="Times New Roman"/>
        </w:rPr>
        <w:t xml:space="preserve"> </w:t>
      </w:r>
      <w:proofErr w:type="spellStart"/>
      <w:r w:rsidR="00972FAD" w:rsidRPr="00753FA6">
        <w:rPr>
          <w:rFonts w:ascii="Times New Roman" w:hAnsi="Times New Roman" w:cs="Times New Roman"/>
        </w:rPr>
        <w:t>TreMs</w:t>
      </w:r>
      <w:proofErr w:type="spellEnd"/>
      <w:r w:rsidR="00891027" w:rsidRPr="00753FA6">
        <w:rPr>
          <w:rFonts w:ascii="Times New Roman" w:hAnsi="Times New Roman" w:cs="Times New Roman"/>
        </w:rPr>
        <w:t xml:space="preserve"> </w:t>
      </w:r>
      <w:r w:rsidR="00917D60" w:rsidRPr="00753FA6">
        <w:rPr>
          <w:rFonts w:ascii="Times New Roman" w:hAnsi="Times New Roman" w:cs="Times New Roman"/>
        </w:rPr>
        <w:t>during</w:t>
      </w:r>
      <w:r w:rsidR="00891027" w:rsidRPr="00753FA6">
        <w:rPr>
          <w:rFonts w:ascii="Times New Roman" w:hAnsi="Times New Roman" w:cs="Times New Roman"/>
        </w:rPr>
        <w:t xml:space="preserve"> </w:t>
      </w:r>
      <w:r w:rsidR="00917D60" w:rsidRPr="00753FA6">
        <w:rPr>
          <w:rFonts w:ascii="Times New Roman" w:hAnsi="Times New Roman" w:cs="Times New Roman"/>
        </w:rPr>
        <w:t>their</w:t>
      </w:r>
      <w:r w:rsidR="00891027" w:rsidRPr="00753FA6">
        <w:rPr>
          <w:rFonts w:ascii="Times New Roman" w:hAnsi="Times New Roman" w:cs="Times New Roman"/>
        </w:rPr>
        <w:t xml:space="preserve"> </w:t>
      </w:r>
      <w:r w:rsidR="00917D60" w:rsidRPr="00753FA6">
        <w:rPr>
          <w:rFonts w:ascii="Times New Roman" w:hAnsi="Times New Roman" w:cs="Times New Roman"/>
        </w:rPr>
        <w:t>life</w:t>
      </w:r>
      <w:r w:rsidR="00753FA6">
        <w:rPr>
          <w:rFonts w:ascii="Times New Roman" w:hAnsi="Times New Roman" w:cs="Times New Roman"/>
        </w:rPr>
        <w:t xml:space="preserve"> </w:t>
      </w:r>
      <w:r w:rsidR="00917D60" w:rsidRPr="00753FA6">
        <w:rPr>
          <w:rFonts w:ascii="Times New Roman" w:hAnsi="Times New Roman" w:cs="Times New Roman"/>
        </w:rPr>
        <w:t>cycles</w:t>
      </w:r>
      <w:r w:rsidR="00891027" w:rsidRPr="00753FA6">
        <w:rPr>
          <w:rFonts w:ascii="Times New Roman" w:hAnsi="Times New Roman" w:cs="Times New Roman"/>
        </w:rPr>
        <w:t xml:space="preserve"> </w:t>
      </w:r>
      <w:r w:rsidR="00917D60" w:rsidRPr="00753FA6">
        <w:rPr>
          <w:rFonts w:ascii="Times New Roman" w:hAnsi="Times New Roman" w:cs="Times New Roman"/>
        </w:rPr>
        <w:t>because</w:t>
      </w:r>
      <w:r w:rsidR="00891027" w:rsidRPr="00753FA6">
        <w:rPr>
          <w:rFonts w:ascii="Times New Roman" w:hAnsi="Times New Roman" w:cs="Times New Roman"/>
        </w:rPr>
        <w:t xml:space="preserve"> </w:t>
      </w:r>
      <w:r w:rsidR="00917D60" w:rsidRPr="00753FA6">
        <w:rPr>
          <w:rFonts w:ascii="Times New Roman" w:hAnsi="Times New Roman" w:cs="Times New Roman"/>
        </w:rPr>
        <w:t>of</w:t>
      </w:r>
      <w:r w:rsidR="00891027" w:rsidRPr="00753FA6">
        <w:rPr>
          <w:rFonts w:ascii="Times New Roman" w:hAnsi="Times New Roman" w:cs="Times New Roman"/>
        </w:rPr>
        <w:t xml:space="preserve"> </w:t>
      </w:r>
      <w:r w:rsidR="00917D60" w:rsidRPr="00753FA6">
        <w:rPr>
          <w:rFonts w:ascii="Times New Roman" w:hAnsi="Times New Roman" w:cs="Times New Roman"/>
        </w:rPr>
        <w:t>source</w:t>
      </w:r>
      <w:r w:rsidR="00891027" w:rsidRPr="00753FA6">
        <w:rPr>
          <w:rFonts w:ascii="Times New Roman" w:hAnsi="Times New Roman" w:cs="Times New Roman"/>
        </w:rPr>
        <w:t xml:space="preserve"> </w:t>
      </w:r>
      <w:r w:rsidR="00917D60" w:rsidRPr="00753FA6">
        <w:rPr>
          <w:rFonts w:ascii="Times New Roman" w:hAnsi="Times New Roman" w:cs="Times New Roman"/>
        </w:rPr>
        <w:t>of</w:t>
      </w:r>
      <w:r w:rsidR="00891027" w:rsidRPr="00753FA6">
        <w:rPr>
          <w:rFonts w:ascii="Times New Roman" w:hAnsi="Times New Roman" w:cs="Times New Roman"/>
        </w:rPr>
        <w:t xml:space="preserve"> </w:t>
      </w:r>
      <w:r w:rsidR="00917D60" w:rsidRPr="00753FA6">
        <w:rPr>
          <w:rFonts w:ascii="Times New Roman" w:hAnsi="Times New Roman" w:cs="Times New Roman"/>
        </w:rPr>
        <w:t>food,</w:t>
      </w:r>
      <w:r w:rsidR="00891027" w:rsidRPr="00753FA6">
        <w:rPr>
          <w:rFonts w:ascii="Times New Roman" w:hAnsi="Times New Roman" w:cs="Times New Roman"/>
        </w:rPr>
        <w:t xml:space="preserve"> </w:t>
      </w:r>
      <w:r w:rsidR="00917D60" w:rsidRPr="00753FA6">
        <w:rPr>
          <w:rFonts w:ascii="Times New Roman" w:hAnsi="Times New Roman" w:cs="Times New Roman"/>
        </w:rPr>
        <w:t>shelter,</w:t>
      </w:r>
      <w:r w:rsidR="00891027" w:rsidRPr="00753FA6">
        <w:rPr>
          <w:rFonts w:ascii="Times New Roman" w:hAnsi="Times New Roman" w:cs="Times New Roman"/>
        </w:rPr>
        <w:t xml:space="preserve"> </w:t>
      </w:r>
      <w:r w:rsidR="00917D60" w:rsidRPr="00753FA6">
        <w:rPr>
          <w:rFonts w:ascii="Times New Roman" w:hAnsi="Times New Roman" w:cs="Times New Roman"/>
        </w:rPr>
        <w:t>or</w:t>
      </w:r>
      <w:r w:rsidR="00891027" w:rsidRPr="00753FA6">
        <w:rPr>
          <w:rFonts w:ascii="Times New Roman" w:hAnsi="Times New Roman" w:cs="Times New Roman"/>
        </w:rPr>
        <w:t xml:space="preserve"> </w:t>
      </w:r>
      <w:r w:rsidR="00917D60" w:rsidRPr="00753FA6">
        <w:rPr>
          <w:rFonts w:ascii="Times New Roman" w:hAnsi="Times New Roman" w:cs="Times New Roman"/>
        </w:rPr>
        <w:t>breeding</w:t>
      </w:r>
      <w:r w:rsidR="00891027" w:rsidRPr="00753FA6">
        <w:rPr>
          <w:rFonts w:ascii="Times New Roman" w:hAnsi="Times New Roman" w:cs="Times New Roman"/>
        </w:rPr>
        <w:t xml:space="preserve"> </w:t>
      </w:r>
      <w:r w:rsidR="00917D60" w:rsidRPr="00753FA6">
        <w:rPr>
          <w:rFonts w:ascii="Times New Roman" w:hAnsi="Times New Roman" w:cs="Times New Roman"/>
        </w:rPr>
        <w:t>habitat</w:t>
      </w:r>
      <w:r w:rsidR="00891027" w:rsidRPr="00753FA6">
        <w:rPr>
          <w:rFonts w:ascii="Times New Roman" w:hAnsi="Times New Roman" w:cs="Times New Roman"/>
        </w:rPr>
        <w:t xml:space="preserve"> </w:t>
      </w:r>
      <w:r w:rsidR="00917D60" w:rsidRPr="00753FA6">
        <w:rPr>
          <w:rFonts w:ascii="Times New Roman" w:hAnsi="Times New Roman" w:cs="Times New Roman"/>
        </w:rPr>
        <w:t>(Regnery</w:t>
      </w:r>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2013).</w:t>
      </w:r>
      <w:r w:rsidR="00891027" w:rsidRPr="00753FA6">
        <w:rPr>
          <w:rFonts w:ascii="Times New Roman" w:hAnsi="Times New Roman" w:cs="Times New Roman"/>
        </w:rPr>
        <w:t xml:space="preserve"> </w:t>
      </w:r>
      <w:r w:rsidR="00D577AF" w:rsidRPr="00753FA6">
        <w:rPr>
          <w:rFonts w:ascii="Times New Roman" w:hAnsi="Times New Roman" w:cs="Times New Roman"/>
        </w:rPr>
        <w:t>For</w:t>
      </w:r>
      <w:r w:rsidR="00891027" w:rsidRPr="00753FA6">
        <w:rPr>
          <w:rFonts w:ascii="Times New Roman" w:hAnsi="Times New Roman" w:cs="Times New Roman"/>
        </w:rPr>
        <w:t xml:space="preserve"> </w:t>
      </w:r>
      <w:r w:rsidR="00D577AF" w:rsidRPr="00753FA6">
        <w:rPr>
          <w:rFonts w:ascii="Times New Roman" w:hAnsi="Times New Roman" w:cs="Times New Roman"/>
        </w:rPr>
        <w:t>examp</w:t>
      </w:r>
      <w:r w:rsidR="009E0E63" w:rsidRPr="00753FA6">
        <w:rPr>
          <w:rFonts w:ascii="Times New Roman" w:hAnsi="Times New Roman" w:cs="Times New Roman"/>
        </w:rPr>
        <w:t>le,</w:t>
      </w:r>
      <w:r w:rsidR="00891027" w:rsidRPr="00753FA6">
        <w:rPr>
          <w:rFonts w:ascii="Times New Roman" w:hAnsi="Times New Roman" w:cs="Times New Roman"/>
        </w:rPr>
        <w:t xml:space="preserve"> </w:t>
      </w:r>
      <w:r w:rsidR="00A75A3B" w:rsidRPr="00753FA6">
        <w:rPr>
          <w:rFonts w:ascii="Times New Roman" w:hAnsi="Times New Roman" w:cs="Times New Roman"/>
        </w:rPr>
        <w:t>Lesser</w:t>
      </w:r>
      <w:r w:rsidR="00891027" w:rsidRPr="00753FA6">
        <w:rPr>
          <w:rFonts w:ascii="Times New Roman" w:hAnsi="Times New Roman" w:cs="Times New Roman"/>
        </w:rPr>
        <w:t xml:space="preserve"> </w:t>
      </w:r>
      <w:r w:rsidR="00A75A3B" w:rsidRPr="00753FA6">
        <w:rPr>
          <w:rFonts w:ascii="Times New Roman" w:hAnsi="Times New Roman" w:cs="Times New Roman"/>
        </w:rPr>
        <w:t>Spotted</w:t>
      </w:r>
      <w:r w:rsidR="00891027" w:rsidRPr="00753FA6">
        <w:rPr>
          <w:rFonts w:ascii="Times New Roman" w:hAnsi="Times New Roman" w:cs="Times New Roman"/>
        </w:rPr>
        <w:t xml:space="preserve"> </w:t>
      </w:r>
      <w:r w:rsidR="00A75A3B" w:rsidRPr="00753FA6">
        <w:rPr>
          <w:rFonts w:ascii="Times New Roman" w:hAnsi="Times New Roman" w:cs="Times New Roman"/>
        </w:rPr>
        <w:t>Woodpecker</w:t>
      </w:r>
      <w:r w:rsidR="00891027" w:rsidRPr="00753FA6">
        <w:rPr>
          <w:rFonts w:ascii="Times New Roman" w:hAnsi="Times New Roman" w:cs="Times New Roman"/>
        </w:rPr>
        <w:t xml:space="preserve"> </w:t>
      </w:r>
      <w:r w:rsidR="00A75A3B" w:rsidRPr="00753FA6">
        <w:rPr>
          <w:rFonts w:ascii="Times New Roman" w:hAnsi="Times New Roman" w:cs="Times New Roman"/>
        </w:rPr>
        <w:t>(</w:t>
      </w:r>
      <w:proofErr w:type="spellStart"/>
      <w:r w:rsidR="00A75A3B" w:rsidRPr="00753FA6">
        <w:rPr>
          <w:rFonts w:ascii="Times New Roman" w:hAnsi="Times New Roman" w:cs="Times New Roman"/>
          <w:i/>
        </w:rPr>
        <w:t>Dryobates</w:t>
      </w:r>
      <w:proofErr w:type="spellEnd"/>
      <w:r w:rsidR="00891027" w:rsidRPr="00753FA6">
        <w:rPr>
          <w:rFonts w:ascii="Times New Roman" w:hAnsi="Times New Roman" w:cs="Times New Roman"/>
          <w:i/>
        </w:rPr>
        <w:t xml:space="preserve"> </w:t>
      </w:r>
      <w:r w:rsidR="00A75A3B" w:rsidRPr="00753FA6">
        <w:rPr>
          <w:rFonts w:ascii="Times New Roman" w:hAnsi="Times New Roman" w:cs="Times New Roman"/>
          <w:i/>
        </w:rPr>
        <w:t>minor</w:t>
      </w:r>
      <w:r w:rsidR="00A75A3B" w:rsidRPr="00753FA6">
        <w:rPr>
          <w:rFonts w:ascii="Times New Roman" w:hAnsi="Times New Roman" w:cs="Times New Roman"/>
        </w:rPr>
        <w:t>)</w:t>
      </w:r>
      <w:r w:rsidR="00891027" w:rsidRPr="00753FA6">
        <w:rPr>
          <w:rFonts w:ascii="Times New Roman" w:hAnsi="Times New Roman" w:cs="Times New Roman"/>
        </w:rPr>
        <w:t xml:space="preserve"> </w:t>
      </w:r>
      <w:r w:rsidR="00A75A3B" w:rsidRPr="00753FA6">
        <w:rPr>
          <w:rFonts w:ascii="Times New Roman" w:hAnsi="Times New Roman" w:cs="Times New Roman"/>
        </w:rPr>
        <w:t>prefer</w:t>
      </w:r>
      <w:r w:rsidR="00891027" w:rsidRPr="00753FA6">
        <w:rPr>
          <w:rFonts w:ascii="Times New Roman" w:hAnsi="Times New Roman" w:cs="Times New Roman"/>
        </w:rPr>
        <w:t xml:space="preserve"> </w:t>
      </w:r>
      <w:r w:rsidR="00A75A3B" w:rsidRPr="00753FA6">
        <w:rPr>
          <w:rFonts w:ascii="Times New Roman" w:hAnsi="Times New Roman" w:cs="Times New Roman"/>
        </w:rPr>
        <w:t>stands</w:t>
      </w:r>
      <w:r w:rsidR="00891027" w:rsidRPr="00753FA6">
        <w:rPr>
          <w:rFonts w:ascii="Times New Roman" w:hAnsi="Times New Roman" w:cs="Times New Roman"/>
        </w:rPr>
        <w:t xml:space="preserve"> </w:t>
      </w:r>
      <w:r w:rsidR="00A75A3B" w:rsidRPr="00753FA6">
        <w:rPr>
          <w:rFonts w:ascii="Times New Roman" w:hAnsi="Times New Roman" w:cs="Times New Roman"/>
        </w:rPr>
        <w:t>with</w:t>
      </w:r>
      <w:r w:rsidR="00891027" w:rsidRPr="00753FA6">
        <w:rPr>
          <w:rFonts w:ascii="Times New Roman" w:hAnsi="Times New Roman" w:cs="Times New Roman"/>
        </w:rPr>
        <w:t xml:space="preserve"> </w:t>
      </w:r>
      <w:r w:rsidR="00A75A3B" w:rsidRPr="00753FA6">
        <w:rPr>
          <w:rFonts w:ascii="Times New Roman" w:hAnsi="Times New Roman" w:cs="Times New Roman"/>
        </w:rPr>
        <w:t>high</w:t>
      </w:r>
      <w:r w:rsidR="00891027" w:rsidRPr="00753FA6">
        <w:rPr>
          <w:rFonts w:ascii="Times New Roman" w:hAnsi="Times New Roman" w:cs="Times New Roman"/>
        </w:rPr>
        <w:t xml:space="preserve"> </w:t>
      </w:r>
      <w:r w:rsidR="00A75A3B" w:rsidRPr="00753FA6">
        <w:rPr>
          <w:rFonts w:ascii="Times New Roman" w:hAnsi="Times New Roman" w:cs="Times New Roman"/>
        </w:rPr>
        <w:t>occurrence</w:t>
      </w:r>
      <w:r w:rsidR="00891027" w:rsidRPr="00753FA6">
        <w:rPr>
          <w:rFonts w:ascii="Times New Roman" w:hAnsi="Times New Roman" w:cs="Times New Roman"/>
        </w:rPr>
        <w:t xml:space="preserve"> </w:t>
      </w:r>
      <w:r w:rsidR="00A75A3B" w:rsidRPr="00753FA6">
        <w:rPr>
          <w:rFonts w:ascii="Times New Roman" w:hAnsi="Times New Roman" w:cs="Times New Roman"/>
        </w:rPr>
        <w:t>of</w:t>
      </w:r>
      <w:r w:rsidR="00891027" w:rsidRPr="00753FA6">
        <w:rPr>
          <w:rFonts w:ascii="Times New Roman" w:hAnsi="Times New Roman" w:cs="Times New Roman"/>
        </w:rPr>
        <w:t xml:space="preserve"> </w:t>
      </w:r>
      <w:r w:rsidR="00A75A3B" w:rsidRPr="00753FA6">
        <w:rPr>
          <w:rFonts w:ascii="Times New Roman" w:hAnsi="Times New Roman" w:cs="Times New Roman"/>
        </w:rPr>
        <w:t>dead</w:t>
      </w:r>
      <w:r w:rsidR="00891027" w:rsidRPr="00753FA6">
        <w:rPr>
          <w:rFonts w:ascii="Times New Roman" w:hAnsi="Times New Roman" w:cs="Times New Roman"/>
        </w:rPr>
        <w:t xml:space="preserve"> </w:t>
      </w:r>
      <w:r w:rsidR="00187069" w:rsidRPr="00753FA6">
        <w:rPr>
          <w:rFonts w:ascii="Times New Roman" w:hAnsi="Times New Roman" w:cs="Times New Roman"/>
        </w:rPr>
        <w:t>branches</w:t>
      </w:r>
      <w:r w:rsidR="00891027" w:rsidRPr="00753FA6">
        <w:rPr>
          <w:rFonts w:ascii="Times New Roman" w:hAnsi="Times New Roman" w:cs="Times New Roman"/>
        </w:rPr>
        <w:t xml:space="preserve"> </w:t>
      </w:r>
      <w:r w:rsidR="00A75A3B" w:rsidRPr="00753FA6">
        <w:rPr>
          <w:rFonts w:ascii="Times New Roman" w:hAnsi="Times New Roman" w:cs="Times New Roman"/>
        </w:rPr>
        <w:fldChar w:fldCharType="begin" w:fldLock="1"/>
      </w:r>
      <w:r w:rsidR="00A75A3B" w:rsidRPr="00753FA6">
        <w:rPr>
          <w:rFonts w:ascii="Times New Roman" w:hAnsi="Times New Roman" w:cs="Times New Roman"/>
        </w:rPr>
        <w:instrText>ADDIN CSL_CITATION {"citationItems":[{"id":"ITEM-1","itemData":{"ISSN":"00305685","abstract":"Lesser Spotted Woodpeckers Dendrocopos minor have dramatically declined and retracted in range in Britain. Pre-breeding foraging may be critical and, although work has been carried out elsewhere in Europe our knowledge of habitat requirements for British birds is limited.We aim to describe foraging behaviour and selection of foraging locations in the pre-breeding period; and to provide descriptions of nest sites and wider habitat selection for nesting.We recorded foraging behaviour, attributes of foraging trees and nest site characteristics and compared them with random areas within woods. Small branches of live oaks at heights usually in the upper third of the tree were most frequently used for foraging. At a wider scale, areas selected contained more deadwood. Nest cavities were usually placed in the upper half of a tree, and oak was commonly used. For nesting, open areas were selected with more dead trees and a mature structure. Many of the attributes important for foraging and nesting have changed in English woodlands in the direction expected to have negative impacts on this species, except for deadwood. Further work shouldmeasure food availability in areas of differing structures. Knowledge of declining species' resource requirements allows targeted and informed management for conservation.","author":[{"dropping-particle":"","family":"Charman","given":"Elisabeth C.","non-dropping-particle":"","parse-names":false,"suffix":""},{"dropping-particle":"","family":"Smith","given":"Ken W.","non-dropping-particle":"","parse-names":false,"suffix":""},{"dropping-particle":"","family":"Dodd","given":"Steve","non-dropping-particle":"","parse-names":false,"suffix":""},{"dropping-particle":"","family":"Gruar","given":"Derek J.","non-dropping-particle":"","parse-names":false,"suffix":""},{"dropping-particle":"","family":"Dillon","given":"Ian A.","non-dropping-particle":"","parse-names":false,"suffix":""}],"container-title":"Ornis Fennica","id":"ITEM-1","issue":"3","issued":{"date-parts":[["2012"]]},"page":"182-196","title":"Pre-breeding foraging and nest site habitat selection by Lesser Spotted Woodpeckers Dendrocopos minor in mature woodland blocks in England","type":"article-journal","volume":"89"},"uris":["http://www.mendeley.com/documents/?uuid=bb3cebc3-7994-44c4-9792-6867975260ab"]}],"mendeley":{"formattedCitation":"(Charman et al., 2012)","plainTextFormattedCitation":"(Charman et al., 2012)","previouslyFormattedCitation":"(Charman et al., 2012)"},"properties":{"noteIndex":0},"schema":"https://github.com/citation-style-language/schema/raw/master/csl-citation.json"}</w:instrText>
      </w:r>
      <w:r w:rsidR="00A75A3B" w:rsidRPr="00753FA6">
        <w:rPr>
          <w:rFonts w:ascii="Times New Roman" w:hAnsi="Times New Roman" w:cs="Times New Roman"/>
        </w:rPr>
        <w:fldChar w:fldCharType="separate"/>
      </w:r>
      <w:r w:rsidR="00A75A3B" w:rsidRPr="00753FA6">
        <w:rPr>
          <w:rFonts w:ascii="Times New Roman" w:hAnsi="Times New Roman" w:cs="Times New Roman"/>
          <w:noProof/>
        </w:rPr>
        <w:t>(Charman</w:t>
      </w:r>
      <w:r w:rsidR="00891027" w:rsidRPr="00753FA6">
        <w:rPr>
          <w:rFonts w:ascii="Times New Roman" w:hAnsi="Times New Roman" w:cs="Times New Roman"/>
          <w:noProof/>
        </w:rPr>
        <w:t xml:space="preserve"> </w:t>
      </w:r>
      <w:r w:rsidR="00A75A3B"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A75A3B"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A75A3B" w:rsidRPr="00753FA6">
        <w:rPr>
          <w:rFonts w:ascii="Times New Roman" w:hAnsi="Times New Roman" w:cs="Times New Roman"/>
          <w:noProof/>
        </w:rPr>
        <w:t>2012)</w:t>
      </w:r>
      <w:r w:rsidR="00A75A3B" w:rsidRPr="00753FA6">
        <w:rPr>
          <w:rFonts w:ascii="Times New Roman" w:hAnsi="Times New Roman" w:cs="Times New Roman"/>
        </w:rPr>
        <w:fldChar w:fldCharType="end"/>
      </w:r>
      <w:r w:rsidR="00A75A3B" w:rsidRPr="00753FA6">
        <w:rPr>
          <w:rFonts w:ascii="Times New Roman" w:hAnsi="Times New Roman" w:cs="Times New Roman"/>
        </w:rPr>
        <w:t>.</w:t>
      </w:r>
      <w:r w:rsidR="00891027" w:rsidRPr="00753FA6">
        <w:rPr>
          <w:rFonts w:ascii="Times New Roman" w:hAnsi="Times New Roman" w:cs="Times New Roman"/>
        </w:rPr>
        <w:t xml:space="preserve"> </w:t>
      </w:r>
      <w:r w:rsidR="006C0DC2" w:rsidRPr="00753FA6">
        <w:rPr>
          <w:rFonts w:ascii="Times New Roman" w:hAnsi="Times New Roman" w:cs="Times New Roman"/>
        </w:rPr>
        <w:t>Furthermore,</w:t>
      </w:r>
      <w:r w:rsidR="00891027" w:rsidRPr="00753FA6">
        <w:rPr>
          <w:rFonts w:ascii="Times New Roman" w:hAnsi="Times New Roman" w:cs="Times New Roman"/>
        </w:rPr>
        <w:t xml:space="preserve"> </w:t>
      </w:r>
      <w:r w:rsidR="006C0DC2" w:rsidRPr="00753FA6">
        <w:rPr>
          <w:rFonts w:ascii="Times New Roman" w:hAnsi="Times New Roman" w:cs="Times New Roman"/>
        </w:rPr>
        <w:t>t</w:t>
      </w:r>
      <w:r w:rsidR="00A75A3B" w:rsidRPr="00753FA6">
        <w:rPr>
          <w:rFonts w:ascii="Times New Roman" w:hAnsi="Times New Roman" w:cs="Times New Roman"/>
        </w:rPr>
        <w:t>here</w:t>
      </w:r>
      <w:r w:rsidR="00891027" w:rsidRPr="00753FA6">
        <w:rPr>
          <w:rFonts w:ascii="Times New Roman" w:hAnsi="Times New Roman" w:cs="Times New Roman"/>
        </w:rPr>
        <w:t xml:space="preserve"> </w:t>
      </w:r>
      <w:r w:rsidR="00A75A3B" w:rsidRPr="00753FA6">
        <w:rPr>
          <w:rFonts w:ascii="Times New Roman" w:hAnsi="Times New Roman" w:cs="Times New Roman"/>
        </w:rPr>
        <w:t>is</w:t>
      </w:r>
      <w:r w:rsidR="00891027" w:rsidRPr="00753FA6">
        <w:rPr>
          <w:rFonts w:ascii="Times New Roman" w:hAnsi="Times New Roman" w:cs="Times New Roman"/>
        </w:rPr>
        <w:t xml:space="preserve"> </w:t>
      </w:r>
      <w:r w:rsidR="00A75A3B" w:rsidRPr="00753FA6">
        <w:rPr>
          <w:rFonts w:ascii="Times New Roman" w:hAnsi="Times New Roman" w:cs="Times New Roman"/>
        </w:rPr>
        <w:t>evidence,</w:t>
      </w:r>
      <w:r w:rsidR="00891027" w:rsidRPr="00753FA6">
        <w:rPr>
          <w:rFonts w:ascii="Times New Roman" w:hAnsi="Times New Roman" w:cs="Times New Roman"/>
        </w:rPr>
        <w:t xml:space="preserve"> </w:t>
      </w:r>
      <w:r w:rsidR="00A75A3B" w:rsidRPr="00753FA6">
        <w:rPr>
          <w:rFonts w:ascii="Times New Roman" w:hAnsi="Times New Roman" w:cs="Times New Roman"/>
        </w:rPr>
        <w:t>that</w:t>
      </w:r>
      <w:r w:rsidR="00891027" w:rsidRPr="00753FA6">
        <w:rPr>
          <w:rFonts w:ascii="Times New Roman" w:hAnsi="Times New Roman" w:cs="Times New Roman"/>
        </w:rPr>
        <w:t xml:space="preserve"> </w:t>
      </w:r>
      <w:r>
        <w:rPr>
          <w:rFonts w:ascii="Times New Roman" w:hAnsi="Times New Roman" w:cs="Times New Roman"/>
        </w:rPr>
        <w:t>w</w:t>
      </w:r>
      <w:r w:rsidR="005600BD" w:rsidRPr="00753FA6">
        <w:rPr>
          <w:rFonts w:ascii="Times New Roman" w:hAnsi="Times New Roman" w:cs="Times New Roman"/>
        </w:rPr>
        <w:t>oodpeckers</w:t>
      </w:r>
      <w:r w:rsidR="00891027" w:rsidRPr="00753FA6">
        <w:rPr>
          <w:rFonts w:ascii="Times New Roman" w:hAnsi="Times New Roman" w:cs="Times New Roman"/>
        </w:rPr>
        <w:t xml:space="preserve"> </w:t>
      </w:r>
      <w:r w:rsidR="005600BD" w:rsidRPr="00753FA6">
        <w:rPr>
          <w:rFonts w:ascii="Times New Roman" w:hAnsi="Times New Roman" w:cs="Times New Roman"/>
        </w:rPr>
        <w:t>prefer</w:t>
      </w:r>
      <w:r w:rsidR="00891027" w:rsidRPr="00753FA6">
        <w:rPr>
          <w:rFonts w:ascii="Times New Roman" w:hAnsi="Times New Roman" w:cs="Times New Roman"/>
        </w:rPr>
        <w:t xml:space="preserve"> </w:t>
      </w:r>
      <w:r w:rsidR="005600BD" w:rsidRPr="00753FA6">
        <w:rPr>
          <w:rFonts w:ascii="Times New Roman" w:hAnsi="Times New Roman" w:cs="Times New Roman"/>
        </w:rPr>
        <w:t>trees</w:t>
      </w:r>
      <w:r w:rsidR="00891027" w:rsidRPr="00753FA6">
        <w:rPr>
          <w:rFonts w:ascii="Times New Roman" w:hAnsi="Times New Roman" w:cs="Times New Roman"/>
        </w:rPr>
        <w:t xml:space="preserve"> </w:t>
      </w:r>
      <w:r w:rsidR="005600BD" w:rsidRPr="00753FA6">
        <w:rPr>
          <w:rFonts w:ascii="Times New Roman" w:hAnsi="Times New Roman" w:cs="Times New Roman"/>
        </w:rPr>
        <w:t>with</w:t>
      </w:r>
      <w:r w:rsidR="00891027" w:rsidRPr="00753FA6">
        <w:rPr>
          <w:rFonts w:ascii="Times New Roman" w:hAnsi="Times New Roman" w:cs="Times New Roman"/>
        </w:rPr>
        <w:t xml:space="preserve"> </w:t>
      </w:r>
      <w:r>
        <w:rPr>
          <w:rFonts w:ascii="Times New Roman" w:hAnsi="Times New Roman" w:cs="Times New Roman"/>
        </w:rPr>
        <w:t xml:space="preserve">a </w:t>
      </w:r>
      <w:r w:rsidR="005600BD" w:rsidRPr="00753FA6">
        <w:rPr>
          <w:rFonts w:ascii="Times New Roman" w:hAnsi="Times New Roman" w:cs="Times New Roman"/>
        </w:rPr>
        <w:t>larger</w:t>
      </w:r>
      <w:r w:rsidR="00891027" w:rsidRPr="00753FA6">
        <w:rPr>
          <w:rFonts w:ascii="Times New Roman" w:hAnsi="Times New Roman" w:cs="Times New Roman"/>
        </w:rPr>
        <w:t xml:space="preserve"> </w:t>
      </w:r>
      <w:r w:rsidR="005600BD" w:rsidRPr="00753FA6">
        <w:rPr>
          <w:rFonts w:ascii="Times New Roman" w:hAnsi="Times New Roman" w:cs="Times New Roman"/>
        </w:rPr>
        <w:t>diameter</w:t>
      </w:r>
      <w:r w:rsidR="00891027" w:rsidRPr="00753FA6">
        <w:rPr>
          <w:rFonts w:ascii="Times New Roman" w:hAnsi="Times New Roman" w:cs="Times New Roman"/>
        </w:rPr>
        <w:t xml:space="preserve"> </w:t>
      </w:r>
      <w:r w:rsidR="005600BD" w:rsidRPr="00753FA6">
        <w:rPr>
          <w:rFonts w:ascii="Times New Roman" w:hAnsi="Times New Roman" w:cs="Times New Roman"/>
        </w:rPr>
        <w:t>for</w:t>
      </w:r>
      <w:r w:rsidR="00891027" w:rsidRPr="00753FA6">
        <w:rPr>
          <w:rFonts w:ascii="Times New Roman" w:hAnsi="Times New Roman" w:cs="Times New Roman"/>
        </w:rPr>
        <w:t xml:space="preserve"> </w:t>
      </w:r>
      <w:r w:rsidR="005600BD" w:rsidRPr="00753FA6">
        <w:rPr>
          <w:rFonts w:ascii="Times New Roman" w:hAnsi="Times New Roman" w:cs="Times New Roman"/>
        </w:rPr>
        <w:t>excavating</w:t>
      </w:r>
      <w:r w:rsidR="00891027" w:rsidRPr="00753FA6">
        <w:rPr>
          <w:rFonts w:ascii="Times New Roman" w:hAnsi="Times New Roman" w:cs="Times New Roman"/>
        </w:rPr>
        <w:t xml:space="preserve"> </w:t>
      </w:r>
      <w:r>
        <w:rPr>
          <w:rFonts w:ascii="Times New Roman" w:hAnsi="Times New Roman" w:cs="Times New Roman"/>
        </w:rPr>
        <w:t>a</w:t>
      </w:r>
      <w:r w:rsidRPr="00753FA6">
        <w:rPr>
          <w:rFonts w:ascii="Times New Roman" w:hAnsi="Times New Roman" w:cs="Times New Roman"/>
        </w:rPr>
        <w:t xml:space="preserve"> </w:t>
      </w:r>
      <w:r w:rsidR="00A75A3B" w:rsidRPr="00753FA6">
        <w:rPr>
          <w:rFonts w:ascii="Times New Roman" w:hAnsi="Times New Roman" w:cs="Times New Roman"/>
        </w:rPr>
        <w:t>breeding</w:t>
      </w:r>
      <w:r w:rsidR="00891027" w:rsidRPr="00753FA6">
        <w:rPr>
          <w:rFonts w:ascii="Times New Roman" w:hAnsi="Times New Roman" w:cs="Times New Roman"/>
        </w:rPr>
        <w:t xml:space="preserve"> </w:t>
      </w:r>
      <w:r w:rsidR="005600BD" w:rsidRPr="00753FA6">
        <w:rPr>
          <w:rFonts w:ascii="Times New Roman" w:hAnsi="Times New Roman" w:cs="Times New Roman"/>
        </w:rPr>
        <w:t>cavity</w:t>
      </w:r>
      <w:r w:rsidR="00891027" w:rsidRPr="00753FA6">
        <w:rPr>
          <w:rFonts w:ascii="Times New Roman" w:hAnsi="Times New Roman" w:cs="Times New Roman"/>
        </w:rPr>
        <w:t xml:space="preserve"> </w:t>
      </w:r>
      <w:r w:rsidR="005600BD" w:rsidRPr="00753FA6">
        <w:rPr>
          <w:rFonts w:ascii="Times New Roman" w:hAnsi="Times New Roman" w:cs="Times New Roman"/>
        </w:rPr>
        <w:fldChar w:fldCharType="begin" w:fldLock="1"/>
      </w:r>
      <w:r w:rsidR="005600BD" w:rsidRPr="00753FA6">
        <w:rPr>
          <w:rFonts w:ascii="Times New Roman" w:hAnsi="Times New Roman" w:cs="Times New Roman"/>
        </w:rPr>
        <w:instrText>ADDIN CSL_CITATION {"citationItems":[{"id":"ITEM-1","itemData":{"DOI":"10.5253/arde.v105i1.a8","ISSN":"0373-2266","abstract":"In managed forests, birds that create their own breeding holes in trees have limited access to substrates in which they can excavate. Therefore, nest site use in these forests possibly reflects availability of substrates more than species preferences. We analysed data on nest sites of Great Spotted Woodpeckers Dendrocopos major collected during 1987–2013 in the strictly protected part of Białowieża National Park in East Poland. The woodpeckers excavated breeding holes in 11 tree species, but species used in individual habitats varied greatly: Alder Alnus glutinosa was almost the only species used in the riverine forest; Aspen Populus tremula, Hornbeam Carpinus betulus and Pedunculate Oak Quercus robur were used most often in oak-lime-hornbeam forest, whereas Scots Pine Pinus sylvestris and P. tremula were used most in coniferous habitat. In oak-lime-hornbeam habitat, the birds strongly preferred to excavate in P. tremula and Q. robur, in the coniferous habitat the birds preferred P. sylvestris and P. trem...","author":[{"dropping-particle":"","family":"Hebda","given":"Grzegorz","non-dropping-particle":"","parse-names":false,"suffix":""},{"dropping-particle":"","family":"Wesołowski","given":"Tomasz","non-dropping-particle":"","parse-names":false,"suffix":""},{"dropping-particle":"","family":"Rowiński","given":"Patryk","non-dropping-particle":"","parse-names":false,"suffix":""}],"container-title":"Ardea","id":"ITEM-1","issue":"1","issued":{"date-parts":[["2017"]]},"page":"61-71","title":" Nest Sites of a Strong Excavator, the Great Spotted Woodpecker Dendrocopos major , in a Primeval Forest ","type":"article-journal","volume":"105"},"uris":["http://www.mendeley.com/documents/?uuid=59285439-9b8e-476d-934b-99f31457aaaf"]}],"mendeley":{"formattedCitation":"(Hebda et al., 2017)","plainTextFormattedCitation":"(Hebda et al., 2017)","previouslyFormattedCitation":"(Hebda et al., 2017)"},"properties":{"noteIndex":0},"schema":"https://github.com/citation-style-language/schema/raw/master/csl-citation.json"}</w:instrText>
      </w:r>
      <w:r w:rsidR="005600BD" w:rsidRPr="00753FA6">
        <w:rPr>
          <w:rFonts w:ascii="Times New Roman" w:hAnsi="Times New Roman" w:cs="Times New Roman"/>
        </w:rPr>
        <w:fldChar w:fldCharType="separate"/>
      </w:r>
      <w:r w:rsidR="005600BD" w:rsidRPr="00753FA6">
        <w:rPr>
          <w:rFonts w:ascii="Times New Roman" w:hAnsi="Times New Roman" w:cs="Times New Roman"/>
          <w:noProof/>
        </w:rPr>
        <w:t>(Hebda</w:t>
      </w:r>
      <w:r w:rsidR="00891027" w:rsidRPr="00753FA6">
        <w:rPr>
          <w:rFonts w:ascii="Times New Roman" w:hAnsi="Times New Roman" w:cs="Times New Roman"/>
          <w:noProof/>
        </w:rPr>
        <w:t xml:space="preserve"> </w:t>
      </w:r>
      <w:r w:rsidR="005600BD"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5600BD"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5600BD" w:rsidRPr="00753FA6">
        <w:rPr>
          <w:rFonts w:ascii="Times New Roman" w:hAnsi="Times New Roman" w:cs="Times New Roman"/>
          <w:noProof/>
        </w:rPr>
        <w:t>2017)</w:t>
      </w:r>
      <w:r w:rsidR="005600BD"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5600BD" w:rsidRPr="00753FA6">
        <w:rPr>
          <w:rFonts w:ascii="Times New Roman" w:hAnsi="Times New Roman" w:cs="Times New Roman"/>
        </w:rPr>
        <w:t>and</w:t>
      </w:r>
      <w:r w:rsidR="00891027" w:rsidRPr="00753FA6">
        <w:rPr>
          <w:rFonts w:ascii="Times New Roman" w:hAnsi="Times New Roman" w:cs="Times New Roman"/>
        </w:rPr>
        <w:t xml:space="preserve"> </w:t>
      </w:r>
      <w:r w:rsidR="00D577AF" w:rsidRPr="00753FA6">
        <w:rPr>
          <w:rFonts w:ascii="Times New Roman" w:hAnsi="Times New Roman" w:cs="Times New Roman"/>
        </w:rPr>
        <w:t>strong</w:t>
      </w:r>
      <w:r w:rsidR="00891027" w:rsidRPr="00753FA6">
        <w:rPr>
          <w:rFonts w:ascii="Times New Roman" w:hAnsi="Times New Roman" w:cs="Times New Roman"/>
        </w:rPr>
        <w:t xml:space="preserve"> </w:t>
      </w:r>
      <w:r w:rsidR="00D577AF" w:rsidRPr="00753FA6">
        <w:rPr>
          <w:rFonts w:ascii="Times New Roman" w:hAnsi="Times New Roman" w:cs="Times New Roman"/>
        </w:rPr>
        <w:t>excavators</w:t>
      </w:r>
      <w:r>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 xml:space="preserve">such </w:t>
      </w:r>
      <w:r w:rsidR="00D577AF" w:rsidRPr="00753FA6">
        <w:rPr>
          <w:rFonts w:ascii="Times New Roman" w:hAnsi="Times New Roman" w:cs="Times New Roman"/>
        </w:rPr>
        <w:t>as</w:t>
      </w:r>
      <w:r w:rsidR="00891027" w:rsidRPr="00753FA6">
        <w:rPr>
          <w:rFonts w:ascii="Times New Roman" w:hAnsi="Times New Roman" w:cs="Times New Roman"/>
        </w:rPr>
        <w:t xml:space="preserve"> </w:t>
      </w:r>
      <w:r w:rsidR="00D577AF" w:rsidRPr="00753FA6">
        <w:rPr>
          <w:rFonts w:ascii="Times New Roman" w:hAnsi="Times New Roman" w:cs="Times New Roman"/>
        </w:rPr>
        <w:t>Black</w:t>
      </w:r>
      <w:r w:rsidR="00891027" w:rsidRPr="00753FA6">
        <w:rPr>
          <w:rFonts w:ascii="Times New Roman" w:hAnsi="Times New Roman" w:cs="Times New Roman"/>
        </w:rPr>
        <w:t xml:space="preserve"> </w:t>
      </w:r>
      <w:r w:rsidR="00D577AF" w:rsidRPr="00753FA6">
        <w:rPr>
          <w:rFonts w:ascii="Times New Roman" w:hAnsi="Times New Roman" w:cs="Times New Roman"/>
        </w:rPr>
        <w:t>Woodpecker</w:t>
      </w:r>
      <w:r w:rsidR="00891027" w:rsidRPr="00753FA6">
        <w:rPr>
          <w:rFonts w:ascii="Times New Roman" w:hAnsi="Times New Roman" w:cs="Times New Roman"/>
        </w:rPr>
        <w:t xml:space="preserve"> </w:t>
      </w:r>
      <w:r w:rsidR="00D577AF" w:rsidRPr="00753FA6">
        <w:rPr>
          <w:rFonts w:ascii="Times New Roman" w:hAnsi="Times New Roman" w:cs="Times New Roman"/>
        </w:rPr>
        <w:t>(</w:t>
      </w:r>
      <w:proofErr w:type="spellStart"/>
      <w:r w:rsidR="00D577AF" w:rsidRPr="00753FA6">
        <w:rPr>
          <w:rFonts w:ascii="Times New Roman" w:hAnsi="Times New Roman" w:cs="Times New Roman"/>
          <w:i/>
        </w:rPr>
        <w:t>Dryocopus</w:t>
      </w:r>
      <w:proofErr w:type="spellEnd"/>
      <w:r w:rsidR="00891027" w:rsidRPr="00753FA6">
        <w:rPr>
          <w:rFonts w:ascii="Times New Roman" w:hAnsi="Times New Roman" w:cs="Times New Roman"/>
          <w:i/>
        </w:rPr>
        <w:t xml:space="preserve"> </w:t>
      </w:r>
      <w:proofErr w:type="spellStart"/>
      <w:r w:rsidR="00D577AF" w:rsidRPr="00753FA6">
        <w:rPr>
          <w:rFonts w:ascii="Times New Roman" w:hAnsi="Times New Roman" w:cs="Times New Roman"/>
          <w:i/>
        </w:rPr>
        <w:t>martius</w:t>
      </w:r>
      <w:proofErr w:type="spellEnd"/>
      <w:r w:rsidR="00D577AF" w:rsidRPr="00753FA6">
        <w:rPr>
          <w:rFonts w:ascii="Times New Roman" w:hAnsi="Times New Roman" w:cs="Times New Roman"/>
        </w:rPr>
        <w:t>)</w:t>
      </w:r>
      <w:r>
        <w:rPr>
          <w:rFonts w:ascii="Times New Roman" w:hAnsi="Times New Roman" w:cs="Times New Roman"/>
        </w:rPr>
        <w:t>,</w:t>
      </w:r>
      <w:r w:rsidR="00891027" w:rsidRPr="00753FA6">
        <w:rPr>
          <w:rFonts w:ascii="Times New Roman" w:hAnsi="Times New Roman" w:cs="Times New Roman"/>
        </w:rPr>
        <w:t xml:space="preserve"> </w:t>
      </w:r>
      <w:r w:rsidR="00D577AF" w:rsidRPr="00753FA6">
        <w:rPr>
          <w:rFonts w:ascii="Times New Roman" w:hAnsi="Times New Roman" w:cs="Times New Roman"/>
        </w:rPr>
        <w:t>excavate</w:t>
      </w:r>
      <w:r w:rsidR="00891027" w:rsidRPr="00753FA6">
        <w:rPr>
          <w:rFonts w:ascii="Times New Roman" w:hAnsi="Times New Roman" w:cs="Times New Roman"/>
        </w:rPr>
        <w:t xml:space="preserve"> </w:t>
      </w:r>
      <w:r w:rsidR="00D577AF" w:rsidRPr="00753FA6">
        <w:rPr>
          <w:rFonts w:ascii="Times New Roman" w:hAnsi="Times New Roman" w:cs="Times New Roman"/>
        </w:rPr>
        <w:t>cavities</w:t>
      </w:r>
      <w:r w:rsidR="00891027" w:rsidRPr="00753FA6">
        <w:rPr>
          <w:rFonts w:ascii="Times New Roman" w:hAnsi="Times New Roman" w:cs="Times New Roman"/>
        </w:rPr>
        <w:t xml:space="preserve"> </w:t>
      </w:r>
      <w:r w:rsidR="00D577AF" w:rsidRPr="00753FA6">
        <w:rPr>
          <w:rFonts w:ascii="Times New Roman" w:hAnsi="Times New Roman" w:cs="Times New Roman"/>
        </w:rPr>
        <w:t>preferably</w:t>
      </w:r>
      <w:r w:rsidR="00891027" w:rsidRPr="00753FA6">
        <w:rPr>
          <w:rFonts w:ascii="Times New Roman" w:hAnsi="Times New Roman" w:cs="Times New Roman"/>
        </w:rPr>
        <w:t xml:space="preserve"> </w:t>
      </w:r>
      <w:r w:rsidR="00D577AF" w:rsidRPr="00753FA6">
        <w:rPr>
          <w:rFonts w:ascii="Times New Roman" w:hAnsi="Times New Roman" w:cs="Times New Roman"/>
        </w:rPr>
        <w:t>in</w:t>
      </w:r>
      <w:r w:rsidR="00891027" w:rsidRPr="00753FA6">
        <w:rPr>
          <w:rFonts w:ascii="Times New Roman" w:hAnsi="Times New Roman" w:cs="Times New Roman"/>
        </w:rPr>
        <w:t xml:space="preserve"> </w:t>
      </w:r>
      <w:r w:rsidR="00C761BD" w:rsidRPr="00753FA6">
        <w:rPr>
          <w:rFonts w:ascii="Times New Roman" w:hAnsi="Times New Roman" w:cs="Times New Roman"/>
        </w:rPr>
        <w:t>trees</w:t>
      </w:r>
      <w:r w:rsidR="00891027" w:rsidRPr="00753FA6">
        <w:rPr>
          <w:rFonts w:ascii="Times New Roman" w:hAnsi="Times New Roman" w:cs="Times New Roman"/>
        </w:rPr>
        <w:t xml:space="preserve"> </w:t>
      </w:r>
      <w:r w:rsidR="00C761BD" w:rsidRPr="00753FA6">
        <w:rPr>
          <w:rFonts w:ascii="Times New Roman" w:hAnsi="Times New Roman" w:cs="Times New Roman"/>
        </w:rPr>
        <w:t>with</w:t>
      </w:r>
      <w:r w:rsidR="00891027" w:rsidRPr="00753FA6">
        <w:rPr>
          <w:rFonts w:ascii="Times New Roman" w:hAnsi="Times New Roman" w:cs="Times New Roman"/>
        </w:rPr>
        <w:t xml:space="preserve"> </w:t>
      </w:r>
      <w:r w:rsidR="00C761BD" w:rsidRPr="00753FA6">
        <w:rPr>
          <w:rFonts w:ascii="Times New Roman" w:hAnsi="Times New Roman" w:cs="Times New Roman"/>
        </w:rPr>
        <w:t>signs</w:t>
      </w:r>
      <w:r w:rsidR="00891027" w:rsidRPr="00753FA6">
        <w:rPr>
          <w:rFonts w:ascii="Times New Roman" w:hAnsi="Times New Roman" w:cs="Times New Roman"/>
        </w:rPr>
        <w:t xml:space="preserve"> </w:t>
      </w:r>
      <w:r w:rsidR="00C761BD" w:rsidRPr="00753FA6">
        <w:rPr>
          <w:rFonts w:ascii="Times New Roman" w:hAnsi="Times New Roman" w:cs="Times New Roman"/>
        </w:rPr>
        <w:t>of</w:t>
      </w:r>
      <w:r w:rsidR="00891027" w:rsidRPr="00753FA6">
        <w:rPr>
          <w:rFonts w:ascii="Times New Roman" w:hAnsi="Times New Roman" w:cs="Times New Roman"/>
        </w:rPr>
        <w:t xml:space="preserve"> </w:t>
      </w:r>
      <w:r w:rsidR="00F84AE2" w:rsidRPr="00753FA6">
        <w:rPr>
          <w:rFonts w:ascii="Times New Roman" w:hAnsi="Times New Roman" w:cs="Times New Roman"/>
        </w:rPr>
        <w:t>wood</w:t>
      </w:r>
      <w:r w:rsidR="00891027" w:rsidRPr="00753FA6">
        <w:rPr>
          <w:rFonts w:ascii="Times New Roman" w:hAnsi="Times New Roman" w:cs="Times New Roman"/>
        </w:rPr>
        <w:t xml:space="preserve"> </w:t>
      </w:r>
      <w:r w:rsidR="00C761BD" w:rsidRPr="00753FA6">
        <w:rPr>
          <w:rFonts w:ascii="Times New Roman" w:hAnsi="Times New Roman" w:cs="Times New Roman"/>
        </w:rPr>
        <w:t>decay</w:t>
      </w:r>
      <w:r w:rsidR="00891027" w:rsidRPr="00753FA6">
        <w:rPr>
          <w:rFonts w:ascii="Times New Roman" w:hAnsi="Times New Roman" w:cs="Times New Roman"/>
        </w:rPr>
        <w:t xml:space="preserve"> </w:t>
      </w:r>
      <w:r w:rsidR="00D577AF" w:rsidRPr="00753FA6">
        <w:rPr>
          <w:rFonts w:ascii="Times New Roman" w:hAnsi="Times New Roman" w:cs="Times New Roman"/>
        </w:rPr>
        <w:fldChar w:fldCharType="begin" w:fldLock="1"/>
      </w:r>
      <w:r w:rsidR="00D577AF" w:rsidRPr="00753FA6">
        <w:rPr>
          <w:rFonts w:ascii="Times New Roman" w:hAnsi="Times New Roman" w:cs="Times New Roman"/>
        </w:rPr>
        <w:instrText>ADDIN CSL_CITATION {"citationItems":[{"id":"ITEM-1","itemData":{"DOI":"10.1016/j.foreco.2019.117621","ISSN":"03781127","abstract":"The Black Woodpecker (Dryocopus martius L.) is both an ecosystem engineer and an umbrella species: it has the capacity to modify its environment through cavity excavation, which in turn favors a large range of species that depend on cavities but are unable to dig them themselves (secondary cavity nesters). However, the factors driving cavity excavation by the Black woodpecker at the tree scale remain poorly known. We analyzed the characteristics of trees bearing Black Woodpecker cavities to assess the bird's local habitat requirements and their conservation potential as habitat trees. We compared the traits and characteristics of trees bearing Black Woodpecker cavities (n = 60) and control trees (n = 56) in two managed lowland broadleave-dominated forests in France. We hypothesized that: (i) Cavity-trees would have lower wood density and display more conks of fungi than control-trees; (ii) The local environment of cavity-trees would be less crowded than those of the control trees. In particular, the first branch would be higher up, and their first neighboring tree would be further away from cavity-trees compared to control-trees; (iii) Cavity-trees would display a higher number of other woodpecker cavities and more saproxylic microhabitats than the control-trees. We validated most of our hypotheses and showed that cavity trees differed significantly from their control counterparts. Black Woodpeckers excavate trees with softer wood and higher first branches in a less crowded environment, thus minimizing both the energy dedicated to cavity excavation and predation risk. Second, cavity-trees bear more microhabitats and play a complementary umbrella role than what was documented before. They also appear a good candidate for habitat-tree conservation. In terms of biodiversity-friendly management measures, it would be beneficial to favor large isolated standing trees devoid of low branches (notably beech), especially in stands dominated by other tree species.","author":[{"dropping-particle":"","family":"Puverel","given":"Camille","non-dropping-particle":"","parse-names":false,"suffix":""},{"dropping-particle":"","family":"Abourachid","given":"Anick","non-dropping-particle":"","parse-names":false,"suffix":""},{"dropping-particle":"","family":"Böhmer","given":"Christine","non-dropping-particle":"","parse-names":false,"suffix":""},{"dropping-particle":"","family":"Leban","given":"Jean Michel","non-dropping-particle":"","parse-names":false,"suffix":""},{"dropping-particle":"","family":"Svoboda","given":"Miroslav","non-dropping-particle":"","parse-names":false,"suffix":""},{"dropping-particle":"","family":"Paillet","given":"Yoan","non-dropping-particle":"","parse-names":false,"suffix":""}],"container-title":"Forest Ecology and Management","id":"ITEM-1","issue":"October","issued":{"date-parts":[["2019"]]},"page":"117621","publisher":"Elsevier","title":"This is my spot: What are the characteristics of the trees excavated by the Black Woodpecker? A case study in two managed French forests","type":"article-journal","volume":"453"},"uris":["http://www.mendeley.com/documents/?uuid=4ba0ec78-7ae0-4cd8-900c-1740f17fec70"]}],"mendeley":{"formattedCitation":"(Puverel et al., 2019)","plainTextFormattedCitation":"(Puverel et al., 2019)","previouslyFormattedCitation":"(Puverel et al., 2019)"},"properties":{"noteIndex":0},"schema":"https://github.com/citation-style-language/schema/raw/master/csl-citation.json"}</w:instrText>
      </w:r>
      <w:r w:rsidR="00D577AF" w:rsidRPr="00753FA6">
        <w:rPr>
          <w:rFonts w:ascii="Times New Roman" w:hAnsi="Times New Roman" w:cs="Times New Roman"/>
        </w:rPr>
        <w:fldChar w:fldCharType="separate"/>
      </w:r>
      <w:r w:rsidR="00D577AF" w:rsidRPr="00753FA6">
        <w:rPr>
          <w:rFonts w:ascii="Times New Roman" w:hAnsi="Times New Roman" w:cs="Times New Roman"/>
          <w:noProof/>
        </w:rPr>
        <w:t>(Puverel</w:t>
      </w:r>
      <w:r w:rsidR="00891027" w:rsidRPr="00753FA6">
        <w:rPr>
          <w:rFonts w:ascii="Times New Roman" w:hAnsi="Times New Roman" w:cs="Times New Roman"/>
          <w:noProof/>
        </w:rPr>
        <w:t xml:space="preserve"> </w:t>
      </w:r>
      <w:r w:rsidR="00D577AF"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D577AF"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D577AF" w:rsidRPr="00753FA6">
        <w:rPr>
          <w:rFonts w:ascii="Times New Roman" w:hAnsi="Times New Roman" w:cs="Times New Roman"/>
          <w:noProof/>
        </w:rPr>
        <w:t>2019)</w:t>
      </w:r>
      <w:r w:rsidR="00D577AF" w:rsidRPr="00753FA6">
        <w:rPr>
          <w:rFonts w:ascii="Times New Roman" w:hAnsi="Times New Roman" w:cs="Times New Roman"/>
        </w:rPr>
        <w:fldChar w:fldCharType="end"/>
      </w:r>
      <w:r w:rsidR="00DB072D" w:rsidRPr="00753FA6">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A</w:t>
      </w:r>
      <w:r w:rsidR="005600BD" w:rsidRPr="00753FA6">
        <w:rPr>
          <w:rFonts w:ascii="Times New Roman" w:hAnsi="Times New Roman" w:cs="Times New Roman"/>
        </w:rPr>
        <w:t>bandoned</w:t>
      </w:r>
      <w:r w:rsidR="00891027" w:rsidRPr="00753FA6">
        <w:rPr>
          <w:rFonts w:ascii="Times New Roman" w:hAnsi="Times New Roman" w:cs="Times New Roman"/>
        </w:rPr>
        <w:t xml:space="preserve"> </w:t>
      </w:r>
      <w:r>
        <w:rPr>
          <w:rFonts w:ascii="Times New Roman" w:hAnsi="Times New Roman" w:cs="Times New Roman"/>
        </w:rPr>
        <w:t>w</w:t>
      </w:r>
      <w:r w:rsidR="005600BD" w:rsidRPr="00753FA6">
        <w:rPr>
          <w:rFonts w:ascii="Times New Roman" w:hAnsi="Times New Roman" w:cs="Times New Roman"/>
        </w:rPr>
        <w:t>oodpecker</w:t>
      </w:r>
      <w:r w:rsidR="00891027" w:rsidRPr="00753FA6">
        <w:rPr>
          <w:rFonts w:ascii="Times New Roman" w:hAnsi="Times New Roman" w:cs="Times New Roman"/>
        </w:rPr>
        <w:t xml:space="preserve"> </w:t>
      </w:r>
      <w:r w:rsidR="005600BD" w:rsidRPr="00753FA6">
        <w:rPr>
          <w:rFonts w:ascii="Times New Roman" w:hAnsi="Times New Roman" w:cs="Times New Roman"/>
        </w:rPr>
        <w:t>cavities</w:t>
      </w:r>
      <w:r w:rsidR="00891027" w:rsidRPr="00753FA6">
        <w:rPr>
          <w:rFonts w:ascii="Times New Roman" w:hAnsi="Times New Roman" w:cs="Times New Roman"/>
        </w:rPr>
        <w:t xml:space="preserve"> </w:t>
      </w:r>
      <w:r w:rsidR="005600BD" w:rsidRPr="00753FA6">
        <w:rPr>
          <w:rFonts w:ascii="Times New Roman" w:hAnsi="Times New Roman" w:cs="Times New Roman"/>
        </w:rPr>
        <w:t>can</w:t>
      </w:r>
      <w:r w:rsidR="00891027" w:rsidRPr="00753FA6">
        <w:rPr>
          <w:rFonts w:ascii="Times New Roman" w:hAnsi="Times New Roman" w:cs="Times New Roman"/>
        </w:rPr>
        <w:t xml:space="preserve"> </w:t>
      </w:r>
      <w:r w:rsidR="005600BD" w:rsidRPr="00753FA6">
        <w:rPr>
          <w:rFonts w:ascii="Times New Roman" w:hAnsi="Times New Roman" w:cs="Times New Roman"/>
        </w:rPr>
        <w:t>then</w:t>
      </w:r>
      <w:r w:rsidR="00891027" w:rsidRPr="00753FA6">
        <w:rPr>
          <w:rFonts w:ascii="Times New Roman" w:hAnsi="Times New Roman" w:cs="Times New Roman"/>
        </w:rPr>
        <w:t xml:space="preserve"> </w:t>
      </w:r>
      <w:r w:rsidR="005600BD" w:rsidRPr="00753FA6">
        <w:rPr>
          <w:rFonts w:ascii="Times New Roman" w:hAnsi="Times New Roman" w:cs="Times New Roman"/>
        </w:rPr>
        <w:t>serve</w:t>
      </w:r>
      <w:r w:rsidR="00891027" w:rsidRPr="00753FA6">
        <w:rPr>
          <w:rFonts w:ascii="Times New Roman" w:hAnsi="Times New Roman" w:cs="Times New Roman"/>
        </w:rPr>
        <w:t xml:space="preserve"> </w:t>
      </w:r>
      <w:r w:rsidR="005600BD" w:rsidRPr="00753FA6">
        <w:rPr>
          <w:rFonts w:ascii="Times New Roman" w:hAnsi="Times New Roman" w:cs="Times New Roman"/>
        </w:rPr>
        <w:t>as</w:t>
      </w:r>
      <w:r w:rsidR="00891027" w:rsidRPr="00753FA6">
        <w:rPr>
          <w:rFonts w:ascii="Times New Roman" w:hAnsi="Times New Roman" w:cs="Times New Roman"/>
        </w:rPr>
        <w:t xml:space="preserve"> </w:t>
      </w:r>
      <w:r w:rsidR="005600BD" w:rsidRPr="00753FA6">
        <w:rPr>
          <w:rFonts w:ascii="Times New Roman" w:hAnsi="Times New Roman" w:cs="Times New Roman"/>
        </w:rPr>
        <w:t>a</w:t>
      </w:r>
      <w:r w:rsidR="00891027" w:rsidRPr="00753FA6">
        <w:rPr>
          <w:rFonts w:ascii="Times New Roman" w:hAnsi="Times New Roman" w:cs="Times New Roman"/>
        </w:rPr>
        <w:t xml:space="preserve"> </w:t>
      </w:r>
      <w:r w:rsidR="005600BD" w:rsidRPr="00753FA6">
        <w:rPr>
          <w:rFonts w:ascii="Times New Roman" w:hAnsi="Times New Roman" w:cs="Times New Roman"/>
        </w:rPr>
        <w:t>nesting</w:t>
      </w:r>
      <w:r w:rsidR="00891027" w:rsidRPr="00753FA6">
        <w:rPr>
          <w:rFonts w:ascii="Times New Roman" w:hAnsi="Times New Roman" w:cs="Times New Roman"/>
        </w:rPr>
        <w:t xml:space="preserve"> </w:t>
      </w:r>
      <w:r w:rsidR="005600BD" w:rsidRPr="00753FA6">
        <w:rPr>
          <w:rFonts w:ascii="Times New Roman" w:hAnsi="Times New Roman" w:cs="Times New Roman"/>
        </w:rPr>
        <w:t>opportunity</w:t>
      </w:r>
      <w:r w:rsidR="00891027" w:rsidRPr="00753FA6">
        <w:rPr>
          <w:rFonts w:ascii="Times New Roman" w:hAnsi="Times New Roman" w:cs="Times New Roman"/>
        </w:rPr>
        <w:t xml:space="preserve"> </w:t>
      </w:r>
      <w:r w:rsidR="005600BD" w:rsidRPr="00753FA6">
        <w:rPr>
          <w:rFonts w:ascii="Times New Roman" w:hAnsi="Times New Roman" w:cs="Times New Roman"/>
        </w:rPr>
        <w:t>for</w:t>
      </w:r>
      <w:r w:rsidR="00891027" w:rsidRPr="00753FA6">
        <w:rPr>
          <w:rFonts w:ascii="Times New Roman" w:hAnsi="Times New Roman" w:cs="Times New Roman"/>
        </w:rPr>
        <w:t xml:space="preserve"> </w:t>
      </w:r>
      <w:r w:rsidR="005600BD" w:rsidRPr="00753FA6">
        <w:rPr>
          <w:rFonts w:ascii="Times New Roman" w:hAnsi="Times New Roman" w:cs="Times New Roman"/>
        </w:rPr>
        <w:t>secondary</w:t>
      </w:r>
      <w:r w:rsidR="00891027" w:rsidRPr="00753FA6">
        <w:rPr>
          <w:rFonts w:ascii="Times New Roman" w:hAnsi="Times New Roman" w:cs="Times New Roman"/>
        </w:rPr>
        <w:t xml:space="preserve"> </w:t>
      </w:r>
      <w:r w:rsidR="005600BD" w:rsidRPr="00753FA6">
        <w:rPr>
          <w:rFonts w:ascii="Times New Roman" w:hAnsi="Times New Roman" w:cs="Times New Roman"/>
        </w:rPr>
        <w:t>cavity</w:t>
      </w:r>
      <w:r w:rsidR="00891027" w:rsidRPr="00753FA6">
        <w:rPr>
          <w:rFonts w:ascii="Times New Roman" w:hAnsi="Times New Roman" w:cs="Times New Roman"/>
        </w:rPr>
        <w:t xml:space="preserve"> </w:t>
      </w:r>
      <w:r w:rsidR="005600BD" w:rsidRPr="00753FA6">
        <w:rPr>
          <w:rFonts w:ascii="Times New Roman" w:hAnsi="Times New Roman" w:cs="Times New Roman"/>
        </w:rPr>
        <w:t>nesters</w:t>
      </w:r>
      <w:r w:rsidR="00891027" w:rsidRPr="00753FA6">
        <w:rPr>
          <w:rFonts w:ascii="Times New Roman" w:hAnsi="Times New Roman" w:cs="Times New Roman"/>
        </w:rPr>
        <w:t xml:space="preserve"> </w:t>
      </w:r>
      <w:r w:rsidR="005408D1" w:rsidRPr="00753FA6">
        <w:rPr>
          <w:rFonts w:ascii="Times New Roman" w:hAnsi="Times New Roman" w:cs="Times New Roman"/>
        </w:rPr>
        <w:fldChar w:fldCharType="begin" w:fldLock="1"/>
      </w:r>
      <w:r w:rsidR="00422406" w:rsidRPr="00753FA6">
        <w:rPr>
          <w:rFonts w:ascii="Times New Roman" w:hAnsi="Times New Roman" w:cs="Times New Roman"/>
        </w:rPr>
        <w:instrText>ADDIN CSL_CITATION {"citationItems":[{"id":"ITEM-1","itemData":{"DOI":"10.1016/j.foreco.2018.01.043","ISSN":"03781127","abstract":"Primary cavity-producers like woodpeckers are often considered as keystone species, because they produce nest-sites also for several other cavity-nesting animals and, thus, maintain ecological webs of cavity-breeders. However, the detailed temporal dynamics of cavities and their lifetime occupancy rates and survival are not usually known which makes it difficult to assess the actual significance and full impact of primary cavity-breeders. In this study, we monitored cavities in a large forest landscape, covering the full lifetime of cavities. We focused on a mature and old-growth forest specialist cavity-breeder, the Three-toed Woodpecker Picoides tridactylus. The data include the annual occupancy history of 655 old cavities of the Three-toed Woodpecker in 86 territories in a 170-km2 area in southern Finland during 1987–2017. The study area included both managed and natural forest types. The median survival time of a cavity was 10 years, but there were significant differences between forest area types with a range of 7–13 years. The occupancy in all cavities was 21.3%, and the cavities were available for secondary cavity-breeders each year. There was a significant negative correlation between the occupancy and the age of the cavity. The first five years of a cavity were important for the total occupancy, and 86% of occupancies took place before the median age of the cavities. In cavities older than 15 years the occupancy was only 7%. The pattern was similar in all types of forests. Our results show that cavities made by Three-toed Woodpeckers have rather long lifespan but also that their active use by other cavity-breeding species is restricted mostly to few years only. The result indicates that new, fresh cavities are needed continuously in a forest landscape, in order to maintain the role that Three-toed Woodpecker has as a keystone species.","author":[{"dropping-particle":"","family":"Pakkala","given":"Timo","non-dropping-particle":"","parse-names":false,"suffix":""},{"dropping-particle":"","family":"Tiainen","given":"Juha","non-dropping-particle":"","parse-names":false,"suffix":""},{"dropping-particle":"","family":"Piha","given":"Markus","non-dropping-particle":"","parse-names":false,"suffix":""},{"dropping-particle":"","family":"Kouki","given":"Jari","non-dropping-particle":"","parse-names":false,"suffix":""}],"container-title":"Forest Ecology and Management","id":"ITEM-1","issue":"February","issued":{"date-parts":[["2018"]]},"page":"70-75","publisher":"Elsevier","title":"Three-toed Woodpecker cavities in trees: A keystone structural feature in forests shows decadal persistence but only short-term benefit for secondary cavity-breeders","type":"article-journal","volume":"413"},"uris":["http://www.mendeley.com/documents/?uuid=f0f26bf4-b7fb-4cf1-b08e-0ba036aac3c5"]}],"mendeley":{"formattedCitation":"(Pakkala et al., 2018)","plainTextFormattedCitation":"(Pakkala et al., 2018)","previouslyFormattedCitation":"(Pakkala et al., 2018)"},"properties":{"noteIndex":0},"schema":"https://github.com/citation-style-language/schema/raw/master/csl-citation.json"}</w:instrText>
      </w:r>
      <w:r w:rsidR="005408D1" w:rsidRPr="00753FA6">
        <w:rPr>
          <w:rFonts w:ascii="Times New Roman" w:hAnsi="Times New Roman" w:cs="Times New Roman"/>
        </w:rPr>
        <w:fldChar w:fldCharType="separate"/>
      </w:r>
      <w:r w:rsidR="005408D1" w:rsidRPr="00753FA6">
        <w:rPr>
          <w:rFonts w:ascii="Times New Roman" w:hAnsi="Times New Roman" w:cs="Times New Roman"/>
          <w:noProof/>
        </w:rPr>
        <w:t>(Pakkala</w:t>
      </w:r>
      <w:r w:rsidR="00891027" w:rsidRPr="00753FA6">
        <w:rPr>
          <w:rFonts w:ascii="Times New Roman" w:hAnsi="Times New Roman" w:cs="Times New Roman"/>
          <w:noProof/>
        </w:rPr>
        <w:t xml:space="preserve"> </w:t>
      </w:r>
      <w:r w:rsidR="005408D1"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5408D1"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5408D1" w:rsidRPr="00753FA6">
        <w:rPr>
          <w:rFonts w:ascii="Times New Roman" w:hAnsi="Times New Roman" w:cs="Times New Roman"/>
          <w:noProof/>
        </w:rPr>
        <w:t>2018)</w:t>
      </w:r>
      <w:r w:rsidR="005408D1" w:rsidRPr="00753FA6">
        <w:rPr>
          <w:rFonts w:ascii="Times New Roman" w:hAnsi="Times New Roman" w:cs="Times New Roman"/>
        </w:rPr>
        <w:fldChar w:fldCharType="end"/>
      </w:r>
      <w:r w:rsidR="005600BD" w:rsidRPr="00753FA6">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Therefore</w:t>
      </w:r>
      <w:r w:rsidR="00917D60" w:rsidRPr="00753FA6">
        <w:rPr>
          <w:rFonts w:ascii="Times New Roman" w:hAnsi="Times New Roman" w:cs="Times New Roman"/>
        </w:rPr>
        <w:t>,</w:t>
      </w:r>
      <w:r w:rsidR="00891027" w:rsidRPr="00753FA6">
        <w:rPr>
          <w:rFonts w:ascii="Times New Roman" w:hAnsi="Times New Roman" w:cs="Times New Roman"/>
        </w:rPr>
        <w:t xml:space="preserve"> </w:t>
      </w:r>
      <w:r w:rsidR="00CC5420">
        <w:rPr>
          <w:rFonts w:ascii="Times New Roman" w:hAnsi="Times New Roman" w:cs="Times New Roman"/>
        </w:rPr>
        <w:t>large</w:t>
      </w:r>
      <w:r w:rsidR="00891027" w:rsidRPr="00753FA6">
        <w:rPr>
          <w:rFonts w:ascii="Times New Roman" w:hAnsi="Times New Roman" w:cs="Times New Roman"/>
        </w:rPr>
        <w:t xml:space="preserve"> </w:t>
      </w:r>
      <w:r w:rsidR="00917D60" w:rsidRPr="00753FA6">
        <w:rPr>
          <w:rFonts w:ascii="Times New Roman" w:hAnsi="Times New Roman" w:cs="Times New Roman"/>
        </w:rPr>
        <w:t>trees</w:t>
      </w:r>
      <w:r w:rsidR="00891027" w:rsidRPr="00753FA6">
        <w:rPr>
          <w:rFonts w:ascii="Times New Roman" w:hAnsi="Times New Roman" w:cs="Times New Roman"/>
        </w:rPr>
        <w:t xml:space="preserve"> </w:t>
      </w:r>
      <w:r w:rsidR="00917D60" w:rsidRPr="00753FA6">
        <w:rPr>
          <w:rFonts w:ascii="Times New Roman" w:hAnsi="Times New Roman" w:cs="Times New Roman"/>
        </w:rPr>
        <w:t>play</w:t>
      </w:r>
      <w:r w:rsidR="00891027" w:rsidRPr="00753FA6">
        <w:rPr>
          <w:rFonts w:ascii="Times New Roman" w:hAnsi="Times New Roman" w:cs="Times New Roman"/>
        </w:rPr>
        <w:t xml:space="preserve"> </w:t>
      </w:r>
      <w:r w:rsidR="00917D60" w:rsidRPr="00753FA6">
        <w:rPr>
          <w:rFonts w:ascii="Times New Roman" w:hAnsi="Times New Roman" w:cs="Times New Roman"/>
        </w:rPr>
        <w:t>an</w:t>
      </w:r>
      <w:r w:rsidR="00891027" w:rsidRPr="00753FA6">
        <w:rPr>
          <w:rFonts w:ascii="Times New Roman" w:hAnsi="Times New Roman" w:cs="Times New Roman"/>
        </w:rPr>
        <w:t xml:space="preserve"> </w:t>
      </w:r>
      <w:r w:rsidR="00917D60" w:rsidRPr="00753FA6">
        <w:rPr>
          <w:rFonts w:ascii="Times New Roman" w:hAnsi="Times New Roman" w:cs="Times New Roman"/>
        </w:rPr>
        <w:t>important</w:t>
      </w:r>
      <w:r w:rsidR="00891027" w:rsidRPr="00753FA6">
        <w:rPr>
          <w:rFonts w:ascii="Times New Roman" w:hAnsi="Times New Roman" w:cs="Times New Roman"/>
        </w:rPr>
        <w:t xml:space="preserve"> </w:t>
      </w:r>
      <w:r w:rsidR="00387C79" w:rsidRPr="00753FA6">
        <w:rPr>
          <w:rFonts w:ascii="Times New Roman" w:hAnsi="Times New Roman" w:cs="Times New Roman"/>
        </w:rPr>
        <w:t>role</w:t>
      </w:r>
      <w:r w:rsidR="00891027" w:rsidRPr="00753FA6">
        <w:rPr>
          <w:rFonts w:ascii="Times New Roman" w:hAnsi="Times New Roman" w:cs="Times New Roman"/>
        </w:rPr>
        <w:t xml:space="preserve"> </w:t>
      </w:r>
      <w:r w:rsidR="00387C79" w:rsidRPr="00753FA6">
        <w:rPr>
          <w:rFonts w:ascii="Times New Roman" w:hAnsi="Times New Roman" w:cs="Times New Roman"/>
        </w:rPr>
        <w:t>for</w:t>
      </w:r>
      <w:r w:rsidR="00891027" w:rsidRPr="00753FA6">
        <w:rPr>
          <w:rFonts w:ascii="Times New Roman" w:hAnsi="Times New Roman" w:cs="Times New Roman"/>
        </w:rPr>
        <w:t xml:space="preserve"> </w:t>
      </w:r>
      <w:r w:rsidR="00387C79" w:rsidRPr="00753FA6">
        <w:rPr>
          <w:rFonts w:ascii="Times New Roman" w:hAnsi="Times New Roman" w:cs="Times New Roman"/>
        </w:rPr>
        <w:t>forest</w:t>
      </w:r>
      <w:r w:rsidR="00891027" w:rsidRPr="00753FA6">
        <w:rPr>
          <w:rFonts w:ascii="Times New Roman" w:hAnsi="Times New Roman" w:cs="Times New Roman"/>
        </w:rPr>
        <w:t xml:space="preserve"> </w:t>
      </w:r>
      <w:r w:rsidR="00387C79" w:rsidRPr="00753FA6">
        <w:rPr>
          <w:rFonts w:ascii="Times New Roman" w:hAnsi="Times New Roman" w:cs="Times New Roman"/>
        </w:rPr>
        <w:t>bird</w:t>
      </w:r>
      <w:r w:rsidR="00891027" w:rsidRPr="00753FA6">
        <w:rPr>
          <w:rFonts w:ascii="Times New Roman" w:hAnsi="Times New Roman" w:cs="Times New Roman"/>
        </w:rPr>
        <w:t xml:space="preserve"> </w:t>
      </w:r>
      <w:r w:rsidR="00387C79" w:rsidRPr="00753FA6">
        <w:rPr>
          <w:rFonts w:ascii="Times New Roman" w:hAnsi="Times New Roman" w:cs="Times New Roman"/>
        </w:rPr>
        <w:t>diversity</w:t>
      </w:r>
      <w:r>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e</w:t>
      </w:r>
      <w:r w:rsidR="00917D60" w:rsidRPr="00753FA6">
        <w:rPr>
          <w:rFonts w:ascii="Times New Roman" w:hAnsi="Times New Roman" w:cs="Times New Roman"/>
        </w:rPr>
        <w:t>specially</w:t>
      </w:r>
      <w:r w:rsidR="00891027" w:rsidRPr="00753FA6">
        <w:rPr>
          <w:rFonts w:ascii="Times New Roman" w:hAnsi="Times New Roman" w:cs="Times New Roman"/>
        </w:rPr>
        <w:t xml:space="preserve"> </w:t>
      </w:r>
      <w:r w:rsidR="00917D60" w:rsidRPr="00753FA6">
        <w:rPr>
          <w:rFonts w:ascii="Times New Roman" w:hAnsi="Times New Roman" w:cs="Times New Roman"/>
        </w:rPr>
        <w:t>in</w:t>
      </w:r>
      <w:r w:rsidR="00891027" w:rsidRPr="00753FA6">
        <w:rPr>
          <w:rFonts w:ascii="Times New Roman" w:hAnsi="Times New Roman" w:cs="Times New Roman"/>
        </w:rPr>
        <w:t xml:space="preserve"> </w:t>
      </w:r>
      <w:r w:rsidR="00917D60" w:rsidRPr="00753FA6">
        <w:rPr>
          <w:rFonts w:ascii="Times New Roman" w:hAnsi="Times New Roman" w:cs="Times New Roman"/>
        </w:rPr>
        <w:t>production</w:t>
      </w:r>
      <w:r w:rsidR="00891027" w:rsidRPr="00753FA6">
        <w:rPr>
          <w:rFonts w:ascii="Times New Roman" w:hAnsi="Times New Roman" w:cs="Times New Roman"/>
        </w:rPr>
        <w:t xml:space="preserve"> </w:t>
      </w:r>
      <w:r w:rsidR="00917D60" w:rsidRPr="00753FA6">
        <w:rPr>
          <w:rFonts w:ascii="Times New Roman" w:hAnsi="Times New Roman" w:cs="Times New Roman"/>
        </w:rPr>
        <w:t>forests,</w:t>
      </w:r>
      <w:r w:rsidR="00891027" w:rsidRPr="00753FA6">
        <w:rPr>
          <w:rFonts w:ascii="Times New Roman" w:hAnsi="Times New Roman" w:cs="Times New Roman"/>
        </w:rPr>
        <w:t xml:space="preserve"> </w:t>
      </w:r>
      <w:r w:rsidR="00917D60" w:rsidRPr="00753FA6">
        <w:rPr>
          <w:rFonts w:ascii="Times New Roman" w:hAnsi="Times New Roman" w:cs="Times New Roman"/>
        </w:rPr>
        <w:t>where</w:t>
      </w:r>
      <w:r w:rsidR="00891027" w:rsidRPr="00753FA6">
        <w:rPr>
          <w:rFonts w:ascii="Times New Roman" w:hAnsi="Times New Roman" w:cs="Times New Roman"/>
        </w:rPr>
        <w:t xml:space="preserve"> </w:t>
      </w:r>
      <w:r w:rsidR="00917D60" w:rsidRPr="00753FA6">
        <w:rPr>
          <w:rFonts w:ascii="Times New Roman" w:hAnsi="Times New Roman" w:cs="Times New Roman"/>
        </w:rPr>
        <w:t>values</w:t>
      </w:r>
      <w:r w:rsidR="00891027" w:rsidRPr="00753FA6">
        <w:rPr>
          <w:rFonts w:ascii="Times New Roman" w:hAnsi="Times New Roman" w:cs="Times New Roman"/>
        </w:rPr>
        <w:t xml:space="preserve"> </w:t>
      </w:r>
      <w:r w:rsidR="00917D60" w:rsidRPr="00753FA6">
        <w:rPr>
          <w:rFonts w:ascii="Times New Roman" w:hAnsi="Times New Roman" w:cs="Times New Roman"/>
        </w:rPr>
        <w:t>of</w:t>
      </w:r>
      <w:r w:rsidR="00891027" w:rsidRPr="00753FA6">
        <w:rPr>
          <w:rFonts w:ascii="Times New Roman" w:hAnsi="Times New Roman" w:cs="Times New Roman"/>
        </w:rPr>
        <w:t xml:space="preserve"> </w:t>
      </w:r>
      <w:r w:rsidR="00917D60" w:rsidRPr="00753FA6">
        <w:rPr>
          <w:rFonts w:ascii="Times New Roman" w:hAnsi="Times New Roman" w:cs="Times New Roman"/>
        </w:rPr>
        <w:t>deadwood</w:t>
      </w:r>
      <w:r w:rsidR="00891027" w:rsidRPr="00753FA6">
        <w:rPr>
          <w:rFonts w:ascii="Times New Roman" w:hAnsi="Times New Roman" w:cs="Times New Roman"/>
        </w:rPr>
        <w:t xml:space="preserve"> </w:t>
      </w:r>
      <w:r w:rsidR="00917D60" w:rsidRPr="00753FA6">
        <w:rPr>
          <w:rFonts w:ascii="Times New Roman" w:hAnsi="Times New Roman" w:cs="Times New Roman"/>
        </w:rPr>
        <w:t>are</w:t>
      </w:r>
      <w:r w:rsidR="00891027" w:rsidRPr="00753FA6">
        <w:rPr>
          <w:rFonts w:ascii="Times New Roman" w:hAnsi="Times New Roman" w:cs="Times New Roman"/>
        </w:rPr>
        <w:t xml:space="preserve"> </w:t>
      </w:r>
      <w:r w:rsidR="00917D60" w:rsidRPr="00753FA6">
        <w:rPr>
          <w:rFonts w:ascii="Times New Roman" w:hAnsi="Times New Roman" w:cs="Times New Roman"/>
        </w:rPr>
        <w:t>low.</w:t>
      </w:r>
      <w:r w:rsidR="00891027" w:rsidRPr="00753FA6">
        <w:rPr>
          <w:rFonts w:ascii="Times New Roman" w:hAnsi="Times New Roman" w:cs="Times New Roman"/>
        </w:rPr>
        <w:t xml:space="preserve"> </w:t>
      </w:r>
      <w:r w:rsidR="00C245E4" w:rsidRPr="00753FA6">
        <w:rPr>
          <w:rFonts w:ascii="Times New Roman" w:hAnsi="Times New Roman" w:cs="Times New Roman"/>
        </w:rPr>
        <w:t>The</w:t>
      </w:r>
      <w:r w:rsidR="00891027" w:rsidRPr="00753FA6">
        <w:rPr>
          <w:rFonts w:ascii="Times New Roman" w:hAnsi="Times New Roman" w:cs="Times New Roman"/>
        </w:rPr>
        <w:t xml:space="preserve"> </w:t>
      </w:r>
      <w:r w:rsidR="00C245E4" w:rsidRPr="00753FA6">
        <w:rPr>
          <w:rFonts w:ascii="Times New Roman" w:hAnsi="Times New Roman" w:cs="Times New Roman"/>
        </w:rPr>
        <w:t>density</w:t>
      </w:r>
      <w:r w:rsidR="00891027" w:rsidRPr="00753FA6">
        <w:rPr>
          <w:rFonts w:ascii="Times New Roman" w:hAnsi="Times New Roman" w:cs="Times New Roman"/>
        </w:rPr>
        <w:t xml:space="preserve"> </w:t>
      </w:r>
      <w:r w:rsidR="00C245E4" w:rsidRPr="00753FA6">
        <w:rPr>
          <w:rFonts w:ascii="Times New Roman" w:hAnsi="Times New Roman" w:cs="Times New Roman"/>
        </w:rPr>
        <w:t>of</w:t>
      </w:r>
      <w:r w:rsidR="00891027" w:rsidRPr="00753FA6">
        <w:rPr>
          <w:rFonts w:ascii="Times New Roman" w:hAnsi="Times New Roman" w:cs="Times New Roman"/>
        </w:rPr>
        <w:t xml:space="preserve"> </w:t>
      </w:r>
      <w:r w:rsidR="00CC5420">
        <w:rPr>
          <w:rFonts w:ascii="Times New Roman" w:hAnsi="Times New Roman" w:cs="Times New Roman"/>
        </w:rPr>
        <w:t>large</w:t>
      </w:r>
      <w:r w:rsidR="00891027" w:rsidRPr="00753FA6">
        <w:rPr>
          <w:rFonts w:ascii="Times New Roman" w:hAnsi="Times New Roman" w:cs="Times New Roman"/>
        </w:rPr>
        <w:t xml:space="preserve"> </w:t>
      </w:r>
      <w:r w:rsidR="00CC5DE9"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with</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C245E4" w:rsidRPr="00753FA6">
        <w:rPr>
          <w:rFonts w:ascii="Times New Roman" w:hAnsi="Times New Roman" w:cs="Times New Roman"/>
        </w:rPr>
        <w:t>70</w:t>
      </w:r>
      <w:r w:rsidR="00891027" w:rsidRPr="00753FA6">
        <w:rPr>
          <w:rFonts w:ascii="Times New Roman" w:hAnsi="Times New Roman" w:cs="Times New Roman"/>
        </w:rPr>
        <w:t xml:space="preserve"> </w:t>
      </w:r>
      <w:r w:rsidR="00C245E4" w:rsidRPr="00753FA6">
        <w:rPr>
          <w:rFonts w:ascii="Times New Roman" w:hAnsi="Times New Roman" w:cs="Times New Roman"/>
        </w:rPr>
        <w:t>cm</w:t>
      </w:r>
      <w:r w:rsidR="00891027" w:rsidRPr="00753FA6">
        <w:rPr>
          <w:rFonts w:ascii="Times New Roman" w:hAnsi="Times New Roman" w:cs="Times New Roman"/>
        </w:rPr>
        <w:t xml:space="preserve"> </w:t>
      </w:r>
      <w:r w:rsidR="00AE2066" w:rsidRPr="00753FA6">
        <w:rPr>
          <w:rFonts w:ascii="Times New Roman" w:hAnsi="Times New Roman" w:cs="Times New Roman"/>
        </w:rPr>
        <w:t>DBH</w:t>
      </w:r>
      <w:r w:rsidR="00891027" w:rsidRPr="00753FA6">
        <w:rPr>
          <w:rFonts w:ascii="Times New Roman" w:hAnsi="Times New Roman" w:cs="Times New Roman"/>
        </w:rPr>
        <w:t xml:space="preserve"> </w:t>
      </w:r>
      <w:r w:rsidR="00C245E4" w:rsidRPr="00753FA6">
        <w:rPr>
          <w:rFonts w:ascii="Times New Roman" w:hAnsi="Times New Roman" w:cs="Times New Roman"/>
        </w:rPr>
        <w:t>in</w:t>
      </w:r>
      <w:r w:rsidR="00891027" w:rsidRPr="00753FA6">
        <w:rPr>
          <w:rFonts w:ascii="Times New Roman" w:hAnsi="Times New Roman" w:cs="Times New Roman"/>
        </w:rPr>
        <w:t xml:space="preserve"> </w:t>
      </w:r>
      <w:r w:rsidR="00C245E4" w:rsidRPr="00753FA6">
        <w:rPr>
          <w:rFonts w:ascii="Times New Roman" w:hAnsi="Times New Roman" w:cs="Times New Roman"/>
        </w:rPr>
        <w:t>managed</w:t>
      </w:r>
      <w:r w:rsidR="00891027" w:rsidRPr="00753FA6">
        <w:rPr>
          <w:rFonts w:ascii="Times New Roman" w:hAnsi="Times New Roman" w:cs="Times New Roman"/>
        </w:rPr>
        <w:t xml:space="preserve"> </w:t>
      </w:r>
      <w:r w:rsidR="00C245E4" w:rsidRPr="00753FA6">
        <w:rPr>
          <w:rFonts w:ascii="Times New Roman" w:hAnsi="Times New Roman" w:cs="Times New Roman"/>
        </w:rPr>
        <w:t>forest</w:t>
      </w:r>
      <w:r w:rsidR="00891027" w:rsidRPr="00753FA6">
        <w:rPr>
          <w:rFonts w:ascii="Times New Roman" w:hAnsi="Times New Roman" w:cs="Times New Roman"/>
        </w:rPr>
        <w:t xml:space="preserve"> </w:t>
      </w:r>
      <w:r w:rsidR="006C0DC2" w:rsidRPr="00753FA6">
        <w:rPr>
          <w:rFonts w:ascii="Times New Roman" w:hAnsi="Times New Roman" w:cs="Times New Roman"/>
        </w:rPr>
        <w:t>is</w:t>
      </w:r>
      <w:r w:rsidR="00891027" w:rsidRPr="00753FA6">
        <w:rPr>
          <w:rFonts w:ascii="Times New Roman" w:hAnsi="Times New Roman" w:cs="Times New Roman"/>
        </w:rPr>
        <w:t xml:space="preserve"> </w:t>
      </w:r>
      <w:r w:rsidR="00753FA6" w:rsidRPr="00753FA6">
        <w:rPr>
          <w:rFonts w:ascii="Times New Roman" w:hAnsi="Times New Roman" w:cs="Times New Roman"/>
        </w:rPr>
        <w:t>less</w:t>
      </w:r>
      <w:r w:rsidR="00891027" w:rsidRPr="00753FA6">
        <w:rPr>
          <w:rFonts w:ascii="Times New Roman" w:hAnsi="Times New Roman" w:cs="Times New Roman"/>
        </w:rPr>
        <w:t xml:space="preserve"> </w:t>
      </w:r>
      <w:r w:rsidR="00AE2066" w:rsidRPr="00753FA6">
        <w:rPr>
          <w:rFonts w:ascii="Times New Roman" w:hAnsi="Times New Roman" w:cs="Times New Roman"/>
        </w:rPr>
        <w:t>than</w:t>
      </w:r>
      <w:r w:rsidR="00891027" w:rsidRPr="00753FA6">
        <w:rPr>
          <w:rFonts w:ascii="Times New Roman" w:hAnsi="Times New Roman" w:cs="Times New Roman"/>
        </w:rPr>
        <w:t xml:space="preserve"> </w:t>
      </w:r>
      <w:r w:rsidR="00C245E4" w:rsidRPr="00753FA6">
        <w:rPr>
          <w:rFonts w:ascii="Times New Roman" w:hAnsi="Times New Roman" w:cs="Times New Roman"/>
        </w:rPr>
        <w:t>2</w:t>
      </w:r>
      <w:r w:rsidR="00891027" w:rsidRPr="00753FA6">
        <w:rPr>
          <w:rFonts w:ascii="Times New Roman" w:hAnsi="Times New Roman" w:cs="Times New Roman"/>
        </w:rPr>
        <w:t xml:space="preserve"> </w:t>
      </w:r>
      <w:r w:rsidR="00C245E4" w:rsidRPr="00753FA6">
        <w:rPr>
          <w:rFonts w:ascii="Times New Roman" w:hAnsi="Times New Roman" w:cs="Times New Roman"/>
        </w:rPr>
        <w:t>trees</w:t>
      </w:r>
      <w:r w:rsidR="00891027" w:rsidRPr="00753FA6">
        <w:rPr>
          <w:rFonts w:ascii="Times New Roman" w:hAnsi="Times New Roman" w:cs="Times New Roman"/>
        </w:rPr>
        <w:t xml:space="preserve"> </w:t>
      </w:r>
      <w:r w:rsidR="00C245E4" w:rsidRPr="00753FA6">
        <w:rPr>
          <w:rFonts w:ascii="Times New Roman" w:hAnsi="Times New Roman" w:cs="Times New Roman"/>
        </w:rPr>
        <w:t>per</w:t>
      </w:r>
      <w:r w:rsidR="00891027" w:rsidRPr="00753FA6">
        <w:rPr>
          <w:rFonts w:ascii="Times New Roman" w:hAnsi="Times New Roman" w:cs="Times New Roman"/>
        </w:rPr>
        <w:t xml:space="preserve"> </w:t>
      </w:r>
      <w:r w:rsidR="00C245E4" w:rsidRPr="00753FA6">
        <w:rPr>
          <w:rFonts w:ascii="Times New Roman" w:hAnsi="Times New Roman" w:cs="Times New Roman"/>
        </w:rPr>
        <w:t>ha</w:t>
      </w:r>
      <w:r w:rsidR="004F68BE">
        <w:rPr>
          <w:rFonts w:ascii="Times New Roman" w:hAnsi="Times New Roman" w:cs="Times New Roman"/>
        </w:rPr>
        <w:t xml:space="preserve"> </w:t>
      </w:r>
      <w:r w:rsidR="004F68BE">
        <w:rPr>
          <w:rFonts w:ascii="Times New Roman" w:hAnsi="Times New Roman" w:cs="Times New Roman"/>
        </w:rPr>
        <w:fldChar w:fldCharType="begin" w:fldLock="1"/>
      </w:r>
      <w:r w:rsidR="004F68BE">
        <w:rPr>
          <w:rFonts w:ascii="Times New Roman" w:hAnsi="Times New Roman" w:cs="Times New Roman"/>
        </w:rPr>
        <w:instrText>ADDIN CSL_CITATION {"citationItems":[{"id":"ITEM-1","itemData":{"DOI":"10.1051/forest","ISBN":"0378-1127","ISSN":"03781127","PMID":"22266075","abstract":"Data of increment of the remnant trees after logging, ingrowth and mortality was obtained by assessment before logging and after 6 years, two sites of 50 ha, in Amazon forest. Logging scenarios were simulated to identify the logging rate potential for each studying site, by diameter class projection method. The cycle of 35 years and the logging rate of 30 m3∙ha−1 exceed the time required for recovery in the primary forest, in the studied site. The simulation showed that in the studying area, a well-planned logging, with minimum logging damage would be possible to implement an initial cycle of 25 years to the forest to recover 30 m3∙ha−1, if 50% of the timber stock were reserved. The forest increment, beyond important factors such as the increase of individual species, is quite dependent on the remnant trees.","author":[{"dropping-particle":"","family":"Bütler","given":"R.","non-dropping-particle":"","parse-names":false,"suffix":""},{"dropping-particle":"","family":"Bolliger","given":"M.","non-dropping-particle":"","parse-names":false,"suffix":""},{"dropping-particle":"","family":"Senn-Irlet","given":"B.","non-dropping-particle":"","parse-names":false,"suffix":""},{"dropping-particle":"","family":"Wermelinger","given":"B","non-dropping-particle":"","parse-names":false,"suffix":""}],"chapter-number":"Naturwälde","container-title":"Waldreservate. 50 Jahre natürliche Waldentwicklung in der Schweiz","editor":[{"dropping-particle":"","family":"Brang, P.; Heiri, C.; Bugmann","given":"H.","non-dropping-particle":"","parse-names":false,"suffix":""}],"id":"ITEM-1","issued":{"date-parts":[["2011"]]},"page":"38-55","publisher":"Haupt","publisher-place":"Birmensdorf, Eidg. Forschungsanstalt WSL; Zürich, ETH Zürich. Bern, Stuttgart, Wien","title":"Naturwälder als Lebensraum","type":"chapter"},"uris":["http://www.mendeley.com/documents/?uuid=89450ccd-b331-4b15-9060-e6feef4a51e8"]},{"id":"ITEM-2","itemData":{"DOI":"10.3188/szf.2009.0324","ISSN":"0036-7818","abstract":"Veteran trees and deadwood are key elements to maintain forest biodiversity. Setting aside protected forest areas and old-growth patches is a recent concept intended to favor deadwood dependent species. We compared forest areas where no harvesting occurred for at least 30 years with regularly managed forests, in order to assess the efficiency of such conservation measures. We collected data from 24 sites in Switzerland, where we inventoried dead trees and habitat structures such as cavities, cracks, bark pockets, etc. In unmanaged forests we found deadwood amounts of 98–143 m3 and 20 snags &gt; 30 cm DBH per hectare, one and half time more large trees (&gt; 60 cm DBH) und twice as many habitat structures as in managed forests. The latter had in average 15–19 m3 of deadwood and 3 snags &gt; 30 cm DBH per hectare. Deadwood amounts in unmanaged forests were similar to the ones in natural forests of central Europe. However, we found 10–50 times less veteran trees (&gt; 80 cm DBH) than in natural forests (1 vs. 0.2 trees per hectare in unmanaged vs. managed forests). For equal diameter classes, trees had more habitat structures in unmanaged than in managed forests. Forest managers plan to intensify wood harvesting in Swiss forests. Consequently, we recommend to urgently set aside protected forest areas and old-growth patches, to maintain and favor habitat trees in managed forests, and to introduce an efficient sustainable deadwood management in any forest.","author":[{"dropping-particle":"","family":"Bütler","given":"Rita","non-dropping-particle":"","parse-names":false,"suffix":""},{"dropping-particle":"","family":"Lachat","given":"Thibault","non-dropping-particle":"","parse-names":false,"suffix":""}],"container-title":"Schweizerische Zeitschrift fur Forstwesen","id":"ITEM-2","issue":"11","issued":{"date-parts":[["2009"]]},"page":"324-333","title":"Wälder ohne Bewirtschaftung: eine Chance für die saproxylische Biodiversität | Forests without harvesting: an opportunity for the saproxylic biodiversity","type":"article-journal","volume":"160"},"uris":["http://www.mendeley.com/documents/?uuid=16872ca3-6bae-4f4e-a146-c86067ff9908"]}],"mendeley":{"formattedCitation":"(Bütler et al., 2011; Bütler and Lachat, 2009)","plainTextFormattedCitation":"(Bütler et al., 2011; Bütler and Lachat, 2009)","previouslyFormattedCitation":"(Bütler et al., 2011; Bütler and Lachat, 2009)"},"properties":{"noteIndex":0},"schema":"https://github.com/citation-style-language/schema/raw/master/csl-citation.json"}</w:instrText>
      </w:r>
      <w:r w:rsidR="004F68BE">
        <w:rPr>
          <w:rFonts w:ascii="Times New Roman" w:hAnsi="Times New Roman" w:cs="Times New Roman"/>
        </w:rPr>
        <w:fldChar w:fldCharType="separate"/>
      </w:r>
      <w:r w:rsidR="004F68BE" w:rsidRPr="004F68BE">
        <w:rPr>
          <w:rFonts w:ascii="Times New Roman" w:hAnsi="Times New Roman" w:cs="Times New Roman"/>
          <w:noProof/>
        </w:rPr>
        <w:t>(</w:t>
      </w:r>
      <w:r w:rsidR="004F68BE" w:rsidRPr="004F68BE">
        <w:rPr>
          <w:rFonts w:ascii="Times New Roman" w:hAnsi="Times New Roman" w:cs="Times New Roman"/>
          <w:noProof/>
          <w:highlight w:val="yellow"/>
        </w:rPr>
        <w:t>Bütler et al., 2011; Bütler and Lachat, 2009</w:t>
      </w:r>
      <w:r w:rsidR="004F68BE" w:rsidRPr="004F68BE">
        <w:rPr>
          <w:rFonts w:ascii="Times New Roman" w:hAnsi="Times New Roman" w:cs="Times New Roman"/>
          <w:noProof/>
        </w:rPr>
        <w:t>)</w:t>
      </w:r>
      <w:r w:rsidR="004F68BE">
        <w:rPr>
          <w:rFonts w:ascii="Times New Roman" w:hAnsi="Times New Roman" w:cs="Times New Roman"/>
        </w:rPr>
        <w:fldChar w:fldCharType="end"/>
      </w:r>
      <w:r w:rsidR="00C245E4" w:rsidRPr="00753FA6">
        <w:rPr>
          <w:rFonts w:ascii="Times New Roman" w:hAnsi="Times New Roman" w:cs="Times New Roman"/>
        </w:rPr>
        <w:t>.</w:t>
      </w:r>
      <w:r w:rsidR="00891027" w:rsidRPr="00753FA6">
        <w:rPr>
          <w:rFonts w:ascii="Times New Roman" w:hAnsi="Times New Roman" w:cs="Times New Roman"/>
        </w:rPr>
        <w:t xml:space="preserve"> </w:t>
      </w:r>
      <w:r w:rsidR="00C245E4" w:rsidRPr="00753FA6">
        <w:rPr>
          <w:rFonts w:ascii="Times New Roman" w:hAnsi="Times New Roman" w:cs="Times New Roman"/>
        </w:rPr>
        <w:t>However,</w:t>
      </w:r>
      <w:r w:rsidR="00891027" w:rsidRPr="00753FA6">
        <w:rPr>
          <w:rFonts w:ascii="Times New Roman" w:hAnsi="Times New Roman" w:cs="Times New Roman"/>
        </w:rPr>
        <w:t xml:space="preserve"> </w:t>
      </w:r>
      <w:r w:rsidR="00C245E4" w:rsidRPr="00753FA6">
        <w:rPr>
          <w:rFonts w:ascii="Times New Roman" w:hAnsi="Times New Roman" w:cs="Times New Roman"/>
        </w:rPr>
        <w:t>even</w:t>
      </w:r>
      <w:r w:rsidR="00891027" w:rsidRPr="00753FA6">
        <w:rPr>
          <w:rFonts w:ascii="Times New Roman" w:hAnsi="Times New Roman" w:cs="Times New Roman"/>
        </w:rPr>
        <w:t xml:space="preserve"> </w:t>
      </w:r>
      <w:r w:rsidR="00C245E4" w:rsidRPr="00753FA6">
        <w:rPr>
          <w:rFonts w:ascii="Times New Roman" w:hAnsi="Times New Roman" w:cs="Times New Roman"/>
        </w:rPr>
        <w:t>such</w:t>
      </w:r>
      <w:r w:rsidR="00891027" w:rsidRPr="00753FA6">
        <w:rPr>
          <w:rFonts w:ascii="Times New Roman" w:hAnsi="Times New Roman" w:cs="Times New Roman"/>
        </w:rPr>
        <w:t xml:space="preserve"> </w:t>
      </w:r>
      <w:r w:rsidR="00C245E4" w:rsidRPr="00753FA6">
        <w:rPr>
          <w:rFonts w:ascii="Times New Roman" w:hAnsi="Times New Roman" w:cs="Times New Roman"/>
        </w:rPr>
        <w:t>a</w:t>
      </w:r>
      <w:r w:rsidR="00891027" w:rsidRPr="00753FA6">
        <w:rPr>
          <w:rFonts w:ascii="Times New Roman" w:hAnsi="Times New Roman" w:cs="Times New Roman"/>
        </w:rPr>
        <w:t xml:space="preserve"> </w:t>
      </w:r>
      <w:r w:rsidR="00C245E4" w:rsidRPr="00753FA6">
        <w:rPr>
          <w:rFonts w:ascii="Times New Roman" w:hAnsi="Times New Roman" w:cs="Times New Roman"/>
        </w:rPr>
        <w:t>low</w:t>
      </w:r>
      <w:r w:rsidR="00891027" w:rsidRPr="00753FA6">
        <w:rPr>
          <w:rFonts w:ascii="Times New Roman" w:hAnsi="Times New Roman" w:cs="Times New Roman"/>
        </w:rPr>
        <w:t xml:space="preserve"> </w:t>
      </w:r>
      <w:r w:rsidR="00C245E4" w:rsidRPr="00753FA6">
        <w:rPr>
          <w:rFonts w:ascii="Times New Roman" w:hAnsi="Times New Roman" w:cs="Times New Roman"/>
        </w:rPr>
        <w:t>number</w:t>
      </w:r>
      <w:r w:rsidR="00891027" w:rsidRPr="00753FA6">
        <w:rPr>
          <w:rFonts w:ascii="Times New Roman" w:hAnsi="Times New Roman" w:cs="Times New Roman"/>
        </w:rPr>
        <w:t xml:space="preserve"> </w:t>
      </w:r>
      <w:r w:rsidR="00C245E4" w:rsidRPr="00753FA6">
        <w:rPr>
          <w:rFonts w:ascii="Times New Roman" w:hAnsi="Times New Roman" w:cs="Times New Roman"/>
        </w:rPr>
        <w:t>of</w:t>
      </w:r>
      <w:r w:rsidR="00891027" w:rsidRPr="00753FA6">
        <w:rPr>
          <w:rFonts w:ascii="Times New Roman" w:hAnsi="Times New Roman" w:cs="Times New Roman"/>
        </w:rPr>
        <w:t xml:space="preserve"> </w:t>
      </w:r>
      <w:r w:rsidR="00C245E4" w:rsidRPr="00753FA6">
        <w:rPr>
          <w:rFonts w:ascii="Times New Roman" w:hAnsi="Times New Roman" w:cs="Times New Roman"/>
        </w:rPr>
        <w:t>old</w:t>
      </w:r>
      <w:r w:rsidR="00891027" w:rsidRPr="00753FA6">
        <w:rPr>
          <w:rFonts w:ascii="Times New Roman" w:hAnsi="Times New Roman" w:cs="Times New Roman"/>
        </w:rPr>
        <w:t xml:space="preserve"> </w:t>
      </w:r>
      <w:r w:rsidR="00C245E4" w:rsidRPr="00753FA6">
        <w:rPr>
          <w:rFonts w:ascii="Times New Roman" w:hAnsi="Times New Roman" w:cs="Times New Roman"/>
        </w:rPr>
        <w:t>trees</w:t>
      </w:r>
      <w:r w:rsidR="00891027" w:rsidRPr="00753FA6">
        <w:rPr>
          <w:rFonts w:ascii="Times New Roman" w:hAnsi="Times New Roman" w:cs="Times New Roman"/>
        </w:rPr>
        <w:t xml:space="preserve"> </w:t>
      </w:r>
      <w:r w:rsidR="00C245E4" w:rsidRPr="00753FA6">
        <w:rPr>
          <w:rFonts w:ascii="Times New Roman" w:hAnsi="Times New Roman" w:cs="Times New Roman"/>
        </w:rPr>
        <w:t>can</w:t>
      </w:r>
      <w:r w:rsidR="00891027" w:rsidRPr="00753FA6">
        <w:rPr>
          <w:rFonts w:ascii="Times New Roman" w:hAnsi="Times New Roman" w:cs="Times New Roman"/>
        </w:rPr>
        <w:t xml:space="preserve"> </w:t>
      </w:r>
      <w:r w:rsidR="00C245E4" w:rsidRPr="00753FA6">
        <w:rPr>
          <w:rFonts w:ascii="Times New Roman" w:hAnsi="Times New Roman" w:cs="Times New Roman"/>
        </w:rPr>
        <w:t>be</w:t>
      </w:r>
      <w:r w:rsidR="00891027" w:rsidRPr="00753FA6">
        <w:rPr>
          <w:rFonts w:ascii="Times New Roman" w:hAnsi="Times New Roman" w:cs="Times New Roman"/>
        </w:rPr>
        <w:t xml:space="preserve"> </w:t>
      </w:r>
      <w:r w:rsidR="00C245E4" w:rsidRPr="00753FA6">
        <w:rPr>
          <w:rFonts w:ascii="Times New Roman" w:hAnsi="Times New Roman" w:cs="Times New Roman"/>
        </w:rPr>
        <w:t>of</w:t>
      </w:r>
      <w:r w:rsidR="00891027" w:rsidRPr="00753FA6">
        <w:rPr>
          <w:rFonts w:ascii="Times New Roman" w:hAnsi="Times New Roman" w:cs="Times New Roman"/>
        </w:rPr>
        <w:t xml:space="preserve"> </w:t>
      </w:r>
      <w:r w:rsidR="00C245E4" w:rsidRPr="00753FA6">
        <w:rPr>
          <w:rFonts w:ascii="Times New Roman" w:hAnsi="Times New Roman" w:cs="Times New Roman"/>
        </w:rPr>
        <w:t>great</w:t>
      </w:r>
      <w:r w:rsidR="00891027" w:rsidRPr="00753FA6">
        <w:rPr>
          <w:rFonts w:ascii="Times New Roman" w:hAnsi="Times New Roman" w:cs="Times New Roman"/>
        </w:rPr>
        <w:t xml:space="preserve"> </w:t>
      </w:r>
      <w:r w:rsidR="00C245E4" w:rsidRPr="00753FA6">
        <w:rPr>
          <w:rFonts w:ascii="Times New Roman" w:hAnsi="Times New Roman" w:cs="Times New Roman"/>
        </w:rPr>
        <w:t>importance</w:t>
      </w:r>
      <w:r w:rsidR="00891027" w:rsidRPr="00753FA6">
        <w:rPr>
          <w:rFonts w:ascii="Times New Roman" w:hAnsi="Times New Roman" w:cs="Times New Roman"/>
        </w:rPr>
        <w:t xml:space="preserve"> </w:t>
      </w:r>
      <w:r w:rsidR="00C245E4" w:rsidRPr="00753FA6">
        <w:rPr>
          <w:rFonts w:ascii="Times New Roman" w:hAnsi="Times New Roman" w:cs="Times New Roman"/>
        </w:rPr>
        <w:t>for</w:t>
      </w:r>
      <w:r w:rsidR="00891027" w:rsidRPr="00753FA6">
        <w:rPr>
          <w:rFonts w:ascii="Times New Roman" w:hAnsi="Times New Roman" w:cs="Times New Roman"/>
        </w:rPr>
        <w:t xml:space="preserve"> </w:t>
      </w:r>
      <w:r w:rsidR="00C245E4" w:rsidRPr="00753FA6">
        <w:rPr>
          <w:rFonts w:ascii="Times New Roman" w:hAnsi="Times New Roman" w:cs="Times New Roman"/>
        </w:rPr>
        <w:t>some</w:t>
      </w:r>
      <w:r w:rsidR="00891027" w:rsidRPr="00753FA6">
        <w:rPr>
          <w:rFonts w:ascii="Times New Roman" w:hAnsi="Times New Roman" w:cs="Times New Roman"/>
        </w:rPr>
        <w:t xml:space="preserve"> </w:t>
      </w:r>
      <w:r w:rsidR="00C245E4" w:rsidRPr="00753FA6">
        <w:rPr>
          <w:rFonts w:ascii="Times New Roman" w:hAnsi="Times New Roman" w:cs="Times New Roman"/>
        </w:rPr>
        <w:t>species.</w:t>
      </w:r>
      <w:r w:rsidR="00891027" w:rsidRPr="00753FA6">
        <w:rPr>
          <w:rFonts w:ascii="Times New Roman" w:hAnsi="Times New Roman" w:cs="Times New Roman"/>
        </w:rPr>
        <w:t xml:space="preserve"> </w:t>
      </w:r>
      <w:r w:rsidR="00C245E4" w:rsidRPr="00753FA6">
        <w:rPr>
          <w:rFonts w:ascii="Times New Roman" w:hAnsi="Times New Roman" w:cs="Times New Roman"/>
        </w:rPr>
        <w:t>For</w:t>
      </w:r>
      <w:r w:rsidR="00891027" w:rsidRPr="00753FA6">
        <w:rPr>
          <w:rFonts w:ascii="Times New Roman" w:hAnsi="Times New Roman" w:cs="Times New Roman"/>
        </w:rPr>
        <w:t xml:space="preserve"> </w:t>
      </w:r>
      <w:r w:rsidR="00C245E4" w:rsidRPr="00753FA6">
        <w:rPr>
          <w:rFonts w:ascii="Times New Roman" w:hAnsi="Times New Roman" w:cs="Times New Roman"/>
        </w:rPr>
        <w:t>example,</w:t>
      </w:r>
      <w:r w:rsidR="00891027" w:rsidRPr="00753FA6">
        <w:rPr>
          <w:rFonts w:ascii="Times New Roman" w:hAnsi="Times New Roman" w:cs="Times New Roman"/>
        </w:rPr>
        <w:t xml:space="preserve"> </w:t>
      </w:r>
      <w:r w:rsidR="00C245E4" w:rsidRPr="00753FA6">
        <w:rPr>
          <w:rFonts w:ascii="Times New Roman" w:hAnsi="Times New Roman" w:cs="Times New Roman"/>
        </w:rPr>
        <w:t>the</w:t>
      </w:r>
      <w:r w:rsidR="00891027" w:rsidRPr="00753FA6">
        <w:rPr>
          <w:rFonts w:ascii="Times New Roman" w:hAnsi="Times New Roman" w:cs="Times New Roman"/>
        </w:rPr>
        <w:t xml:space="preserve"> </w:t>
      </w:r>
      <w:r w:rsidR="00C245E4" w:rsidRPr="00753FA6">
        <w:rPr>
          <w:rFonts w:ascii="Times New Roman" w:hAnsi="Times New Roman" w:cs="Times New Roman"/>
        </w:rPr>
        <w:t>Great</w:t>
      </w:r>
      <w:r w:rsidR="00891027" w:rsidRPr="00753FA6">
        <w:rPr>
          <w:rFonts w:ascii="Times New Roman" w:hAnsi="Times New Roman" w:cs="Times New Roman"/>
        </w:rPr>
        <w:t xml:space="preserve"> </w:t>
      </w:r>
      <w:r w:rsidR="00C245E4" w:rsidRPr="00753FA6">
        <w:rPr>
          <w:rFonts w:ascii="Times New Roman" w:hAnsi="Times New Roman" w:cs="Times New Roman"/>
        </w:rPr>
        <w:t>Spotted</w:t>
      </w:r>
      <w:r w:rsidR="00891027" w:rsidRPr="00753FA6">
        <w:rPr>
          <w:rFonts w:ascii="Times New Roman" w:hAnsi="Times New Roman" w:cs="Times New Roman"/>
        </w:rPr>
        <w:t xml:space="preserve"> </w:t>
      </w:r>
      <w:r w:rsidR="00C245E4" w:rsidRPr="00753FA6">
        <w:rPr>
          <w:rFonts w:ascii="Times New Roman" w:hAnsi="Times New Roman" w:cs="Times New Roman"/>
        </w:rPr>
        <w:t>Woodpecker</w:t>
      </w:r>
      <w:r w:rsidR="00891027" w:rsidRPr="00753FA6">
        <w:rPr>
          <w:rFonts w:ascii="Times New Roman" w:hAnsi="Times New Roman" w:cs="Times New Roman"/>
        </w:rPr>
        <w:t xml:space="preserve"> </w:t>
      </w:r>
      <w:r w:rsidR="00C245E4" w:rsidRPr="00753FA6">
        <w:rPr>
          <w:rFonts w:ascii="Times New Roman" w:hAnsi="Times New Roman" w:cs="Times New Roman"/>
        </w:rPr>
        <w:t>(</w:t>
      </w:r>
      <w:proofErr w:type="spellStart"/>
      <w:r w:rsidR="00C245E4" w:rsidRPr="00753FA6">
        <w:rPr>
          <w:rFonts w:ascii="Times New Roman" w:hAnsi="Times New Roman" w:cs="Times New Roman"/>
          <w:i/>
        </w:rPr>
        <w:t>Dendrocopos</w:t>
      </w:r>
      <w:proofErr w:type="spellEnd"/>
      <w:r w:rsidR="00891027" w:rsidRPr="00753FA6">
        <w:rPr>
          <w:rFonts w:ascii="Times New Roman" w:hAnsi="Times New Roman" w:cs="Times New Roman"/>
          <w:i/>
        </w:rPr>
        <w:t xml:space="preserve"> </w:t>
      </w:r>
      <w:r w:rsidR="00C245E4" w:rsidRPr="00753FA6">
        <w:rPr>
          <w:rFonts w:ascii="Times New Roman" w:hAnsi="Times New Roman" w:cs="Times New Roman"/>
          <w:i/>
        </w:rPr>
        <w:t>major</w:t>
      </w:r>
      <w:r w:rsidR="00C245E4" w:rsidRPr="00753FA6">
        <w:rPr>
          <w:rFonts w:ascii="Times New Roman" w:hAnsi="Times New Roman" w:cs="Times New Roman"/>
        </w:rPr>
        <w:t>)</w:t>
      </w:r>
      <w:r w:rsidR="00891027" w:rsidRPr="00753FA6">
        <w:rPr>
          <w:rFonts w:ascii="Times New Roman" w:hAnsi="Times New Roman" w:cs="Times New Roman"/>
        </w:rPr>
        <w:t xml:space="preserve"> </w:t>
      </w:r>
      <w:r w:rsidR="00C245E4" w:rsidRPr="00753FA6">
        <w:rPr>
          <w:rFonts w:ascii="Times New Roman" w:hAnsi="Times New Roman" w:cs="Times New Roman"/>
        </w:rPr>
        <w:t>and</w:t>
      </w:r>
      <w:r w:rsidR="00891027" w:rsidRPr="00753FA6">
        <w:rPr>
          <w:rFonts w:ascii="Times New Roman" w:hAnsi="Times New Roman" w:cs="Times New Roman"/>
        </w:rPr>
        <w:t xml:space="preserve"> </w:t>
      </w:r>
      <w:r w:rsidR="00C245E4" w:rsidRPr="00753FA6">
        <w:rPr>
          <w:rFonts w:ascii="Times New Roman" w:hAnsi="Times New Roman" w:cs="Times New Roman"/>
        </w:rPr>
        <w:t>the</w:t>
      </w:r>
      <w:r w:rsidR="00891027" w:rsidRPr="00753FA6">
        <w:rPr>
          <w:rFonts w:ascii="Times New Roman" w:hAnsi="Times New Roman" w:cs="Times New Roman"/>
        </w:rPr>
        <w:t xml:space="preserve"> </w:t>
      </w:r>
      <w:r w:rsidR="00C245E4" w:rsidRPr="00753FA6">
        <w:rPr>
          <w:rFonts w:ascii="Times New Roman" w:hAnsi="Times New Roman" w:cs="Times New Roman"/>
        </w:rPr>
        <w:t>Black</w:t>
      </w:r>
      <w:r w:rsidR="00891027" w:rsidRPr="00753FA6">
        <w:rPr>
          <w:rFonts w:ascii="Times New Roman" w:hAnsi="Times New Roman" w:cs="Times New Roman"/>
        </w:rPr>
        <w:t xml:space="preserve"> </w:t>
      </w:r>
      <w:r w:rsidR="00C245E4" w:rsidRPr="00753FA6">
        <w:rPr>
          <w:rFonts w:ascii="Times New Roman" w:hAnsi="Times New Roman" w:cs="Times New Roman"/>
        </w:rPr>
        <w:t>Woodpecker</w:t>
      </w:r>
      <w:r w:rsidR="00891027" w:rsidRPr="00753FA6">
        <w:rPr>
          <w:rFonts w:ascii="Times New Roman" w:hAnsi="Times New Roman" w:cs="Times New Roman"/>
        </w:rPr>
        <w:t xml:space="preserve"> </w:t>
      </w:r>
      <w:r w:rsidR="00C245E4" w:rsidRPr="00753FA6">
        <w:rPr>
          <w:rFonts w:ascii="Times New Roman" w:hAnsi="Times New Roman" w:cs="Times New Roman"/>
        </w:rPr>
        <w:t>(</w:t>
      </w:r>
      <w:proofErr w:type="spellStart"/>
      <w:r w:rsidR="00C245E4" w:rsidRPr="00753FA6">
        <w:rPr>
          <w:rFonts w:ascii="Times New Roman" w:hAnsi="Times New Roman" w:cs="Times New Roman"/>
          <w:i/>
        </w:rPr>
        <w:t>Dryocopus</w:t>
      </w:r>
      <w:proofErr w:type="spellEnd"/>
      <w:r w:rsidR="00891027" w:rsidRPr="00753FA6">
        <w:rPr>
          <w:rFonts w:ascii="Times New Roman" w:hAnsi="Times New Roman" w:cs="Times New Roman"/>
          <w:i/>
        </w:rPr>
        <w:t xml:space="preserve"> </w:t>
      </w:r>
      <w:proofErr w:type="spellStart"/>
      <w:r w:rsidR="00C245E4" w:rsidRPr="00753FA6">
        <w:rPr>
          <w:rFonts w:ascii="Times New Roman" w:hAnsi="Times New Roman" w:cs="Times New Roman"/>
          <w:i/>
        </w:rPr>
        <w:t>martius</w:t>
      </w:r>
      <w:proofErr w:type="spellEnd"/>
      <w:r w:rsidR="00C245E4" w:rsidRPr="00753FA6">
        <w:rPr>
          <w:rFonts w:ascii="Times New Roman" w:hAnsi="Times New Roman" w:cs="Times New Roman"/>
        </w:rPr>
        <w:t>)</w:t>
      </w:r>
      <w:r w:rsidR="00891027" w:rsidRPr="00753FA6">
        <w:rPr>
          <w:rFonts w:ascii="Times New Roman" w:hAnsi="Times New Roman" w:cs="Times New Roman"/>
        </w:rPr>
        <w:t xml:space="preserve"> </w:t>
      </w:r>
      <w:r w:rsidR="00C245E4" w:rsidRPr="00753FA6">
        <w:rPr>
          <w:rFonts w:ascii="Times New Roman" w:hAnsi="Times New Roman" w:cs="Times New Roman"/>
        </w:rPr>
        <w:t>only</w:t>
      </w:r>
      <w:r w:rsidR="00891027" w:rsidRPr="00753FA6">
        <w:rPr>
          <w:rFonts w:ascii="Times New Roman" w:hAnsi="Times New Roman" w:cs="Times New Roman"/>
        </w:rPr>
        <w:t xml:space="preserve"> </w:t>
      </w:r>
      <w:r w:rsidR="00C245E4" w:rsidRPr="00753FA6">
        <w:rPr>
          <w:rFonts w:ascii="Times New Roman" w:hAnsi="Times New Roman" w:cs="Times New Roman"/>
        </w:rPr>
        <w:t>need</w:t>
      </w:r>
      <w:r w:rsidR="00891027" w:rsidRPr="00753FA6">
        <w:rPr>
          <w:rFonts w:ascii="Times New Roman" w:hAnsi="Times New Roman" w:cs="Times New Roman"/>
        </w:rPr>
        <w:t xml:space="preserve"> </w:t>
      </w:r>
      <w:r w:rsidR="00C245E4" w:rsidRPr="00753FA6">
        <w:rPr>
          <w:rFonts w:ascii="Times New Roman" w:hAnsi="Times New Roman" w:cs="Times New Roman"/>
        </w:rPr>
        <w:t>a</w:t>
      </w:r>
      <w:r w:rsidR="00891027" w:rsidRPr="00753FA6">
        <w:rPr>
          <w:rFonts w:ascii="Times New Roman" w:hAnsi="Times New Roman" w:cs="Times New Roman"/>
        </w:rPr>
        <w:t xml:space="preserve"> </w:t>
      </w:r>
      <w:r w:rsidR="00C245E4" w:rsidRPr="00753FA6">
        <w:rPr>
          <w:rFonts w:ascii="Times New Roman" w:hAnsi="Times New Roman" w:cs="Times New Roman"/>
        </w:rPr>
        <w:t>few</w:t>
      </w:r>
      <w:r w:rsidR="00891027" w:rsidRPr="00753FA6">
        <w:rPr>
          <w:rFonts w:ascii="Times New Roman" w:hAnsi="Times New Roman" w:cs="Times New Roman"/>
        </w:rPr>
        <w:t xml:space="preserve"> </w:t>
      </w:r>
      <w:r w:rsidR="00C245E4" w:rsidRPr="00753FA6">
        <w:rPr>
          <w:rFonts w:ascii="Times New Roman" w:hAnsi="Times New Roman" w:cs="Times New Roman"/>
        </w:rPr>
        <w:t>suitable</w:t>
      </w:r>
      <w:r w:rsidR="00891027" w:rsidRPr="00753FA6">
        <w:rPr>
          <w:rFonts w:ascii="Times New Roman" w:hAnsi="Times New Roman" w:cs="Times New Roman"/>
        </w:rPr>
        <w:t xml:space="preserve"> </w:t>
      </w:r>
      <w:r w:rsidR="00C245E4" w:rsidRPr="00753FA6">
        <w:rPr>
          <w:rFonts w:ascii="Times New Roman" w:hAnsi="Times New Roman" w:cs="Times New Roman"/>
        </w:rPr>
        <w:t>nesting</w:t>
      </w:r>
      <w:r w:rsidR="00891027" w:rsidRPr="00753FA6">
        <w:rPr>
          <w:rFonts w:ascii="Times New Roman" w:hAnsi="Times New Roman" w:cs="Times New Roman"/>
        </w:rPr>
        <w:t xml:space="preserve"> </w:t>
      </w:r>
      <w:r w:rsidR="00C245E4" w:rsidRPr="00753FA6">
        <w:rPr>
          <w:rFonts w:ascii="Times New Roman" w:hAnsi="Times New Roman" w:cs="Times New Roman"/>
        </w:rPr>
        <w:t>trees</w:t>
      </w:r>
      <w:r w:rsidR="00891027" w:rsidRPr="00753FA6">
        <w:rPr>
          <w:rFonts w:ascii="Times New Roman" w:hAnsi="Times New Roman" w:cs="Times New Roman"/>
        </w:rPr>
        <w:t xml:space="preserve"> </w:t>
      </w:r>
      <w:r w:rsidR="00C245E4" w:rsidRPr="00753FA6">
        <w:rPr>
          <w:rFonts w:ascii="Times New Roman" w:hAnsi="Times New Roman" w:cs="Times New Roman"/>
        </w:rPr>
        <w:t>in</w:t>
      </w:r>
      <w:r w:rsidR="00891027" w:rsidRPr="00753FA6">
        <w:rPr>
          <w:rFonts w:ascii="Times New Roman" w:hAnsi="Times New Roman" w:cs="Times New Roman"/>
        </w:rPr>
        <w:t xml:space="preserve"> </w:t>
      </w:r>
      <w:r w:rsidR="00C245E4" w:rsidRPr="00753FA6">
        <w:rPr>
          <w:rFonts w:ascii="Times New Roman" w:hAnsi="Times New Roman" w:cs="Times New Roman"/>
        </w:rPr>
        <w:t>their</w:t>
      </w:r>
      <w:r w:rsidR="00891027" w:rsidRPr="00753FA6">
        <w:rPr>
          <w:rFonts w:ascii="Times New Roman" w:hAnsi="Times New Roman" w:cs="Times New Roman"/>
        </w:rPr>
        <w:t xml:space="preserve"> </w:t>
      </w:r>
      <w:r w:rsidR="00C245E4" w:rsidRPr="00753FA6">
        <w:rPr>
          <w:rFonts w:ascii="Times New Roman" w:hAnsi="Times New Roman" w:cs="Times New Roman"/>
        </w:rPr>
        <w:t>territory</w:t>
      </w:r>
      <w:r w:rsidR="00891027" w:rsidRPr="00753FA6">
        <w:rPr>
          <w:rFonts w:ascii="Times New Roman" w:hAnsi="Times New Roman" w:cs="Times New Roman"/>
        </w:rPr>
        <w:t xml:space="preserve"> </w:t>
      </w:r>
      <w:proofErr w:type="gramStart"/>
      <w:r w:rsidR="00C245E4" w:rsidRPr="00753FA6">
        <w:rPr>
          <w:rFonts w:ascii="Times New Roman" w:hAnsi="Times New Roman" w:cs="Times New Roman"/>
        </w:rPr>
        <w:t>in</w:t>
      </w:r>
      <w:r w:rsidR="00891027" w:rsidRPr="00753FA6">
        <w:rPr>
          <w:rFonts w:ascii="Times New Roman" w:hAnsi="Times New Roman" w:cs="Times New Roman"/>
        </w:rPr>
        <w:t xml:space="preserve"> </w:t>
      </w:r>
      <w:r w:rsidR="00C245E4" w:rsidRPr="00753FA6">
        <w:rPr>
          <w:rFonts w:ascii="Times New Roman" w:hAnsi="Times New Roman" w:cs="Times New Roman"/>
        </w:rPr>
        <w:t>order</w:t>
      </w:r>
      <w:r w:rsidR="00891027" w:rsidRPr="00753FA6">
        <w:rPr>
          <w:rFonts w:ascii="Times New Roman" w:hAnsi="Times New Roman" w:cs="Times New Roman"/>
        </w:rPr>
        <w:t xml:space="preserve"> </w:t>
      </w:r>
      <w:r w:rsidR="00C245E4" w:rsidRPr="00753FA6">
        <w:rPr>
          <w:rFonts w:ascii="Times New Roman" w:hAnsi="Times New Roman" w:cs="Times New Roman"/>
        </w:rPr>
        <w:t>to</w:t>
      </w:r>
      <w:proofErr w:type="gramEnd"/>
      <w:r w:rsidR="00891027" w:rsidRPr="00753FA6">
        <w:rPr>
          <w:rFonts w:ascii="Times New Roman" w:hAnsi="Times New Roman" w:cs="Times New Roman"/>
        </w:rPr>
        <w:t xml:space="preserve"> </w:t>
      </w:r>
      <w:r w:rsidR="00C245E4" w:rsidRPr="00753FA6">
        <w:rPr>
          <w:rFonts w:ascii="Times New Roman" w:hAnsi="Times New Roman" w:cs="Times New Roman"/>
        </w:rPr>
        <w:t>survive</w:t>
      </w:r>
      <w:r w:rsidR="00891027" w:rsidRPr="00753FA6">
        <w:rPr>
          <w:rFonts w:ascii="Times New Roman" w:hAnsi="Times New Roman" w:cs="Times New Roman"/>
        </w:rPr>
        <w:t xml:space="preserve"> </w:t>
      </w:r>
      <w:r w:rsidR="00C245E4" w:rsidRPr="00753FA6">
        <w:rPr>
          <w:rFonts w:ascii="Times New Roman" w:hAnsi="Times New Roman" w:cs="Times New Roman"/>
        </w:rPr>
        <w:t>(</w:t>
      </w:r>
      <w:proofErr w:type="spellStart"/>
      <w:r w:rsidR="00C245E4" w:rsidRPr="00753FA6">
        <w:rPr>
          <w:rFonts w:ascii="Times New Roman" w:hAnsi="Times New Roman" w:cs="Times New Roman"/>
        </w:rPr>
        <w:t>Vandekerkhove</w:t>
      </w:r>
      <w:proofErr w:type="spellEnd"/>
      <w:r w:rsidR="00891027" w:rsidRPr="00753FA6">
        <w:rPr>
          <w:rFonts w:ascii="Times New Roman" w:hAnsi="Times New Roman" w:cs="Times New Roman"/>
        </w:rPr>
        <w:t xml:space="preserve"> </w:t>
      </w:r>
      <w:r w:rsidR="00C245E4" w:rsidRPr="00753FA6">
        <w:rPr>
          <w:rFonts w:ascii="Times New Roman" w:hAnsi="Times New Roman" w:cs="Times New Roman"/>
        </w:rPr>
        <w:t>et</w:t>
      </w:r>
      <w:r w:rsidR="00891027" w:rsidRPr="00753FA6">
        <w:rPr>
          <w:rFonts w:ascii="Times New Roman" w:hAnsi="Times New Roman" w:cs="Times New Roman"/>
        </w:rPr>
        <w:t xml:space="preserve"> </w:t>
      </w:r>
      <w:r w:rsidR="00C245E4" w:rsidRPr="00753FA6">
        <w:rPr>
          <w:rFonts w:ascii="Times New Roman" w:hAnsi="Times New Roman" w:cs="Times New Roman"/>
        </w:rPr>
        <w:t>al.</w:t>
      </w:r>
      <w:r w:rsidR="00891027" w:rsidRPr="00753FA6">
        <w:rPr>
          <w:rFonts w:ascii="Times New Roman" w:hAnsi="Times New Roman" w:cs="Times New Roman"/>
        </w:rPr>
        <w:t xml:space="preserve"> </w:t>
      </w:r>
      <w:r w:rsidR="00C245E4" w:rsidRPr="00753FA6">
        <w:rPr>
          <w:rFonts w:ascii="Times New Roman" w:hAnsi="Times New Roman" w:cs="Times New Roman"/>
        </w:rPr>
        <w:t>2013).</w:t>
      </w:r>
      <w:r w:rsidR="00891027" w:rsidRPr="00753FA6">
        <w:rPr>
          <w:rFonts w:ascii="Times New Roman" w:hAnsi="Times New Roman" w:cs="Times New Roman"/>
        </w:rPr>
        <w:t xml:space="preserve"> </w:t>
      </w:r>
      <w:r w:rsidR="00FA5532" w:rsidRPr="00753FA6">
        <w:rPr>
          <w:rFonts w:ascii="Times New Roman" w:hAnsi="Times New Roman" w:cs="Times New Roman"/>
        </w:rPr>
        <w:t>However,</w:t>
      </w:r>
      <w:r w:rsidR="00891027" w:rsidRPr="00753FA6">
        <w:rPr>
          <w:rFonts w:ascii="Times New Roman" w:hAnsi="Times New Roman" w:cs="Times New Roman"/>
        </w:rPr>
        <w:t xml:space="preserve"> </w:t>
      </w:r>
      <w:r w:rsidR="00FA5532" w:rsidRPr="00753FA6">
        <w:rPr>
          <w:rFonts w:ascii="Times New Roman" w:hAnsi="Times New Roman" w:cs="Times New Roman"/>
        </w:rPr>
        <w:t>i</w:t>
      </w:r>
      <w:r w:rsidR="00917D60" w:rsidRPr="00753FA6">
        <w:rPr>
          <w:rFonts w:ascii="Times New Roman" w:hAnsi="Times New Roman" w:cs="Times New Roman"/>
        </w:rPr>
        <w:t>n</w:t>
      </w:r>
      <w:r w:rsidR="00891027" w:rsidRPr="00753FA6">
        <w:rPr>
          <w:rFonts w:ascii="Times New Roman" w:hAnsi="Times New Roman" w:cs="Times New Roman"/>
        </w:rPr>
        <w:t xml:space="preserve"> </w:t>
      </w:r>
      <w:r w:rsidR="00917D60" w:rsidRPr="00753FA6">
        <w:rPr>
          <w:rFonts w:ascii="Times New Roman" w:hAnsi="Times New Roman" w:cs="Times New Roman"/>
        </w:rPr>
        <w:t>modern</w:t>
      </w:r>
      <w:r w:rsidR="00891027" w:rsidRPr="00753FA6">
        <w:rPr>
          <w:rFonts w:ascii="Times New Roman" w:hAnsi="Times New Roman" w:cs="Times New Roman"/>
        </w:rPr>
        <w:t xml:space="preserve"> </w:t>
      </w:r>
      <w:r w:rsidR="00917D60" w:rsidRPr="00753FA6">
        <w:rPr>
          <w:rFonts w:ascii="Times New Roman" w:hAnsi="Times New Roman" w:cs="Times New Roman"/>
        </w:rPr>
        <w:t>managed</w:t>
      </w:r>
      <w:r w:rsidR="00891027" w:rsidRPr="00753FA6">
        <w:rPr>
          <w:rFonts w:ascii="Times New Roman" w:hAnsi="Times New Roman" w:cs="Times New Roman"/>
        </w:rPr>
        <w:t xml:space="preserve"> </w:t>
      </w:r>
      <w:r w:rsidR="00917D60" w:rsidRPr="00753FA6">
        <w:rPr>
          <w:rFonts w:ascii="Times New Roman" w:hAnsi="Times New Roman" w:cs="Times New Roman"/>
        </w:rPr>
        <w:t>forests,</w:t>
      </w:r>
      <w:r w:rsidR="00891027" w:rsidRPr="00753FA6">
        <w:rPr>
          <w:rFonts w:ascii="Times New Roman" w:hAnsi="Times New Roman" w:cs="Times New Roman"/>
        </w:rPr>
        <w:t xml:space="preserve"> </w:t>
      </w:r>
      <w:r w:rsidR="00917D60" w:rsidRPr="00753FA6">
        <w:rPr>
          <w:rFonts w:ascii="Times New Roman" w:hAnsi="Times New Roman" w:cs="Times New Roman"/>
        </w:rPr>
        <w:t>logging</w:t>
      </w:r>
      <w:r w:rsidR="00891027" w:rsidRPr="00753FA6">
        <w:rPr>
          <w:rFonts w:ascii="Times New Roman" w:hAnsi="Times New Roman" w:cs="Times New Roman"/>
        </w:rPr>
        <w:t xml:space="preserve"> </w:t>
      </w:r>
      <w:r w:rsidR="006C0DC2" w:rsidRPr="00753FA6">
        <w:rPr>
          <w:rFonts w:ascii="Times New Roman" w:hAnsi="Times New Roman" w:cs="Times New Roman"/>
        </w:rPr>
        <w:t>still</w:t>
      </w:r>
      <w:r w:rsidR="00891027" w:rsidRPr="00753FA6">
        <w:rPr>
          <w:rFonts w:ascii="Times New Roman" w:hAnsi="Times New Roman" w:cs="Times New Roman"/>
        </w:rPr>
        <w:t xml:space="preserve"> </w:t>
      </w:r>
      <w:r w:rsidR="00917D60" w:rsidRPr="00753FA6">
        <w:rPr>
          <w:rFonts w:ascii="Times New Roman" w:hAnsi="Times New Roman" w:cs="Times New Roman"/>
        </w:rPr>
        <w:t>systematically</w:t>
      </w:r>
      <w:r w:rsidR="00891027" w:rsidRPr="00753FA6">
        <w:rPr>
          <w:rFonts w:ascii="Times New Roman" w:hAnsi="Times New Roman" w:cs="Times New Roman"/>
        </w:rPr>
        <w:t xml:space="preserve"> </w:t>
      </w:r>
      <w:r w:rsidR="00917D60" w:rsidRPr="00753FA6">
        <w:rPr>
          <w:rFonts w:ascii="Times New Roman" w:hAnsi="Times New Roman" w:cs="Times New Roman"/>
        </w:rPr>
        <w:t>eliminates</w:t>
      </w:r>
      <w:r w:rsidR="00891027" w:rsidRPr="00753FA6">
        <w:rPr>
          <w:rFonts w:ascii="Times New Roman" w:hAnsi="Times New Roman" w:cs="Times New Roman"/>
        </w:rPr>
        <w:t xml:space="preserve"> </w:t>
      </w:r>
      <w:r w:rsidR="00917D60" w:rsidRPr="00753FA6">
        <w:rPr>
          <w:rFonts w:ascii="Times New Roman" w:hAnsi="Times New Roman" w:cs="Times New Roman"/>
        </w:rPr>
        <w:t>these</w:t>
      </w:r>
      <w:r w:rsidR="00891027" w:rsidRPr="00753FA6">
        <w:rPr>
          <w:rFonts w:ascii="Times New Roman" w:hAnsi="Times New Roman" w:cs="Times New Roman"/>
        </w:rPr>
        <w:t xml:space="preserve"> </w:t>
      </w:r>
      <w:r w:rsidR="00917D60" w:rsidRPr="00753FA6">
        <w:rPr>
          <w:rFonts w:ascii="Times New Roman" w:hAnsi="Times New Roman" w:cs="Times New Roman"/>
        </w:rPr>
        <w:t>‘defective’</w:t>
      </w:r>
      <w:r w:rsidR="00891027" w:rsidRPr="00753FA6">
        <w:rPr>
          <w:rFonts w:ascii="Times New Roman" w:hAnsi="Times New Roman" w:cs="Times New Roman"/>
        </w:rPr>
        <w:t xml:space="preserve"> </w:t>
      </w:r>
      <w:r w:rsidR="006C0DC2" w:rsidRPr="00753FA6">
        <w:rPr>
          <w:rFonts w:ascii="Times New Roman" w:hAnsi="Times New Roman" w:cs="Times New Roman"/>
        </w:rPr>
        <w:t>trees</w:t>
      </w:r>
      <w:r w:rsidR="00891027" w:rsidRPr="00753FA6">
        <w:rPr>
          <w:rFonts w:ascii="Times New Roman" w:hAnsi="Times New Roman" w:cs="Times New Roman"/>
        </w:rPr>
        <w:t xml:space="preserve"> </w:t>
      </w:r>
      <w:r w:rsidR="006C0DC2" w:rsidRPr="00753FA6">
        <w:rPr>
          <w:rFonts w:ascii="Times New Roman" w:hAnsi="Times New Roman" w:cs="Times New Roman"/>
        </w:rPr>
        <w:t>with</w:t>
      </w:r>
      <w:r w:rsidR="00891027" w:rsidRPr="00753FA6">
        <w:rPr>
          <w:rFonts w:ascii="Times New Roman" w:hAnsi="Times New Roman" w:cs="Times New Roman"/>
        </w:rPr>
        <w:t xml:space="preserve"> </w:t>
      </w:r>
      <w:r w:rsidR="006C0DC2" w:rsidRPr="00753FA6">
        <w:rPr>
          <w:rFonts w:ascii="Times New Roman" w:hAnsi="Times New Roman" w:cs="Times New Roman"/>
        </w:rPr>
        <w:t>low</w:t>
      </w:r>
      <w:r w:rsidR="00891027" w:rsidRPr="00753FA6">
        <w:rPr>
          <w:rFonts w:ascii="Times New Roman" w:hAnsi="Times New Roman" w:cs="Times New Roman"/>
        </w:rPr>
        <w:t xml:space="preserve"> </w:t>
      </w:r>
      <w:r w:rsidR="006C0DC2" w:rsidRPr="00753FA6">
        <w:rPr>
          <w:rFonts w:ascii="Times New Roman" w:hAnsi="Times New Roman" w:cs="Times New Roman"/>
        </w:rPr>
        <w:t>economic</w:t>
      </w:r>
      <w:r w:rsidR="00891027" w:rsidRPr="00753FA6">
        <w:rPr>
          <w:rFonts w:ascii="Times New Roman" w:hAnsi="Times New Roman" w:cs="Times New Roman"/>
        </w:rPr>
        <w:t xml:space="preserve"> </w:t>
      </w:r>
      <w:r w:rsidR="006C0DC2" w:rsidRPr="00753FA6">
        <w:rPr>
          <w:rFonts w:ascii="Times New Roman" w:hAnsi="Times New Roman" w:cs="Times New Roman"/>
        </w:rPr>
        <w:t>value</w:t>
      </w:r>
      <w:r w:rsidR="00891027" w:rsidRPr="00753FA6">
        <w:rPr>
          <w:rFonts w:ascii="Times New Roman" w:hAnsi="Times New Roman" w:cs="Times New Roman"/>
        </w:rPr>
        <w:t xml:space="preserve"> </w:t>
      </w:r>
      <w:r w:rsidR="00917D60" w:rsidRPr="00753FA6">
        <w:rPr>
          <w:rFonts w:ascii="Times New Roman" w:hAnsi="Times New Roman" w:cs="Times New Roman"/>
        </w:rPr>
        <w:t>(</w:t>
      </w:r>
      <w:proofErr w:type="spellStart"/>
      <w:r w:rsidR="00917D60" w:rsidRPr="00753FA6">
        <w:rPr>
          <w:rFonts w:ascii="Times New Roman" w:hAnsi="Times New Roman" w:cs="Times New Roman"/>
        </w:rPr>
        <w:t>Bütler</w:t>
      </w:r>
      <w:proofErr w:type="spellEnd"/>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2013).</w:t>
      </w:r>
      <w:r w:rsidR="00891027" w:rsidRPr="00753FA6">
        <w:rPr>
          <w:rFonts w:ascii="Times New Roman" w:hAnsi="Times New Roman" w:cs="Times New Roman"/>
        </w:rPr>
        <w:t xml:space="preserve"> </w:t>
      </w:r>
      <w:r w:rsidR="00F51343" w:rsidRPr="00753FA6">
        <w:rPr>
          <w:rFonts w:ascii="Times New Roman" w:hAnsi="Times New Roman" w:cs="Times New Roman"/>
        </w:rPr>
        <w:t>This</w:t>
      </w:r>
      <w:r w:rsidR="00891027" w:rsidRPr="00753FA6">
        <w:rPr>
          <w:rFonts w:ascii="Times New Roman" w:hAnsi="Times New Roman" w:cs="Times New Roman"/>
        </w:rPr>
        <w:t xml:space="preserve"> </w:t>
      </w:r>
      <w:r w:rsidR="00F51343" w:rsidRPr="00753FA6">
        <w:rPr>
          <w:rFonts w:ascii="Times New Roman" w:hAnsi="Times New Roman" w:cs="Times New Roman"/>
        </w:rPr>
        <w:t>can</w:t>
      </w:r>
      <w:r w:rsidR="00891027" w:rsidRPr="00753FA6">
        <w:rPr>
          <w:rFonts w:ascii="Times New Roman" w:hAnsi="Times New Roman" w:cs="Times New Roman"/>
        </w:rPr>
        <w:t xml:space="preserve"> </w:t>
      </w:r>
      <w:r w:rsidR="00F51343" w:rsidRPr="00753FA6">
        <w:rPr>
          <w:rFonts w:ascii="Times New Roman" w:hAnsi="Times New Roman" w:cs="Times New Roman"/>
        </w:rPr>
        <w:t>negatively</w:t>
      </w:r>
      <w:r w:rsidR="00891027" w:rsidRPr="00753FA6">
        <w:rPr>
          <w:rFonts w:ascii="Times New Roman" w:hAnsi="Times New Roman" w:cs="Times New Roman"/>
        </w:rPr>
        <w:t xml:space="preserve"> </w:t>
      </w:r>
      <w:r w:rsidR="005022C1" w:rsidRPr="005022C1">
        <w:rPr>
          <w:rFonts w:ascii="Times New Roman" w:hAnsi="Times New Roman" w:cs="Times New Roman"/>
          <w:highlight w:val="yellow"/>
        </w:rPr>
        <w:t>affect</w:t>
      </w:r>
      <w:r w:rsidR="00891027" w:rsidRPr="00753FA6">
        <w:rPr>
          <w:rFonts w:ascii="Times New Roman" w:hAnsi="Times New Roman" w:cs="Times New Roman"/>
        </w:rPr>
        <w:t xml:space="preserve"> </w:t>
      </w:r>
      <w:r w:rsidR="00F51343" w:rsidRPr="00753FA6">
        <w:rPr>
          <w:rFonts w:ascii="Times New Roman" w:hAnsi="Times New Roman" w:cs="Times New Roman"/>
        </w:rPr>
        <w:t>many</w:t>
      </w:r>
      <w:r w:rsidR="00891027" w:rsidRPr="00753FA6">
        <w:rPr>
          <w:rFonts w:ascii="Times New Roman" w:hAnsi="Times New Roman" w:cs="Times New Roman"/>
        </w:rPr>
        <w:t xml:space="preserve"> </w:t>
      </w:r>
      <w:r w:rsidR="00F51343" w:rsidRPr="00753FA6">
        <w:rPr>
          <w:rFonts w:ascii="Times New Roman" w:hAnsi="Times New Roman" w:cs="Times New Roman"/>
        </w:rPr>
        <w:t>forest</w:t>
      </w:r>
      <w:r w:rsidR="00891027" w:rsidRPr="00753FA6">
        <w:rPr>
          <w:rFonts w:ascii="Times New Roman" w:hAnsi="Times New Roman" w:cs="Times New Roman"/>
        </w:rPr>
        <w:t xml:space="preserve"> </w:t>
      </w:r>
      <w:r w:rsidR="00F51343" w:rsidRPr="00753FA6">
        <w:rPr>
          <w:rFonts w:ascii="Times New Roman" w:hAnsi="Times New Roman" w:cs="Times New Roman"/>
        </w:rPr>
        <w:t>species</w:t>
      </w:r>
      <w:r>
        <w:rPr>
          <w:rFonts w:ascii="Times New Roman" w:hAnsi="Times New Roman" w:cs="Times New Roman"/>
        </w:rPr>
        <w:t>,</w:t>
      </w:r>
      <w:r w:rsidR="00891027" w:rsidRPr="00753FA6">
        <w:rPr>
          <w:rFonts w:ascii="Times New Roman" w:hAnsi="Times New Roman" w:cs="Times New Roman"/>
        </w:rPr>
        <w:t xml:space="preserve"> </w:t>
      </w:r>
      <w:r w:rsidR="00F51343" w:rsidRPr="00753FA6">
        <w:rPr>
          <w:rFonts w:ascii="Times New Roman" w:hAnsi="Times New Roman" w:cs="Times New Roman"/>
        </w:rPr>
        <w:t>includ</w:t>
      </w:r>
      <w:r>
        <w:rPr>
          <w:rFonts w:ascii="Times New Roman" w:hAnsi="Times New Roman" w:cs="Times New Roman"/>
        </w:rPr>
        <w:t>ing</w:t>
      </w:r>
      <w:r w:rsidR="00891027" w:rsidRPr="00753FA6">
        <w:rPr>
          <w:rFonts w:ascii="Times New Roman" w:hAnsi="Times New Roman" w:cs="Times New Roman"/>
        </w:rPr>
        <w:t xml:space="preserve"> </w:t>
      </w:r>
      <w:r w:rsidR="00F51343" w:rsidRPr="00753FA6">
        <w:rPr>
          <w:rFonts w:ascii="Times New Roman" w:hAnsi="Times New Roman" w:cs="Times New Roman"/>
        </w:rPr>
        <w:t>birds</w:t>
      </w:r>
      <w:r w:rsidR="00891027" w:rsidRPr="00753FA6">
        <w:rPr>
          <w:rFonts w:ascii="Times New Roman" w:hAnsi="Times New Roman" w:cs="Times New Roman"/>
        </w:rPr>
        <w:t xml:space="preserve"> </w:t>
      </w:r>
      <w:r w:rsidR="00C6149F" w:rsidRPr="00753FA6">
        <w:rPr>
          <w:rFonts w:ascii="Times New Roman" w:hAnsi="Times New Roman" w:cs="Times New Roman"/>
        </w:rPr>
        <w:fldChar w:fldCharType="begin" w:fldLock="1"/>
      </w:r>
      <w:r w:rsidR="00117FA4" w:rsidRPr="00753FA6">
        <w:rPr>
          <w:rFonts w:ascii="Times New Roman" w:hAnsi="Times New Roman" w:cs="Times New Roman"/>
        </w:rPr>
        <w:instrText>ADDIN CSL_CITATION {"citationItems":[{"id":"ITEM-1","itemData":{"DOI":"10.1111/conl.12013","ISSN":"1755263X","abstract":"Large old trees are critical organisms and ecological structures in forests, woodlands, savannas, and agricultural and urban environments. They play many essential ecological roles ranging from the storage of large amounts of carbon to the provision of key habitats for wildlife. Some of these roles cannot be replaced by other structures. Large old trees are disproportionately vulnerable to loss in many ecosystems worldwide as a result of accelerated rates of mortality, impaired recruitment, or both. Drivers of loss, such as the combined impacts of fire and browsing by domestic or native herbivores, chemical spray drift in agricultural environments, and postdisturbance salvage logging, are often unique to large old trees but also represent ecosystem-specific threats. Here, we argue that new policies and practices are urgently needed to conserve existing large old trees and restore ecologically effective and viable populations of such trees by managing trees and forests on much longer time scales than is currently practiced, and by protecting places where they are most likely to develop. Without these steps, large old trees will vanish from many ecosystems, and associated biota and ecosystem functions will be severely diminished or lost. © 2013 Wiley Periodicals, Inc.","author":[{"dropping-particle":"","family":"Lindenmayer","given":"David B.","non-dropping-particle":"","parse-names":false,"suffix":""},{"dropping-particle":"","family":"Laurance","given":"William F.","non-dropping-particle":"","parse-names":false,"suffix":""},{"dropping-particle":"","family":"Franklin","given":"Jerry F.","non-dropping-particle":"","parse-names":false,"suffix":""},{"dropping-particle":"","family":"Likens","given":"Gene E.","non-dropping-particle":"","parse-names":false,"suffix":""},{"dropping-particle":"","family":"Banks","given":"Sam C.","non-dropping-particle":"","parse-names":false,"suffix":""},{"dropping-particle":"","family":"Blanchard","given":"Wade","non-dropping-particle":"","parse-names":false,"suffix":""},{"dropping-particle":"","family":"Gibbons","given":"Philip","non-dropping-particle":"","parse-names":false,"suffix":""},{"dropping-particle":"","family":"Ikin","given":"Karen","non-dropping-particle":"","parse-names":false,"suffix":""},{"dropping-particle":"","family":"Blair","given":"David","non-dropping-particle":"","parse-names":false,"suffix":""},{"dropping-particle":"","family":"Mcburney","given":"Lachlan","non-dropping-particle":"","parse-names":false,"suffix":""},{"dropping-particle":"","family":"Manning","given":"Adrian D.","non-dropping-particle":"","parse-names":false,"suffix":""},{"dropping-particle":"","family":"Stein","given":"John A.R.","non-dropping-particle":"","parse-names":false,"suffix":""}],"container-title":"Conservation Letters","id":"ITEM-1","issue":"1","issued":{"date-parts":[["2014"]]},"page":"61-69","title":"New policies for old trees: Averting a global crisis in a keystone ecological structure","type":"article-journal","volume":"7"},"uris":["http://www.mendeley.com/documents/?uuid=0df8b51e-332c-454e-99ed-560828f3d54b"]},{"id":"ITEM-2","itemData":{"DOI":"10.1016/j.foreco.2018.02.048","ISSN":"03781127","abstract":"In Northern Europe, human activities have caused a substantial decrease in the number of old deciduous trees over the last two centuries, leading to a decline in species populations associated with this habitat. One way to mitigate this trend is to increase the abundance of mature and old deciduous trees in commercial forests, such as by tree retention at final harvest. We analysed the biodiversity value of retained mature oaks in the production forests of Norway spruce in southern Sweden, using oaks in pastures as reference. The forest oaks were grown in two different levels of shade. We analysed two categories of saproxylic (i.e. dead wood-dependent) beetles: those utilizing oaks (Group I) and those utilizing oak but not spruce (Group II, which was, therefore, a subcategory of Group I). We found that forest oaks sustained high beetle diversity, in particular, Group I beetles, which were significantly more abundant in forest oaks in heavily thinned patches, as compared with pasture oaks and oaks in moderately thinned patches. For both beetle groups, the composition differed between the forest oaks and pasture oaks, indicating that the forest oaks can be a complementary habitat to that of pasture oaks. There was a positive relationship between oak dead branch diameter and beetle biodiversity, but only for older oaks (</w:instrText>
      </w:r>
      <w:r w:rsidR="00117FA4" w:rsidRPr="00753FA6">
        <w:rPr>
          <w:rFonts w:ascii="Cambria Math" w:hAnsi="Cambria Math" w:cs="Cambria Math"/>
        </w:rPr>
        <w:instrText>∼</w:instrText>
      </w:r>
      <w:r w:rsidR="00117FA4" w:rsidRPr="00753FA6">
        <w:rPr>
          <w:rFonts w:ascii="Times New Roman" w:hAnsi="Times New Roman" w:cs="Times New Roman"/>
        </w:rPr>
        <w:instrText>200 years old). We conclude that retaining oaks in production spruce forests can increase the diversity of oak-associated beetles at the landscape scale. Since many oak associated species depend on relatively high levels of insolation, management of retained oaks in production forests should include periodic removal of encroaching trees.","author":[{"dropping-particle":"","family":"Koch Widerberg","given":"Maria","non-dropping-particle":"","parse-names":false,"suffix":""},{"dropping-particle":"","family":"Ranius","given":"Thomas","non-dropping-particle":"","parse-names":false,"suffix":""},{"dropping-particle":"","family":"Drobyshev","given":"Igor","non-dropping-particle":"","parse-names":false,"suffix":""},{"dropping-particle":"","family":"Lindbladh","given":"Matts","non-dropping-particle":"","parse-names":false,"suffix":""}],"container-title":"Forest Ecology and Management","id":"ITEM-2","issue":"February","issued":{"date-parts":[["2018"]]},"page":"257-264","publisher":"Elsevier","title":"Oaks retained in production spruce forests help maintain saproxylic beetle diversity in southern Scandinavian landscapes","type":"article-journal","volume":"417"},"uris":["http://www.mendeley.com/documents/?uuid=e7e4b19f-596f-4adf-9e47-27a89586d595"]},{"id":"ITEM-3","itemData":{"DOI":"10.1007/s10841-017-9953-7","ISBN":"0123456789","ISSN":"15729753","abstract":"Insect and veteran trees are important parts of ecosystems and are usually included in ecological studies of forest management. The loss of veteran trees in woodlands and open landscapes would lead to the loss of saproxylic organisms—an important part of biodiversity. Hence, the persistence of many specialized insects depends on the presence of veteran trees scattered in woodlands (e.g. ancient wood pastures, game parks or protected areas), cities, towns and villages (e.g. avenues, parks or chateau parks) or open landscapes (e.g. fishpond dams, solitary trees or fruit orchards). Veteran tree conditions could be fairly well described by three components—diameter, age and microhabitats present. The problem is that diameter belongs to the most studied characteristics, while age and microhabitats, which can be quite complicated to measure, are much less studied. This paper illustrates that, due to this unbalanced use of indicators of veteran-tree conditions, we are still missing some important information on saproxylic species ecology—and sometimes only large trees might be studied, rather than real veterans. Although we already know that veteran trees are essential habitat for a range of saproxylic organisms, there are still gaps in our knowledge of the specific conditions that veteran trees provide. It is vital that these are quantified and understood so that this information can be used to conserve veteran trees and their associated species.","author":[{"dropping-particle":"","family":"Horák","given":"Jakub","non-dropping-particle":"","parse-names":false,"suffix":""}],"container-title":"Journal of Insect Conservation","id":"ITEM-3","issue":"1","issued":{"date-parts":[["2017"]]},"page":"0","publisher":"Springer International Publishing","title":"Insect ecology and veteran trees","type":"article-journal","volume":"21"},"uris":["http://www.mendeley.com/documents/?uuid=debd90b1-abb7-4fb9-ad2f-8efc50d7e403"]}],"mendeley":{"formattedCitation":"(Horák, 2017; Koch Widerberg et al., 2018; Lindenmayer et al., 2014)","plainTextFormattedCitation":"(Horák, 2017; Koch Widerberg et al., 2018; Lindenmayer et al., 2014)","previouslyFormattedCitation":"(Horák, 2017; Koch Widerberg et al., 2018; Lindenmayer et al., 2014)"},"properties":{"noteIndex":0},"schema":"https://github.com/citation-style-language/schema/raw/master/csl-citation.json"}</w:instrText>
      </w:r>
      <w:r w:rsidR="00C6149F" w:rsidRPr="00753FA6">
        <w:rPr>
          <w:rFonts w:ascii="Times New Roman" w:hAnsi="Times New Roman" w:cs="Times New Roman"/>
        </w:rPr>
        <w:fldChar w:fldCharType="separate"/>
      </w:r>
      <w:r w:rsidR="00117FA4" w:rsidRPr="00753FA6">
        <w:rPr>
          <w:rFonts w:ascii="Times New Roman" w:hAnsi="Times New Roman" w:cs="Times New Roman"/>
          <w:noProof/>
        </w:rPr>
        <w:t>(Horák,</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2017;</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Koch</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Widerberg</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2018;</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Lindenmayer</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117FA4" w:rsidRPr="00753FA6">
        <w:rPr>
          <w:rFonts w:ascii="Times New Roman" w:hAnsi="Times New Roman" w:cs="Times New Roman"/>
          <w:noProof/>
        </w:rPr>
        <w:t>2014)</w:t>
      </w:r>
      <w:r w:rsidR="00C6149F" w:rsidRPr="00753FA6">
        <w:rPr>
          <w:rFonts w:ascii="Times New Roman" w:hAnsi="Times New Roman" w:cs="Times New Roman"/>
        </w:rPr>
        <w:fldChar w:fldCharType="end"/>
      </w:r>
      <w:r w:rsidR="00F51343" w:rsidRPr="00753FA6">
        <w:rPr>
          <w:rFonts w:ascii="Times New Roman" w:hAnsi="Times New Roman" w:cs="Times New Roman"/>
        </w:rPr>
        <w:t>.</w:t>
      </w:r>
      <w:r w:rsidR="00891027" w:rsidRPr="00753FA6">
        <w:rPr>
          <w:rFonts w:ascii="Times New Roman" w:hAnsi="Times New Roman" w:cs="Times New Roman"/>
        </w:rPr>
        <w:t xml:space="preserve"> </w:t>
      </w:r>
      <w:r w:rsidR="00F51343" w:rsidRPr="00753FA6">
        <w:rPr>
          <w:rFonts w:ascii="Times New Roman" w:hAnsi="Times New Roman" w:cs="Times New Roman"/>
        </w:rPr>
        <w:t>However,</w:t>
      </w:r>
      <w:r w:rsidR="00891027" w:rsidRPr="00753FA6">
        <w:rPr>
          <w:rFonts w:ascii="Times New Roman" w:hAnsi="Times New Roman" w:cs="Times New Roman"/>
        </w:rPr>
        <w:t xml:space="preserve"> </w:t>
      </w:r>
      <w:r w:rsidR="00623ACC" w:rsidRPr="00753FA6">
        <w:rPr>
          <w:rFonts w:ascii="Times New Roman" w:hAnsi="Times New Roman" w:cs="Times New Roman"/>
        </w:rPr>
        <w:t>a</w:t>
      </w:r>
      <w:r w:rsidR="00891027" w:rsidRPr="00753FA6">
        <w:rPr>
          <w:rFonts w:ascii="Times New Roman" w:hAnsi="Times New Roman" w:cs="Times New Roman"/>
        </w:rPr>
        <w:t xml:space="preserve"> </w:t>
      </w:r>
      <w:r w:rsidR="00623ACC" w:rsidRPr="00753FA6">
        <w:rPr>
          <w:rFonts w:ascii="Times New Roman" w:hAnsi="Times New Roman" w:cs="Times New Roman"/>
        </w:rPr>
        <w:t>more</w:t>
      </w:r>
      <w:r w:rsidR="00891027" w:rsidRPr="00753FA6">
        <w:rPr>
          <w:rFonts w:ascii="Times New Roman" w:hAnsi="Times New Roman" w:cs="Times New Roman"/>
        </w:rPr>
        <w:t xml:space="preserve"> </w:t>
      </w:r>
      <w:r w:rsidR="00623ACC" w:rsidRPr="00753FA6">
        <w:rPr>
          <w:rFonts w:ascii="Times New Roman" w:hAnsi="Times New Roman" w:cs="Times New Roman"/>
        </w:rPr>
        <w:t>vulnerable</w:t>
      </w:r>
      <w:r w:rsidR="00891027" w:rsidRPr="00753FA6">
        <w:rPr>
          <w:rFonts w:ascii="Times New Roman" w:hAnsi="Times New Roman" w:cs="Times New Roman"/>
        </w:rPr>
        <w:t xml:space="preserve"> </w:t>
      </w:r>
      <w:r w:rsidRPr="00753FA6">
        <w:rPr>
          <w:rFonts w:ascii="Times New Roman" w:hAnsi="Times New Roman" w:cs="Times New Roman"/>
        </w:rPr>
        <w:t xml:space="preserve">species </w:t>
      </w:r>
      <w:r w:rsidR="00623ACC" w:rsidRPr="00753FA6">
        <w:rPr>
          <w:rFonts w:ascii="Times New Roman" w:hAnsi="Times New Roman" w:cs="Times New Roman"/>
        </w:rPr>
        <w:t>group</w:t>
      </w:r>
      <w:r w:rsidR="00891027" w:rsidRPr="00753FA6">
        <w:rPr>
          <w:rFonts w:ascii="Times New Roman" w:hAnsi="Times New Roman" w:cs="Times New Roman"/>
        </w:rPr>
        <w:t xml:space="preserve"> </w:t>
      </w:r>
      <w:r w:rsidR="00623ACC" w:rsidRPr="00753FA6">
        <w:rPr>
          <w:rFonts w:ascii="Times New Roman" w:hAnsi="Times New Roman" w:cs="Times New Roman"/>
        </w:rPr>
        <w:t>could</w:t>
      </w:r>
      <w:r w:rsidR="00891027" w:rsidRPr="00753FA6">
        <w:rPr>
          <w:rFonts w:ascii="Times New Roman" w:hAnsi="Times New Roman" w:cs="Times New Roman"/>
        </w:rPr>
        <w:t xml:space="preserve"> </w:t>
      </w:r>
      <w:r w:rsidR="00623ACC" w:rsidRPr="00753FA6">
        <w:rPr>
          <w:rFonts w:ascii="Times New Roman" w:hAnsi="Times New Roman" w:cs="Times New Roman"/>
        </w:rPr>
        <w:t>be</w:t>
      </w:r>
      <w:r w:rsidR="00891027" w:rsidRPr="00753FA6">
        <w:rPr>
          <w:rFonts w:ascii="Times New Roman" w:hAnsi="Times New Roman" w:cs="Times New Roman"/>
        </w:rPr>
        <w:t xml:space="preserve"> </w:t>
      </w:r>
      <w:r w:rsidR="00422406" w:rsidRPr="00753FA6">
        <w:rPr>
          <w:rFonts w:ascii="Times New Roman" w:hAnsi="Times New Roman" w:cs="Times New Roman"/>
        </w:rPr>
        <w:t>habitat</w:t>
      </w:r>
      <w:r w:rsidR="00891027" w:rsidRPr="00753FA6">
        <w:rPr>
          <w:rFonts w:ascii="Times New Roman" w:hAnsi="Times New Roman" w:cs="Times New Roman"/>
        </w:rPr>
        <w:t xml:space="preserve"> </w:t>
      </w:r>
      <w:r w:rsidR="00422406" w:rsidRPr="00753FA6">
        <w:rPr>
          <w:rFonts w:ascii="Times New Roman" w:hAnsi="Times New Roman" w:cs="Times New Roman"/>
        </w:rPr>
        <w:t>specialist</w:t>
      </w:r>
      <w:r>
        <w:rPr>
          <w:rFonts w:ascii="Times New Roman" w:hAnsi="Times New Roman" w:cs="Times New Roman"/>
        </w:rPr>
        <w:t>s</w:t>
      </w:r>
      <w:r w:rsidR="00891027" w:rsidRPr="00753FA6">
        <w:rPr>
          <w:rFonts w:ascii="Times New Roman" w:hAnsi="Times New Roman" w:cs="Times New Roman"/>
        </w:rPr>
        <w:t xml:space="preserve"> </w:t>
      </w:r>
      <w:r w:rsidR="00623ACC" w:rsidRPr="00753FA6">
        <w:rPr>
          <w:rFonts w:ascii="Times New Roman" w:hAnsi="Times New Roman" w:cs="Times New Roman"/>
        </w:rPr>
        <w:t>linked</w:t>
      </w:r>
      <w:r w:rsidR="00891027" w:rsidRPr="00753FA6">
        <w:rPr>
          <w:rFonts w:ascii="Times New Roman" w:hAnsi="Times New Roman" w:cs="Times New Roman"/>
        </w:rPr>
        <w:t xml:space="preserve"> </w:t>
      </w:r>
      <w:r w:rsidR="00623ACC" w:rsidRPr="00753FA6">
        <w:rPr>
          <w:rFonts w:ascii="Times New Roman" w:hAnsi="Times New Roman" w:cs="Times New Roman"/>
        </w:rPr>
        <w:t>to</w:t>
      </w:r>
      <w:r w:rsidR="00891027" w:rsidRPr="00753FA6">
        <w:rPr>
          <w:rFonts w:ascii="Times New Roman" w:hAnsi="Times New Roman" w:cs="Times New Roman"/>
        </w:rPr>
        <w:t xml:space="preserve"> </w:t>
      </w:r>
      <w:r w:rsidR="00623ACC" w:rsidRPr="00753FA6">
        <w:rPr>
          <w:rFonts w:ascii="Times New Roman" w:hAnsi="Times New Roman" w:cs="Times New Roman"/>
        </w:rPr>
        <w:t>these</w:t>
      </w:r>
      <w:r w:rsidR="00891027" w:rsidRPr="00753FA6">
        <w:rPr>
          <w:rFonts w:ascii="Times New Roman" w:hAnsi="Times New Roman" w:cs="Times New Roman"/>
        </w:rPr>
        <w:t xml:space="preserve"> </w:t>
      </w:r>
      <w:r w:rsidR="00623ACC" w:rsidRPr="00753FA6">
        <w:rPr>
          <w:rFonts w:ascii="Times New Roman" w:hAnsi="Times New Roman" w:cs="Times New Roman"/>
        </w:rPr>
        <w:t>old-grow</w:t>
      </w:r>
      <w:r>
        <w:rPr>
          <w:rFonts w:ascii="Times New Roman" w:hAnsi="Times New Roman" w:cs="Times New Roman"/>
        </w:rPr>
        <w:t>th</w:t>
      </w:r>
      <w:r w:rsidR="00891027" w:rsidRPr="00753FA6">
        <w:rPr>
          <w:rFonts w:ascii="Times New Roman" w:hAnsi="Times New Roman" w:cs="Times New Roman"/>
        </w:rPr>
        <w:t xml:space="preserve"> </w:t>
      </w:r>
      <w:r w:rsidR="00623ACC" w:rsidRPr="00753FA6">
        <w:rPr>
          <w:rFonts w:ascii="Times New Roman" w:hAnsi="Times New Roman" w:cs="Times New Roman"/>
        </w:rPr>
        <w:t>structures</w:t>
      </w:r>
      <w:r w:rsidR="00891027" w:rsidRPr="00753FA6">
        <w:rPr>
          <w:rFonts w:ascii="Times New Roman" w:hAnsi="Times New Roman" w:cs="Times New Roman"/>
        </w:rPr>
        <w:t xml:space="preserve"> </w:t>
      </w:r>
      <w:r w:rsidR="00422406" w:rsidRPr="00753FA6">
        <w:rPr>
          <w:rFonts w:ascii="Times New Roman" w:hAnsi="Times New Roman" w:cs="Times New Roman"/>
        </w:rPr>
        <w:fldChar w:fldCharType="begin" w:fldLock="1"/>
      </w:r>
      <w:r w:rsidR="002B77FC" w:rsidRPr="00753FA6">
        <w:rPr>
          <w:rFonts w:ascii="Times New Roman" w:hAnsi="Times New Roman" w:cs="Times New Roman"/>
        </w:rPr>
        <w:instrText>ADDIN CSL_CITATION {"citationItems":[{"id":"ITEM-1","itemData":{"DOI":"10.1515/biolog-2015-0171","ISSN":"13369563","abstract":"Large areas of montane forests are commercially harvested, while some other parts remain unmanaged. These conditions provide an opportunity to study the response of bird communities to forest management. Here we focused on the effects of tree species composition and tree age on bird species richness. We counted birds in two types of montane forest (beech and mixed) replicated in three age classes (managed 55-65 years, managed 85-95 years, unmanaged over 200 years) in the Vtáčnik Mountains, Slovakia. Number of bird species at individual study sites (local richness) was predicted solely by the tree age and not by the forest type. Specifically, the number of species was highest in the oldest stands, while the stands of 55-65 and 85-95 years did not differ from each other. By contrast, forest type seems important for total bird species richness (number of species recorded in all study sites of a given type) with more species recorded in mixed forests than in beech forests. The local richness seems thus limited by the amount resources available at a given site, which is highest in the oldest stands irrespective to forest type, probably due to largest amount of food, dead wood or tree cavities, being particularly suitable for habitat specialists. However, larger species pool in mixed forest, enriched by birds adapted to coniferous trees, increases the total number of species observed in this type. We thus recommend to shift the harvest to the highest possible age and to include some other tree species into parts of beech monocultures.","author":[{"dropping-particle":"","family":"Birčák","given":"Tomáš","non-dropping-particle":"","parse-names":false,"suffix":""},{"dropping-particle":"","family":"Reif","given":"Jiří","non-dropping-particle":"","parse-names":false,"suffix":""}],"container-title":"Biologia (Poland)","id":"ITEM-1","issue":"11","issued":{"date-parts":[["2015"]]},"page":"1528-1536","title":"The effects of tree age and tree species composition on bird species richness in a Central European montane forest","type":"article-journal","volume":"70"},"uris":["http://www.mendeley.com/documents/?uuid=8177f5cc-b823-4e70-8504-ab24ef11e0b7"]}],"mendeley":{"formattedCitation":"(Birčák and Reif, 2015)","manualFormatting":"(Birčák &amp; Reif, 2015)","plainTextFormattedCitation":"(Birčák and Reif, 2015)","previouslyFormattedCitation":"(Birčák and Reif, 2015)"},"properties":{"noteIndex":0},"schema":"https://github.com/citation-style-language/schema/raw/master/csl-citation.json"}</w:instrText>
      </w:r>
      <w:r w:rsidR="00422406" w:rsidRPr="00753FA6">
        <w:rPr>
          <w:rFonts w:ascii="Times New Roman" w:hAnsi="Times New Roman" w:cs="Times New Roman"/>
        </w:rPr>
        <w:fldChar w:fldCharType="separate"/>
      </w:r>
      <w:r w:rsidR="002B77FC" w:rsidRPr="00753FA6">
        <w:rPr>
          <w:rFonts w:ascii="Times New Roman" w:hAnsi="Times New Roman" w:cs="Times New Roman"/>
          <w:noProof/>
        </w:rPr>
        <w:t>(Birčák</w:t>
      </w:r>
      <w:r w:rsidR="00891027" w:rsidRPr="00753FA6">
        <w:rPr>
          <w:rFonts w:ascii="Times New Roman" w:hAnsi="Times New Roman" w:cs="Times New Roman"/>
          <w:noProof/>
        </w:rPr>
        <w:t xml:space="preserve"> </w:t>
      </w:r>
      <w:r w:rsidR="002B77FC" w:rsidRPr="00753FA6">
        <w:rPr>
          <w:rFonts w:ascii="Times New Roman" w:hAnsi="Times New Roman" w:cs="Times New Roman"/>
          <w:noProof/>
        </w:rPr>
        <w:t>&amp;</w:t>
      </w:r>
      <w:r w:rsidR="00891027" w:rsidRPr="00753FA6">
        <w:rPr>
          <w:rFonts w:ascii="Times New Roman" w:hAnsi="Times New Roman" w:cs="Times New Roman"/>
          <w:noProof/>
        </w:rPr>
        <w:t xml:space="preserve"> </w:t>
      </w:r>
      <w:r w:rsidR="002B77FC" w:rsidRPr="00753FA6">
        <w:rPr>
          <w:rFonts w:ascii="Times New Roman" w:hAnsi="Times New Roman" w:cs="Times New Roman"/>
          <w:noProof/>
        </w:rPr>
        <w:t>Reif,</w:t>
      </w:r>
      <w:r w:rsidR="00891027" w:rsidRPr="00753FA6">
        <w:rPr>
          <w:rFonts w:ascii="Times New Roman" w:hAnsi="Times New Roman" w:cs="Times New Roman"/>
          <w:noProof/>
        </w:rPr>
        <w:t xml:space="preserve"> </w:t>
      </w:r>
      <w:r w:rsidR="002B77FC" w:rsidRPr="00753FA6">
        <w:rPr>
          <w:rFonts w:ascii="Times New Roman" w:hAnsi="Times New Roman" w:cs="Times New Roman"/>
          <w:noProof/>
        </w:rPr>
        <w:t>2015)</w:t>
      </w:r>
      <w:r w:rsidR="00422406" w:rsidRPr="00753FA6">
        <w:rPr>
          <w:rFonts w:ascii="Times New Roman" w:hAnsi="Times New Roman" w:cs="Times New Roman"/>
        </w:rPr>
        <w:fldChar w:fldCharType="end"/>
      </w:r>
      <w:r w:rsidR="00623ACC" w:rsidRPr="00753FA6">
        <w:rPr>
          <w:rFonts w:ascii="Times New Roman" w:hAnsi="Times New Roman" w:cs="Times New Roman"/>
        </w:rPr>
        <w:t>.</w:t>
      </w:r>
      <w:r w:rsidR="00891027" w:rsidRPr="00753FA6">
        <w:rPr>
          <w:rFonts w:ascii="Times New Roman" w:hAnsi="Times New Roman" w:cs="Times New Roman"/>
        </w:rPr>
        <w:t xml:space="preserve"> </w:t>
      </w:r>
      <w:r w:rsidR="00623ACC" w:rsidRPr="00753FA6">
        <w:rPr>
          <w:rFonts w:ascii="Times New Roman" w:hAnsi="Times New Roman" w:cs="Times New Roman"/>
        </w:rPr>
        <w:t>In</w:t>
      </w:r>
      <w:r w:rsidR="00891027" w:rsidRPr="00753FA6">
        <w:rPr>
          <w:rFonts w:ascii="Times New Roman" w:hAnsi="Times New Roman" w:cs="Times New Roman"/>
        </w:rPr>
        <w:t xml:space="preserve"> </w:t>
      </w:r>
      <w:r w:rsidR="00623ACC" w:rsidRPr="00753FA6">
        <w:rPr>
          <w:rFonts w:ascii="Times New Roman" w:hAnsi="Times New Roman" w:cs="Times New Roman"/>
        </w:rPr>
        <w:t>support</w:t>
      </w:r>
      <w:r w:rsidR="00891027" w:rsidRPr="00753FA6">
        <w:rPr>
          <w:rFonts w:ascii="Times New Roman" w:hAnsi="Times New Roman" w:cs="Times New Roman"/>
        </w:rPr>
        <w:t xml:space="preserve"> </w:t>
      </w:r>
      <w:r w:rsidR="00623ACC" w:rsidRPr="00753FA6">
        <w:rPr>
          <w:rFonts w:ascii="Times New Roman" w:hAnsi="Times New Roman" w:cs="Times New Roman"/>
        </w:rPr>
        <w:t>of</w:t>
      </w:r>
      <w:r w:rsidR="00891027" w:rsidRPr="00753FA6">
        <w:rPr>
          <w:rFonts w:ascii="Times New Roman" w:hAnsi="Times New Roman" w:cs="Times New Roman"/>
        </w:rPr>
        <w:t xml:space="preserve"> </w:t>
      </w:r>
      <w:r w:rsidR="00623ACC" w:rsidRPr="00753FA6">
        <w:rPr>
          <w:rFonts w:ascii="Times New Roman" w:hAnsi="Times New Roman" w:cs="Times New Roman"/>
        </w:rPr>
        <w:t>this</w:t>
      </w:r>
      <w:r w:rsidR="00706CE5" w:rsidRPr="00753FA6">
        <w:rPr>
          <w:rFonts w:ascii="Times New Roman" w:hAnsi="Times New Roman" w:cs="Times New Roman"/>
        </w:rPr>
        <w:t>,</w:t>
      </w:r>
      <w:r w:rsidR="00891027" w:rsidRPr="00753FA6">
        <w:rPr>
          <w:rFonts w:ascii="Times New Roman" w:hAnsi="Times New Roman" w:cs="Times New Roman"/>
        </w:rPr>
        <w:t xml:space="preserve"> </w:t>
      </w:r>
      <w:r w:rsidR="00706CE5" w:rsidRPr="00753FA6">
        <w:rPr>
          <w:rFonts w:ascii="Times New Roman" w:hAnsi="Times New Roman" w:cs="Times New Roman"/>
        </w:rPr>
        <w:t>t</w:t>
      </w:r>
      <w:r w:rsidR="00893667" w:rsidRPr="00753FA6">
        <w:rPr>
          <w:rFonts w:ascii="Times New Roman" w:hAnsi="Times New Roman" w:cs="Times New Roman"/>
        </w:rPr>
        <w:t>here</w:t>
      </w:r>
      <w:r w:rsidR="00891027" w:rsidRPr="00753FA6">
        <w:rPr>
          <w:rFonts w:ascii="Times New Roman" w:hAnsi="Times New Roman" w:cs="Times New Roman"/>
        </w:rPr>
        <w:t xml:space="preserve"> </w:t>
      </w:r>
      <w:r w:rsidR="00893667" w:rsidRPr="00753FA6">
        <w:rPr>
          <w:rFonts w:ascii="Times New Roman" w:hAnsi="Times New Roman" w:cs="Times New Roman"/>
        </w:rPr>
        <w:t>is</w:t>
      </w:r>
      <w:r w:rsidR="00891027" w:rsidRPr="00753FA6">
        <w:rPr>
          <w:rFonts w:ascii="Times New Roman" w:hAnsi="Times New Roman" w:cs="Times New Roman"/>
        </w:rPr>
        <w:t xml:space="preserve"> </w:t>
      </w:r>
      <w:r w:rsidR="00893667" w:rsidRPr="00753FA6">
        <w:rPr>
          <w:rFonts w:ascii="Times New Roman" w:hAnsi="Times New Roman" w:cs="Times New Roman"/>
        </w:rPr>
        <w:t>evidence</w:t>
      </w:r>
      <w:r w:rsidR="00891027" w:rsidRPr="00753FA6">
        <w:rPr>
          <w:rFonts w:ascii="Times New Roman" w:hAnsi="Times New Roman" w:cs="Times New Roman"/>
        </w:rPr>
        <w:t xml:space="preserve"> </w:t>
      </w:r>
      <w:r w:rsidR="00893667" w:rsidRPr="00753FA6">
        <w:rPr>
          <w:rFonts w:ascii="Times New Roman" w:hAnsi="Times New Roman" w:cs="Times New Roman"/>
        </w:rPr>
        <w:t>of</w:t>
      </w:r>
      <w:r w:rsidR="00891027" w:rsidRPr="00753FA6">
        <w:rPr>
          <w:rFonts w:ascii="Times New Roman" w:hAnsi="Times New Roman" w:cs="Times New Roman"/>
        </w:rPr>
        <w:t xml:space="preserve"> </w:t>
      </w:r>
      <w:r w:rsidR="00893667" w:rsidRPr="00753FA6">
        <w:rPr>
          <w:rFonts w:ascii="Times New Roman" w:hAnsi="Times New Roman" w:cs="Times New Roman"/>
        </w:rPr>
        <w:t>differe</w:t>
      </w:r>
      <w:r w:rsidR="00706CE5" w:rsidRPr="00753FA6">
        <w:rPr>
          <w:rFonts w:ascii="Times New Roman" w:hAnsi="Times New Roman" w:cs="Times New Roman"/>
        </w:rPr>
        <w:t>nt</w:t>
      </w:r>
      <w:r w:rsidR="00891027" w:rsidRPr="00753FA6">
        <w:rPr>
          <w:rFonts w:ascii="Times New Roman" w:hAnsi="Times New Roman" w:cs="Times New Roman"/>
        </w:rPr>
        <w:t xml:space="preserve"> </w:t>
      </w:r>
      <w:r w:rsidR="00706CE5" w:rsidRPr="00753FA6">
        <w:rPr>
          <w:rFonts w:ascii="Times New Roman" w:hAnsi="Times New Roman" w:cs="Times New Roman"/>
        </w:rPr>
        <w:t>population</w:t>
      </w:r>
      <w:r w:rsidR="00891027" w:rsidRPr="00753FA6">
        <w:rPr>
          <w:rFonts w:ascii="Times New Roman" w:hAnsi="Times New Roman" w:cs="Times New Roman"/>
        </w:rPr>
        <w:t xml:space="preserve"> </w:t>
      </w:r>
      <w:r w:rsidR="00706CE5" w:rsidRPr="00753FA6">
        <w:rPr>
          <w:rFonts w:ascii="Times New Roman" w:hAnsi="Times New Roman" w:cs="Times New Roman"/>
        </w:rPr>
        <w:t>trend</w:t>
      </w:r>
      <w:r w:rsidR="001B4126" w:rsidRPr="00753FA6">
        <w:rPr>
          <w:rFonts w:ascii="Times New Roman" w:hAnsi="Times New Roman" w:cs="Times New Roman"/>
        </w:rPr>
        <w:t>s</w:t>
      </w:r>
      <w:r w:rsidR="00891027" w:rsidRPr="00753FA6">
        <w:rPr>
          <w:rFonts w:ascii="Times New Roman" w:hAnsi="Times New Roman" w:cs="Times New Roman"/>
        </w:rPr>
        <w:t xml:space="preserve"> </w:t>
      </w:r>
      <w:r>
        <w:rPr>
          <w:rFonts w:ascii="Times New Roman" w:hAnsi="Times New Roman" w:cs="Times New Roman"/>
        </w:rPr>
        <w:t>in</w:t>
      </w:r>
      <w:r w:rsidRPr="00753FA6">
        <w:rPr>
          <w:rFonts w:ascii="Times New Roman" w:hAnsi="Times New Roman" w:cs="Times New Roman"/>
        </w:rPr>
        <w:t xml:space="preserve"> </w:t>
      </w:r>
      <w:r w:rsidR="00706CE5" w:rsidRPr="00753FA6">
        <w:rPr>
          <w:rFonts w:ascii="Times New Roman" w:hAnsi="Times New Roman" w:cs="Times New Roman"/>
        </w:rPr>
        <w:t>birds</w:t>
      </w:r>
      <w:r w:rsidR="00891027" w:rsidRPr="00753FA6">
        <w:rPr>
          <w:rFonts w:ascii="Times New Roman" w:hAnsi="Times New Roman" w:cs="Times New Roman"/>
        </w:rPr>
        <w:t xml:space="preserve"> </w:t>
      </w:r>
      <w:r w:rsidR="00706CE5" w:rsidRPr="00753FA6">
        <w:rPr>
          <w:rFonts w:ascii="Times New Roman" w:hAnsi="Times New Roman" w:cs="Times New Roman"/>
        </w:rPr>
        <w:t>between</w:t>
      </w:r>
      <w:r w:rsidR="00891027" w:rsidRPr="00753FA6">
        <w:rPr>
          <w:rFonts w:ascii="Times New Roman" w:hAnsi="Times New Roman" w:cs="Times New Roman"/>
        </w:rPr>
        <w:t xml:space="preserve"> </w:t>
      </w:r>
      <w:r w:rsidR="00706CE5" w:rsidRPr="00753FA6">
        <w:rPr>
          <w:rFonts w:ascii="Times New Roman" w:hAnsi="Times New Roman" w:cs="Times New Roman"/>
        </w:rPr>
        <w:t>habitat-specialized</w:t>
      </w:r>
      <w:r w:rsidR="00891027" w:rsidRPr="00753FA6">
        <w:rPr>
          <w:rFonts w:ascii="Times New Roman" w:hAnsi="Times New Roman" w:cs="Times New Roman"/>
        </w:rPr>
        <w:t xml:space="preserve"> </w:t>
      </w:r>
      <w:r w:rsidR="00706CE5" w:rsidRPr="00753FA6">
        <w:rPr>
          <w:rFonts w:ascii="Times New Roman" w:hAnsi="Times New Roman" w:cs="Times New Roman"/>
        </w:rPr>
        <w:t>species</w:t>
      </w:r>
      <w:r w:rsidR="00891027" w:rsidRPr="00753FA6">
        <w:rPr>
          <w:rFonts w:ascii="Times New Roman" w:hAnsi="Times New Roman" w:cs="Times New Roman"/>
        </w:rPr>
        <w:t xml:space="preserve"> </w:t>
      </w:r>
      <w:r w:rsidR="00706CE5" w:rsidRPr="00753FA6">
        <w:rPr>
          <w:rFonts w:ascii="Times New Roman" w:hAnsi="Times New Roman" w:cs="Times New Roman"/>
        </w:rPr>
        <w:t>and</w:t>
      </w:r>
      <w:r w:rsidR="00891027" w:rsidRPr="00753FA6">
        <w:rPr>
          <w:rFonts w:ascii="Times New Roman" w:hAnsi="Times New Roman" w:cs="Times New Roman"/>
        </w:rPr>
        <w:t xml:space="preserve"> </w:t>
      </w:r>
      <w:r w:rsidR="00623ACC" w:rsidRPr="00753FA6">
        <w:rPr>
          <w:rFonts w:ascii="Times New Roman" w:hAnsi="Times New Roman" w:cs="Times New Roman"/>
        </w:rPr>
        <w:t>habitat</w:t>
      </w:r>
      <w:r w:rsidR="00891027" w:rsidRPr="00753FA6">
        <w:rPr>
          <w:rFonts w:ascii="Times New Roman" w:hAnsi="Times New Roman" w:cs="Times New Roman"/>
        </w:rPr>
        <w:t xml:space="preserve"> </w:t>
      </w:r>
      <w:r w:rsidR="00706CE5" w:rsidRPr="00753FA6">
        <w:rPr>
          <w:rFonts w:ascii="Times New Roman" w:hAnsi="Times New Roman" w:cs="Times New Roman"/>
        </w:rPr>
        <w:t>generalists</w:t>
      </w:r>
      <w:r w:rsidR="00891027" w:rsidRPr="00753FA6">
        <w:rPr>
          <w:rFonts w:ascii="Times New Roman" w:hAnsi="Times New Roman" w:cs="Times New Roman"/>
        </w:rPr>
        <w:t xml:space="preserve"> </w:t>
      </w:r>
      <w:r w:rsidR="001B7E4E" w:rsidRPr="00753FA6">
        <w:rPr>
          <w:rFonts w:ascii="Times New Roman" w:hAnsi="Times New Roman" w:cs="Times New Roman"/>
        </w:rPr>
        <w:t>in</w:t>
      </w:r>
      <w:r w:rsidR="00891027" w:rsidRPr="00753FA6">
        <w:rPr>
          <w:rFonts w:ascii="Times New Roman" w:hAnsi="Times New Roman" w:cs="Times New Roman"/>
        </w:rPr>
        <w:t xml:space="preserve"> </w:t>
      </w:r>
      <w:r w:rsidR="001B7E4E" w:rsidRPr="00753FA6">
        <w:rPr>
          <w:rFonts w:ascii="Times New Roman" w:hAnsi="Times New Roman" w:cs="Times New Roman"/>
        </w:rPr>
        <w:t>Europe</w:t>
      </w:r>
      <w:r w:rsidR="00891027" w:rsidRPr="00753FA6">
        <w:rPr>
          <w:rFonts w:ascii="Times New Roman" w:hAnsi="Times New Roman" w:cs="Times New Roman"/>
        </w:rPr>
        <w:t xml:space="preserve"> </w:t>
      </w:r>
      <w:r w:rsidR="00706CE5" w:rsidRPr="00753FA6">
        <w:rPr>
          <w:rFonts w:ascii="Times New Roman" w:hAnsi="Times New Roman" w:cs="Times New Roman"/>
        </w:rPr>
        <w:fldChar w:fldCharType="begin" w:fldLock="1"/>
      </w:r>
      <w:r w:rsidR="00A45914">
        <w:rPr>
          <w:rFonts w:ascii="Times New Roman" w:hAnsi="Times New Roman" w:cs="Times New Roman"/>
        </w:rPr>
        <w:instrText>ADDIN CSL_CITATION {"citationItems":[{"id":"ITEM-1","itemData":{"DOI":"10.1111/j.1474-919X.2007.00698.x","ISSN":"00191019","abstract":"We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 © 2007 The Authors.","author":[{"dropping-particle":"","family":"Gregory","given":"Richard D.","non-dropping-particle":"","parse-names":false,"suffix":""},{"dropping-particle":"","family":"Vorisek","given":"Petr","non-dropping-particle":"","parse-names":false,"suffix":""},{"dropping-particle":"","family":"Strien","given":"Arco","non-dropping-particle":"Van","parse-names":false,"suffix":""},{"dropping-particle":"","family":"Gmelig Meyling","given":"Adriaan W.","non-dropping-particle":"","parse-names":false,"suffix":""},{"dropping-particle":"","family":"Jiguet","given":"Frédéric","non-dropping-particle":"","parse-names":false,"suffix":""},{"dropping-particle":"","family":"Fornasari","given":"Lorenzo","non-dropping-particle":"","parse-names":false,"suffix":""},{"dropping-particle":"","family":"Reif","given":"Jiri","non-dropping-particle":"","parse-names":false,"suffix":""},{"dropping-particle":"","family":"Chylarecki","given":"Przemek","non-dropping-particle":"","parse-names":false,"suffix":""},{"dropping-particle":"","family":"Burfield","given":"Ian J.","non-dropping-particle":"","parse-names":false,"suffix":""}],"container-title":"Ibis","id":"ITEM-1","issue":"SUPPL. 2","issued":{"date-parts":[["2007"]]},"page":"78-97","title":"Population trends of widespread woodland birds in Europe","type":"article-journal","volume":"149"},"uris":["http://www.mendeley.com/documents/?uuid=0a5799e9-08d0-4a12-b075-c9575306f369"]}],"mendeley":{"formattedCitation":"(Gregory et al., 2007)","plainTextFormattedCitation":"(Gregory et al., 2007)","previouslyFormattedCitation":"(Gregory et al., 2007)"},"properties":{"noteIndex":0},"schema":"https://github.com/citation-style-language/schema/raw/master/csl-citation.json"}</w:instrText>
      </w:r>
      <w:r w:rsidR="00706CE5" w:rsidRPr="00753FA6">
        <w:rPr>
          <w:rFonts w:ascii="Times New Roman" w:hAnsi="Times New Roman" w:cs="Times New Roman"/>
        </w:rPr>
        <w:fldChar w:fldCharType="separate"/>
      </w:r>
      <w:r w:rsidR="00146470" w:rsidRPr="00146470">
        <w:rPr>
          <w:rFonts w:ascii="Times New Roman" w:hAnsi="Times New Roman" w:cs="Times New Roman"/>
          <w:noProof/>
        </w:rPr>
        <w:t>(Gregory et al., 2007)</w:t>
      </w:r>
      <w:r w:rsidR="00706CE5" w:rsidRPr="00753FA6">
        <w:rPr>
          <w:rFonts w:ascii="Times New Roman" w:hAnsi="Times New Roman" w:cs="Times New Roman"/>
        </w:rPr>
        <w:fldChar w:fldCharType="end"/>
      </w:r>
      <w:r w:rsidR="00706CE5" w:rsidRPr="00753FA6">
        <w:rPr>
          <w:rFonts w:ascii="Times New Roman" w:hAnsi="Times New Roman" w:cs="Times New Roman"/>
        </w:rPr>
        <w:t>.</w:t>
      </w:r>
      <w:r w:rsidR="00891027" w:rsidRPr="00753FA6">
        <w:rPr>
          <w:rFonts w:ascii="Times New Roman" w:hAnsi="Times New Roman" w:cs="Times New Roman"/>
        </w:rPr>
        <w:t xml:space="preserve"> </w:t>
      </w:r>
      <w:r w:rsidR="00706CE5" w:rsidRPr="00753FA6">
        <w:rPr>
          <w:rFonts w:ascii="Times New Roman" w:hAnsi="Times New Roman" w:cs="Times New Roman"/>
        </w:rPr>
        <w:t>Generalist</w:t>
      </w:r>
      <w:r w:rsidR="00891027" w:rsidRPr="00753FA6">
        <w:rPr>
          <w:rFonts w:ascii="Times New Roman" w:hAnsi="Times New Roman" w:cs="Times New Roman"/>
        </w:rPr>
        <w:t xml:space="preserve"> </w:t>
      </w:r>
      <w:r w:rsidR="00706CE5" w:rsidRPr="00753FA6">
        <w:rPr>
          <w:rFonts w:ascii="Times New Roman" w:hAnsi="Times New Roman" w:cs="Times New Roman"/>
        </w:rPr>
        <w:t>species</w:t>
      </w:r>
      <w:r w:rsidR="00891027" w:rsidRPr="00753FA6">
        <w:rPr>
          <w:rFonts w:ascii="Times New Roman" w:hAnsi="Times New Roman" w:cs="Times New Roman"/>
        </w:rPr>
        <w:t xml:space="preserve"> </w:t>
      </w:r>
      <w:r w:rsidR="00706CE5" w:rsidRPr="00753FA6">
        <w:rPr>
          <w:rFonts w:ascii="Times New Roman" w:hAnsi="Times New Roman" w:cs="Times New Roman"/>
        </w:rPr>
        <w:t>inhabit</w:t>
      </w:r>
      <w:r w:rsidR="00891027" w:rsidRPr="00753FA6">
        <w:rPr>
          <w:rFonts w:ascii="Times New Roman" w:hAnsi="Times New Roman" w:cs="Times New Roman"/>
        </w:rPr>
        <w:t xml:space="preserve"> </w:t>
      </w:r>
      <w:r>
        <w:rPr>
          <w:rFonts w:ascii="Times New Roman" w:hAnsi="Times New Roman" w:cs="Times New Roman"/>
        </w:rPr>
        <w:t xml:space="preserve">a </w:t>
      </w:r>
      <w:r w:rsidR="00706CE5" w:rsidRPr="00753FA6">
        <w:rPr>
          <w:rFonts w:ascii="Times New Roman" w:hAnsi="Times New Roman" w:cs="Times New Roman"/>
        </w:rPr>
        <w:t>wide</w:t>
      </w:r>
      <w:r w:rsidR="00891027" w:rsidRPr="00753FA6">
        <w:rPr>
          <w:rFonts w:ascii="Times New Roman" w:hAnsi="Times New Roman" w:cs="Times New Roman"/>
        </w:rPr>
        <w:t xml:space="preserve"> </w:t>
      </w:r>
      <w:r w:rsidR="00706CE5" w:rsidRPr="00753FA6">
        <w:rPr>
          <w:rFonts w:ascii="Times New Roman" w:hAnsi="Times New Roman" w:cs="Times New Roman"/>
        </w:rPr>
        <w:t>niche</w:t>
      </w:r>
      <w:r w:rsidR="00891027" w:rsidRPr="00753FA6">
        <w:rPr>
          <w:rFonts w:ascii="Times New Roman" w:hAnsi="Times New Roman" w:cs="Times New Roman"/>
        </w:rPr>
        <w:t xml:space="preserve"> </w:t>
      </w:r>
      <w:r>
        <w:rPr>
          <w:rFonts w:ascii="Times New Roman" w:hAnsi="Times New Roman" w:cs="Times New Roman"/>
        </w:rPr>
        <w:t>range</w:t>
      </w:r>
      <w:r w:rsidRPr="00753FA6">
        <w:rPr>
          <w:rFonts w:ascii="Times New Roman" w:hAnsi="Times New Roman" w:cs="Times New Roman"/>
        </w:rPr>
        <w:t xml:space="preserve"> </w:t>
      </w:r>
      <w:r w:rsidR="00706CE5" w:rsidRPr="00753FA6">
        <w:rPr>
          <w:rFonts w:ascii="Times New Roman" w:hAnsi="Times New Roman" w:cs="Times New Roman"/>
        </w:rPr>
        <w:t>and</w:t>
      </w:r>
      <w:r w:rsidR="00891027" w:rsidRPr="00753FA6">
        <w:rPr>
          <w:rFonts w:ascii="Times New Roman" w:hAnsi="Times New Roman" w:cs="Times New Roman"/>
        </w:rPr>
        <w:t xml:space="preserve"> </w:t>
      </w:r>
      <w:proofErr w:type="gramStart"/>
      <w:r w:rsidR="00706CE5" w:rsidRPr="00753FA6">
        <w:rPr>
          <w:rFonts w:ascii="Times New Roman" w:hAnsi="Times New Roman" w:cs="Times New Roman"/>
        </w:rPr>
        <w:t>are</w:t>
      </w:r>
      <w:r w:rsidR="00891027" w:rsidRPr="00753FA6">
        <w:rPr>
          <w:rFonts w:ascii="Times New Roman" w:hAnsi="Times New Roman" w:cs="Times New Roman"/>
        </w:rPr>
        <w:t xml:space="preserve"> </w:t>
      </w:r>
      <w:r w:rsidR="00706CE5" w:rsidRPr="00753FA6">
        <w:rPr>
          <w:rFonts w:ascii="Times New Roman" w:hAnsi="Times New Roman" w:cs="Times New Roman"/>
        </w:rPr>
        <w:t>able</w:t>
      </w:r>
      <w:r w:rsidR="00891027" w:rsidRPr="00753FA6">
        <w:rPr>
          <w:rFonts w:ascii="Times New Roman" w:hAnsi="Times New Roman" w:cs="Times New Roman"/>
        </w:rPr>
        <w:t xml:space="preserve"> </w:t>
      </w:r>
      <w:r w:rsidR="00706CE5" w:rsidRPr="00753FA6">
        <w:rPr>
          <w:rFonts w:ascii="Times New Roman" w:hAnsi="Times New Roman" w:cs="Times New Roman"/>
        </w:rPr>
        <w:t>to</w:t>
      </w:r>
      <w:proofErr w:type="gramEnd"/>
      <w:r w:rsidR="00891027" w:rsidRPr="00753FA6">
        <w:rPr>
          <w:rFonts w:ascii="Times New Roman" w:hAnsi="Times New Roman" w:cs="Times New Roman"/>
        </w:rPr>
        <w:t xml:space="preserve"> </w:t>
      </w:r>
      <w:r w:rsidR="00706CE5" w:rsidRPr="00753FA6">
        <w:rPr>
          <w:rFonts w:ascii="Times New Roman" w:hAnsi="Times New Roman" w:cs="Times New Roman"/>
        </w:rPr>
        <w:t>use</w:t>
      </w:r>
      <w:r w:rsidR="00891027" w:rsidRPr="00753FA6">
        <w:rPr>
          <w:rFonts w:ascii="Times New Roman" w:hAnsi="Times New Roman" w:cs="Times New Roman"/>
        </w:rPr>
        <w:t xml:space="preserve"> </w:t>
      </w:r>
      <w:r w:rsidR="00302BDA" w:rsidRPr="00753FA6">
        <w:rPr>
          <w:rFonts w:ascii="Times New Roman" w:hAnsi="Times New Roman" w:cs="Times New Roman"/>
        </w:rPr>
        <w:t>wide</w:t>
      </w:r>
      <w:r w:rsidR="00891027" w:rsidRPr="00753FA6">
        <w:rPr>
          <w:rFonts w:ascii="Times New Roman" w:hAnsi="Times New Roman" w:cs="Times New Roman"/>
        </w:rPr>
        <w:t xml:space="preserve"> </w:t>
      </w:r>
      <w:r w:rsidR="00302BDA" w:rsidRPr="00753FA6">
        <w:rPr>
          <w:rFonts w:ascii="Times New Roman" w:hAnsi="Times New Roman" w:cs="Times New Roman"/>
        </w:rPr>
        <w:t>habitat</w:t>
      </w:r>
      <w:r w:rsidR="00891027" w:rsidRPr="00753FA6">
        <w:rPr>
          <w:rFonts w:ascii="Times New Roman" w:hAnsi="Times New Roman" w:cs="Times New Roman"/>
        </w:rPr>
        <w:t xml:space="preserve"> </w:t>
      </w:r>
      <w:r w:rsidR="00302BDA" w:rsidRPr="00753FA6">
        <w:rPr>
          <w:rFonts w:ascii="Times New Roman" w:hAnsi="Times New Roman" w:cs="Times New Roman"/>
        </w:rPr>
        <w:t>resources.</w:t>
      </w:r>
      <w:r w:rsidR="00891027" w:rsidRPr="00753FA6">
        <w:rPr>
          <w:rFonts w:ascii="Times New Roman" w:hAnsi="Times New Roman" w:cs="Times New Roman"/>
        </w:rPr>
        <w:t xml:space="preserve"> </w:t>
      </w:r>
      <w:r w:rsidR="00302BDA" w:rsidRPr="00753FA6">
        <w:rPr>
          <w:rFonts w:ascii="Times New Roman" w:hAnsi="Times New Roman" w:cs="Times New Roman"/>
        </w:rPr>
        <w:t>Conversely,</w:t>
      </w:r>
      <w:r w:rsidR="00891027" w:rsidRPr="00753FA6">
        <w:rPr>
          <w:rFonts w:ascii="Times New Roman" w:hAnsi="Times New Roman" w:cs="Times New Roman"/>
        </w:rPr>
        <w:t xml:space="preserve"> </w:t>
      </w:r>
      <w:r w:rsidR="00302BDA" w:rsidRPr="00753FA6">
        <w:rPr>
          <w:rFonts w:ascii="Times New Roman" w:hAnsi="Times New Roman" w:cs="Times New Roman"/>
        </w:rPr>
        <w:t>specialist</w:t>
      </w:r>
      <w:r w:rsidR="00891027" w:rsidRPr="00753FA6">
        <w:rPr>
          <w:rFonts w:ascii="Times New Roman" w:hAnsi="Times New Roman" w:cs="Times New Roman"/>
        </w:rPr>
        <w:t xml:space="preserve"> </w:t>
      </w:r>
      <w:r w:rsidR="00302BDA" w:rsidRPr="00753FA6">
        <w:rPr>
          <w:rFonts w:ascii="Times New Roman" w:hAnsi="Times New Roman" w:cs="Times New Roman"/>
        </w:rPr>
        <w:t>species</w:t>
      </w:r>
      <w:r w:rsidR="00891027" w:rsidRPr="00753FA6">
        <w:rPr>
          <w:rFonts w:ascii="Times New Roman" w:hAnsi="Times New Roman" w:cs="Times New Roman"/>
        </w:rPr>
        <w:t xml:space="preserve"> </w:t>
      </w:r>
      <w:r w:rsidR="00302BDA" w:rsidRPr="00753FA6">
        <w:rPr>
          <w:rFonts w:ascii="Times New Roman" w:hAnsi="Times New Roman" w:cs="Times New Roman"/>
        </w:rPr>
        <w:t>inhabit</w:t>
      </w:r>
      <w:r w:rsidR="00891027" w:rsidRPr="00753FA6">
        <w:rPr>
          <w:rFonts w:ascii="Times New Roman" w:hAnsi="Times New Roman" w:cs="Times New Roman"/>
        </w:rPr>
        <w:t xml:space="preserve"> </w:t>
      </w:r>
      <w:r>
        <w:rPr>
          <w:rFonts w:ascii="Times New Roman" w:hAnsi="Times New Roman" w:cs="Times New Roman"/>
        </w:rPr>
        <w:t xml:space="preserve">a </w:t>
      </w:r>
      <w:r w:rsidR="00302BDA" w:rsidRPr="00753FA6">
        <w:rPr>
          <w:rFonts w:ascii="Times New Roman" w:hAnsi="Times New Roman" w:cs="Times New Roman"/>
        </w:rPr>
        <w:t>narrow</w:t>
      </w:r>
      <w:r w:rsidR="00891027" w:rsidRPr="00753FA6">
        <w:rPr>
          <w:rFonts w:ascii="Times New Roman" w:hAnsi="Times New Roman" w:cs="Times New Roman"/>
        </w:rPr>
        <w:t xml:space="preserve"> </w:t>
      </w:r>
      <w:r w:rsidR="00302BDA" w:rsidRPr="00753FA6">
        <w:rPr>
          <w:rFonts w:ascii="Times New Roman" w:hAnsi="Times New Roman" w:cs="Times New Roman"/>
        </w:rPr>
        <w:t>niche</w:t>
      </w:r>
      <w:r w:rsidR="00891027" w:rsidRPr="00753FA6">
        <w:rPr>
          <w:rFonts w:ascii="Times New Roman" w:hAnsi="Times New Roman" w:cs="Times New Roman"/>
        </w:rPr>
        <w:t xml:space="preserve"> </w:t>
      </w:r>
      <w:r>
        <w:rPr>
          <w:rFonts w:ascii="Times New Roman" w:hAnsi="Times New Roman" w:cs="Times New Roman"/>
        </w:rPr>
        <w:t>range</w:t>
      </w:r>
      <w:r w:rsidRPr="00753FA6">
        <w:rPr>
          <w:rFonts w:ascii="Times New Roman" w:hAnsi="Times New Roman" w:cs="Times New Roman"/>
        </w:rPr>
        <w:t xml:space="preserve"> </w:t>
      </w:r>
      <w:r w:rsidR="00302BDA" w:rsidRPr="00753FA6">
        <w:rPr>
          <w:rFonts w:ascii="Times New Roman" w:hAnsi="Times New Roman" w:cs="Times New Roman"/>
        </w:rPr>
        <w:t>and</w:t>
      </w:r>
      <w:r w:rsidR="00891027" w:rsidRPr="00753FA6">
        <w:rPr>
          <w:rFonts w:ascii="Times New Roman" w:hAnsi="Times New Roman" w:cs="Times New Roman"/>
        </w:rPr>
        <w:t xml:space="preserve"> </w:t>
      </w:r>
      <w:r>
        <w:rPr>
          <w:rFonts w:ascii="Times New Roman" w:hAnsi="Times New Roman" w:cs="Times New Roman"/>
        </w:rPr>
        <w:t>utilise</w:t>
      </w:r>
      <w:r w:rsidR="00891027" w:rsidRPr="00753FA6">
        <w:rPr>
          <w:rFonts w:ascii="Times New Roman" w:hAnsi="Times New Roman" w:cs="Times New Roman"/>
        </w:rPr>
        <w:t xml:space="preserve"> </w:t>
      </w:r>
      <w:r>
        <w:rPr>
          <w:rFonts w:ascii="Times New Roman" w:hAnsi="Times New Roman" w:cs="Times New Roman"/>
        </w:rPr>
        <w:t>limited</w:t>
      </w:r>
      <w:r w:rsidRPr="00753FA6">
        <w:rPr>
          <w:rFonts w:ascii="Times New Roman" w:hAnsi="Times New Roman" w:cs="Times New Roman"/>
        </w:rPr>
        <w:t xml:space="preserve"> </w:t>
      </w:r>
      <w:r w:rsidR="00302BDA" w:rsidRPr="00753FA6">
        <w:rPr>
          <w:rFonts w:ascii="Times New Roman" w:hAnsi="Times New Roman" w:cs="Times New Roman"/>
        </w:rPr>
        <w:t>habitat</w:t>
      </w:r>
      <w:r w:rsidR="00891027" w:rsidRPr="00753FA6">
        <w:rPr>
          <w:rFonts w:ascii="Times New Roman" w:hAnsi="Times New Roman" w:cs="Times New Roman"/>
        </w:rPr>
        <w:t xml:space="preserve"> </w:t>
      </w:r>
      <w:r w:rsidR="00302BDA" w:rsidRPr="00753FA6">
        <w:rPr>
          <w:rFonts w:ascii="Times New Roman" w:hAnsi="Times New Roman" w:cs="Times New Roman"/>
        </w:rPr>
        <w:t>resources.</w:t>
      </w:r>
      <w:r w:rsidR="00891027" w:rsidRPr="00753FA6">
        <w:rPr>
          <w:rFonts w:ascii="Times New Roman" w:hAnsi="Times New Roman" w:cs="Times New Roman"/>
        </w:rPr>
        <w:t xml:space="preserve"> </w:t>
      </w:r>
      <w:r w:rsidR="00302BDA" w:rsidRPr="00B97D03">
        <w:rPr>
          <w:rFonts w:ascii="Times New Roman" w:hAnsi="Times New Roman" w:cs="Times New Roman"/>
          <w:highlight w:val="yellow"/>
        </w:rPr>
        <w:t>Given</w:t>
      </w:r>
      <w:r w:rsidR="00891027" w:rsidRPr="00B97D03">
        <w:rPr>
          <w:rFonts w:ascii="Times New Roman" w:hAnsi="Times New Roman" w:cs="Times New Roman"/>
          <w:highlight w:val="yellow"/>
        </w:rPr>
        <w:t xml:space="preserve"> </w:t>
      </w:r>
      <w:r w:rsidR="00302BDA" w:rsidRPr="00B97D03">
        <w:rPr>
          <w:rFonts w:ascii="Times New Roman" w:hAnsi="Times New Roman" w:cs="Times New Roman"/>
          <w:highlight w:val="yellow"/>
        </w:rPr>
        <w:t>that,</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generalist</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species</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are</w:t>
      </w:r>
      <w:r w:rsidR="00891027" w:rsidRPr="00B97D03">
        <w:rPr>
          <w:rFonts w:ascii="Times New Roman" w:hAnsi="Times New Roman" w:cs="Times New Roman"/>
          <w:highlight w:val="yellow"/>
        </w:rPr>
        <w:t xml:space="preserve"> </w:t>
      </w:r>
      <w:r w:rsidRPr="00B97D03">
        <w:rPr>
          <w:rFonts w:ascii="Times New Roman" w:hAnsi="Times New Roman" w:cs="Times New Roman"/>
          <w:highlight w:val="yellow"/>
        </w:rPr>
        <w:t xml:space="preserve">more </w:t>
      </w:r>
      <w:r w:rsidR="001B4126" w:rsidRPr="00B97D03">
        <w:rPr>
          <w:rFonts w:ascii="Times New Roman" w:hAnsi="Times New Roman" w:cs="Times New Roman"/>
          <w:highlight w:val="yellow"/>
        </w:rPr>
        <w:t>likely</w:t>
      </w:r>
      <w:r w:rsidR="00891027" w:rsidRPr="00B97D03">
        <w:rPr>
          <w:rFonts w:ascii="Times New Roman" w:hAnsi="Times New Roman" w:cs="Times New Roman"/>
          <w:highlight w:val="yellow"/>
        </w:rPr>
        <w:t xml:space="preserve"> </w:t>
      </w:r>
      <w:r w:rsidRPr="00B97D03">
        <w:rPr>
          <w:rFonts w:ascii="Times New Roman" w:hAnsi="Times New Roman" w:cs="Times New Roman"/>
          <w:highlight w:val="yellow"/>
        </w:rPr>
        <w:t xml:space="preserve">to be </w:t>
      </w:r>
      <w:r w:rsidR="001B4126" w:rsidRPr="00B97D03">
        <w:rPr>
          <w:rFonts w:ascii="Times New Roman" w:hAnsi="Times New Roman" w:cs="Times New Roman"/>
          <w:highlight w:val="yellow"/>
        </w:rPr>
        <w:t>tolerant</w:t>
      </w:r>
      <w:r w:rsidR="00891027" w:rsidRPr="00B97D03">
        <w:rPr>
          <w:rFonts w:ascii="Times New Roman" w:hAnsi="Times New Roman" w:cs="Times New Roman"/>
          <w:highlight w:val="yellow"/>
        </w:rPr>
        <w:t xml:space="preserve"> </w:t>
      </w:r>
      <w:r w:rsidRPr="00B97D03">
        <w:rPr>
          <w:rFonts w:ascii="Times New Roman" w:hAnsi="Times New Roman" w:cs="Times New Roman"/>
          <w:highlight w:val="yellow"/>
        </w:rPr>
        <w:t xml:space="preserve">of </w:t>
      </w:r>
      <w:r w:rsidR="001B4126" w:rsidRPr="00B97D03">
        <w:rPr>
          <w:rFonts w:ascii="Times New Roman" w:hAnsi="Times New Roman" w:cs="Times New Roman"/>
          <w:highlight w:val="yellow"/>
        </w:rPr>
        <w:t>environment</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conditions</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than</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specialist</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species</w:t>
      </w:r>
      <w:r w:rsidR="005022C1" w:rsidRPr="00B97D03">
        <w:rPr>
          <w:rFonts w:ascii="Times New Roman" w:hAnsi="Times New Roman" w:cs="Times New Roman"/>
          <w:highlight w:val="yellow"/>
        </w:rPr>
        <w:t>.</w:t>
      </w:r>
      <w:r w:rsidR="00891027" w:rsidRPr="00B97D03">
        <w:rPr>
          <w:rFonts w:ascii="Times New Roman" w:hAnsi="Times New Roman" w:cs="Times New Roman"/>
          <w:highlight w:val="yellow"/>
        </w:rPr>
        <w:t xml:space="preserve"> </w:t>
      </w:r>
      <w:r w:rsidR="005022C1" w:rsidRPr="00B97D03">
        <w:rPr>
          <w:rFonts w:ascii="Times New Roman" w:hAnsi="Times New Roman" w:cs="Times New Roman"/>
          <w:highlight w:val="yellow"/>
        </w:rPr>
        <w:t>On the other hand</w:t>
      </w:r>
      <w:r w:rsidRPr="00B97D03">
        <w:rPr>
          <w:rFonts w:ascii="Times New Roman" w:hAnsi="Times New Roman" w:cs="Times New Roman"/>
          <w:highlight w:val="yellow"/>
        </w:rPr>
        <w:t>,</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specialist</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species</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are</w:t>
      </w:r>
      <w:r w:rsidR="00891027" w:rsidRPr="00B97D03">
        <w:rPr>
          <w:rFonts w:ascii="Times New Roman" w:hAnsi="Times New Roman" w:cs="Times New Roman"/>
          <w:highlight w:val="yellow"/>
        </w:rPr>
        <w:t xml:space="preserve"> </w:t>
      </w:r>
      <w:r w:rsidRPr="00B97D03">
        <w:rPr>
          <w:rFonts w:ascii="Times New Roman" w:hAnsi="Times New Roman" w:cs="Times New Roman"/>
          <w:highlight w:val="yellow"/>
        </w:rPr>
        <w:t xml:space="preserve">more </w:t>
      </w:r>
      <w:r w:rsidR="001B4126" w:rsidRPr="00B97D03">
        <w:rPr>
          <w:rFonts w:ascii="Times New Roman" w:hAnsi="Times New Roman" w:cs="Times New Roman"/>
          <w:highlight w:val="yellow"/>
        </w:rPr>
        <w:t>likely</w:t>
      </w:r>
      <w:r w:rsidR="00891027" w:rsidRPr="00B97D03">
        <w:rPr>
          <w:rFonts w:ascii="Times New Roman" w:hAnsi="Times New Roman" w:cs="Times New Roman"/>
          <w:highlight w:val="yellow"/>
        </w:rPr>
        <w:t xml:space="preserve"> </w:t>
      </w:r>
      <w:r w:rsidR="00A8050E" w:rsidRPr="00B97D03">
        <w:rPr>
          <w:rFonts w:ascii="Times New Roman" w:hAnsi="Times New Roman" w:cs="Times New Roman"/>
          <w:highlight w:val="yellow"/>
        </w:rPr>
        <w:t xml:space="preserve">to be </w:t>
      </w:r>
      <w:r w:rsidR="001B4126" w:rsidRPr="00B97D03">
        <w:rPr>
          <w:rFonts w:ascii="Times New Roman" w:hAnsi="Times New Roman" w:cs="Times New Roman"/>
          <w:highlight w:val="yellow"/>
        </w:rPr>
        <w:t>sensitive</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to</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t>extinction</w:t>
      </w:r>
      <w:r w:rsidR="00891027" w:rsidRPr="00B97D03">
        <w:rPr>
          <w:rFonts w:ascii="Times New Roman" w:hAnsi="Times New Roman" w:cs="Times New Roman"/>
          <w:highlight w:val="yellow"/>
        </w:rPr>
        <w:t xml:space="preserve"> </w:t>
      </w:r>
      <w:r w:rsidR="001B4126" w:rsidRPr="00B97D03">
        <w:rPr>
          <w:rFonts w:ascii="Times New Roman" w:hAnsi="Times New Roman" w:cs="Times New Roman"/>
          <w:highlight w:val="yellow"/>
        </w:rPr>
        <w:fldChar w:fldCharType="begin" w:fldLock="1"/>
      </w:r>
      <w:r w:rsidR="00A45914">
        <w:rPr>
          <w:rFonts w:ascii="Times New Roman" w:hAnsi="Times New Roman" w:cs="Times New Roman"/>
          <w:highlight w:val="yellow"/>
        </w:rPr>
        <w:instrText>ADDIN CSL_CITATION {"citationItems":[{"id":"ITEM-1","itemData":{"DOI":"10.1016/j.ecolmodel.2005.03.002","ISSN":"03043800","abstract":"We constructed a Lotka-Volterra-like competition model to study the role of environmental generalists in maintaining ecosystem function under a range of species richnesses and environmental conditions. Ecosystem function was quantified as community biomass, proportion of initial species that coexist through time, and resilience and resistance to perturbation. Generalist and specialist species were created that differed in their realized growth rates under suboptimal environmental conditions. Generalists were more tolerant of suboptimal conditions but specialists grew faster when conditions were optimal. Model simulations were performed involving generalist-only and specialist-only communities comprised of 4-100 species under constant and cyclical environmental conditions. We used pulses applied to biomass to estimate resilience and pulses applied to the environment to estimate resistance. We also simulated 4-species and 100-species mixed communities of generalists and specialists under the same cyclical environmental conditions. Analysis of model predictions was performed after all simulations reached quasi-equilibrium. Comparisons of total community biomass, proportion of initial species coexisting through time, resilience, and resistance under constant and cyclical environmental conditions showed that, in some situations, a species-poor community of generalists can have equal or greater ecosystem function than a species-rich community of specialists. Results from the mixed community simulations confirmed these results. Our analyses suggest that the environmental tolerances of species can be an important consideration in determining ecosystem function, and should be considered in asking whether all species, or certain key species, drive the positive relationship between diversity and ecosystem function. © 2005 Elsevier B.V. All rights reserved.","author":[{"dropping-particle":"","family":"Richmond","given":"Courtney E.","non-dropping-particle":"","parse-names":false,"suffix":""},{"dropping-particle":"","family":"Breitburg","given":"Denise L.","non-dropping-particle":"","parse-names":false,"suffix":""},{"dropping-particle":"","family":"Rose","given":"Kenneth A.","non-dropping-particle":"","parse-names":false,"suffix":""}],"container-title":"Ecological Modelling","id":"ITEM-1","issue":"2-4","issued":{"date-parts":[["2005"]]},"page":"279-295","title":"The role of environmental generalist species in ecosystem function","type":"article-journal","volume":"188"},"uris":["http://www.mendeley.com/documents/?uuid=0d2726de-2dd0-48cb-9e08-5abc546f16e1"]},{"id":"ITEM-2","itemData":{"DOI":"10.1111/j.2008.0030-1299.16215.x","ISSN":"0030-1299","abstract":"In this paper, we tested whether the spatial distribution of a given species in more or less fragmented and disturbed landscapes depends on the species habitat specialization. We studied 891 spatial replicates from the French Breeding Bird Survey (FBBS) monitored at least two years during 2001-2005, and two independent landscape databases measuring respectively landscape fragmentation and recent landscape disturbance on each FBBS replicate. We used a continuous habitat specialization index for the 105 most common bird species monitored by the FBBS. We further modelled the spatial variation in abundance of each species according to fragmentation and disturbance across FBBS replicates, accounting for habitat differences and spatial trends. We then tested whether more or less specialized species responded to landscape fragmentation and disturbance. We found that the more specialist a species, the more negative its spatial response to landscape fragmentation and disturbance. Although there was a very high variation around these tendencies indicating that there are many other drivers of species distribution, our results suggest that measuring specialization may be helpful in predicting which species are likely to thrive in human degraded landscapes. We also emphasize the need to consider both positive and negative species responses when assessing consequences of habitat change in communities.","author":[{"dropping-particle":"","family":"Devictor","given":"Vincent","non-dropping-particle":"","parse-names":false,"suffix":""},{"dropping-particle":"","family":"Julliard","given":"Romain","non-dropping-particle":"","parse-names":false,"suffix":""},{"dropping-particle":"","family":"Jiguet","given":"Frédéric","non-dropping-particle":"","parse-names":false,"suffix":""}],"container-title":"Oikos","id":"ITEM-2","issue":"0","issued":{"date-parts":[["2008"]]},"page":"080211051304426-0","title":"Distribution of specialist and generalist species along spatial gradients of habitat disturbance and fragmentation","type":"article-journal","volume":"0"},"uris":["http://www.mendeley.com/documents/?uuid=7e2320ad-3c23-4311-9cc0-93d140efa008"]}],"mendeley":{"formattedCitation":"(Devictor et al., 2008; Richmond et al., 2005)","plainTextFormattedCitation":"(Devictor et al., 2008; Richmond et al., 2005)","previouslyFormattedCitation":"(Devictor et al., 2008; Richmond et al., 2005)"},"properties":{"noteIndex":0},"schema":"https://github.com/citation-style-language/schema/raw/master/csl-citation.json"}</w:instrText>
      </w:r>
      <w:r w:rsidR="001B4126" w:rsidRPr="00B97D03">
        <w:rPr>
          <w:rFonts w:ascii="Times New Roman" w:hAnsi="Times New Roman" w:cs="Times New Roman"/>
          <w:highlight w:val="yellow"/>
        </w:rPr>
        <w:fldChar w:fldCharType="separate"/>
      </w:r>
      <w:r w:rsidR="00A45914" w:rsidRPr="00A45914">
        <w:rPr>
          <w:rFonts w:ascii="Times New Roman" w:hAnsi="Times New Roman" w:cs="Times New Roman"/>
          <w:noProof/>
          <w:highlight w:val="yellow"/>
        </w:rPr>
        <w:t>(Devictor et al., 2008; Richmond et al., 2005)</w:t>
      </w:r>
      <w:r w:rsidR="001B4126" w:rsidRPr="00B97D03">
        <w:rPr>
          <w:rFonts w:ascii="Times New Roman" w:hAnsi="Times New Roman" w:cs="Times New Roman"/>
          <w:highlight w:val="yellow"/>
        </w:rPr>
        <w:fldChar w:fldCharType="end"/>
      </w:r>
      <w:r w:rsidR="001B4126" w:rsidRPr="00B97D03">
        <w:rPr>
          <w:rFonts w:ascii="Times New Roman" w:hAnsi="Times New Roman" w:cs="Times New Roman"/>
          <w:highlight w:val="yellow"/>
        </w:rPr>
        <w:t>.</w:t>
      </w:r>
      <w:r w:rsidR="00891027" w:rsidRPr="00B97D03">
        <w:rPr>
          <w:rFonts w:ascii="Times New Roman" w:hAnsi="Times New Roman" w:cs="Times New Roman"/>
          <w:highlight w:val="yellow"/>
        </w:rPr>
        <w:t xml:space="preserve"> </w:t>
      </w:r>
      <w:r w:rsidR="0042595E" w:rsidRPr="00B97D03">
        <w:rPr>
          <w:rFonts w:ascii="Times New Roman" w:hAnsi="Times New Roman" w:cs="Times New Roman"/>
          <w:highlight w:val="yellow"/>
        </w:rPr>
        <w:t>Accordingly,</w:t>
      </w:r>
      <w:r w:rsidR="00891027" w:rsidRPr="00B97D03">
        <w:rPr>
          <w:rFonts w:ascii="Times New Roman" w:hAnsi="Times New Roman" w:cs="Times New Roman"/>
          <w:highlight w:val="yellow"/>
        </w:rPr>
        <w:t xml:space="preserve"> </w:t>
      </w:r>
      <w:r w:rsidR="0042595E" w:rsidRPr="00B97D03">
        <w:rPr>
          <w:rFonts w:ascii="Times New Roman" w:hAnsi="Times New Roman" w:cs="Times New Roman"/>
          <w:highlight w:val="yellow"/>
        </w:rPr>
        <w:t>t</w:t>
      </w:r>
      <w:r w:rsidR="00C92559" w:rsidRPr="00B97D03">
        <w:rPr>
          <w:rFonts w:ascii="Times New Roman" w:hAnsi="Times New Roman" w:cs="Times New Roman"/>
          <w:highlight w:val="yellow"/>
        </w:rPr>
        <w:t>he</w:t>
      </w:r>
      <w:r w:rsidR="00891027" w:rsidRPr="00B97D03">
        <w:rPr>
          <w:rFonts w:ascii="Times New Roman" w:hAnsi="Times New Roman" w:cs="Times New Roman"/>
          <w:highlight w:val="yellow"/>
        </w:rPr>
        <w:t xml:space="preserve"> </w:t>
      </w:r>
      <w:r w:rsidR="00C92559" w:rsidRPr="00B97D03">
        <w:rPr>
          <w:rFonts w:ascii="Times New Roman" w:hAnsi="Times New Roman" w:cs="Times New Roman"/>
          <w:highlight w:val="yellow"/>
        </w:rPr>
        <w:t>population</w:t>
      </w:r>
      <w:r w:rsidR="00891027" w:rsidRPr="00B97D03">
        <w:rPr>
          <w:rFonts w:ascii="Times New Roman" w:hAnsi="Times New Roman" w:cs="Times New Roman"/>
          <w:highlight w:val="yellow"/>
        </w:rPr>
        <w:t xml:space="preserve"> </w:t>
      </w:r>
      <w:r w:rsidR="00C92559" w:rsidRPr="00B97D03">
        <w:rPr>
          <w:rFonts w:ascii="Times New Roman" w:hAnsi="Times New Roman" w:cs="Times New Roman"/>
          <w:highlight w:val="yellow"/>
        </w:rPr>
        <w:t>trends</w:t>
      </w:r>
      <w:r w:rsidR="00891027" w:rsidRPr="00B97D03">
        <w:rPr>
          <w:rFonts w:ascii="Times New Roman" w:hAnsi="Times New Roman" w:cs="Times New Roman"/>
          <w:highlight w:val="yellow"/>
        </w:rPr>
        <w:t xml:space="preserve"> </w:t>
      </w:r>
      <w:r w:rsidR="00C92559" w:rsidRPr="00B97D03">
        <w:rPr>
          <w:rFonts w:ascii="Times New Roman" w:hAnsi="Times New Roman" w:cs="Times New Roman"/>
          <w:highlight w:val="yellow"/>
        </w:rPr>
        <w:t>of</w:t>
      </w:r>
      <w:r w:rsidR="00891027" w:rsidRPr="00B97D03">
        <w:rPr>
          <w:rFonts w:ascii="Times New Roman" w:hAnsi="Times New Roman" w:cs="Times New Roman"/>
          <w:highlight w:val="yellow"/>
        </w:rPr>
        <w:t xml:space="preserve"> </w:t>
      </w:r>
      <w:r w:rsidR="00C92559" w:rsidRPr="00B97D03">
        <w:rPr>
          <w:rFonts w:ascii="Times New Roman" w:hAnsi="Times New Roman" w:cs="Times New Roman"/>
          <w:highlight w:val="yellow"/>
        </w:rPr>
        <w:t>fo</w:t>
      </w:r>
      <w:r w:rsidR="005D6CB7" w:rsidRPr="00B97D03">
        <w:rPr>
          <w:rFonts w:ascii="Times New Roman" w:hAnsi="Times New Roman" w:cs="Times New Roman"/>
          <w:highlight w:val="yellow"/>
        </w:rPr>
        <w:t>rest</w:t>
      </w:r>
      <w:r w:rsidR="00891027" w:rsidRPr="00B97D03">
        <w:rPr>
          <w:rFonts w:ascii="Times New Roman" w:hAnsi="Times New Roman" w:cs="Times New Roman"/>
          <w:highlight w:val="yellow"/>
        </w:rPr>
        <w:t xml:space="preserve"> </w:t>
      </w:r>
      <w:r w:rsidR="005D6CB7" w:rsidRPr="00B97D03">
        <w:rPr>
          <w:rFonts w:ascii="Times New Roman" w:hAnsi="Times New Roman" w:cs="Times New Roman"/>
          <w:highlight w:val="yellow"/>
        </w:rPr>
        <w:t>specialist</w:t>
      </w:r>
      <w:r w:rsidR="00891027" w:rsidRPr="00B97D03">
        <w:rPr>
          <w:rFonts w:ascii="Times New Roman" w:hAnsi="Times New Roman" w:cs="Times New Roman"/>
          <w:highlight w:val="yellow"/>
        </w:rPr>
        <w:t xml:space="preserve"> </w:t>
      </w:r>
      <w:r w:rsidR="005D6CB7" w:rsidRPr="00B97D03">
        <w:rPr>
          <w:rFonts w:ascii="Times New Roman" w:hAnsi="Times New Roman" w:cs="Times New Roman"/>
          <w:highlight w:val="yellow"/>
        </w:rPr>
        <w:t>are</w:t>
      </w:r>
      <w:r w:rsidR="00891027" w:rsidRPr="00B97D03">
        <w:rPr>
          <w:rFonts w:ascii="Times New Roman" w:hAnsi="Times New Roman" w:cs="Times New Roman"/>
          <w:highlight w:val="yellow"/>
        </w:rPr>
        <w:t xml:space="preserve"> </w:t>
      </w:r>
      <w:r w:rsidR="005D6CB7" w:rsidRPr="00B97D03">
        <w:rPr>
          <w:rFonts w:ascii="Times New Roman" w:hAnsi="Times New Roman" w:cs="Times New Roman"/>
          <w:highlight w:val="yellow"/>
        </w:rPr>
        <w:t>declining</w:t>
      </w:r>
      <w:r w:rsidR="00891027" w:rsidRPr="00B97D03">
        <w:rPr>
          <w:rFonts w:ascii="Times New Roman" w:hAnsi="Times New Roman" w:cs="Times New Roman"/>
          <w:highlight w:val="yellow"/>
        </w:rPr>
        <w:t xml:space="preserve"> </w:t>
      </w:r>
      <w:r w:rsidR="005D6CB7" w:rsidRPr="00B97D03">
        <w:rPr>
          <w:rFonts w:ascii="Times New Roman" w:hAnsi="Times New Roman" w:cs="Times New Roman"/>
          <w:highlight w:val="yellow"/>
        </w:rPr>
        <w:t>in</w:t>
      </w:r>
      <w:r w:rsidR="00891027" w:rsidRPr="00B97D03">
        <w:rPr>
          <w:rFonts w:ascii="Times New Roman" w:hAnsi="Times New Roman" w:cs="Times New Roman"/>
          <w:highlight w:val="yellow"/>
        </w:rPr>
        <w:t xml:space="preserve"> </w:t>
      </w:r>
      <w:r w:rsidR="005D6CB7" w:rsidRPr="00B97D03">
        <w:rPr>
          <w:rFonts w:ascii="Times New Roman" w:hAnsi="Times New Roman" w:cs="Times New Roman"/>
          <w:highlight w:val="yellow"/>
        </w:rPr>
        <w:t>Europe</w:t>
      </w:r>
      <w:r w:rsidR="00891027" w:rsidRPr="00B97D03">
        <w:rPr>
          <w:rFonts w:ascii="Times New Roman" w:hAnsi="Times New Roman" w:cs="Times New Roman"/>
          <w:highlight w:val="yellow"/>
        </w:rPr>
        <w:t xml:space="preserve"> </w:t>
      </w:r>
      <w:r w:rsidR="00C92559" w:rsidRPr="00B97D03">
        <w:rPr>
          <w:rFonts w:ascii="Times New Roman" w:hAnsi="Times New Roman" w:cs="Times New Roman"/>
          <w:highlight w:val="yellow"/>
        </w:rPr>
        <w:fldChar w:fldCharType="begin" w:fldLock="1"/>
      </w:r>
      <w:r w:rsidR="00C92559" w:rsidRPr="00B97D03">
        <w:rPr>
          <w:rFonts w:ascii="Times New Roman" w:hAnsi="Times New Roman" w:cs="Times New Roman"/>
          <w:highlight w:val="yellow"/>
        </w:rPr>
        <w:instrText>ADDIN CSL_CITATION {"citationItems":[{"id":"ITEM-1","itemData":{"DOI":"10.1111/j.1474-919X.2007.00698.x","ISSN":"00191019","abstract":"We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 © 2007 The Authors.","author":[{"dropping-particle":"","family":"Gregory","given":"Richard D.","non-dropping-particle":"","parse-names":false,"suffix":""},{"dropping-particle":"","family":"Vorisek","given":"Petr","non-dropping-particle":"","parse-names":false,"suffix":""},{"dropping-particle":"","family":"Strien","given":"Arco","non-dropping-particle":"Van","parse-names":false,"suffix":""},{"dropping-particle":"","family":"Gmelig Meyling","given":"Adriaan W.","non-dropping-particle":"","parse-names":false,"suffix":""},{"dropping-particle":"","family":"Jiguet","given":"Frédéric","non-dropping-particle":"","parse-names":false,"suffix":""},{"dropping-particle":"","family":"Fornasari","given":"Lorenzo","non-dropping-particle":"","parse-names":false,"suffix":""},{"dropping-particle":"","family":"Reif","given":"Jiri","non-dropping-particle":"","parse-names":false,"suffix":""},{"dropping-particle":"","family":"Chylarecki","given":"Przemek","non-dropping-particle":"","parse-names":false,"suffix":""},{"dropping-particle":"","family":"Burfield","given":"Ian J.","non-dropping-particle":"","parse-names":false,"suffix":""}],"container-title":"Ibis","id":"ITEM-1","issue":"SUPPL. 2","issued":{"date-parts":[["2007"]]},"page":"78-97","title":"Population trends of widespread woodland birds in Europe","type":"article-journal","volume":"149"},"uris":["http://www.mendeley.com/documents/?uuid=0a5799e9-08d0-4a12-b075-c9575306f369"]}],"mendeley":{"formattedCitation":"(Gregory et al., 2007)","plainTextFormattedCitation":"(Gregory et al., 2007)","previouslyFormattedCitation":"(Gregory et al., 2007)"},"properties":{"noteIndex":0},"schema":"https://github.com/citation-style-language/schema/raw/master/csl-citation.json"}</w:instrText>
      </w:r>
      <w:r w:rsidR="00C92559" w:rsidRPr="00B97D03">
        <w:rPr>
          <w:rFonts w:ascii="Times New Roman" w:hAnsi="Times New Roman" w:cs="Times New Roman"/>
          <w:highlight w:val="yellow"/>
        </w:rPr>
        <w:fldChar w:fldCharType="separate"/>
      </w:r>
      <w:r w:rsidR="00C92559" w:rsidRPr="00B97D03">
        <w:rPr>
          <w:rFonts w:ascii="Times New Roman" w:hAnsi="Times New Roman" w:cs="Times New Roman"/>
          <w:noProof/>
          <w:highlight w:val="yellow"/>
        </w:rPr>
        <w:t>(Gregory</w:t>
      </w:r>
      <w:r w:rsidR="00891027" w:rsidRPr="00B97D03">
        <w:rPr>
          <w:rFonts w:ascii="Times New Roman" w:hAnsi="Times New Roman" w:cs="Times New Roman"/>
          <w:noProof/>
          <w:highlight w:val="yellow"/>
        </w:rPr>
        <w:t xml:space="preserve"> </w:t>
      </w:r>
      <w:r w:rsidR="00C92559" w:rsidRPr="00B97D03">
        <w:rPr>
          <w:rFonts w:ascii="Times New Roman" w:hAnsi="Times New Roman" w:cs="Times New Roman"/>
          <w:noProof/>
          <w:highlight w:val="yellow"/>
        </w:rPr>
        <w:t>et</w:t>
      </w:r>
      <w:r w:rsidR="00891027" w:rsidRPr="00B97D03">
        <w:rPr>
          <w:rFonts w:ascii="Times New Roman" w:hAnsi="Times New Roman" w:cs="Times New Roman"/>
          <w:noProof/>
          <w:highlight w:val="yellow"/>
        </w:rPr>
        <w:t xml:space="preserve"> </w:t>
      </w:r>
      <w:r w:rsidR="00C92559" w:rsidRPr="00B97D03">
        <w:rPr>
          <w:rFonts w:ascii="Times New Roman" w:hAnsi="Times New Roman" w:cs="Times New Roman"/>
          <w:noProof/>
          <w:highlight w:val="yellow"/>
        </w:rPr>
        <w:t>al.,</w:t>
      </w:r>
      <w:r w:rsidR="00891027" w:rsidRPr="00B97D03">
        <w:rPr>
          <w:rFonts w:ascii="Times New Roman" w:hAnsi="Times New Roman" w:cs="Times New Roman"/>
          <w:noProof/>
          <w:highlight w:val="yellow"/>
        </w:rPr>
        <w:t xml:space="preserve"> </w:t>
      </w:r>
      <w:r w:rsidR="00C92559" w:rsidRPr="00B97D03">
        <w:rPr>
          <w:rFonts w:ascii="Times New Roman" w:hAnsi="Times New Roman" w:cs="Times New Roman"/>
          <w:noProof/>
          <w:highlight w:val="yellow"/>
        </w:rPr>
        <w:t>2007)</w:t>
      </w:r>
      <w:r w:rsidR="00C92559" w:rsidRPr="00B97D03">
        <w:rPr>
          <w:rFonts w:ascii="Times New Roman" w:hAnsi="Times New Roman" w:cs="Times New Roman"/>
          <w:highlight w:val="yellow"/>
        </w:rPr>
        <w:fldChar w:fldCharType="end"/>
      </w:r>
      <w:r w:rsidR="00C92559" w:rsidRPr="00B97D03">
        <w:rPr>
          <w:rFonts w:ascii="Times New Roman" w:hAnsi="Times New Roman" w:cs="Times New Roman"/>
          <w:highlight w:val="yellow"/>
        </w:rPr>
        <w:t>.</w:t>
      </w:r>
      <w:r w:rsidR="00891027" w:rsidRPr="00753FA6">
        <w:rPr>
          <w:rFonts w:ascii="Times New Roman" w:hAnsi="Times New Roman" w:cs="Times New Roman"/>
        </w:rPr>
        <w:t xml:space="preserve"> </w:t>
      </w:r>
    </w:p>
    <w:p w14:paraId="6C21E58B" w14:textId="69A69AF1" w:rsidR="00666B77" w:rsidRPr="00753FA6" w:rsidRDefault="00C92559" w:rsidP="0091026F">
      <w:pPr>
        <w:spacing w:line="360" w:lineRule="auto"/>
        <w:ind w:firstLine="708"/>
        <w:jc w:val="both"/>
        <w:rPr>
          <w:rFonts w:ascii="Times New Roman" w:hAnsi="Times New Roman" w:cs="Times New Roman"/>
        </w:rPr>
      </w:pPr>
      <w:r w:rsidRPr="00753FA6">
        <w:rPr>
          <w:rFonts w:ascii="Times New Roman" w:hAnsi="Times New Roman" w:cs="Times New Roman"/>
        </w:rPr>
        <w:t>However,</w:t>
      </w:r>
      <w:r w:rsidR="00891027" w:rsidRPr="00753FA6">
        <w:rPr>
          <w:rFonts w:ascii="Times New Roman" w:hAnsi="Times New Roman" w:cs="Times New Roman"/>
        </w:rPr>
        <w:t xml:space="preserve"> </w:t>
      </w:r>
      <w:r w:rsidRPr="00753FA6">
        <w:rPr>
          <w:rFonts w:ascii="Times New Roman" w:hAnsi="Times New Roman" w:cs="Times New Roman"/>
        </w:rPr>
        <w:t>there</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evidence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A8050E">
        <w:rPr>
          <w:rFonts w:ascii="Times New Roman" w:hAnsi="Times New Roman" w:cs="Times New Roman"/>
        </w:rPr>
        <w:t>a</w:t>
      </w:r>
      <w:r w:rsidR="00A8050E" w:rsidRPr="00753FA6">
        <w:rPr>
          <w:rFonts w:ascii="Times New Roman" w:hAnsi="Times New Roman" w:cs="Times New Roman"/>
        </w:rPr>
        <w:t xml:space="preserve"> </w:t>
      </w:r>
      <w:r w:rsidRPr="00753FA6">
        <w:rPr>
          <w:rFonts w:ascii="Times New Roman" w:hAnsi="Times New Roman" w:cs="Times New Roman"/>
        </w:rPr>
        <w:t>contrasting</w:t>
      </w:r>
      <w:r w:rsidR="00891027" w:rsidRPr="00753FA6">
        <w:rPr>
          <w:rFonts w:ascii="Times New Roman" w:hAnsi="Times New Roman" w:cs="Times New Roman"/>
        </w:rPr>
        <w:t xml:space="preserve"> </w:t>
      </w:r>
      <w:r w:rsidRPr="00753FA6">
        <w:rPr>
          <w:rFonts w:ascii="Times New Roman" w:hAnsi="Times New Roman" w:cs="Times New Roman"/>
        </w:rPr>
        <w:t>increasing</w:t>
      </w:r>
      <w:r w:rsidR="00891027" w:rsidRPr="00753FA6">
        <w:rPr>
          <w:rFonts w:ascii="Times New Roman" w:hAnsi="Times New Roman" w:cs="Times New Roman"/>
        </w:rPr>
        <w:t xml:space="preserve"> </w:t>
      </w:r>
      <w:r w:rsidRPr="00753FA6">
        <w:rPr>
          <w:rFonts w:ascii="Times New Roman" w:hAnsi="Times New Roman" w:cs="Times New Roman"/>
        </w:rPr>
        <w:t>trend</w:t>
      </w:r>
      <w:r w:rsidR="00891027" w:rsidRPr="00753FA6">
        <w:rPr>
          <w:rFonts w:ascii="Times New Roman" w:hAnsi="Times New Roman" w:cs="Times New Roman"/>
        </w:rPr>
        <w:t xml:space="preserve"> </w:t>
      </w:r>
      <w:r w:rsidR="00A8050E">
        <w:rPr>
          <w:rFonts w:ascii="Times New Roman" w:hAnsi="Times New Roman" w:cs="Times New Roman"/>
        </w:rPr>
        <w:t>at a</w:t>
      </w:r>
      <w:r w:rsidR="00A8050E" w:rsidRPr="00753FA6">
        <w:rPr>
          <w:rFonts w:ascii="Times New Roman" w:hAnsi="Times New Roman" w:cs="Times New Roman"/>
        </w:rPr>
        <w:t xml:space="preserve"> </w:t>
      </w:r>
      <w:r w:rsidRPr="00753FA6">
        <w:rPr>
          <w:rFonts w:ascii="Times New Roman" w:hAnsi="Times New Roman" w:cs="Times New Roman"/>
        </w:rPr>
        <w:t>national</w:t>
      </w:r>
      <w:r w:rsidR="00891027" w:rsidRPr="00753FA6">
        <w:rPr>
          <w:rFonts w:ascii="Times New Roman" w:hAnsi="Times New Roman" w:cs="Times New Roman"/>
        </w:rPr>
        <w:t xml:space="preserve"> </w:t>
      </w:r>
      <w:r w:rsidRPr="00753FA6">
        <w:rPr>
          <w:rFonts w:ascii="Times New Roman" w:hAnsi="Times New Roman" w:cs="Times New Roman"/>
        </w:rPr>
        <w:t>level</w:t>
      </w:r>
      <w:r w:rsidR="001D0B5D" w:rsidRPr="00753FA6">
        <w:rPr>
          <w:rFonts w:ascii="Times New Roman" w:hAnsi="Times New Roman" w:cs="Times New Roman"/>
        </w:rPr>
        <w:t>,</w:t>
      </w:r>
      <w:r w:rsidR="00891027" w:rsidRPr="00753FA6">
        <w:rPr>
          <w:rFonts w:ascii="Times New Roman" w:hAnsi="Times New Roman" w:cs="Times New Roman"/>
        </w:rPr>
        <w:t xml:space="preserve"> </w:t>
      </w:r>
      <w:r w:rsidR="001D0B5D" w:rsidRPr="00753FA6">
        <w:rPr>
          <w:rFonts w:ascii="Times New Roman" w:hAnsi="Times New Roman" w:cs="Times New Roman"/>
        </w:rPr>
        <w:t>specifically</w:t>
      </w:r>
      <w:r w:rsidR="00891027" w:rsidRPr="00753FA6">
        <w:rPr>
          <w:rFonts w:ascii="Times New Roman" w:hAnsi="Times New Roman" w:cs="Times New Roman"/>
        </w:rPr>
        <w:t xml:space="preserve"> </w:t>
      </w:r>
      <w:r w:rsidR="001D0B5D" w:rsidRPr="00753FA6">
        <w:rPr>
          <w:rFonts w:ascii="Times New Roman" w:hAnsi="Times New Roman" w:cs="Times New Roman"/>
        </w:rPr>
        <w:t>in</w:t>
      </w:r>
      <w:r w:rsidR="00891027" w:rsidRPr="00753FA6">
        <w:rPr>
          <w:rFonts w:ascii="Times New Roman" w:hAnsi="Times New Roman" w:cs="Times New Roman"/>
        </w:rPr>
        <w:t xml:space="preserve"> </w:t>
      </w:r>
      <w:r w:rsidR="001D0B5D"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Czech</w:t>
      </w:r>
      <w:r w:rsidR="00891027" w:rsidRPr="00753FA6">
        <w:rPr>
          <w:rFonts w:ascii="Times New Roman" w:hAnsi="Times New Roman" w:cs="Times New Roman"/>
        </w:rPr>
        <w:t xml:space="preserve"> </w:t>
      </w:r>
      <w:r w:rsidRPr="00753FA6">
        <w:rPr>
          <w:rFonts w:ascii="Times New Roman" w:hAnsi="Times New Roman" w:cs="Times New Roman"/>
        </w:rPr>
        <w:t>Republic</w:t>
      </w:r>
      <w:r w:rsidR="00936D72">
        <w:rPr>
          <w:rFonts w:ascii="Times New Roman" w:hAnsi="Times New Roman" w:cs="Times New Roman"/>
        </w:rPr>
        <w:t xml:space="preserve"> (CR)</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Additionally,</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specialist</w:t>
      </w:r>
      <w:r w:rsidR="00A8050E">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A8050E">
        <w:rPr>
          <w:rFonts w:ascii="Times New Roman" w:hAnsi="Times New Roman" w:cs="Times New Roman"/>
        </w:rPr>
        <w:t xml:space="preserve">the </w:t>
      </w:r>
      <w:r w:rsidR="00936D72">
        <w:rPr>
          <w:rFonts w:ascii="Times New Roman" w:hAnsi="Times New Roman" w:cs="Times New Roman"/>
        </w:rPr>
        <w:t>CR</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positively</w:t>
      </w:r>
      <w:r w:rsidR="00891027" w:rsidRPr="00753FA6">
        <w:rPr>
          <w:rFonts w:ascii="Times New Roman" w:hAnsi="Times New Roman" w:cs="Times New Roman"/>
        </w:rPr>
        <w:t xml:space="preserve"> </w:t>
      </w:r>
      <w:r w:rsidRPr="00753FA6">
        <w:rPr>
          <w:rFonts w:ascii="Times New Roman" w:hAnsi="Times New Roman" w:cs="Times New Roman"/>
        </w:rPr>
        <w:t>correlated</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00A8050E">
        <w:rPr>
          <w:rFonts w:ascii="Times New Roman" w:hAnsi="Times New Roman" w:cs="Times New Roman"/>
        </w:rPr>
        <w:t>an</w:t>
      </w:r>
      <w:r w:rsidR="00A8050E" w:rsidRPr="00753FA6">
        <w:rPr>
          <w:rFonts w:ascii="Times New Roman" w:hAnsi="Times New Roman" w:cs="Times New Roman"/>
        </w:rPr>
        <w:t xml:space="preserve"> </w:t>
      </w:r>
      <w:r w:rsidRPr="00753FA6">
        <w:rPr>
          <w:rFonts w:ascii="Times New Roman" w:hAnsi="Times New Roman" w:cs="Times New Roman"/>
        </w:rPr>
        <w:t>increase</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coverage</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{"citationItems":[{"id":"ITEM-1","itemData":{"DOI":"10.1080/00063650709461481","ISSN":"00063657","abstract":"Capsule: Populations of most forest bird species increased between 1982 and 2003, probably due to increased forest cover and changes in forest age-class composition. Aims: To determine population changes of forest birds in the Czech Republic and to determine their possible causes. Methods: Population data were collected via the Breeding Bird Monitoring Programme, which is based on skilled volunteers counting birds at point transects using a standardized technique. Population trends and indices for the period 1982-2003 were calculated for 47 species using log-linear models. Published data on development of forest cover and forest age composition in the Czech Republic were used to indicate environmental change over the same period. Results: Populations of most forest species increased between 1982 and 2003. There was also an increase in forest cover and an increase in the proportion of older forest age-classes. The increase in forest specialist birds was positively correlated with the average increase in forest coverage. Conclusions: The populations of Czech forest birds have increased in the last two decades. This contrasts with widely reported declines of farmland bird populations throughout Europe. The correlation between populations of specialized forest species and extent of forest habitat suggests that changes in land-use are an important factor. However, increasing cover of mature forests could have a similar effect on the populations of specialist species. © 2007 British Trust for Ornithology.","author":[{"dropping-particle":"","family":"Reif","given":"Jiří","non-dropping-particle":"","parse-names":false,"suffix":""},{"dropping-particle":"","family":"Voříšek","given":"Petr","non-dropping-particle":"","parse-names":false,"suffix":""},{"dropping-particle":"","family":"Šťastný","given":"Karel","non-dropping-particle":"","parse-names":false,"suffix":""},{"dropping-particle":"","family":"Bejček","given":"Vladimír","non-dropping-particle":"","parse-names":false,"suffix":""},{"dropping-particle":"","family":"Petr","given":"Jiří","non-dropping-particle":"","parse-names":false,"suffix":""}],"container-title":"Bird Study","id":"ITEM-1","issue":"2","issued":{"date-parts":[["2007"]]},"page":"248-255","title":"Population increase of forest birds in the Czech Republic between 1982 and 2003","type":"article-journal","volume":"54"},"uris":["http://www.mendeley.com/documents/?uuid=d242c1f8-7d1e-4c50-a66f-35907d69484b"]}],"mendeley":{"formattedCitation":"(Reif et al., 2007)","plainTextFormattedCitation":"(Reif et al., 2007)","previouslyFormattedCitation":"(Reif et al., 2007)"},"properties":{"noteIndex":0},"schema":"https://github.com/citation-style-language/schema/raw/master/csl-citation.json"}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(Reif</w:t>
      </w:r>
      <w:r w:rsidR="00891027" w:rsidRPr="00753FA6">
        <w:rPr>
          <w:rFonts w:ascii="Times New Roman" w:hAnsi="Times New Roman" w:cs="Times New Roman"/>
          <w:noProof/>
        </w:rPr>
        <w:t xml:space="preserve"> </w:t>
      </w:r>
      <w:r w:rsidRPr="00753FA6">
        <w:rPr>
          <w:rFonts w:ascii="Times New Roman" w:hAnsi="Times New Roman" w:cs="Times New Roman"/>
          <w:noProof/>
        </w:rPr>
        <w:t>et</w:t>
      </w:r>
      <w:r w:rsidR="00891027" w:rsidRPr="00753FA6">
        <w:rPr>
          <w:rFonts w:ascii="Times New Roman" w:hAnsi="Times New Roman" w:cs="Times New Roman"/>
          <w:noProof/>
        </w:rPr>
        <w:t xml:space="preserve"> </w:t>
      </w:r>
      <w:r w:rsidRPr="00753FA6">
        <w:rPr>
          <w:rFonts w:ascii="Times New Roman" w:hAnsi="Times New Roman" w:cs="Times New Roman"/>
          <w:noProof/>
        </w:rPr>
        <w:t>al.,</w:t>
      </w:r>
      <w:r w:rsidR="00891027" w:rsidRPr="00753FA6">
        <w:rPr>
          <w:rFonts w:ascii="Times New Roman" w:hAnsi="Times New Roman" w:cs="Times New Roman"/>
          <w:noProof/>
        </w:rPr>
        <w:t xml:space="preserve"> </w:t>
      </w:r>
      <w:r w:rsidRPr="00753FA6">
        <w:rPr>
          <w:rFonts w:ascii="Times New Roman" w:hAnsi="Times New Roman" w:cs="Times New Roman"/>
          <w:noProof/>
        </w:rPr>
        <w:t>2007)</w:t>
      </w:r>
      <w:r w:rsidRPr="00753FA6">
        <w:rPr>
          <w:rFonts w:ascii="Times New Roman" w:hAnsi="Times New Roman" w:cs="Times New Roman"/>
        </w:rPr>
        <w:fldChar w:fldCharType="end"/>
      </w:r>
      <w:r w:rsidR="00794DB2" w:rsidRPr="00753FA6">
        <w:rPr>
          <w:rFonts w:ascii="Times New Roman" w:hAnsi="Times New Roman" w:cs="Times New Roman"/>
        </w:rPr>
        <w:t>,</w:t>
      </w:r>
      <w:r w:rsidR="00891027" w:rsidRPr="00753FA6">
        <w:rPr>
          <w:rFonts w:ascii="Times New Roman" w:hAnsi="Times New Roman" w:cs="Times New Roman"/>
        </w:rPr>
        <w:t xml:space="preserve"> </w:t>
      </w:r>
      <w:r w:rsidR="00794DB2" w:rsidRPr="00753FA6">
        <w:rPr>
          <w:rFonts w:ascii="Times New Roman" w:hAnsi="Times New Roman" w:cs="Times New Roman"/>
        </w:rPr>
        <w:t>which</w:t>
      </w:r>
      <w:r w:rsidR="00891027" w:rsidRPr="00753FA6">
        <w:rPr>
          <w:rFonts w:ascii="Times New Roman" w:hAnsi="Times New Roman" w:cs="Times New Roman"/>
        </w:rPr>
        <w:t xml:space="preserve"> </w:t>
      </w:r>
      <w:r w:rsidR="00794DB2" w:rsidRPr="00753FA6">
        <w:rPr>
          <w:rFonts w:ascii="Times New Roman" w:hAnsi="Times New Roman" w:cs="Times New Roman"/>
        </w:rPr>
        <w:t>was</w:t>
      </w:r>
      <w:r w:rsidR="00891027" w:rsidRPr="00753FA6">
        <w:rPr>
          <w:rFonts w:ascii="Times New Roman" w:hAnsi="Times New Roman" w:cs="Times New Roman"/>
        </w:rPr>
        <w:t xml:space="preserve"> </w:t>
      </w:r>
      <w:r w:rsidR="00794DB2" w:rsidRPr="00753FA6">
        <w:rPr>
          <w:rFonts w:ascii="Times New Roman" w:hAnsi="Times New Roman" w:cs="Times New Roman"/>
        </w:rPr>
        <w:t>confirmed</w:t>
      </w:r>
      <w:r w:rsidR="00891027" w:rsidRPr="00753FA6">
        <w:rPr>
          <w:rFonts w:ascii="Times New Roman" w:hAnsi="Times New Roman" w:cs="Times New Roman"/>
        </w:rPr>
        <w:t xml:space="preserve"> </w:t>
      </w:r>
      <w:r w:rsidR="00794DB2" w:rsidRPr="00753FA6">
        <w:rPr>
          <w:rFonts w:ascii="Times New Roman" w:hAnsi="Times New Roman" w:cs="Times New Roman"/>
        </w:rPr>
        <w:t>not</w:t>
      </w:r>
      <w:r w:rsidR="00891027" w:rsidRPr="00753FA6">
        <w:rPr>
          <w:rFonts w:ascii="Times New Roman" w:hAnsi="Times New Roman" w:cs="Times New Roman"/>
        </w:rPr>
        <w:t xml:space="preserve"> </w:t>
      </w:r>
      <w:r w:rsidR="00794DB2" w:rsidRPr="00753FA6">
        <w:rPr>
          <w:rFonts w:ascii="Times New Roman" w:hAnsi="Times New Roman" w:cs="Times New Roman"/>
        </w:rPr>
        <w:t>only</w:t>
      </w:r>
      <w:r w:rsidR="00891027" w:rsidRPr="00753FA6">
        <w:rPr>
          <w:rFonts w:ascii="Times New Roman" w:hAnsi="Times New Roman" w:cs="Times New Roman"/>
        </w:rPr>
        <w:t xml:space="preserve"> </w:t>
      </w:r>
      <w:r w:rsidR="00794DB2" w:rsidRPr="00753FA6">
        <w:rPr>
          <w:rFonts w:ascii="Times New Roman" w:hAnsi="Times New Roman" w:cs="Times New Roman"/>
        </w:rPr>
        <w:t>in</w:t>
      </w:r>
      <w:r w:rsidR="00891027" w:rsidRPr="00753FA6">
        <w:rPr>
          <w:rFonts w:ascii="Times New Roman" w:hAnsi="Times New Roman" w:cs="Times New Roman"/>
        </w:rPr>
        <w:t xml:space="preserve"> </w:t>
      </w:r>
      <w:r w:rsidR="00794DB2" w:rsidRPr="00753FA6">
        <w:rPr>
          <w:rFonts w:ascii="Times New Roman" w:hAnsi="Times New Roman" w:cs="Times New Roman"/>
        </w:rPr>
        <w:t>the</w:t>
      </w:r>
      <w:r w:rsidR="00891027" w:rsidRPr="00753FA6">
        <w:rPr>
          <w:rFonts w:ascii="Times New Roman" w:hAnsi="Times New Roman" w:cs="Times New Roman"/>
        </w:rPr>
        <w:t xml:space="preserve"> </w:t>
      </w:r>
      <w:r w:rsidR="00936D72">
        <w:rPr>
          <w:rFonts w:ascii="Times New Roman" w:hAnsi="Times New Roman" w:cs="Times New Roman"/>
        </w:rPr>
        <w:t>CR</w:t>
      </w:r>
      <w:r w:rsidR="00891027" w:rsidRPr="00753FA6">
        <w:rPr>
          <w:rFonts w:ascii="Times New Roman" w:hAnsi="Times New Roman" w:cs="Times New Roman"/>
        </w:rPr>
        <w:t xml:space="preserve"> </w:t>
      </w:r>
      <w:r w:rsidR="00794DB2" w:rsidRPr="00753FA6">
        <w:rPr>
          <w:rFonts w:ascii="Times New Roman" w:hAnsi="Times New Roman" w:cs="Times New Roman"/>
        </w:rPr>
        <w:fldChar w:fldCharType="begin" w:fldLock="1"/>
      </w:r>
      <w:r w:rsidR="00794DB2" w:rsidRPr="00753FA6">
        <w:rPr>
          <w:rFonts w:ascii="Times New Roman" w:hAnsi="Times New Roman" w:cs="Times New Roman"/>
        </w:rPr>
        <w:instrText>ADDIN CSL_CITATION {"citationItems":[{"id":"ITEM-1","itemData":{"DOI":"10.1080/00063650709461481","ISSN":"00063657","abstract":"Capsule: Populations of most forest bird species increased between 1982 and 2003, probably due to increased forest cover and changes in forest age-class composition. Aims: To determine population changes of forest birds in the Czech Republic and to determine their possible causes. Methods: Population data were collected via the Breeding Bird Monitoring Programme, which is based on skilled volunteers counting birds at point transects using a standardized technique. Population trends and indices for the period 1982-2003 were calculated for 47 species using log-linear models. Published data on development of forest cover and forest age composition in the Czech Republic were used to indicate environmental change over the same period. Results: Populations of most forest species increased between 1982 and 2003. There was also an increase in forest cover and an increase in the proportion of older forest age-classes. The increase in forest specialist birds was positively correlated with the average increase in forest coverage. Conclusions: The populations of Czech forest birds have increased in the last two decades. This contrasts with widely reported declines of farmland bird populations throughout Europe. The correlation between populations of specialized forest species and extent of forest habitat suggests that changes in land-use are an important factor. However, increasing cover of mature forests could have a similar effect on the populations of specialist species. © 2007 British Trust for Ornithology.","author":[{"dropping-particle":"","family":"Reif","given":"Jiří","non-dropping-particle":"","parse-names":false,"suffix":""},{"dropping-particle":"","family":"Voříšek","given":"Petr","non-dropping-particle":"","parse-names":false,"suffix":""},{"dropping-particle":"","family":"Šťastný","given":"Karel","non-dropping-particle":"","parse-names":false,"suffix":""},{"dropping-particle":"","family":"Bejček","given":"Vladimír","non-dropping-particle":"","parse-names":false,"suffix":""},{"dropping-particle":"","family":"Petr","given":"Jiří","non-dropping-particle":"","parse-names":false,"suffix":""}],"container-title":"Bird Study","id":"ITEM-1","issue":"2","issued":{"date-parts":[["2007"]]},"page":"248-255","title":"Population increase of forest birds in the Czech Republic between 1982 and 2003","type":"article-journal","volume":"54"},"uris":["http://www.mendeley.com/documents/?uuid=d242c1f8-7d1e-4c50-a66f-35907d69484b"]},{"id":"ITEM-2","itemData":{"DOI":"10.1016/j.foreco.2016.11.013","ISSN":"03781127","abstract":"Changes in forestry practices and on-going climate change may both have large impacts on forest bird populations. However, large-scale analyses of the effects of temporal changes in forest structure on forest bird numbers are largely lacking. We compared temporal trends from two Swedish nationwide long-term monitoring schemes, the Swedish Bird Survey (1998–2015) and the Swedish National Forestry Inventory (1983–2014), giving representative values for both forest and bird changes over an area of 35 million ha. Since 1998 the total area of middle-aged and mature forest increased by 6.4%. In parallel, several forest structures potentially beneficial to birds (dead wood, retention trees on clear cuts, multi-layer forests, old forest and broadleaved forest) increased somewhat in abundance, most likely as a result of legislation changes and increasing areas under forest certification schemes. Summer temperatures also increased, with warm summers dominating since 2002. In 1998–2015, the population sizes of 58 forest bird species on average increased, as did the number of species observed per route, with no general difference between forest specialists (16 species) and generalists (42 species). However, from around 2005, the positive trends in bird numbers and many forest structures have levelled out. An analysis of species population trends in relation to a measure of climate sensitivity (Species Temperature Index, STI) suggested that forest birds, just like Swedish birds in general, have indeed been affected by a warming climate. But given their STI, forest birds on average had more positive trends than non-forest birds, suggesting that other factors than climate have affected them positively. Strong candidate factors are the documented changes in forest quality and quantity. Whereas our data and analyses are correlational, and no firm conclusions on causality therefore can be drawn, it is reasonable to assume that the recent increases in forest quantity, forest quality, and summer temperatures, all have contributed to the general increase in forest bird numbers in Sweden. But the relative contribution of these driving forces remains to be determined. When it comes to the potentially positive effects of improving forest quality in terms of increases in old forest, stratification, retention trees and dead wood, it is noteworthy that many of the positive trends in forest structures since the mid-1990s seem to have ceased recently.","author":[{"dropping-particle":"","family":"Ram","given":"Dafne","non-dropping-particle":"","parse-names":false,"suffix":""},{"dropping-particle":"","family":"Axelsson","given":"Anna Lena","non-dropping-particle":"","parse-names":false,"suffix":""},{"dropping-particle":"","family":"Green","given":"Martin","non-dropping-particle":"","parse-names":false,"suffix":""},{"dropping-particle":"","family":"Smith","given":"Henrik G.","non-dropping-particle":"","parse-names":false,"suffix":""},{"dropping-particle":"","family":"Lindström","given":"Åke","non-dropping-particle":"","parse-names":false,"suffix":""}],"container-title":"Forest Ecology and Management","id":"ITEM-2","issued":{"date-parts":[["2017"]]},"page":"177-188","publisher":"Elsevier B.V.","title":"What drives current population trends in forest birds – forest quantity, quality or climate? A large-scale analysis from northern Europe","type":"article-journal","volume":"385"},"uris":["http://www.mendeley.com/documents/?uuid=71ab79b8-e79d-4050-bb61-d9aed3627b55"]},{"id":"ITEM-3","itemData":{"ISSN":"0564­3295","abstract":"Tropical dry forests (TDF) are subject to intense human intervention leading to an increase of secondary forests and changes in habitat suitability for birds. Despite the increasing research on secondary forests, we have little understanding of how such changes in tropical dry forests have affected animal communities.The main goal of this research was to investigate the influence of successional age, vegetation structure, and landscape characteristics on tropical bird species or functional groups (i.e. feeding guilds, forest-dependent birds, and individual species of conservation interest) in a TDF. Specifically, we addressed the following questions for both the breeding season and for the non-breeding season: (1) do different successional stages (age) support different levels of total bird species richness and of species richness of different feeding guilds and the group of forest-dependent bird species; (2) does the relative abundance of individual bird species of conservation interest differ across successional stages, and, (3) what is the relative contribution of succession age, vegetation physical structure, and configuration of landscape elements on the species richness of various feeding guilds and the group of forest-dependent birds, and on the relative abundance of individual species of conservation interest? We used a stratified sampling design based on 274 sites that varied according to successional stages over an area of 352 km2 in Yucatan, Mexico to assess bird numbers during 2008 and 2009 using the double-observer method. We used a SPOT5 imagery (2005) to produce a land cover map in which the vegetation classes represented different stages of forest succession as well as topographic position. From the land cover map several landscape metrics were calculated and used to relate bird species richness in the different feeding guilds, as well as the relative abundance of the individual species of conservation interest, with landscape structure. We detected 103 species of birds, which were assigned to one of nine feeding guilds and forest-dependent group. Bird species richness was often similar across the successional gradient with guilds changing across the gradient. Specifically, forest age was associated with an increase in species richness of guilds vulnerable to habitat modification and forest-dependent species. Our findings indicate that large, preferably interconnected, patches of older successional forest could aid bird conservation in TDF.","author":[{"dropping-particle":"","family":"Santamaría-Rivero","given":"Waldemar","non-dropping-particle":"","parse-names":false,"suffix":""},{"dropping-particle":"","family":"Leyequien","given":"Eurídice","non-dropping-particle":"","parse-names":false,"suffix":""},{"dropping-particle":"","family":"Hernandez-stefanoni","given":"J Luis","non-dropping-particle":"","parse-names":false,"suffix":""},{"dropping-particle":"","family":"Wood","given":"Paul","non-dropping-particle":"","parse-names":false,"suffix":""}],"container-title":"Tropical Ecology","id":"ITEM-3","issue":"May","issued":{"date-parts":[["2016"]]},"page":"313-332","title":"Influence of landscape structure and forest age on the richness and abundance of different bird feeding guilds and ...","type":"article-journal","volume":"57"},"uris":["http://www.mendeley.com/documents/?uuid=81ee9ada-a270-4749-afe0-4a7a4ee30cfa"]}],"mendeley":{"formattedCitation":"(Ram et al., 2017; Reif et al., 2007; Santamaría-Rivero et al., 2016)","plainTextFormattedCitation":"(Ram et al., 2017; Reif et al., 2007; Santamaría-Rivero et al., 2016)","previouslyFormattedCitation":"(Ram et al., 2017; Reif et al., 2007; Santamaría-Rivero et al., 2016)"},"properties":{"noteIndex":0},"schema":"https://github.com/citation-style-language/schema/raw/master/csl-citation.json"}</w:instrText>
      </w:r>
      <w:r w:rsidR="00794DB2" w:rsidRPr="00753FA6">
        <w:rPr>
          <w:rFonts w:ascii="Times New Roman" w:hAnsi="Times New Roman" w:cs="Times New Roman"/>
        </w:rPr>
        <w:fldChar w:fldCharType="separate"/>
      </w:r>
      <w:r w:rsidR="00666B77" w:rsidRPr="00753FA6">
        <w:rPr>
          <w:rFonts w:ascii="Times New Roman" w:hAnsi="Times New Roman" w:cs="Times New Roman"/>
          <w:noProof/>
        </w:rPr>
        <w:t>(Ram</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2017;</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Reif</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2007;</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Santamaría-Rivero</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666B77" w:rsidRPr="00753FA6">
        <w:rPr>
          <w:rFonts w:ascii="Times New Roman" w:hAnsi="Times New Roman" w:cs="Times New Roman"/>
          <w:noProof/>
        </w:rPr>
        <w:t>2016)</w:t>
      </w:r>
      <w:r w:rsidR="00794DB2" w:rsidRPr="00753FA6">
        <w:rPr>
          <w:rFonts w:ascii="Times New Roman" w:hAnsi="Times New Roman" w:cs="Times New Roman"/>
        </w:rPr>
        <w:fldChar w:fldCharType="end"/>
      </w:r>
      <w:r w:rsidR="00794DB2"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Similarly,</w:t>
      </w:r>
      <w:r w:rsidR="00891027" w:rsidRPr="00753FA6">
        <w:rPr>
          <w:rFonts w:ascii="Times New Roman" w:hAnsi="Times New Roman" w:cs="Times New Roman"/>
        </w:rPr>
        <w:t xml:space="preserve"> </w:t>
      </w:r>
      <w:r w:rsidRPr="00753FA6">
        <w:rPr>
          <w:rFonts w:ascii="Times New Roman" w:hAnsi="Times New Roman" w:cs="Times New Roman"/>
        </w:rPr>
        <w:t>some</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specialist</w:t>
      </w:r>
      <w:r w:rsidR="00891027" w:rsidRPr="00753FA6">
        <w:rPr>
          <w:rFonts w:ascii="Times New Roman" w:hAnsi="Times New Roman" w:cs="Times New Roman"/>
        </w:rPr>
        <w:t xml:space="preserve"> </w:t>
      </w:r>
      <w:r w:rsidRPr="00753FA6">
        <w:rPr>
          <w:rFonts w:ascii="Times New Roman" w:hAnsi="Times New Roman" w:cs="Times New Roman"/>
        </w:rPr>
        <w:t>birds</w:t>
      </w:r>
      <w:r w:rsidR="00891027" w:rsidRPr="00753FA6">
        <w:rPr>
          <w:rFonts w:ascii="Times New Roman" w:hAnsi="Times New Roman" w:cs="Times New Roman"/>
        </w:rPr>
        <w:t xml:space="preserve"> </w:t>
      </w:r>
      <w:r w:rsidRPr="00753FA6">
        <w:rPr>
          <w:rFonts w:ascii="Times New Roman" w:hAnsi="Times New Roman" w:cs="Times New Roman"/>
        </w:rPr>
        <w:t>increas</w:t>
      </w:r>
      <w:r w:rsidR="00A8050E">
        <w:rPr>
          <w:rFonts w:ascii="Times New Roman" w:hAnsi="Times New Roman" w:cs="Times New Roman"/>
        </w:rPr>
        <w:t>e</w:t>
      </w:r>
      <w:r w:rsidR="00891027" w:rsidRPr="00753FA6">
        <w:rPr>
          <w:rFonts w:ascii="Times New Roman" w:hAnsi="Times New Roman" w:cs="Times New Roman"/>
        </w:rPr>
        <w:t xml:space="preserve"> </w:t>
      </w:r>
      <w:r w:rsidR="00A8050E">
        <w:rPr>
          <w:rFonts w:ascii="Times New Roman" w:hAnsi="Times New Roman" w:cs="Times New Roman"/>
        </w:rPr>
        <w:t xml:space="preserve">in </w:t>
      </w:r>
      <w:r w:rsidRPr="00753FA6">
        <w:rPr>
          <w:rFonts w:ascii="Times New Roman" w:hAnsi="Times New Roman" w:cs="Times New Roman"/>
        </w:rPr>
        <w:t>densities</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edges</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interior</w:t>
      </w:r>
      <w:r w:rsidR="00891027" w:rsidRPr="00753FA6">
        <w:rPr>
          <w:rFonts w:ascii="Times New Roman" w:hAnsi="Times New Roman" w:cs="Times New Roman"/>
        </w:rPr>
        <w:t xml:space="preserve"> </w:t>
      </w:r>
      <w:r w:rsidRPr="00753FA6">
        <w:rPr>
          <w:rFonts w:ascii="Times New Roman" w:hAnsi="Times New Roman" w:cs="Times New Roman"/>
        </w:rPr>
        <w:t>habitats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{"citationItems":[{"id":"ITEM-1","itemData":{"DOI":"10.1002/ece3.2273","ISSN":"20457758","abstract":"A major conservation challenge in mosaic landscapes is to understand how trait-specific responses to habitat edges affect bird communities, including potential cascading effects on bird functions providing ecosystem services to forests, such as pest control. Here, we examined how bird species richness, abundance and community composition varied from interior forest habitats and their edges into adjacent open habitats, within a multi-regional sampling scheme. We further analyzed variations in Conservation Value Index (CVI), Community Specialization Index (CSI) and functional traits across the forest-edge-open habitat gradient. Bird species richness, total abundance and CVI were significantly higher at forest edges while CSI peaked at interior open habitats, i.e., furthest from forest edge. In addition, there were important variations in trait- and species-specific responses to forest edges among bird communities. Positive responses to forest edges were found for several forest bird species with unfavorable conservation status. These species were in general insectivores, understorey gleaners, cavity nesters and long-distance migrants, all traits that displayed higher abundance at forest edges than in forest interiors or adjacent open habitats. Furthermore, consistently with predictions, negative edge effects were recorded in some forest specialist birds and in most open-habitat birds, showing increasing densities from edges to interior habitats. We thus suggest that increasing landscape-scale habitat complexity would be beneficial to declining species living in mosaic landscapes combining small woodlands and open habitats. Edge effects between forests and adjacent open habitats may also favor bird functional guilds providing valuable ecosystem services to forests in longstanding fragmented landscapes.","author":[{"dropping-particle":"","family":"Terraube","given":"Julien","non-dropping-particle":"","parse-names":false,"suffix":""},{"dropping-particle":"","family":"Archaux","given":"Frédéric","non-dropping-particle":"","parse-names":false,"suffix":""},{"dropping-particle":"","family":"Deconchat","given":"Marc","non-dropping-particle":"","parse-names":false,"suffix":""},{"dropping-particle":"","family":"Halder","given":"Inge","non-dropping-particle":"van","parse-names":false,"suffix":""},{"dropping-particle":"","family":"Jactel","given":"Hervé","non-dropping-particle":"","parse-names":false,"suffix":""},{"dropping-particle":"","family":"Barbaro","given":"Luc","non-dropping-particle":"","parse-names":false,"suffix":""}],"container-title":"Ecology and Evolution","id":"ITEM-1","issue":"15","issued":{"date-parts":[["2016"]]},"page":"5178-5189","title":"Forest edges have high conservation value for bird communities in mosaic landscapes","type":"article-journal","volume":"6"},"uris":["http://www.mendeley.com/documents/?uuid=addd6b82-3877-480a-b2fe-7987110fa7e5"]}],"mendeley":{"formattedCitation":"(Terraube et al., 2016)","plainTextFormattedCitation":"(Terraube et al., 2016)","previouslyFormattedCitation":"(Terraube et al., 2016)"},"properties":{"noteIndex":0},"schema":"https://github.com/citation-style-language/schema/raw/master/csl-citation.json"}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(Terraube</w:t>
      </w:r>
      <w:r w:rsidR="00891027" w:rsidRPr="00753FA6">
        <w:rPr>
          <w:rFonts w:ascii="Times New Roman" w:hAnsi="Times New Roman" w:cs="Times New Roman"/>
          <w:noProof/>
        </w:rPr>
        <w:t xml:space="preserve"> </w:t>
      </w:r>
      <w:r w:rsidRPr="00753FA6">
        <w:rPr>
          <w:rFonts w:ascii="Times New Roman" w:hAnsi="Times New Roman" w:cs="Times New Roman"/>
          <w:noProof/>
        </w:rPr>
        <w:t>et</w:t>
      </w:r>
      <w:r w:rsidR="00891027" w:rsidRPr="00753FA6">
        <w:rPr>
          <w:rFonts w:ascii="Times New Roman" w:hAnsi="Times New Roman" w:cs="Times New Roman"/>
          <w:noProof/>
        </w:rPr>
        <w:t xml:space="preserve"> </w:t>
      </w:r>
      <w:r w:rsidRPr="00753FA6">
        <w:rPr>
          <w:rFonts w:ascii="Times New Roman" w:hAnsi="Times New Roman" w:cs="Times New Roman"/>
          <w:noProof/>
        </w:rPr>
        <w:t>al.,</w:t>
      </w:r>
      <w:r w:rsidR="00891027" w:rsidRPr="00753FA6">
        <w:rPr>
          <w:rFonts w:ascii="Times New Roman" w:hAnsi="Times New Roman" w:cs="Times New Roman"/>
          <w:noProof/>
        </w:rPr>
        <w:t xml:space="preserve"> </w:t>
      </w:r>
      <w:r w:rsidRPr="00753FA6">
        <w:rPr>
          <w:rFonts w:ascii="Times New Roman" w:hAnsi="Times New Roman" w:cs="Times New Roman"/>
          <w:noProof/>
        </w:rPr>
        <w:t>2016)</w:t>
      </w:r>
      <w:r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CC5DE9" w:rsidRPr="00753FA6">
        <w:rPr>
          <w:rFonts w:ascii="Times New Roman" w:hAnsi="Times New Roman" w:cs="Times New Roman"/>
        </w:rPr>
        <w:t>and</w:t>
      </w:r>
      <w:r w:rsidR="00891027" w:rsidRPr="00753FA6">
        <w:rPr>
          <w:rFonts w:ascii="Times New Roman" w:hAnsi="Times New Roman" w:cs="Times New Roman"/>
        </w:rPr>
        <w:t xml:space="preserve"> </w:t>
      </w:r>
      <w:r w:rsidR="00A8050E">
        <w:rPr>
          <w:rFonts w:ascii="Times New Roman" w:hAnsi="Times New Roman" w:cs="Times New Roman"/>
        </w:rPr>
        <w:t>significantly</w:t>
      </w:r>
      <w:r w:rsidR="00A8050E" w:rsidRPr="00753FA6">
        <w:rPr>
          <w:rFonts w:ascii="Times New Roman" w:hAnsi="Times New Roman" w:cs="Times New Roman"/>
        </w:rPr>
        <w:t xml:space="preserve"> </w:t>
      </w:r>
      <w:r w:rsidRPr="00753FA6">
        <w:rPr>
          <w:rFonts w:ascii="Times New Roman" w:hAnsi="Times New Roman" w:cs="Times New Roman"/>
        </w:rPr>
        <w:t>habitat</w:t>
      </w:r>
      <w:r w:rsidR="00A8050E">
        <w:rPr>
          <w:rFonts w:ascii="Times New Roman" w:hAnsi="Times New Roman" w:cs="Times New Roman"/>
        </w:rPr>
        <w:t>-</w:t>
      </w:r>
      <w:r w:rsidRPr="00753FA6">
        <w:rPr>
          <w:rFonts w:ascii="Times New Roman" w:hAnsi="Times New Roman" w:cs="Times New Roman"/>
        </w:rPr>
        <w:t>specialized</w:t>
      </w:r>
      <w:r w:rsidR="00891027" w:rsidRPr="00753FA6">
        <w:rPr>
          <w:rFonts w:ascii="Times New Roman" w:hAnsi="Times New Roman" w:cs="Times New Roman"/>
        </w:rPr>
        <w:t xml:space="preserve"> </w:t>
      </w: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can</w:t>
      </w:r>
      <w:r w:rsidR="00891027" w:rsidRPr="00753FA6">
        <w:rPr>
          <w:rFonts w:ascii="Times New Roman" w:hAnsi="Times New Roman" w:cs="Times New Roman"/>
        </w:rPr>
        <w:t xml:space="preserve"> </w:t>
      </w:r>
      <w:r w:rsidRPr="00753FA6">
        <w:rPr>
          <w:rFonts w:ascii="Times New Roman" w:hAnsi="Times New Roman" w:cs="Times New Roman"/>
        </w:rPr>
        <w:t>be</w:t>
      </w:r>
      <w:r w:rsidR="00891027" w:rsidRPr="00753FA6">
        <w:rPr>
          <w:rFonts w:ascii="Times New Roman" w:hAnsi="Times New Roman" w:cs="Times New Roman"/>
        </w:rPr>
        <w:t xml:space="preserve"> </w:t>
      </w:r>
      <w:r w:rsidRPr="00753FA6">
        <w:rPr>
          <w:rFonts w:ascii="Times New Roman" w:hAnsi="Times New Roman" w:cs="Times New Roman"/>
        </w:rPr>
        <w:t>negatively</w:t>
      </w:r>
      <w:r w:rsidR="00891027" w:rsidRPr="00753FA6">
        <w:rPr>
          <w:rFonts w:ascii="Times New Roman" w:hAnsi="Times New Roman" w:cs="Times New Roman"/>
        </w:rPr>
        <w:t xml:space="preserve"> </w:t>
      </w:r>
      <w:r w:rsidRPr="00753FA6">
        <w:rPr>
          <w:rFonts w:ascii="Times New Roman" w:hAnsi="Times New Roman" w:cs="Times New Roman"/>
        </w:rPr>
        <w:t>affected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landscape</w:t>
      </w:r>
      <w:r w:rsidR="00891027" w:rsidRPr="00753FA6">
        <w:rPr>
          <w:rFonts w:ascii="Times New Roman" w:hAnsi="Times New Roman" w:cs="Times New Roman"/>
        </w:rPr>
        <w:t xml:space="preserve"> </w:t>
      </w:r>
      <w:r w:rsidRPr="00753FA6">
        <w:rPr>
          <w:rFonts w:ascii="Times New Roman" w:hAnsi="Times New Roman" w:cs="Times New Roman"/>
        </w:rPr>
        <w:t>fragmentation</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disturbances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A45914">
        <w:rPr>
          <w:rFonts w:ascii="Times New Roman" w:hAnsi="Times New Roman" w:cs="Times New Roman"/>
        </w:rPr>
        <w:instrText>ADDIN CSL_CITATION {"citationItems":[{"id":"ITEM-1","itemData":{"DOI":"10.1111/j.2008.0030-1299.16215.x","ISSN":"0030-1299","abstract":"In this paper, we tested whether the spatial distribution of a given species in more or less fragmented and disturbed landscapes depends on the species habitat specialization. We studied 891 spatial replicates from the French Breeding Bird Survey (FBBS) monitored at least two years during 2001-2005, and two independent landscape databases measuring respectively landscape fragmentation and recent landscape disturbance on each FBBS replicate. We used a continuous habitat specialization index for the 105 most common bird species monitored by the FBBS. We further modelled the spatial variation in abundance of each species according to fragmentation and disturbance across FBBS replicates, accounting for habitat differences and spatial trends. We then tested whether more or less specialized species responded to landscape fragmentation and disturbance. We found that the more specialist a species, the more negative its spatial response to landscape fragmentation and disturbance. Although there was a very high variation around these tendencies indicating that there are many other drivers of species distribution, our results suggest that measuring specialization may be helpful in predicting which species are likely to thrive in human degraded landscapes. We also emphasize the need to consider both positive and negative species responses when assessing consequences of habitat change in communities.","author":[{"dropping-particle":"","family":"Devictor","given":"Vincent","non-dropping-particle":"","parse-names":false,"suffix":""},{"dropping-particle":"","family":"Julliard","given":"Romain","non-dropping-particle":"","parse-names":false,"suffix":""},{"dropping-particle":"","family":"Jiguet","given":"Frédéric","non-dropping-particle":"","parse-names":false,"suffix":""}],"container-title":"Oikos","id":"ITEM-1","issue":"0","issued":{"date-parts":[["2008"]]},"page":"080211051304426-0","title":"Distribution of specialist and generalist species along spatial gradients of habitat disturbance and fragmentation","type":"article-journal","volume":"0"},"uris":["http://www.mendeley.com/documents/?uuid=7e2320ad-3c23-4311-9cc0-93d140efa008"]}],"mendeley":{"formattedCitation":"(Devictor et al., 2008)","plainTextFormattedCitation":"(Devictor et al., 2008)","previouslyFormattedCitation":"(Devictor et al., 2008)"},"properties":{"noteIndex":0},"schema":"https://github.com/citation-style-language/schema/raw/master/csl-citation.json"}</w:instrText>
      </w:r>
      <w:r w:rsidRPr="00753FA6">
        <w:rPr>
          <w:rFonts w:ascii="Times New Roman" w:hAnsi="Times New Roman" w:cs="Times New Roman"/>
        </w:rPr>
        <w:fldChar w:fldCharType="separate"/>
      </w:r>
      <w:r w:rsidR="00A45914" w:rsidRPr="00A45914">
        <w:rPr>
          <w:rFonts w:ascii="Times New Roman" w:hAnsi="Times New Roman" w:cs="Times New Roman"/>
          <w:noProof/>
        </w:rPr>
        <w:t>(Devictor et al., 2008)</w:t>
      </w:r>
      <w:r w:rsidRPr="00753FA6">
        <w:rPr>
          <w:rFonts w:ascii="Times New Roman" w:hAnsi="Times New Roman" w:cs="Times New Roman"/>
        </w:rPr>
        <w:fldChar w:fldCharType="end"/>
      </w:r>
      <w:r w:rsidRPr="00753FA6">
        <w:rPr>
          <w:rFonts w:ascii="Times New Roman" w:hAnsi="Times New Roman" w:cs="Times New Roman"/>
        </w:rPr>
        <w:t>.</w:t>
      </w:r>
      <w:r w:rsidR="00891027" w:rsidRPr="00753FA6">
        <w:rPr>
          <w:rFonts w:ascii="Times New Roman" w:hAnsi="Times New Roman" w:cs="Times New Roman"/>
        </w:rPr>
        <w:t xml:space="preserve"> </w:t>
      </w:r>
      <w:r w:rsidR="00911D11" w:rsidRPr="00753FA6">
        <w:rPr>
          <w:rFonts w:ascii="Times New Roman" w:hAnsi="Times New Roman" w:cs="Times New Roman"/>
        </w:rPr>
        <w:t>However</w:t>
      </w:r>
      <w:r w:rsidR="00566C88" w:rsidRPr="00753FA6">
        <w:rPr>
          <w:rFonts w:ascii="Times New Roman" w:hAnsi="Times New Roman" w:cs="Times New Roman"/>
        </w:rPr>
        <w:t>,</w:t>
      </w:r>
      <w:r w:rsidR="00A8050E">
        <w:rPr>
          <w:rFonts w:ascii="Times New Roman" w:hAnsi="Times New Roman" w:cs="Times New Roman"/>
        </w:rPr>
        <w:t xml:space="preserve"> for</w:t>
      </w:r>
      <w:r w:rsidR="00891027" w:rsidRPr="00753FA6">
        <w:rPr>
          <w:rFonts w:ascii="Times New Roman" w:hAnsi="Times New Roman" w:cs="Times New Roman"/>
        </w:rPr>
        <w:t xml:space="preserve"> </w:t>
      </w:r>
      <w:r w:rsidR="00566C88" w:rsidRPr="00753FA6">
        <w:rPr>
          <w:rFonts w:ascii="Times New Roman" w:hAnsi="Times New Roman" w:cs="Times New Roman"/>
        </w:rPr>
        <w:t>certain</w:t>
      </w:r>
      <w:r w:rsidR="00891027" w:rsidRPr="00753FA6">
        <w:rPr>
          <w:rFonts w:ascii="Times New Roman" w:hAnsi="Times New Roman" w:cs="Times New Roman"/>
        </w:rPr>
        <w:t xml:space="preserve"> </w:t>
      </w:r>
      <w:r w:rsidR="00566C88" w:rsidRPr="00753FA6">
        <w:rPr>
          <w:rFonts w:ascii="Times New Roman" w:hAnsi="Times New Roman" w:cs="Times New Roman"/>
        </w:rPr>
        <w:t>species</w:t>
      </w:r>
      <w:r w:rsidR="00891027" w:rsidRPr="00753FA6">
        <w:rPr>
          <w:rFonts w:ascii="Times New Roman" w:hAnsi="Times New Roman" w:cs="Times New Roman"/>
        </w:rPr>
        <w:t xml:space="preserve"> </w:t>
      </w:r>
      <w:r w:rsidR="00566C88" w:rsidRPr="00753FA6">
        <w:rPr>
          <w:rFonts w:ascii="Times New Roman" w:hAnsi="Times New Roman" w:cs="Times New Roman"/>
        </w:rPr>
        <w:t>of</w:t>
      </w:r>
      <w:r w:rsidR="00891027" w:rsidRPr="00753FA6">
        <w:rPr>
          <w:rFonts w:ascii="Times New Roman" w:hAnsi="Times New Roman" w:cs="Times New Roman"/>
        </w:rPr>
        <w:t xml:space="preserve"> </w:t>
      </w:r>
      <w:r w:rsidR="00566C88" w:rsidRPr="00753FA6">
        <w:rPr>
          <w:rFonts w:ascii="Times New Roman" w:hAnsi="Times New Roman" w:cs="Times New Roman"/>
        </w:rPr>
        <w:t>birds,</w:t>
      </w:r>
      <w:r w:rsidR="00891027" w:rsidRPr="00753FA6">
        <w:rPr>
          <w:rFonts w:ascii="Times New Roman" w:hAnsi="Times New Roman" w:cs="Times New Roman"/>
        </w:rPr>
        <w:t xml:space="preserve"> </w:t>
      </w:r>
      <w:r w:rsidR="00566C88" w:rsidRPr="00753FA6">
        <w:rPr>
          <w:rFonts w:ascii="Times New Roman" w:hAnsi="Times New Roman" w:cs="Times New Roman"/>
        </w:rPr>
        <w:t>including</w:t>
      </w:r>
      <w:r w:rsidR="00891027" w:rsidRPr="00753FA6">
        <w:rPr>
          <w:rFonts w:ascii="Times New Roman" w:hAnsi="Times New Roman" w:cs="Times New Roman"/>
        </w:rPr>
        <w:t xml:space="preserve"> </w:t>
      </w:r>
      <w:r w:rsidR="00566C88" w:rsidRPr="00753FA6">
        <w:rPr>
          <w:rFonts w:ascii="Times New Roman" w:hAnsi="Times New Roman" w:cs="Times New Roman"/>
        </w:rPr>
        <w:t>general</w:t>
      </w:r>
      <w:r w:rsidR="00EB6074" w:rsidRPr="00753FA6">
        <w:rPr>
          <w:rFonts w:ascii="Times New Roman" w:hAnsi="Times New Roman" w:cs="Times New Roman"/>
        </w:rPr>
        <w:t>ist</w:t>
      </w:r>
      <w:r w:rsidR="00A8050E">
        <w:rPr>
          <w:rFonts w:ascii="Times New Roman" w:hAnsi="Times New Roman" w:cs="Times New Roman"/>
        </w:rPr>
        <w:t>s</w:t>
      </w:r>
      <w:r w:rsidR="00ED73BD" w:rsidRPr="00753FA6">
        <w:rPr>
          <w:rFonts w:ascii="Times New Roman" w:hAnsi="Times New Roman" w:cs="Times New Roman"/>
        </w:rPr>
        <w:t>,</w:t>
      </w:r>
      <w:r w:rsidR="00891027" w:rsidRPr="00753FA6">
        <w:rPr>
          <w:rFonts w:ascii="Times New Roman" w:hAnsi="Times New Roman" w:cs="Times New Roman"/>
        </w:rPr>
        <w:t xml:space="preserve"> </w:t>
      </w:r>
      <w:r w:rsidR="00ED73BD" w:rsidRPr="00753FA6">
        <w:rPr>
          <w:rFonts w:ascii="Times New Roman" w:hAnsi="Times New Roman" w:cs="Times New Roman"/>
        </w:rPr>
        <w:t>diverse</w:t>
      </w:r>
      <w:r w:rsidR="00891027" w:rsidRPr="00753FA6">
        <w:rPr>
          <w:rFonts w:ascii="Times New Roman" w:hAnsi="Times New Roman" w:cs="Times New Roman"/>
        </w:rPr>
        <w:t xml:space="preserve"> </w:t>
      </w:r>
      <w:r w:rsidR="00ED73BD" w:rsidRPr="00753FA6">
        <w:rPr>
          <w:rFonts w:ascii="Times New Roman" w:hAnsi="Times New Roman" w:cs="Times New Roman"/>
        </w:rPr>
        <w:t>factors</w:t>
      </w:r>
      <w:r w:rsidR="00891027" w:rsidRPr="00753FA6">
        <w:rPr>
          <w:rFonts w:ascii="Times New Roman" w:hAnsi="Times New Roman" w:cs="Times New Roman"/>
        </w:rPr>
        <w:t xml:space="preserve"> </w:t>
      </w:r>
      <w:r w:rsidR="00566C88" w:rsidRPr="00753FA6">
        <w:rPr>
          <w:rFonts w:ascii="Times New Roman" w:hAnsi="Times New Roman" w:cs="Times New Roman"/>
        </w:rPr>
        <w:t>as</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clearings,</w:t>
      </w:r>
      <w:r w:rsidR="00891027" w:rsidRPr="00753FA6">
        <w:rPr>
          <w:rFonts w:ascii="Times New Roman" w:hAnsi="Times New Roman" w:cs="Times New Roman"/>
        </w:rPr>
        <w:t xml:space="preserve"> </w:t>
      </w:r>
      <w:r w:rsidR="00566C88" w:rsidRPr="00753FA6">
        <w:rPr>
          <w:rFonts w:ascii="Times New Roman" w:hAnsi="Times New Roman" w:cs="Times New Roman"/>
        </w:rPr>
        <w:t>canopy</w:t>
      </w:r>
      <w:r w:rsidR="00891027" w:rsidRPr="00753FA6">
        <w:rPr>
          <w:rFonts w:ascii="Times New Roman" w:hAnsi="Times New Roman" w:cs="Times New Roman"/>
        </w:rPr>
        <w:t xml:space="preserve"> </w:t>
      </w:r>
      <w:r w:rsidR="00566C88" w:rsidRPr="00753FA6">
        <w:rPr>
          <w:rFonts w:ascii="Times New Roman" w:hAnsi="Times New Roman" w:cs="Times New Roman"/>
        </w:rPr>
        <w:t>openness,</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complexity,</w:t>
      </w:r>
      <w:r w:rsidR="00891027" w:rsidRPr="00753FA6">
        <w:rPr>
          <w:rFonts w:ascii="Times New Roman" w:hAnsi="Times New Roman" w:cs="Times New Roman"/>
        </w:rPr>
        <w:t xml:space="preserve"> </w:t>
      </w:r>
      <w:r w:rsidR="00566C88" w:rsidRPr="00753FA6">
        <w:rPr>
          <w:rFonts w:ascii="Times New Roman" w:hAnsi="Times New Roman" w:cs="Times New Roman"/>
        </w:rPr>
        <w:t>size</w:t>
      </w:r>
      <w:r w:rsidR="00891027" w:rsidRPr="00753FA6">
        <w:rPr>
          <w:rFonts w:ascii="Times New Roman" w:hAnsi="Times New Roman" w:cs="Times New Roman"/>
        </w:rPr>
        <w:t xml:space="preserve"> </w:t>
      </w:r>
      <w:r w:rsidR="00566C88" w:rsidRPr="00753FA6">
        <w:rPr>
          <w:rFonts w:ascii="Times New Roman" w:hAnsi="Times New Roman" w:cs="Times New Roman"/>
        </w:rPr>
        <w:t>of</w:t>
      </w:r>
      <w:r w:rsidR="00891027" w:rsidRPr="00753FA6">
        <w:rPr>
          <w:rFonts w:ascii="Times New Roman" w:hAnsi="Times New Roman" w:cs="Times New Roman"/>
        </w:rPr>
        <w:t xml:space="preserve"> </w:t>
      </w:r>
      <w:r w:rsidR="00566C88" w:rsidRPr="00753FA6">
        <w:rPr>
          <w:rFonts w:ascii="Times New Roman" w:hAnsi="Times New Roman" w:cs="Times New Roman"/>
        </w:rPr>
        <w:t>th</w:t>
      </w:r>
      <w:r w:rsidR="00ED73BD" w:rsidRPr="00753FA6">
        <w:rPr>
          <w:rFonts w:ascii="Times New Roman" w:hAnsi="Times New Roman" w:cs="Times New Roman"/>
        </w:rPr>
        <w:t>e</w:t>
      </w:r>
      <w:r w:rsidR="00891027" w:rsidRPr="00753FA6">
        <w:rPr>
          <w:rFonts w:ascii="Times New Roman" w:hAnsi="Times New Roman" w:cs="Times New Roman"/>
        </w:rPr>
        <w:t xml:space="preserve"> </w:t>
      </w:r>
      <w:r w:rsidR="00ED73BD" w:rsidRPr="00753FA6">
        <w:rPr>
          <w:rFonts w:ascii="Times New Roman" w:hAnsi="Times New Roman" w:cs="Times New Roman"/>
        </w:rPr>
        <w:t>forest</w:t>
      </w:r>
      <w:r w:rsidR="00891027" w:rsidRPr="00753FA6">
        <w:rPr>
          <w:rFonts w:ascii="Times New Roman" w:hAnsi="Times New Roman" w:cs="Times New Roman"/>
        </w:rPr>
        <w:t xml:space="preserve"> </w:t>
      </w:r>
      <w:r w:rsidR="00ED73BD" w:rsidRPr="00753FA6">
        <w:rPr>
          <w:rFonts w:ascii="Times New Roman" w:hAnsi="Times New Roman" w:cs="Times New Roman"/>
        </w:rPr>
        <w:t>fragment,</w:t>
      </w:r>
      <w:r w:rsidR="00891027" w:rsidRPr="00753FA6">
        <w:rPr>
          <w:rFonts w:ascii="Times New Roman" w:hAnsi="Times New Roman" w:cs="Times New Roman"/>
        </w:rPr>
        <w:t xml:space="preserve"> </w:t>
      </w:r>
      <w:r w:rsidR="00ED73BD" w:rsidRPr="00753FA6">
        <w:rPr>
          <w:rFonts w:ascii="Times New Roman" w:hAnsi="Times New Roman" w:cs="Times New Roman"/>
        </w:rPr>
        <w:t>topography</w:t>
      </w:r>
      <w:r w:rsidR="00A8050E">
        <w:rPr>
          <w:rFonts w:ascii="Times New Roman" w:hAnsi="Times New Roman" w:cs="Times New Roman"/>
        </w:rPr>
        <w:t>,</w:t>
      </w:r>
      <w:r w:rsidR="00891027" w:rsidRPr="00753FA6">
        <w:rPr>
          <w:rFonts w:ascii="Times New Roman" w:hAnsi="Times New Roman" w:cs="Times New Roman"/>
        </w:rPr>
        <w:t xml:space="preserve"> </w:t>
      </w:r>
      <w:r w:rsidR="00ED73BD" w:rsidRPr="00753FA6">
        <w:rPr>
          <w:rFonts w:ascii="Times New Roman" w:hAnsi="Times New Roman" w:cs="Times New Roman"/>
        </w:rPr>
        <w:t>or</w:t>
      </w:r>
      <w:r w:rsidR="00891027" w:rsidRPr="00753FA6">
        <w:rPr>
          <w:rFonts w:ascii="Times New Roman" w:hAnsi="Times New Roman" w:cs="Times New Roman"/>
        </w:rPr>
        <w:t xml:space="preserve"> </w:t>
      </w:r>
      <w:r w:rsidR="00ED73BD" w:rsidRPr="00753FA6">
        <w:rPr>
          <w:rFonts w:ascii="Times New Roman" w:hAnsi="Times New Roman" w:cs="Times New Roman"/>
        </w:rPr>
        <w:t>even</w:t>
      </w:r>
      <w:r w:rsidR="00891027" w:rsidRPr="00753FA6">
        <w:rPr>
          <w:rFonts w:ascii="Times New Roman" w:hAnsi="Times New Roman" w:cs="Times New Roman"/>
        </w:rPr>
        <w:t xml:space="preserve"> </w:t>
      </w:r>
      <w:r w:rsidR="00ED73BD" w:rsidRPr="00753FA6">
        <w:rPr>
          <w:rFonts w:ascii="Times New Roman" w:hAnsi="Times New Roman" w:cs="Times New Roman"/>
        </w:rPr>
        <w:t>low-traffic</w:t>
      </w:r>
      <w:r w:rsidR="00891027" w:rsidRPr="00753FA6">
        <w:rPr>
          <w:rFonts w:ascii="Times New Roman" w:hAnsi="Times New Roman" w:cs="Times New Roman"/>
        </w:rPr>
        <w:t xml:space="preserve"> </w:t>
      </w:r>
      <w:r w:rsidR="00ED73BD" w:rsidRPr="00753FA6">
        <w:rPr>
          <w:rFonts w:ascii="Times New Roman" w:hAnsi="Times New Roman" w:cs="Times New Roman"/>
        </w:rPr>
        <w:t>forest</w:t>
      </w:r>
      <w:r w:rsidR="00891027" w:rsidRPr="00753FA6">
        <w:rPr>
          <w:rFonts w:ascii="Times New Roman" w:hAnsi="Times New Roman" w:cs="Times New Roman"/>
        </w:rPr>
        <w:t xml:space="preserve"> </w:t>
      </w:r>
      <w:r w:rsidR="00ED73BD" w:rsidRPr="00753FA6">
        <w:rPr>
          <w:rFonts w:ascii="Times New Roman" w:hAnsi="Times New Roman" w:cs="Times New Roman"/>
        </w:rPr>
        <w:t>roads</w:t>
      </w:r>
      <w:r w:rsidR="00891027" w:rsidRPr="00753FA6">
        <w:rPr>
          <w:rFonts w:ascii="Times New Roman" w:hAnsi="Times New Roman" w:cs="Times New Roman"/>
        </w:rPr>
        <w:t xml:space="preserve"> </w:t>
      </w:r>
      <w:r w:rsidR="00566C88" w:rsidRPr="00753FA6">
        <w:rPr>
          <w:rFonts w:ascii="Times New Roman" w:hAnsi="Times New Roman" w:cs="Times New Roman"/>
        </w:rPr>
        <w:t>may</w:t>
      </w:r>
      <w:r w:rsidR="00891027" w:rsidRPr="00753FA6">
        <w:rPr>
          <w:rFonts w:ascii="Times New Roman" w:hAnsi="Times New Roman" w:cs="Times New Roman"/>
        </w:rPr>
        <w:t xml:space="preserve"> </w:t>
      </w:r>
      <w:r w:rsidR="00566C88" w:rsidRPr="00753FA6">
        <w:rPr>
          <w:rFonts w:ascii="Times New Roman" w:hAnsi="Times New Roman" w:cs="Times New Roman"/>
        </w:rPr>
        <w:t>positively</w:t>
      </w:r>
      <w:r w:rsidR="00891027" w:rsidRPr="00753FA6">
        <w:rPr>
          <w:rFonts w:ascii="Times New Roman" w:hAnsi="Times New Roman" w:cs="Times New Roman"/>
        </w:rPr>
        <w:t xml:space="preserve"> </w:t>
      </w:r>
      <w:r w:rsidR="00566C88" w:rsidRPr="00753FA6">
        <w:rPr>
          <w:rFonts w:ascii="Times New Roman" w:hAnsi="Times New Roman" w:cs="Times New Roman"/>
        </w:rPr>
        <w:t>affect</w:t>
      </w:r>
      <w:r w:rsidR="00891027" w:rsidRPr="00753FA6">
        <w:rPr>
          <w:rFonts w:ascii="Times New Roman" w:hAnsi="Times New Roman" w:cs="Times New Roman"/>
        </w:rPr>
        <w:t xml:space="preserve"> </w:t>
      </w:r>
      <w:r w:rsidR="00566C88" w:rsidRPr="00753FA6">
        <w:rPr>
          <w:rFonts w:ascii="Times New Roman" w:hAnsi="Times New Roman" w:cs="Times New Roman"/>
        </w:rPr>
        <w:t>bird</w:t>
      </w:r>
      <w:r w:rsidR="00891027" w:rsidRPr="00753FA6">
        <w:rPr>
          <w:rFonts w:ascii="Times New Roman" w:hAnsi="Times New Roman" w:cs="Times New Roman"/>
        </w:rPr>
        <w:t xml:space="preserve"> </w:t>
      </w:r>
      <w:r w:rsidR="00566C88" w:rsidRPr="00753FA6">
        <w:rPr>
          <w:rFonts w:ascii="Times New Roman" w:hAnsi="Times New Roman" w:cs="Times New Roman"/>
        </w:rPr>
        <w:t>diversity</w:t>
      </w:r>
      <w:r w:rsidR="00891027" w:rsidRPr="00753FA6">
        <w:rPr>
          <w:rFonts w:ascii="Times New Roman" w:hAnsi="Times New Roman" w:cs="Times New Roman"/>
        </w:rPr>
        <w:t xml:space="preserve"> </w:t>
      </w:r>
      <w:r w:rsidR="00A50DE5" w:rsidRPr="00753FA6">
        <w:rPr>
          <w:rFonts w:ascii="Times New Roman" w:hAnsi="Times New Roman" w:cs="Times New Roman"/>
        </w:rPr>
        <w:t>i</w:t>
      </w:r>
      <w:r w:rsidR="00566C88" w:rsidRPr="00753FA6">
        <w:rPr>
          <w:rFonts w:ascii="Times New Roman" w:hAnsi="Times New Roman" w:cs="Times New Roman"/>
        </w:rPr>
        <w:t>n</w:t>
      </w:r>
      <w:r w:rsidR="00891027" w:rsidRPr="00753FA6">
        <w:rPr>
          <w:rFonts w:ascii="Times New Roman" w:hAnsi="Times New Roman" w:cs="Times New Roman"/>
        </w:rPr>
        <w:t xml:space="preserve"> </w:t>
      </w:r>
      <w:r w:rsidR="00566C88" w:rsidRPr="00753FA6">
        <w:rPr>
          <w:rFonts w:ascii="Times New Roman" w:hAnsi="Times New Roman" w:cs="Times New Roman"/>
        </w:rPr>
        <w:t>these</w:t>
      </w:r>
      <w:r w:rsidR="00891027" w:rsidRPr="00753FA6">
        <w:rPr>
          <w:rFonts w:ascii="Times New Roman" w:hAnsi="Times New Roman" w:cs="Times New Roman"/>
        </w:rPr>
        <w:t xml:space="preserve"> </w:t>
      </w:r>
      <w:r w:rsidR="00566C88" w:rsidRPr="00753FA6">
        <w:rPr>
          <w:rFonts w:ascii="Times New Roman" w:hAnsi="Times New Roman" w:cs="Times New Roman"/>
        </w:rPr>
        <w:t>structurally</w:t>
      </w:r>
      <w:r w:rsidR="00891027" w:rsidRPr="00753FA6">
        <w:rPr>
          <w:rFonts w:ascii="Times New Roman" w:hAnsi="Times New Roman" w:cs="Times New Roman"/>
        </w:rPr>
        <w:t xml:space="preserve"> </w:t>
      </w:r>
      <w:r w:rsidR="00566C88" w:rsidRPr="00753FA6">
        <w:rPr>
          <w:rFonts w:ascii="Times New Roman" w:hAnsi="Times New Roman" w:cs="Times New Roman"/>
        </w:rPr>
        <w:t>poor</w:t>
      </w:r>
      <w:r w:rsidR="00891027" w:rsidRPr="00753FA6">
        <w:rPr>
          <w:rFonts w:ascii="Times New Roman" w:hAnsi="Times New Roman" w:cs="Times New Roman"/>
        </w:rPr>
        <w:t xml:space="preserve"> </w:t>
      </w:r>
      <w:r w:rsidR="00566C88" w:rsidRPr="00753FA6">
        <w:rPr>
          <w:rFonts w:ascii="Times New Roman" w:hAnsi="Times New Roman" w:cs="Times New Roman"/>
        </w:rPr>
        <w:t>forests</w:t>
      </w:r>
      <w:r w:rsidR="00891027" w:rsidRPr="00753FA6">
        <w:rPr>
          <w:rFonts w:ascii="Times New Roman" w:hAnsi="Times New Roman" w:cs="Times New Roman"/>
        </w:rPr>
        <w:t xml:space="preserve"> </w:t>
      </w:r>
      <w:r w:rsidR="00666B77" w:rsidRPr="00753FA6">
        <w:rPr>
          <w:rFonts w:ascii="Times New Roman" w:hAnsi="Times New Roman" w:cs="Times New Roman"/>
        </w:rPr>
        <w:fldChar w:fldCharType="begin" w:fldLock="1"/>
      </w:r>
      <w:r w:rsidR="005408D1" w:rsidRPr="00753FA6">
        <w:rPr>
          <w:rFonts w:ascii="Times New Roman" w:hAnsi="Times New Roman" w:cs="Times New Roman"/>
        </w:rPr>
        <w:instrText>ADDIN CSL_CITATION {"citationItems":[{"id":"ITEM-1","itemData":{"DOI":"10.1016/j.foreco.2017.07.005","ISSN":"03781127","abstract":"Species-rich communities of forest birds generally occupy larger rather than smaller forest fragments. However, the role of distance to the forest edge on the spatial distribution of bird communities within forest fragments remains largely unknown. In this study, we attempted to determine whether and how forest bird species distribution was related to distance from the forest edge or clearing (whichever was closer) taking into consideration effects of fragment size and vegetation. Based on data from a four year bird survey, we explored the spatial distribution of 29 common forest bird species within 24 forest fragments (0.1–255 ha) in relation to distance to the forest edge, fragment size and forest vegetation. For this purpose we used generalized additive models (GAMs) with spline components and demonstrated the distance – frequency relationship for each bird species for whom it was relevant. Spatial distribution of the majority of common forest bird species was significantly affected by distance to the forest edge and/or fragment size and vegetation. The maximum frequency of species dependent on distance to the forest edge differed considerably along the line connecting forest edge to the centre of forest fragments. While frequency of the generalist species generally peaked somewhere close to the forest edge, frequency of sensitive forest resident species increased up to a distance of 150 m or more from the forest edge. The effect of forest fragment size was consistently accompanied with the effect of distance to the forest edge with the exception of only two generalist species. It appears that a substantial part of the effect traditionally attributed to forest fragment size may be related to distance to the forest edge. Spatial distribution of almost all of the common bird species were further modified by forest vegetation at the local scale, but only rarely by prevalent forest vegetation of the respective forest fragment. Populations of forest resident species, such as Dryocopus martius, may be threatened by management intervention in the forest interior that leads to the forming of “internal” forest edges (e.g. clearcutting). The results documented that forest management based on clear-cut timber harvesting may increase the negative effects of forest fragmentation on distribution of the sensitive forest bird species within forest fragments. This negative effect could be reduced by adoption of timber harvesting methods that avoid the creation of cle…","author":[{"dropping-particle":"","family":"Hofmeister","given":"Jeňýk","non-dropping-particle":"","parse-names":false,"suffix":""},{"dropping-particle":"","family":"Hošek","given":"Jan","non-dropping-particle":"","parse-names":false,"suffix":""},{"dropping-particle":"","family":"Brabec","given":"Marek","non-dropping-particle":"","parse-names":false,"suffix":""},{"dropping-particle":"","family":"Kočvara","given":"Radim","non-dropping-particle":"","parse-names":false,"suffix":""}],"container-title":"Forest Ecology and Management","id":"ITEM-1","issued":{"date-parts":[["2017"]]},"page":"255-263","title":"Spatial distribution of bird communities in small forest fragments in central Europe in relation to distance to the forest edge, fragment size and type of forest","type":"article-journal","volume":"401"},"uris":["http://www.mendeley.com/documents/?uuid=3109a134-f3f2-46fe-9bd0-cf6d743db50d"]},{"id":"ITEM-2","itemData":{"DOI":"https://doi.org/10.1016/j.foreco.2019.117620","author":[{"dropping-particle":"","family":"Lešo","given":"Peter","non-dropping-particle":"","parse-names":false,"suffix":""},{"dropping-particle":"","family":"Kropil","given":"R.","non-dropping-particle":"","parse-names":false,"suffix":""},{"dropping-particle":"","family":"Kajtoch","given":"Ł.","non-dropping-particle":"","parse-names":false,"suffix":""}],"container-title":"Forest Ecology and Management","id":"ITEM-2","issued":{"date-parts":[["2019"]]},"title":"Effects of forest management on bird assemblages in oak-dominated stands of the Western Carpathians – Refuges for rare species","type":"article-journal","volume":"453"},"uris":["http://www.mendeley.com/documents/?uuid=b1c68617-39ae-48aa-9b5a-d50f10f79ef6"]},{"id":"ITEM-3","itemData":{"DOI":"10.17221/787-JFS","author":[{"dropping-particle":"","family":"Żmihorski","given":"M","non-dropping-particle":"","parse-names":false,"suffix":""}],"id":"ITEM-3","issue":"February","issued":{"date-parts":[["2016"]]},"title":"Can clearcuts increase bird species richness in managed forests ?","type":"article-journal"},"uris":["http://www.mendeley.com/documents/?uuid=9201f464-7bf8-46e6-ae6f-a8f368a1b675"]},{"id":"ITEM-4","itemData":{"DOI":"10.1007/s10980-010-9487-9","ISSN":"09212973","abstract":"Worldwide forests fragmentation has lead to a massive increase of habitat edges, creating both negative and positive impacts on birds. While busy highways dissecting forested areas create edges which are known to reduce bird densities due to the disturbing effect of noise, the impacts of logging forest roads with low traffic volumes have rarely been studied. In this study, we compared species richness and similarity of canopy, cavity and shrub guilds of birds along low-traffic forest roads, in forest interior, and at forest edges in secondary forests in central Europe, where the forests have passed through extensive changes toward uniformly compact growths dominated by production conifers. Although we found tree diversity as positively affecting bird richness across all habitats, the bird richness along forest roads was higher than in forest interior but lower than along forest edges. The shrub guild of birds along forest roads resembled this guild along forest edges while canopy and cavity guilds at the roads were more similar to these guilds in forest interior. Forest interior had the highest probability for some guild to be absent. We conclude that low-traffic roads lead to increase of habitat heterogeneity in structurally poor forests and attract birds due to additional habitat attributes-including better light conditions-that are scarce in forest interior. Therefore, broader support for higher structural diversification of uniform plantations in central European production forests would benefit bird communities inhabiting these areas. © Springer Science+Business Media B.V. 2010.","author":[{"dropping-particle":"","family":"Šálek","given":"Miroslav","non-dropping-particle":"","parse-names":false,"suffix":""},{"dropping-particle":"","family":"Svobodová","given":"Jana","non-dropping-particle":"","parse-names":false,"suffix":""},{"dropping-particle":"","family":"Zasadil","given":"Petr","non-dropping-particle":"","parse-names":false,"suffix":""}],"container-title":"Landscape Ecology","id":"ITEM-4","issue":"7","issued":{"date-parts":[["2010"]]},"page":"1113-1124","title":"Edge effect of low-traffic forest roads on bird communities in secondary production forests in central Europe","type":"article-journal","volume":"25"},"uris":["http://www.mendeley.com/documents/?uuid=c595141a-2aef-48cc-8c98-ebc97168022d"]}],"mendeley":{"formattedCitation":"(Hofmeister et al., 2017; Lešo et al., 2019; Šálek et al., 2010; Żmihorski, 2016)","plainTextFormattedCitation":"(Hofmeister et al., 2017; Lešo et al., 2019; Šálek et al., 2010; Żmihorski, 2016)","previouslyFormattedCitation":"(Hofmeister et al., 2017; Lešo et al., 2019; Šálek et al., 2010; Żmihorski, 2016)"},"properties":{"noteIndex":0},"schema":"https://github.com/citation-style-language/schema/raw/master/csl-citation.json"}</w:instrText>
      </w:r>
      <w:r w:rsidR="00666B77" w:rsidRPr="00753FA6">
        <w:rPr>
          <w:rFonts w:ascii="Times New Roman" w:hAnsi="Times New Roman" w:cs="Times New Roman"/>
        </w:rPr>
        <w:fldChar w:fldCharType="separate"/>
      </w:r>
      <w:r w:rsidR="00ED73BD" w:rsidRPr="00753FA6">
        <w:rPr>
          <w:rFonts w:ascii="Times New Roman" w:hAnsi="Times New Roman" w:cs="Times New Roman"/>
          <w:noProof/>
        </w:rPr>
        <w:t>(Hofmeister</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2017;</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Lešo</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2019;</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Šálek</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2010;</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Żmihorski,</w:t>
      </w:r>
      <w:r w:rsidR="00891027" w:rsidRPr="00753FA6">
        <w:rPr>
          <w:rFonts w:ascii="Times New Roman" w:hAnsi="Times New Roman" w:cs="Times New Roman"/>
          <w:noProof/>
        </w:rPr>
        <w:t xml:space="preserve"> </w:t>
      </w:r>
      <w:r w:rsidR="00ED73BD" w:rsidRPr="00753FA6">
        <w:rPr>
          <w:rFonts w:ascii="Times New Roman" w:hAnsi="Times New Roman" w:cs="Times New Roman"/>
          <w:noProof/>
        </w:rPr>
        <w:t>2016)</w:t>
      </w:r>
      <w:r w:rsidR="00666B77" w:rsidRPr="00753FA6">
        <w:rPr>
          <w:rFonts w:ascii="Times New Roman" w:hAnsi="Times New Roman" w:cs="Times New Roman"/>
        </w:rPr>
        <w:fldChar w:fldCharType="end"/>
      </w:r>
      <w:r w:rsidR="00566C88" w:rsidRPr="00753FA6">
        <w:rPr>
          <w:rFonts w:ascii="Times New Roman" w:hAnsi="Times New Roman" w:cs="Times New Roman"/>
        </w:rPr>
        <w:t>.</w:t>
      </w:r>
      <w:r w:rsidR="00891027" w:rsidRPr="00753FA6">
        <w:rPr>
          <w:rFonts w:ascii="Times New Roman" w:hAnsi="Times New Roman" w:cs="Times New Roman"/>
        </w:rPr>
        <w:t xml:space="preserve"> </w:t>
      </w:r>
      <w:r w:rsidR="00566C88" w:rsidRPr="00753FA6">
        <w:rPr>
          <w:rFonts w:ascii="Times New Roman" w:hAnsi="Times New Roman" w:cs="Times New Roman"/>
        </w:rPr>
        <w:t>In</w:t>
      </w:r>
      <w:r w:rsidR="00891027" w:rsidRPr="00753FA6">
        <w:rPr>
          <w:rFonts w:ascii="Times New Roman" w:hAnsi="Times New Roman" w:cs="Times New Roman"/>
        </w:rPr>
        <w:t xml:space="preserve"> </w:t>
      </w:r>
      <w:r w:rsidR="00566C88" w:rsidRPr="00753FA6">
        <w:rPr>
          <w:rFonts w:ascii="Times New Roman" w:hAnsi="Times New Roman" w:cs="Times New Roman"/>
        </w:rPr>
        <w:t>other</w:t>
      </w:r>
      <w:r w:rsidR="00891027" w:rsidRPr="00753FA6">
        <w:rPr>
          <w:rFonts w:ascii="Times New Roman" w:hAnsi="Times New Roman" w:cs="Times New Roman"/>
        </w:rPr>
        <w:t xml:space="preserve"> </w:t>
      </w:r>
      <w:r w:rsidR="00566C88" w:rsidRPr="00753FA6">
        <w:rPr>
          <w:rFonts w:ascii="Times New Roman" w:hAnsi="Times New Roman" w:cs="Times New Roman"/>
        </w:rPr>
        <w:t>words,</w:t>
      </w:r>
      <w:r w:rsidR="00891027" w:rsidRPr="00753FA6">
        <w:rPr>
          <w:rFonts w:ascii="Times New Roman" w:hAnsi="Times New Roman" w:cs="Times New Roman"/>
        </w:rPr>
        <w:t xml:space="preserve"> </w:t>
      </w:r>
      <w:r w:rsidR="00566C88" w:rsidRPr="00753FA6">
        <w:rPr>
          <w:rFonts w:ascii="Times New Roman" w:hAnsi="Times New Roman" w:cs="Times New Roman"/>
        </w:rPr>
        <w:t>generalist</w:t>
      </w:r>
      <w:r w:rsidR="00891027" w:rsidRPr="00753FA6">
        <w:rPr>
          <w:rFonts w:ascii="Times New Roman" w:hAnsi="Times New Roman" w:cs="Times New Roman"/>
        </w:rPr>
        <w:t xml:space="preserve"> </w:t>
      </w:r>
      <w:r w:rsidR="00566C88" w:rsidRPr="00753FA6">
        <w:rPr>
          <w:rFonts w:ascii="Times New Roman" w:hAnsi="Times New Roman" w:cs="Times New Roman"/>
        </w:rPr>
        <w:t>bird</w:t>
      </w:r>
      <w:r w:rsidR="00891027" w:rsidRPr="00753FA6">
        <w:rPr>
          <w:rFonts w:ascii="Times New Roman" w:hAnsi="Times New Roman" w:cs="Times New Roman"/>
        </w:rPr>
        <w:t xml:space="preserve"> </w:t>
      </w:r>
      <w:r w:rsidR="00566C88" w:rsidRPr="00753FA6">
        <w:rPr>
          <w:rFonts w:ascii="Times New Roman" w:hAnsi="Times New Roman" w:cs="Times New Roman"/>
        </w:rPr>
        <w:t>species</w:t>
      </w:r>
      <w:r w:rsidR="00891027" w:rsidRPr="00753FA6">
        <w:rPr>
          <w:rFonts w:ascii="Times New Roman" w:hAnsi="Times New Roman" w:cs="Times New Roman"/>
        </w:rPr>
        <w:t xml:space="preserve"> </w:t>
      </w:r>
      <w:r w:rsidR="00566C88" w:rsidRPr="00753FA6">
        <w:rPr>
          <w:rFonts w:ascii="Times New Roman" w:hAnsi="Times New Roman" w:cs="Times New Roman"/>
        </w:rPr>
        <w:t>can</w:t>
      </w:r>
      <w:r w:rsidR="00891027" w:rsidRPr="00753FA6">
        <w:rPr>
          <w:rFonts w:ascii="Times New Roman" w:hAnsi="Times New Roman" w:cs="Times New Roman"/>
        </w:rPr>
        <w:t xml:space="preserve"> </w:t>
      </w:r>
      <w:r w:rsidR="00566C88" w:rsidRPr="00753FA6">
        <w:rPr>
          <w:rFonts w:ascii="Times New Roman" w:hAnsi="Times New Roman" w:cs="Times New Roman"/>
        </w:rPr>
        <w:t>be</w:t>
      </w:r>
      <w:r w:rsidR="00891027" w:rsidRPr="00753FA6">
        <w:rPr>
          <w:rFonts w:ascii="Times New Roman" w:hAnsi="Times New Roman" w:cs="Times New Roman"/>
        </w:rPr>
        <w:t xml:space="preserve"> </w:t>
      </w:r>
      <w:r w:rsidR="00566C88" w:rsidRPr="00753FA6">
        <w:rPr>
          <w:rFonts w:ascii="Times New Roman" w:hAnsi="Times New Roman" w:cs="Times New Roman"/>
        </w:rPr>
        <w:t>positive</w:t>
      </w:r>
      <w:r w:rsidR="00891027" w:rsidRPr="00753FA6">
        <w:rPr>
          <w:rFonts w:ascii="Times New Roman" w:hAnsi="Times New Roman" w:cs="Times New Roman"/>
        </w:rPr>
        <w:t xml:space="preserve"> </w:t>
      </w:r>
      <w:r w:rsidR="00566C88" w:rsidRPr="00753FA6">
        <w:rPr>
          <w:rFonts w:ascii="Times New Roman" w:hAnsi="Times New Roman" w:cs="Times New Roman"/>
        </w:rPr>
        <w:t>affected</w:t>
      </w:r>
      <w:r w:rsidR="00891027" w:rsidRPr="00753FA6">
        <w:rPr>
          <w:rFonts w:ascii="Times New Roman" w:hAnsi="Times New Roman" w:cs="Times New Roman"/>
        </w:rPr>
        <w:t xml:space="preserve"> </w:t>
      </w:r>
      <w:r w:rsidR="00566C88" w:rsidRPr="00753FA6">
        <w:rPr>
          <w:rFonts w:ascii="Times New Roman" w:hAnsi="Times New Roman" w:cs="Times New Roman"/>
        </w:rPr>
        <w:t>by</w:t>
      </w:r>
      <w:r w:rsidR="00891027" w:rsidRPr="00753FA6">
        <w:rPr>
          <w:rFonts w:ascii="Times New Roman" w:hAnsi="Times New Roman" w:cs="Times New Roman"/>
        </w:rPr>
        <w:t xml:space="preserve"> </w:t>
      </w:r>
      <w:r w:rsidR="00566C88" w:rsidRPr="00753FA6">
        <w:rPr>
          <w:rFonts w:ascii="Times New Roman" w:hAnsi="Times New Roman" w:cs="Times New Roman"/>
        </w:rPr>
        <w:t>the</w:t>
      </w:r>
      <w:r w:rsidR="00891027" w:rsidRPr="00753FA6">
        <w:rPr>
          <w:rFonts w:ascii="Times New Roman" w:hAnsi="Times New Roman" w:cs="Times New Roman"/>
        </w:rPr>
        <w:t xml:space="preserve"> </w:t>
      </w:r>
      <w:r w:rsidR="00566C88" w:rsidRPr="00753FA6">
        <w:rPr>
          <w:rFonts w:ascii="Times New Roman" w:hAnsi="Times New Roman" w:cs="Times New Roman"/>
        </w:rPr>
        <w:t>edge</w:t>
      </w:r>
      <w:r w:rsidR="00891027" w:rsidRPr="00753FA6">
        <w:rPr>
          <w:rFonts w:ascii="Times New Roman" w:hAnsi="Times New Roman" w:cs="Times New Roman"/>
        </w:rPr>
        <w:t xml:space="preserve"> </w:t>
      </w:r>
      <w:r w:rsidR="00566C88" w:rsidRPr="00753FA6">
        <w:rPr>
          <w:rFonts w:ascii="Times New Roman" w:hAnsi="Times New Roman" w:cs="Times New Roman"/>
        </w:rPr>
        <w:t>effect</w:t>
      </w:r>
      <w:r w:rsidR="00891027" w:rsidRPr="00753FA6">
        <w:rPr>
          <w:rFonts w:ascii="Times New Roman" w:hAnsi="Times New Roman" w:cs="Times New Roman"/>
        </w:rPr>
        <w:t xml:space="preserve"> </w:t>
      </w:r>
      <w:r w:rsidR="00566C88" w:rsidRPr="00753FA6">
        <w:rPr>
          <w:rFonts w:ascii="Times New Roman" w:hAnsi="Times New Roman" w:cs="Times New Roman"/>
        </w:rPr>
        <w:fldChar w:fldCharType="begin" w:fldLock="1"/>
      </w:r>
      <w:r w:rsidR="00566C88" w:rsidRPr="00753FA6">
        <w:rPr>
          <w:rFonts w:ascii="Times New Roman" w:hAnsi="Times New Roman" w:cs="Times New Roman"/>
        </w:rPr>
        <w:instrText>ADDIN CSL_CITATION {"citationItems":[{"id":"ITEM-1","itemData":{"DOI":"10.1016/j.foreco.2017.07.005","ISSN":"03781127","abstract":"Species-rich communities of forest birds generally occupy larger rather than smaller forest fragments. However, the role of distance to the forest edge on the spatial distribution of bird communities within forest fragments remains largely unknown. In this study, we attempted to determine whether and how forest bird species distribution was related to distance from the forest edge or clearing (whichever was closer) taking into consideration effects of fragment size and vegetation. Based on data from a four year bird survey, we explored the spatial distribution of 29 common forest bird species within 24 forest fragments (0.1–255 ha) in relation to distance to the forest edge, fragment size and forest vegetation. For this purpose we used generalized additive models (GAMs) with spline components and demonstrated the distance – frequency relationship for each bird species for whom it was relevant. Spatial distribution of the majority of common forest bird species was significantly affected by distance to the forest edge and/or fragment size and vegetation. The maximum frequency of species dependent on distance to the forest edge differed considerably along the line connecting forest edge to the centre of forest fragments. While frequency of the generalist species generally peaked somewhere close to the forest edge, frequency of sensitive forest resident species increased up to a distance of 150 m or more from the forest edge. The effect of forest fragment size was consistently accompanied with the effect of distance to the forest edge with the exception of only two generalist species. It appears that a substantial part of the effect traditionally attributed to forest fragment size may be related to distance to the forest edge. Spatial distribution of almost all of the common bird species were further modified by forest vegetation at the local scale, but only rarely by prevalent forest vegetation of the respective forest fragment. Populations of forest resident species, such as Dryocopus martius, may be threatened by management intervention in the forest interior that leads to the forming of “internal” forest edges (e.g. clearcutting). The results documented that forest management based on clear-cut timber harvesting may increase the negative effects of forest fragmentation on distribution of the sensitive forest bird species within forest fragments. This negative effect could be reduced by adoption of timber harvesting methods that avoid the creation of cle…","author":[{"dropping-particle":"","family":"Hofmeister","given":"Jeňýk","non-dropping-particle":"","parse-names":false,"suffix":""},{"dropping-particle":"","family":"Hošek","given":"Jan","non-dropping-particle":"","parse-names":false,"suffix":""},{"dropping-particle":"","family":"Brabec","given":"Marek","non-dropping-particle":"","parse-names":false,"suffix":""},{"dropping-particle":"","family":"Kočvara","given":"Radim","non-dropping-particle":"","parse-names":false,"suffix":""}],"container-title":"Forest Ecology and Management","id":"ITEM-1","issued":{"date-parts":[["2017"]]},"page":"255-263","title":"Spatial distribution of bird communities in small forest fragments in central Europe in relation to distance to the forest edge, fragment size and type of forest","type":"article-journal","volume":"401"},"uris":["http://www.mendeley.com/documents/?uuid=3109a134-f3f2-46fe-9bd0-cf6d743db50d"]},{"id":"ITEM-2","itemData":{"DOI":"10.1016/j.foreco.2014.02.004","ISSN":"03781127","abstract":"Habitat fragmentation is a major driver of species loss. Here we test the hypotheses that high tree diversity in a large deciduous forest enhances bird diversity and nest survival. We further expect that forest edges support higher bird diversity when different habitat types adjoin, whereas nest predation is not higher, because the large forest area mitigates potential edge effects. We studied how edge-centre differences and tree diversity (beech-dominated vs. tree-species rich) affect the bird community and survival rates of ground breeding birds' nests based on an artificial nest predation experiment in the Hainich National Park, Germany. We surveyed birds three times during the breeding season. We selected six forest stands with low tree diversity (i.e. dominated by beech) and six with high tree diversity (i.e. tree-species rich). Each forest stand contained four bird survey plots (plot 1: 0-30. m, plot 2: 60-90. m, plot 3: 120-150. m and plot 4: 180-210. m distant from edge; altogether 48 bird survey plots). Additionally each plot corner contained one artificial ground nest baited with one Blue-breasted Quail egg and one plasticine egg for eight days of exposure in the middle of the breeding season. Bird abundance and diversity were higher in the first 30. m of the forest. Bird diversity, including ground breeding birds, was also enhanced by higher percentages of bushes, which can provide enhanced food supply, perches as well as sheltering. Nest predation showed no edge effect, supporting the idea that small area of forest fragments causes more important negative effects than the edge in large forest remnants. Predation rates were higher in tree-species rich stands compared to beech-dominated stands, probably due to greater diversity and density of mammalian predators. Edge effects shaped the bird community composition and positively affected abundances of tree and shrub breeding birds, but did not affect ground breeders and the nest predation of ground nests. Shrub breeders accumulating in forest edges might, however, suffer more from nest predation in forest fragments. In conclusion, bird diversity and avian egg predation were affected by both forest edges and tree diversity in surprisingly different ways. © 2014 Elsevier B.V.","author":[{"dropping-particle":"","family":"Batáry","given":"Péter","non-dropping-particle":"","parse-names":false,"suffix":""},{"dropping-particle":"","family":"Fronczek","given":"Stefanie","non-dropping-particle":"","parse-names":false,"suffix":""},{"dropping-particle":"","family":"Normann","given":"Claudia","non-dropping-particle":"","parse-names":false,"suffix":""},{"dropping-particle":"","family":"Scherber","given":"Christoph","non-dropping-particle":"","parse-names":false,"suffix":""},{"dropping-particle":"","family":"Tscharntke","given":"Teja","non-dropping-particle":"","parse-names":false,"suffix":""}],"container-title":"Forest Ecology and Management","id":"ITEM-2","issued":{"date-parts":[["2014"]]},"page":"44-50","title":"How do edge effect and tree species diversity change bird diversity and avian nest survival in Germany's largest deciduous forest?","type":"article-journal","volume":"319"},"uris":["http://www.mendeley.com/documents/?uuid=2e093e73-9aa8-4f46-92d4-b4e130e92f74"]}],"mendeley":{"formattedCitation":"(Batáry et al., 2014; Hofmeister et al., 2017)","plainTextFormattedCitation":"(Batáry et al., 2014; Hofmeister et al., 2017)","previouslyFormattedCitation":"(Batáry et al., 2014; Hofmeister et al., 2017)"},"properties":{"noteIndex":0},"schema":"https://github.com/citation-style-language/schema/raw/master/csl-citation.json"}</w:instrText>
      </w:r>
      <w:r w:rsidR="00566C88" w:rsidRPr="00753FA6">
        <w:rPr>
          <w:rFonts w:ascii="Times New Roman" w:hAnsi="Times New Roman" w:cs="Times New Roman"/>
        </w:rPr>
        <w:fldChar w:fldCharType="separate"/>
      </w:r>
      <w:r w:rsidR="00566C88" w:rsidRPr="00753FA6">
        <w:rPr>
          <w:rFonts w:ascii="Times New Roman" w:hAnsi="Times New Roman" w:cs="Times New Roman"/>
          <w:noProof/>
        </w:rPr>
        <w:t>(Batáry</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2014;</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Hofmeister</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2017)</w:t>
      </w:r>
      <w:r w:rsidR="00566C88" w:rsidRPr="00753FA6">
        <w:rPr>
          <w:rFonts w:ascii="Times New Roman" w:hAnsi="Times New Roman" w:cs="Times New Roman"/>
        </w:rPr>
        <w:fldChar w:fldCharType="end"/>
      </w:r>
      <w:r w:rsidR="00566C88" w:rsidRPr="00753FA6">
        <w:rPr>
          <w:rFonts w:ascii="Times New Roman" w:hAnsi="Times New Roman" w:cs="Times New Roman"/>
        </w:rPr>
        <w:t>.</w:t>
      </w:r>
      <w:r w:rsidR="00891027" w:rsidRPr="00753FA6">
        <w:rPr>
          <w:rFonts w:ascii="Times New Roman" w:hAnsi="Times New Roman" w:cs="Times New Roman"/>
        </w:rPr>
        <w:t xml:space="preserve"> </w:t>
      </w:r>
      <w:r w:rsidR="00ED73BD" w:rsidRPr="00753FA6">
        <w:rPr>
          <w:rFonts w:ascii="Times New Roman" w:hAnsi="Times New Roman" w:cs="Times New Roman"/>
        </w:rPr>
        <w:t>Conversely</w:t>
      </w:r>
      <w:r w:rsidR="00566C88" w:rsidRPr="00753FA6">
        <w:rPr>
          <w:rFonts w:ascii="Times New Roman" w:hAnsi="Times New Roman" w:cs="Times New Roman"/>
        </w:rPr>
        <w:t>,</w:t>
      </w:r>
      <w:r w:rsidR="00891027" w:rsidRPr="00753FA6">
        <w:rPr>
          <w:rFonts w:ascii="Times New Roman" w:hAnsi="Times New Roman" w:cs="Times New Roman"/>
        </w:rPr>
        <w:t xml:space="preserve"> </w:t>
      </w:r>
      <w:r w:rsidR="00566C88" w:rsidRPr="00753FA6">
        <w:rPr>
          <w:rFonts w:ascii="Times New Roman" w:hAnsi="Times New Roman" w:cs="Times New Roman"/>
        </w:rPr>
        <w:lastRenderedPageBreak/>
        <w:t>bird</w:t>
      </w:r>
      <w:r w:rsidR="00891027" w:rsidRPr="00753FA6">
        <w:rPr>
          <w:rFonts w:ascii="Times New Roman" w:hAnsi="Times New Roman" w:cs="Times New Roman"/>
        </w:rPr>
        <w:t xml:space="preserve"> </w:t>
      </w:r>
      <w:r w:rsidR="00566C88" w:rsidRPr="00753FA6">
        <w:rPr>
          <w:rFonts w:ascii="Times New Roman" w:hAnsi="Times New Roman" w:cs="Times New Roman"/>
        </w:rPr>
        <w:t>associated</w:t>
      </w:r>
      <w:r w:rsidR="00891027" w:rsidRPr="00753FA6">
        <w:rPr>
          <w:rFonts w:ascii="Times New Roman" w:hAnsi="Times New Roman" w:cs="Times New Roman"/>
        </w:rPr>
        <w:t xml:space="preserve"> </w:t>
      </w:r>
      <w:r w:rsidR="00566C88" w:rsidRPr="00753FA6">
        <w:rPr>
          <w:rFonts w:ascii="Times New Roman" w:hAnsi="Times New Roman" w:cs="Times New Roman"/>
        </w:rPr>
        <w:t>with</w:t>
      </w:r>
      <w:r w:rsidR="00891027" w:rsidRPr="00753FA6">
        <w:rPr>
          <w:rFonts w:ascii="Times New Roman" w:hAnsi="Times New Roman" w:cs="Times New Roman"/>
        </w:rPr>
        <w:t xml:space="preserve"> </w:t>
      </w:r>
      <w:r w:rsidR="00A8050E">
        <w:rPr>
          <w:rFonts w:ascii="Times New Roman" w:hAnsi="Times New Roman" w:cs="Times New Roman"/>
        </w:rPr>
        <w:t xml:space="preserve">the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interior</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specialist)</w:t>
      </w:r>
      <w:r w:rsidR="00891027" w:rsidRPr="00753FA6">
        <w:rPr>
          <w:rFonts w:ascii="Times New Roman" w:hAnsi="Times New Roman" w:cs="Times New Roman"/>
        </w:rPr>
        <w:t xml:space="preserve"> </w:t>
      </w:r>
      <w:r w:rsidR="00566C88" w:rsidRPr="00753FA6">
        <w:rPr>
          <w:rFonts w:ascii="Times New Roman" w:hAnsi="Times New Roman" w:cs="Times New Roman"/>
        </w:rPr>
        <w:t>prefer</w:t>
      </w:r>
      <w:r w:rsidR="00891027" w:rsidRPr="00753FA6">
        <w:rPr>
          <w:rFonts w:ascii="Times New Roman" w:hAnsi="Times New Roman" w:cs="Times New Roman"/>
        </w:rPr>
        <w:t xml:space="preserve"> </w:t>
      </w:r>
      <w:r w:rsidR="00A8050E">
        <w:rPr>
          <w:rFonts w:ascii="Times New Roman" w:hAnsi="Times New Roman" w:cs="Times New Roman"/>
        </w:rPr>
        <w:t xml:space="preserve">a </w:t>
      </w:r>
      <w:r w:rsidR="00566C88" w:rsidRPr="00753FA6">
        <w:rPr>
          <w:rFonts w:ascii="Times New Roman" w:hAnsi="Times New Roman" w:cs="Times New Roman"/>
        </w:rPr>
        <w:t>homogenous</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interior,</w:t>
      </w:r>
      <w:r w:rsidR="00891027" w:rsidRPr="00753FA6">
        <w:rPr>
          <w:rFonts w:ascii="Times New Roman" w:hAnsi="Times New Roman" w:cs="Times New Roman"/>
        </w:rPr>
        <w:t xml:space="preserve"> </w:t>
      </w:r>
      <w:r w:rsidR="00566C88" w:rsidRPr="00753FA6">
        <w:rPr>
          <w:rFonts w:ascii="Times New Roman" w:hAnsi="Times New Roman" w:cs="Times New Roman"/>
        </w:rPr>
        <w:t>and</w:t>
      </w:r>
      <w:r w:rsidR="00891027" w:rsidRPr="00753FA6">
        <w:rPr>
          <w:rFonts w:ascii="Times New Roman" w:hAnsi="Times New Roman" w:cs="Times New Roman"/>
        </w:rPr>
        <w:t xml:space="preserve"> </w:t>
      </w:r>
      <w:r w:rsidR="00566C88" w:rsidRPr="00753FA6">
        <w:rPr>
          <w:rFonts w:ascii="Times New Roman" w:hAnsi="Times New Roman" w:cs="Times New Roman"/>
        </w:rPr>
        <w:t>can</w:t>
      </w:r>
      <w:r w:rsidR="00891027" w:rsidRPr="00753FA6">
        <w:rPr>
          <w:rFonts w:ascii="Times New Roman" w:hAnsi="Times New Roman" w:cs="Times New Roman"/>
        </w:rPr>
        <w:t xml:space="preserve"> </w:t>
      </w:r>
      <w:r w:rsidR="00566C88" w:rsidRPr="00753FA6">
        <w:rPr>
          <w:rFonts w:ascii="Times New Roman" w:hAnsi="Times New Roman" w:cs="Times New Roman"/>
        </w:rPr>
        <w:t>be</w:t>
      </w:r>
      <w:r w:rsidR="00891027" w:rsidRPr="00753FA6">
        <w:rPr>
          <w:rFonts w:ascii="Times New Roman" w:hAnsi="Times New Roman" w:cs="Times New Roman"/>
        </w:rPr>
        <w:t xml:space="preserve"> </w:t>
      </w:r>
      <w:r w:rsidR="00566C88" w:rsidRPr="00753FA6">
        <w:rPr>
          <w:rFonts w:ascii="Times New Roman" w:hAnsi="Times New Roman" w:cs="Times New Roman"/>
        </w:rPr>
        <w:t>negatively</w:t>
      </w:r>
      <w:r w:rsidR="00891027" w:rsidRPr="00753FA6">
        <w:rPr>
          <w:rFonts w:ascii="Times New Roman" w:hAnsi="Times New Roman" w:cs="Times New Roman"/>
        </w:rPr>
        <w:t xml:space="preserve"> </w:t>
      </w:r>
      <w:r w:rsidR="00566C88" w:rsidRPr="00753FA6">
        <w:rPr>
          <w:rFonts w:ascii="Times New Roman" w:hAnsi="Times New Roman" w:cs="Times New Roman"/>
        </w:rPr>
        <w:t>affected</w:t>
      </w:r>
      <w:r w:rsidR="00891027" w:rsidRPr="00753FA6">
        <w:rPr>
          <w:rFonts w:ascii="Times New Roman" w:hAnsi="Times New Roman" w:cs="Times New Roman"/>
        </w:rPr>
        <w:t xml:space="preserve"> </w:t>
      </w:r>
      <w:r w:rsidR="00566C88" w:rsidRPr="00753FA6">
        <w:rPr>
          <w:rFonts w:ascii="Times New Roman" w:hAnsi="Times New Roman" w:cs="Times New Roman"/>
        </w:rPr>
        <w:t>by</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gaps</w:t>
      </w:r>
      <w:r w:rsidR="00891027" w:rsidRPr="00753FA6">
        <w:rPr>
          <w:rFonts w:ascii="Times New Roman" w:hAnsi="Times New Roman" w:cs="Times New Roman"/>
        </w:rPr>
        <w:t xml:space="preserve"> </w:t>
      </w:r>
      <w:r w:rsidR="00566C88" w:rsidRPr="00753FA6">
        <w:rPr>
          <w:rFonts w:ascii="Times New Roman" w:hAnsi="Times New Roman" w:cs="Times New Roman"/>
        </w:rPr>
        <w:t>and</w:t>
      </w:r>
      <w:r w:rsidR="00891027" w:rsidRPr="00753FA6">
        <w:rPr>
          <w:rFonts w:ascii="Times New Roman" w:hAnsi="Times New Roman" w:cs="Times New Roman"/>
        </w:rPr>
        <w:t xml:space="preserve"> </w:t>
      </w:r>
      <w:r w:rsidR="00566C88" w:rsidRPr="00753FA6">
        <w:rPr>
          <w:rFonts w:ascii="Times New Roman" w:hAnsi="Times New Roman" w:cs="Times New Roman"/>
        </w:rPr>
        <w:t>edges</w:t>
      </w:r>
      <w:r w:rsidR="00891027" w:rsidRPr="00753FA6">
        <w:rPr>
          <w:rFonts w:ascii="Times New Roman" w:hAnsi="Times New Roman" w:cs="Times New Roman"/>
        </w:rPr>
        <w:t xml:space="preserve"> </w:t>
      </w:r>
      <w:r w:rsidR="00566C88" w:rsidRPr="00753FA6">
        <w:rPr>
          <w:rFonts w:ascii="Times New Roman" w:hAnsi="Times New Roman" w:cs="Times New Roman"/>
        </w:rPr>
        <w:fldChar w:fldCharType="begin" w:fldLock="1"/>
      </w:r>
      <w:r w:rsidR="00566C88" w:rsidRPr="00753FA6">
        <w:rPr>
          <w:rFonts w:ascii="Times New Roman" w:hAnsi="Times New Roman" w:cs="Times New Roman"/>
        </w:rPr>
        <w:instrText>ADDIN CSL_CITATION {"citationItems":[{"id":"ITEM-1","itemData":{"DOI":"10.1016/j.foreco.2017.07.005","ISSN":"03781127","abstract":"Species-rich communities of forest birds generally occupy larger rather than smaller forest fragments. However, the role of distance to the forest edge on the spatial distribution of bird communities within forest fragments remains largely unknown. In this study, we attempted to determine whether and how forest bird species distribution was related to distance from the forest edge or clearing (whichever was closer) taking into consideration effects of fragment size and vegetation. Based on data from a four year bird survey, we explored the spatial distribution of 29 common forest bird species within 24 forest fragments (0.1–255 ha) in relation to distance to the forest edge, fragment size and forest vegetation. For this purpose we used generalized additive models (GAMs) with spline components and demonstrated the distance – frequency relationship for each bird species for whom it was relevant. Spatial distribution of the majority of common forest bird species was significantly affected by distance to the forest edge and/or fragment size and vegetation. The maximum frequency of species dependent on distance to the forest edge differed considerably along the line connecting forest edge to the centre of forest fragments. While frequency of the generalist species generally peaked somewhere close to the forest edge, frequency of sensitive forest resident species increased up to a distance of 150 m or more from the forest edge. The effect of forest fragment size was consistently accompanied with the effect of distance to the forest edge with the exception of only two generalist species. It appears that a substantial part of the effect traditionally attributed to forest fragment size may be related to distance to the forest edge. Spatial distribution of almost all of the common bird species were further modified by forest vegetation at the local scale, but only rarely by prevalent forest vegetation of the respective forest fragment. Populations of forest resident species, such as Dryocopus martius, may be threatened by management intervention in the forest interior that leads to the forming of “internal” forest edges (e.g. clearcutting). The results documented that forest management based on clear-cut timber harvesting may increase the negative effects of forest fragmentation on distribution of the sensitive forest bird species within forest fragments. This negative effect could be reduced by adoption of timber harvesting methods that avoid the creation of cle…","author":[{"dropping-particle":"","family":"Hofmeister","given":"Jeňýk","non-dropping-particle":"","parse-names":false,"suffix":""},{"dropping-particle":"","family":"Hošek","given":"Jan","non-dropping-particle":"","parse-names":false,"suffix":""},{"dropping-particle":"","family":"Brabec","given":"Marek","non-dropping-particle":"","parse-names":false,"suffix":""},{"dropping-particle":"","family":"Kočvara","given":"Radim","non-dropping-particle":"","parse-names":false,"suffix":""}],"container-title":"Forest Ecology and Management","id":"ITEM-1","issued":{"date-parts":[["2017"]]},"page":"255-263","title":"Spatial distribution of bird communities in small forest fragments in central Europe in relation to distance to the forest edge, fragment size and type of forest","type":"article-journal","volume":"401"},"uris":["http://www.mendeley.com/documents/?uuid=3109a134-f3f2-46fe-9bd0-cf6d743db50d"]}],"mendeley":{"formattedCitation":"(Hofmeister et al., 2017)","plainTextFormattedCitation":"(Hofmeister et al., 2017)","previouslyFormattedCitation":"(Hofmeister et al., 2017)"},"properties":{"noteIndex":0},"schema":"https://github.com/citation-style-language/schema/raw/master/csl-citation.json"}</w:instrText>
      </w:r>
      <w:r w:rsidR="00566C88" w:rsidRPr="00753FA6">
        <w:rPr>
          <w:rFonts w:ascii="Times New Roman" w:hAnsi="Times New Roman" w:cs="Times New Roman"/>
        </w:rPr>
        <w:fldChar w:fldCharType="separate"/>
      </w:r>
      <w:r w:rsidR="00566C88" w:rsidRPr="00753FA6">
        <w:rPr>
          <w:rFonts w:ascii="Times New Roman" w:hAnsi="Times New Roman" w:cs="Times New Roman"/>
          <w:noProof/>
        </w:rPr>
        <w:t>(Hofmeister</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566C88" w:rsidRPr="00753FA6">
        <w:rPr>
          <w:rFonts w:ascii="Times New Roman" w:hAnsi="Times New Roman" w:cs="Times New Roman"/>
          <w:noProof/>
        </w:rPr>
        <w:t>2017)</w:t>
      </w:r>
      <w:r w:rsidR="00566C88" w:rsidRPr="00753FA6">
        <w:rPr>
          <w:rFonts w:ascii="Times New Roman" w:hAnsi="Times New Roman" w:cs="Times New Roman"/>
        </w:rPr>
        <w:fldChar w:fldCharType="end"/>
      </w:r>
      <w:r w:rsidR="00566C88" w:rsidRPr="00753FA6">
        <w:rPr>
          <w:rFonts w:ascii="Times New Roman" w:hAnsi="Times New Roman" w:cs="Times New Roman"/>
        </w:rPr>
        <w:t>.</w:t>
      </w:r>
      <w:r w:rsidR="00891027" w:rsidRPr="00753FA6">
        <w:rPr>
          <w:rFonts w:ascii="Times New Roman" w:hAnsi="Times New Roman" w:cs="Times New Roman"/>
        </w:rPr>
        <w:t xml:space="preserve"> </w:t>
      </w:r>
      <w:r w:rsidR="00E54A21" w:rsidRPr="00753FA6">
        <w:rPr>
          <w:rFonts w:ascii="Times New Roman" w:hAnsi="Times New Roman" w:cs="Times New Roman"/>
        </w:rPr>
        <w:t>Additionally,</w:t>
      </w:r>
      <w:r w:rsidR="00891027" w:rsidRPr="00753FA6">
        <w:rPr>
          <w:rFonts w:ascii="Times New Roman" w:hAnsi="Times New Roman" w:cs="Times New Roman"/>
        </w:rPr>
        <w:t xml:space="preserve"> </w:t>
      </w:r>
      <w:r w:rsidR="00E54A21" w:rsidRPr="00753FA6">
        <w:rPr>
          <w:rFonts w:ascii="Times New Roman" w:hAnsi="Times New Roman" w:cs="Times New Roman"/>
        </w:rPr>
        <w:t>another</w:t>
      </w:r>
      <w:r w:rsidR="00891027" w:rsidRPr="00753FA6">
        <w:rPr>
          <w:rFonts w:ascii="Times New Roman" w:hAnsi="Times New Roman" w:cs="Times New Roman"/>
        </w:rPr>
        <w:t xml:space="preserve"> </w:t>
      </w:r>
      <w:r w:rsidR="00E54A21" w:rsidRPr="00753FA6">
        <w:rPr>
          <w:rFonts w:ascii="Times New Roman" w:hAnsi="Times New Roman" w:cs="Times New Roman"/>
        </w:rPr>
        <w:t>import</w:t>
      </w:r>
      <w:r w:rsidR="00CC5DE9" w:rsidRPr="00753FA6">
        <w:rPr>
          <w:rFonts w:ascii="Times New Roman" w:hAnsi="Times New Roman" w:cs="Times New Roman"/>
        </w:rPr>
        <w:t>ant</w:t>
      </w:r>
      <w:r w:rsidR="00891027" w:rsidRPr="00753FA6">
        <w:rPr>
          <w:rFonts w:ascii="Times New Roman" w:hAnsi="Times New Roman" w:cs="Times New Roman"/>
        </w:rPr>
        <w:t xml:space="preserve"> </w:t>
      </w:r>
      <w:r w:rsidR="00CC5DE9" w:rsidRPr="00753FA6">
        <w:rPr>
          <w:rFonts w:ascii="Times New Roman" w:hAnsi="Times New Roman" w:cs="Times New Roman"/>
        </w:rPr>
        <w:t>positive</w:t>
      </w:r>
      <w:r w:rsidR="00891027" w:rsidRPr="00753FA6">
        <w:rPr>
          <w:rFonts w:ascii="Times New Roman" w:hAnsi="Times New Roman" w:cs="Times New Roman"/>
        </w:rPr>
        <w:t xml:space="preserve"> </w:t>
      </w:r>
      <w:r w:rsidR="00CC5DE9" w:rsidRPr="00753FA6">
        <w:rPr>
          <w:rFonts w:ascii="Times New Roman" w:hAnsi="Times New Roman" w:cs="Times New Roman"/>
        </w:rPr>
        <w:t>factor</w:t>
      </w:r>
      <w:r w:rsidR="00891027" w:rsidRPr="00753FA6">
        <w:rPr>
          <w:rFonts w:ascii="Times New Roman" w:hAnsi="Times New Roman" w:cs="Times New Roman"/>
        </w:rPr>
        <w:t xml:space="preserve"> </w:t>
      </w:r>
      <w:r w:rsidR="00CC5DE9" w:rsidRPr="00753FA6">
        <w:rPr>
          <w:rFonts w:ascii="Times New Roman" w:hAnsi="Times New Roman" w:cs="Times New Roman"/>
        </w:rPr>
        <w:t>is</w:t>
      </w:r>
      <w:r w:rsidR="00891027" w:rsidRPr="00753FA6">
        <w:rPr>
          <w:rFonts w:ascii="Times New Roman" w:hAnsi="Times New Roman" w:cs="Times New Roman"/>
        </w:rPr>
        <w:t xml:space="preserve"> </w:t>
      </w:r>
      <w:r w:rsidR="00CC5DE9" w:rsidRPr="00753FA6">
        <w:rPr>
          <w:rFonts w:ascii="Times New Roman" w:hAnsi="Times New Roman" w:cs="Times New Roman"/>
        </w:rPr>
        <w:t>increasing</w:t>
      </w:r>
      <w:r w:rsidR="00891027" w:rsidRPr="00753FA6">
        <w:rPr>
          <w:rFonts w:ascii="Times New Roman" w:hAnsi="Times New Roman" w:cs="Times New Roman"/>
        </w:rPr>
        <w:t xml:space="preserve"> </w:t>
      </w:r>
      <w:r w:rsidR="00E54A21" w:rsidRPr="00753FA6">
        <w:rPr>
          <w:rFonts w:ascii="Times New Roman" w:hAnsi="Times New Roman" w:cs="Times New Roman"/>
        </w:rPr>
        <w:t>proportion</w:t>
      </w:r>
      <w:r w:rsidR="00891027" w:rsidRPr="00753FA6">
        <w:rPr>
          <w:rFonts w:ascii="Times New Roman" w:hAnsi="Times New Roman" w:cs="Times New Roman"/>
        </w:rPr>
        <w:t xml:space="preserve"> </w:t>
      </w:r>
      <w:r w:rsidR="00E54A21" w:rsidRPr="00753FA6">
        <w:rPr>
          <w:rFonts w:ascii="Times New Roman" w:hAnsi="Times New Roman" w:cs="Times New Roman"/>
        </w:rPr>
        <w:t>of</w:t>
      </w:r>
      <w:r w:rsidR="00891027" w:rsidRPr="00753FA6">
        <w:rPr>
          <w:rFonts w:ascii="Times New Roman" w:hAnsi="Times New Roman" w:cs="Times New Roman"/>
        </w:rPr>
        <w:t xml:space="preserve"> </w:t>
      </w:r>
      <w:r w:rsidR="00E54A21" w:rsidRPr="00753FA6">
        <w:rPr>
          <w:rFonts w:ascii="Times New Roman" w:hAnsi="Times New Roman" w:cs="Times New Roman"/>
        </w:rPr>
        <w:t>native</w:t>
      </w:r>
      <w:r w:rsidR="00891027" w:rsidRPr="00753FA6">
        <w:rPr>
          <w:rFonts w:ascii="Times New Roman" w:hAnsi="Times New Roman" w:cs="Times New Roman"/>
        </w:rPr>
        <w:t xml:space="preserve"> </w:t>
      </w:r>
      <w:r w:rsidR="00E54A21" w:rsidRPr="00753FA6">
        <w:rPr>
          <w:rFonts w:ascii="Times New Roman" w:hAnsi="Times New Roman" w:cs="Times New Roman"/>
        </w:rPr>
        <w:t>broadleaved</w:t>
      </w:r>
      <w:r w:rsidR="00891027" w:rsidRPr="00753FA6">
        <w:rPr>
          <w:rFonts w:ascii="Times New Roman" w:hAnsi="Times New Roman" w:cs="Times New Roman"/>
        </w:rPr>
        <w:t xml:space="preserve"> </w:t>
      </w:r>
      <w:r w:rsidR="00E54A21" w:rsidRPr="00753FA6">
        <w:rPr>
          <w:rFonts w:ascii="Times New Roman" w:hAnsi="Times New Roman" w:cs="Times New Roman"/>
        </w:rPr>
        <w:t>tree</w:t>
      </w:r>
      <w:r w:rsidR="00891027" w:rsidRPr="00753FA6">
        <w:rPr>
          <w:rFonts w:ascii="Times New Roman" w:hAnsi="Times New Roman" w:cs="Times New Roman"/>
        </w:rPr>
        <w:t xml:space="preserve"> </w:t>
      </w:r>
      <w:r w:rsidR="00E54A21" w:rsidRPr="00753FA6">
        <w:rPr>
          <w:rFonts w:ascii="Times New Roman" w:hAnsi="Times New Roman" w:cs="Times New Roman"/>
        </w:rPr>
        <w:t>species,</w:t>
      </w:r>
      <w:r w:rsidR="00891027" w:rsidRPr="00753FA6">
        <w:rPr>
          <w:rFonts w:ascii="Times New Roman" w:hAnsi="Times New Roman" w:cs="Times New Roman"/>
        </w:rPr>
        <w:t xml:space="preserve"> </w:t>
      </w:r>
      <w:r w:rsidR="00E54A21" w:rsidRPr="00753FA6">
        <w:rPr>
          <w:rFonts w:ascii="Times New Roman" w:hAnsi="Times New Roman" w:cs="Times New Roman"/>
        </w:rPr>
        <w:t>which</w:t>
      </w:r>
      <w:r w:rsidR="00A8050E">
        <w:rPr>
          <w:rFonts w:ascii="Times New Roman" w:hAnsi="Times New Roman" w:cs="Times New Roman"/>
        </w:rPr>
        <w:t>,</w:t>
      </w:r>
      <w:r w:rsidR="00891027" w:rsidRPr="00753FA6">
        <w:rPr>
          <w:rFonts w:ascii="Times New Roman" w:hAnsi="Times New Roman" w:cs="Times New Roman"/>
        </w:rPr>
        <w:t xml:space="preserve"> </w:t>
      </w:r>
      <w:r w:rsidR="00A8050E">
        <w:rPr>
          <w:rFonts w:ascii="Times New Roman" w:hAnsi="Times New Roman" w:cs="Times New Roman"/>
        </w:rPr>
        <w:t xml:space="preserve">in particular, </w:t>
      </w:r>
      <w:r w:rsidR="00E54A21" w:rsidRPr="00753FA6">
        <w:rPr>
          <w:rFonts w:ascii="Times New Roman" w:hAnsi="Times New Roman" w:cs="Times New Roman"/>
        </w:rPr>
        <w:t>increase</w:t>
      </w:r>
      <w:r w:rsidR="00CC5DE9" w:rsidRPr="00753FA6">
        <w:rPr>
          <w:rFonts w:ascii="Times New Roman" w:hAnsi="Times New Roman" w:cs="Times New Roman"/>
        </w:rPr>
        <w:t>s</w:t>
      </w:r>
      <w:r w:rsidR="00891027" w:rsidRPr="00753FA6">
        <w:rPr>
          <w:rFonts w:ascii="Times New Roman" w:hAnsi="Times New Roman" w:cs="Times New Roman"/>
        </w:rPr>
        <w:t xml:space="preserve"> </w:t>
      </w:r>
      <w:r w:rsidR="00E54A21" w:rsidRPr="00753FA6">
        <w:rPr>
          <w:rFonts w:ascii="Times New Roman" w:hAnsi="Times New Roman" w:cs="Times New Roman"/>
        </w:rPr>
        <w:t>bird</w:t>
      </w:r>
      <w:r w:rsidR="00891027" w:rsidRPr="00753FA6">
        <w:rPr>
          <w:rFonts w:ascii="Times New Roman" w:hAnsi="Times New Roman" w:cs="Times New Roman"/>
        </w:rPr>
        <w:t xml:space="preserve"> </w:t>
      </w:r>
      <w:r w:rsidR="00E54A21" w:rsidRPr="00753FA6">
        <w:rPr>
          <w:rFonts w:ascii="Times New Roman" w:hAnsi="Times New Roman" w:cs="Times New Roman"/>
        </w:rPr>
        <w:t>diversity</w:t>
      </w:r>
      <w:r w:rsidR="00891027" w:rsidRPr="00753FA6">
        <w:rPr>
          <w:rFonts w:ascii="Times New Roman" w:hAnsi="Times New Roman" w:cs="Times New Roman"/>
        </w:rPr>
        <w:t xml:space="preserve"> </w:t>
      </w:r>
      <w:r w:rsidR="00E54A21" w:rsidRPr="00753FA6">
        <w:rPr>
          <w:rFonts w:ascii="Times New Roman" w:hAnsi="Times New Roman" w:cs="Times New Roman"/>
        </w:rPr>
        <w:t>in</w:t>
      </w:r>
      <w:r w:rsidR="00891027" w:rsidRPr="00753FA6">
        <w:rPr>
          <w:rFonts w:ascii="Times New Roman" w:hAnsi="Times New Roman" w:cs="Times New Roman"/>
        </w:rPr>
        <w:t xml:space="preserve"> </w:t>
      </w:r>
      <w:r w:rsidR="00E54A21" w:rsidRPr="00753FA6">
        <w:rPr>
          <w:rFonts w:ascii="Times New Roman" w:hAnsi="Times New Roman" w:cs="Times New Roman"/>
        </w:rPr>
        <w:t>spruce</w:t>
      </w:r>
      <w:r w:rsidR="00A8050E">
        <w:rPr>
          <w:rFonts w:ascii="Times New Roman" w:hAnsi="Times New Roman" w:cs="Times New Roman"/>
        </w:rPr>
        <w:t>-</w:t>
      </w:r>
      <w:r w:rsidR="00E54A21" w:rsidRPr="00753FA6">
        <w:rPr>
          <w:rFonts w:ascii="Times New Roman" w:hAnsi="Times New Roman" w:cs="Times New Roman"/>
        </w:rPr>
        <w:t>dominated</w:t>
      </w:r>
      <w:r w:rsidR="00891027" w:rsidRPr="00753FA6">
        <w:rPr>
          <w:rFonts w:ascii="Times New Roman" w:hAnsi="Times New Roman" w:cs="Times New Roman"/>
        </w:rPr>
        <w:t xml:space="preserve"> </w:t>
      </w:r>
      <w:r w:rsidR="00E54A21" w:rsidRPr="00753FA6">
        <w:rPr>
          <w:rFonts w:ascii="Times New Roman" w:hAnsi="Times New Roman" w:cs="Times New Roman"/>
        </w:rPr>
        <w:t>monocultures</w:t>
      </w:r>
      <w:r w:rsidR="00891027" w:rsidRPr="00753FA6">
        <w:rPr>
          <w:rFonts w:ascii="Times New Roman" w:hAnsi="Times New Roman" w:cs="Times New Roman"/>
        </w:rPr>
        <w:t xml:space="preserve"> </w:t>
      </w:r>
      <w:r w:rsidR="00E54A21" w:rsidRPr="00753FA6">
        <w:rPr>
          <w:rFonts w:ascii="Times New Roman" w:hAnsi="Times New Roman" w:cs="Times New Roman"/>
        </w:rPr>
        <w:fldChar w:fldCharType="begin" w:fldLock="1"/>
      </w:r>
      <w:r w:rsidR="00596FF3" w:rsidRPr="00753FA6">
        <w:rPr>
          <w:rFonts w:ascii="Times New Roman" w:hAnsi="Times New Roman" w:cs="Times New Roman"/>
        </w:rPr>
        <w:instrText>ADDIN CSL_CITATION {"citationItems":[{"id":"ITEM-1","itemData":{"DOI":"10.2307/1369637","ISSN":"00105422","author":[{"dropping-particle":"","family":"Fuller","given":"Robert J.","non-dropping-particle":"","parse-names":false,"suffix":""}],"container-title":"The Condor","id":"ITEM-1","issue":"2","issued":{"date-parts":[["2000"]]},"page":"267-274","title":"Influence of Treefall Gaps on Distributions of Breeding Birds within Interior Old-Growth Stands in Białowieża Forest, Poland","type":"article-journal","volume":"102"},"uris":["http://www.mendeley.com/documents/?uuid=c9a5ec1c-f298-46e4-908b-426886e6b72e"]},{"id":"ITEM-2","itemData":{"DOI":"10.1007/s10531-010-9844-7","ISSN":"09603115","abstract":"This study compared the bird assemblages of native semi-natural woodlands and non-native Sitka spruce (Picea sitchensis) plantations in Ireland to identify what vegetation variables most influenced birds and to identify management targets in plantations to maximise future bird conservation. Point counts were conducted in 10 Oak (Quercus spp.) and 10 Ash (Fraxinus excelsior) native woodlands and in five Mid-rotation (20-30 years old) and five Mature (30-50 years old) Sitka spruce plantations. Ordination was used to characterise woodland types according to their constituent bird species. Total bird density (calculated using Distance software) and species richness were assessed for the different woodland types. Oak and Ash woodland bird assemblages were separated from Mid-rotation and Mature plantations by the ordination. There was no difference in total bird density between any of the woodland types. Oak woodlands had significantly higher species richness than either Mid-rotation or Mature Sitka spruce plantations. Ash had higher species richness than Mature Sitka spruce plantations. Understorey vegetation was negatively associated with total bird density, which also varied with survey year. Understorey vegetation was positively associated with species richness. Reasons for the relationships between vegetation and bird assemblages are discussed. Management should seek to increase shrub and understorey vegetation in the Mid-rotation phase to improve the contribution of plantations to bird conservation. © 2010 Springer Science+Business Media B.V.","author":[{"dropping-particle":"","family":"Sweeney","given":"Oisín F.Mc D.","non-dropping-particle":"","parse-names":false,"suffix":""},{"dropping-particle":"","family":"Wilson","given":"Mark W.","non-dropping-particle":"","parse-names":false,"suffix":""},{"dropping-particle":"","family":"Irwin","given":"Sandra","non-dropping-particle":"","parse-names":false,"suffix":""},{"dropping-particle":"","family":"Kelly","given":"Thomas C.","non-dropping-particle":"","parse-names":false,"suffix":""},{"dropping-particle":"","family":"O'Halloran","given":"John","non-dropping-particle":"","parse-names":false,"suffix":""}],"container-title":"Biodiversity and Conservation","id":"ITEM-2","issue":"8","issued":{"date-parts":[["2010"]]},"page":"2329-2342","title":"Are bird density, species richness and community structure similar between native woodlands and non-native plantations in an area with a generalist bird fauna?","type":"article-journal","volume":"19"},"uris":["http://www.mendeley.com/documents/?uuid=c6da14ae-837c-4783-8ae5-fa8184b44585"]},{"id":"ITEM-3","itemData":{"DOI":"10.1016/j.foreco.2020.118657","ISSN":"03781127","abstract":"Norway spruce (Picea abies) is one of the most important target trees in forestry. In Central Europe, it is grown primarily in forest plantations. However, the distribution area of this tree species is declining due to climate change and trends toward sustainable forest management. The question how artificial habitats such as plantations influence the native biota is still unclear. We aimed to investigate the influence of spruce plantations on bird communities at the country level. We focused on birds in relation to biotic, stand and land use characteristics. We studied bird communities (including woodpeckers) throughout the Czech Republic. All sites were situated in mature spruce forest plantations. Birds were sampled using the point count method, and nine environmental predictors were considered to potentially affect the bird community. Our results indicate that the representation of deciduous trees (within stands and in the surroundings) and longhorn beetles (as prey) have a predominant effect on the species richness of birds, including woodpeckers. The effects of longhorns and deciduous trees in the stand were positive, while deciduous forests in the surroundings had a negative effect. We also found several species associated with spruce, even in plantation forests. An important finding regarding the future management of spruce stands is that bird communities exhibited a strong relationship with spruce, even outside of its native range. Admixture with deciduous trees was favorable at the stand level, while at the landscape level, there is the need for adequate spruce-dominated forests, and deciduous forests may serve as obstacles. We argue that plantations cannot only be seen as tree farms or green deserts but also be used for biodiversity management. Nevertheless, it is important to leave deciduous trees within the stand until the end of the rotation period, as birds find food and nesting places in these trees.","author":[{"dropping-particle":"","family":"Vélová","given":"Lucie","non-dropping-particle":"","parse-names":false,"suffix":""},{"dropping-particle":"","family":"Véle","given":"Adam","non-dropping-particle":"","parse-names":false,"suffix":""},{"dropping-particle":"","family":"Horák","given":"Jakub","non-dropping-particle":"","parse-names":false,"suffix":""}],"container-title":"Forest Ecology and Management","id":"ITEM-3","issue":"June 2020","issued":{"date-parts":[["2021"]]},"title":"Land use diversity and prey availability structure the bird communities in Norway spruce plantation forests","type":"article-journal","volume":"480"},"uris":["http://www.mendeley.com/documents/?uuid=ebb10eb1-0d54-4d10-9413-7a74ecef94aa"]}],"mendeley":{"formattedCitation":"(Fuller, 2000; Sweeney et al., 2010; Vélová et al., 2021)","plainTextFormattedCitation":"(Fuller, 2000; Sweeney et al., 2010; Vélová et al., 2021)","previouslyFormattedCitation":"(Fuller, 2000; Sweeney et al., 2010; Vélová et al., 2021)"},"properties":{"noteIndex":0},"schema":"https://github.com/citation-style-language/schema/raw/master/csl-citation.json"}</w:instrText>
      </w:r>
      <w:r w:rsidR="00E54A21" w:rsidRPr="00753FA6">
        <w:rPr>
          <w:rFonts w:ascii="Times New Roman" w:hAnsi="Times New Roman" w:cs="Times New Roman"/>
        </w:rPr>
        <w:fldChar w:fldCharType="separate"/>
      </w:r>
      <w:r w:rsidR="0070552D" w:rsidRPr="00753FA6">
        <w:rPr>
          <w:rFonts w:ascii="Times New Roman" w:hAnsi="Times New Roman" w:cs="Times New Roman"/>
          <w:noProof/>
        </w:rPr>
        <w:t>(Fuller,</w:t>
      </w:r>
      <w:r w:rsidR="00891027" w:rsidRPr="00753FA6">
        <w:rPr>
          <w:rFonts w:ascii="Times New Roman" w:hAnsi="Times New Roman" w:cs="Times New Roman"/>
          <w:noProof/>
        </w:rPr>
        <w:t xml:space="preserve"> </w:t>
      </w:r>
      <w:r w:rsidR="0070552D" w:rsidRPr="00753FA6">
        <w:rPr>
          <w:rFonts w:ascii="Times New Roman" w:hAnsi="Times New Roman" w:cs="Times New Roman"/>
          <w:noProof/>
        </w:rPr>
        <w:t>2000;</w:t>
      </w:r>
      <w:r w:rsidR="00891027" w:rsidRPr="00753FA6">
        <w:rPr>
          <w:rFonts w:ascii="Times New Roman" w:hAnsi="Times New Roman" w:cs="Times New Roman"/>
          <w:noProof/>
        </w:rPr>
        <w:t xml:space="preserve"> </w:t>
      </w:r>
      <w:r w:rsidR="0070552D" w:rsidRPr="00753FA6">
        <w:rPr>
          <w:rFonts w:ascii="Times New Roman" w:hAnsi="Times New Roman" w:cs="Times New Roman"/>
          <w:noProof/>
        </w:rPr>
        <w:t>Sweeney</w:t>
      </w:r>
      <w:r w:rsidR="00891027" w:rsidRPr="00753FA6">
        <w:rPr>
          <w:rFonts w:ascii="Times New Roman" w:hAnsi="Times New Roman" w:cs="Times New Roman"/>
          <w:noProof/>
        </w:rPr>
        <w:t xml:space="preserve"> </w:t>
      </w:r>
      <w:r w:rsidR="0070552D"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70552D"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70552D" w:rsidRPr="00753FA6">
        <w:rPr>
          <w:rFonts w:ascii="Times New Roman" w:hAnsi="Times New Roman" w:cs="Times New Roman"/>
          <w:noProof/>
        </w:rPr>
        <w:t>2010;</w:t>
      </w:r>
      <w:r w:rsidR="00891027" w:rsidRPr="00753FA6">
        <w:rPr>
          <w:rFonts w:ascii="Times New Roman" w:hAnsi="Times New Roman" w:cs="Times New Roman"/>
          <w:noProof/>
        </w:rPr>
        <w:t xml:space="preserve"> </w:t>
      </w:r>
      <w:r w:rsidR="0070552D" w:rsidRPr="00753FA6">
        <w:rPr>
          <w:rFonts w:ascii="Times New Roman" w:hAnsi="Times New Roman" w:cs="Times New Roman"/>
          <w:noProof/>
        </w:rPr>
        <w:t>Vélová</w:t>
      </w:r>
      <w:r w:rsidR="00891027" w:rsidRPr="00753FA6">
        <w:rPr>
          <w:rFonts w:ascii="Times New Roman" w:hAnsi="Times New Roman" w:cs="Times New Roman"/>
          <w:noProof/>
        </w:rPr>
        <w:t xml:space="preserve"> </w:t>
      </w:r>
      <w:r w:rsidR="0070552D"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70552D"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70552D" w:rsidRPr="00753FA6">
        <w:rPr>
          <w:rFonts w:ascii="Times New Roman" w:hAnsi="Times New Roman" w:cs="Times New Roman"/>
          <w:noProof/>
        </w:rPr>
        <w:t>2021)</w:t>
      </w:r>
      <w:r w:rsidR="00E54A21" w:rsidRPr="00753FA6">
        <w:rPr>
          <w:rFonts w:ascii="Times New Roman" w:hAnsi="Times New Roman" w:cs="Times New Roman"/>
        </w:rPr>
        <w:fldChar w:fldCharType="end"/>
      </w:r>
      <w:r w:rsidR="00E54A21" w:rsidRPr="00753FA6">
        <w:rPr>
          <w:rFonts w:ascii="Times New Roman" w:hAnsi="Times New Roman" w:cs="Times New Roman"/>
        </w:rPr>
        <w:t>.</w:t>
      </w:r>
      <w:r w:rsidR="00891027" w:rsidRPr="00753FA6">
        <w:rPr>
          <w:rFonts w:ascii="Times New Roman" w:hAnsi="Times New Roman" w:cs="Times New Roman"/>
        </w:rPr>
        <w:t xml:space="preserve"> </w:t>
      </w:r>
      <w:r w:rsidR="00E54A21" w:rsidRPr="00753FA6">
        <w:rPr>
          <w:rFonts w:ascii="Times New Roman" w:hAnsi="Times New Roman" w:cs="Times New Roman"/>
        </w:rPr>
        <w:t>For</w:t>
      </w:r>
      <w:r w:rsidR="00891027" w:rsidRPr="00753FA6">
        <w:rPr>
          <w:rFonts w:ascii="Times New Roman" w:hAnsi="Times New Roman" w:cs="Times New Roman"/>
        </w:rPr>
        <w:t xml:space="preserve"> </w:t>
      </w:r>
      <w:r w:rsidR="00E54A21" w:rsidRPr="00753FA6">
        <w:rPr>
          <w:rFonts w:ascii="Times New Roman" w:hAnsi="Times New Roman" w:cs="Times New Roman"/>
        </w:rPr>
        <w:t>example,</w:t>
      </w:r>
      <w:r w:rsidR="00891027" w:rsidRPr="00753FA6">
        <w:rPr>
          <w:rFonts w:ascii="Times New Roman" w:hAnsi="Times New Roman" w:cs="Times New Roman"/>
        </w:rPr>
        <w:t xml:space="preserve"> </w:t>
      </w:r>
      <w:r w:rsidR="00A8050E">
        <w:rPr>
          <w:rFonts w:ascii="Times New Roman" w:hAnsi="Times New Roman" w:cs="Times New Roman"/>
        </w:rPr>
        <w:t xml:space="preserve">an </w:t>
      </w:r>
      <w:r w:rsidR="00E54A21" w:rsidRPr="00753FA6">
        <w:rPr>
          <w:rFonts w:ascii="Times New Roman" w:hAnsi="Times New Roman" w:cs="Times New Roman"/>
        </w:rPr>
        <w:t>admixture</w:t>
      </w:r>
      <w:r w:rsidR="00891027" w:rsidRPr="00753FA6">
        <w:rPr>
          <w:rFonts w:ascii="Times New Roman" w:hAnsi="Times New Roman" w:cs="Times New Roman"/>
        </w:rPr>
        <w:t xml:space="preserve"> </w:t>
      </w:r>
      <w:r w:rsidR="00E54A21" w:rsidRPr="00753FA6">
        <w:rPr>
          <w:rFonts w:ascii="Times New Roman" w:hAnsi="Times New Roman" w:cs="Times New Roman"/>
        </w:rPr>
        <w:t>of</w:t>
      </w:r>
      <w:r w:rsidR="00891027" w:rsidRPr="00753FA6">
        <w:rPr>
          <w:rFonts w:ascii="Times New Roman" w:hAnsi="Times New Roman" w:cs="Times New Roman"/>
        </w:rPr>
        <w:t xml:space="preserve"> </w:t>
      </w:r>
      <w:r w:rsidR="00E54A21" w:rsidRPr="00753FA6">
        <w:rPr>
          <w:rFonts w:ascii="Times New Roman" w:hAnsi="Times New Roman" w:cs="Times New Roman"/>
        </w:rPr>
        <w:t>only</w:t>
      </w:r>
      <w:r w:rsidR="00891027" w:rsidRPr="00753FA6">
        <w:rPr>
          <w:rFonts w:ascii="Times New Roman" w:hAnsi="Times New Roman" w:cs="Times New Roman"/>
        </w:rPr>
        <w:t xml:space="preserve"> </w:t>
      </w:r>
      <w:r w:rsidR="00E54A21" w:rsidRPr="00753FA6">
        <w:rPr>
          <w:rFonts w:ascii="Times New Roman" w:hAnsi="Times New Roman" w:cs="Times New Roman"/>
        </w:rPr>
        <w:t>one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E54A21" w:rsidRPr="00753FA6">
        <w:rPr>
          <w:rFonts w:ascii="Times New Roman" w:hAnsi="Times New Roman" w:cs="Times New Roman"/>
        </w:rPr>
        <w:t>tree</w:t>
      </w:r>
      <w:r w:rsidR="00891027" w:rsidRPr="00753FA6">
        <w:rPr>
          <w:rFonts w:ascii="Times New Roman" w:hAnsi="Times New Roman" w:cs="Times New Roman"/>
        </w:rPr>
        <w:t xml:space="preserve"> </w:t>
      </w:r>
      <w:r w:rsidR="00E54A21" w:rsidRPr="00753FA6">
        <w:rPr>
          <w:rFonts w:ascii="Times New Roman" w:hAnsi="Times New Roman" w:cs="Times New Roman"/>
        </w:rPr>
        <w:t>species</w:t>
      </w:r>
      <w:r w:rsidR="00891027" w:rsidRPr="00753FA6">
        <w:rPr>
          <w:rFonts w:ascii="Times New Roman" w:hAnsi="Times New Roman" w:cs="Times New Roman"/>
        </w:rPr>
        <w:t xml:space="preserve"> </w:t>
      </w:r>
      <w:r w:rsidR="00E54A21" w:rsidRPr="00753FA6">
        <w:rPr>
          <w:rFonts w:ascii="Times New Roman" w:hAnsi="Times New Roman" w:cs="Times New Roman"/>
        </w:rPr>
        <w:t>into</w:t>
      </w:r>
      <w:r w:rsidR="00891027" w:rsidRPr="00753FA6">
        <w:rPr>
          <w:rFonts w:ascii="Times New Roman" w:hAnsi="Times New Roman" w:cs="Times New Roman"/>
        </w:rPr>
        <w:t xml:space="preserve"> </w:t>
      </w:r>
      <w:r w:rsidR="00E54A21" w:rsidRPr="00753FA6">
        <w:rPr>
          <w:rFonts w:ascii="Times New Roman" w:hAnsi="Times New Roman" w:cs="Times New Roman"/>
        </w:rPr>
        <w:t>spruce</w:t>
      </w:r>
      <w:r w:rsidR="00891027" w:rsidRPr="00753FA6">
        <w:rPr>
          <w:rFonts w:ascii="Times New Roman" w:hAnsi="Times New Roman" w:cs="Times New Roman"/>
        </w:rPr>
        <w:t xml:space="preserve"> </w:t>
      </w:r>
      <w:r w:rsidR="00E54A21" w:rsidRPr="00753FA6">
        <w:rPr>
          <w:rFonts w:ascii="Times New Roman" w:hAnsi="Times New Roman" w:cs="Times New Roman"/>
        </w:rPr>
        <w:t>monoculture</w:t>
      </w:r>
      <w:r w:rsidR="00CC5DE9" w:rsidRPr="00753FA6">
        <w:rPr>
          <w:rFonts w:ascii="Times New Roman" w:hAnsi="Times New Roman" w:cs="Times New Roman"/>
        </w:rPr>
        <w:t>s</w:t>
      </w:r>
      <w:r w:rsidR="00891027" w:rsidRPr="00753FA6">
        <w:rPr>
          <w:rFonts w:ascii="Times New Roman" w:hAnsi="Times New Roman" w:cs="Times New Roman"/>
        </w:rPr>
        <w:t xml:space="preserve"> </w:t>
      </w:r>
      <w:r w:rsidR="00E54A21" w:rsidRPr="00753FA6">
        <w:rPr>
          <w:rFonts w:ascii="Times New Roman" w:hAnsi="Times New Roman" w:cs="Times New Roman"/>
        </w:rPr>
        <w:t>can</w:t>
      </w:r>
      <w:r w:rsidR="00891027" w:rsidRPr="00753FA6">
        <w:rPr>
          <w:rFonts w:ascii="Times New Roman" w:hAnsi="Times New Roman" w:cs="Times New Roman"/>
        </w:rPr>
        <w:t xml:space="preserve"> </w:t>
      </w:r>
      <w:r w:rsidR="00E54A21" w:rsidRPr="00753FA6">
        <w:rPr>
          <w:rFonts w:ascii="Times New Roman" w:hAnsi="Times New Roman" w:cs="Times New Roman"/>
        </w:rPr>
        <w:t>lead</w:t>
      </w:r>
      <w:r w:rsidR="00891027" w:rsidRPr="00753FA6">
        <w:rPr>
          <w:rFonts w:ascii="Times New Roman" w:hAnsi="Times New Roman" w:cs="Times New Roman"/>
        </w:rPr>
        <w:t xml:space="preserve"> </w:t>
      </w:r>
      <w:r w:rsidR="00E54A21" w:rsidRPr="00753FA6">
        <w:rPr>
          <w:rFonts w:ascii="Times New Roman" w:hAnsi="Times New Roman" w:cs="Times New Roman"/>
        </w:rPr>
        <w:t>to</w:t>
      </w:r>
      <w:r w:rsidR="00891027" w:rsidRPr="00753FA6">
        <w:rPr>
          <w:rFonts w:ascii="Times New Roman" w:hAnsi="Times New Roman" w:cs="Times New Roman"/>
        </w:rPr>
        <w:t xml:space="preserve"> </w:t>
      </w:r>
      <w:r w:rsidR="00E54A21" w:rsidRPr="00753FA6">
        <w:rPr>
          <w:rFonts w:ascii="Times New Roman" w:hAnsi="Times New Roman" w:cs="Times New Roman"/>
        </w:rPr>
        <w:t>increase</w:t>
      </w:r>
      <w:r w:rsidR="00A8050E">
        <w:rPr>
          <w:rFonts w:ascii="Times New Roman" w:hAnsi="Times New Roman" w:cs="Times New Roman"/>
        </w:rPr>
        <w:t>d</w:t>
      </w:r>
      <w:r w:rsidR="00891027" w:rsidRPr="00753FA6">
        <w:rPr>
          <w:rFonts w:ascii="Times New Roman" w:hAnsi="Times New Roman" w:cs="Times New Roman"/>
        </w:rPr>
        <w:t xml:space="preserve"> </w:t>
      </w:r>
      <w:r w:rsidR="00E54A21" w:rsidRPr="00753FA6">
        <w:rPr>
          <w:rFonts w:ascii="Times New Roman" w:hAnsi="Times New Roman" w:cs="Times New Roman"/>
        </w:rPr>
        <w:t>bird</w:t>
      </w:r>
      <w:r w:rsidR="00891027" w:rsidRPr="00753FA6">
        <w:rPr>
          <w:rFonts w:ascii="Times New Roman" w:hAnsi="Times New Roman" w:cs="Times New Roman"/>
        </w:rPr>
        <w:t xml:space="preserve"> </w:t>
      </w:r>
      <w:r w:rsidR="00E54A21" w:rsidRPr="00753FA6">
        <w:rPr>
          <w:rFonts w:ascii="Times New Roman" w:hAnsi="Times New Roman" w:cs="Times New Roman"/>
        </w:rPr>
        <w:t>diversity</w:t>
      </w:r>
      <w:r w:rsidR="00891027" w:rsidRPr="00753FA6">
        <w:rPr>
          <w:rFonts w:ascii="Times New Roman" w:hAnsi="Times New Roman" w:cs="Times New Roman"/>
        </w:rPr>
        <w:t xml:space="preserve"> </w:t>
      </w:r>
      <w:r w:rsidR="00E54A21" w:rsidRPr="00753FA6">
        <w:rPr>
          <w:rFonts w:ascii="Times New Roman" w:hAnsi="Times New Roman" w:cs="Times New Roman"/>
        </w:rPr>
        <w:fldChar w:fldCharType="begin" w:fldLock="1"/>
      </w:r>
      <w:r w:rsidR="00946399" w:rsidRPr="00753FA6">
        <w:rPr>
          <w:rFonts w:ascii="Times New Roman" w:hAnsi="Times New Roman" w:cs="Times New Roman"/>
        </w:rPr>
        <w:instrText>ADDIN CSL_CITATION {"citationItems":[{"id":"ITEM-1","itemData":{"DOI":"10.1016/j.foreco.2010.06.011","ISSN":"03781127","abstract":"Conifer dominated plantations in central and northern Europe are associated with relatively low ecological values, and in some cases, may be vulnerable to disturbances caused by anthropogenic climate change. This has prompted the consideration of alternative tree species compositions for use in production forestry in this region. Here we evaluate the likely biodiversity costs and benefits of supplanting Norway spruce (Picea abies) monocultures with polycultures of spruce and birch (Betula spp.) in southern Sweden. This polyculture alternative has previously been evaluated in terms of economic, recreational, and silvicultural benefits. By also assessing the ecological implications we fill a gap in our understanding of the range of socio-ecological benefits that can be achieved from a single polyculture alternative. We project likely broad scale changes to species richness and abundance within production stands for five taxonomic groups including ground vegetation, tree-living bryophytes, lichens, saproxylic beetles, and birds. Our research leads us to three key findings. First, the replacement of spruce monocultures with spruce-birch polycultures in the managed forest landscapes of southern Sweden can be expected to result in an increase in biological diversity for most but not all taxa assessed, but it is unlikely to improve conditions for many red-listed forest species. Second, modification of other aspects of forest management (i.e. rotation length, dead wood and green tree retention, thinning regimes) is likely to contribute to further biodiversity gains using spruce-birch polycultures than spruce monocultures. Third, the paucity of empirical research which directly compares the biodiversity of different types of managed production stands, limits the extent to which policy relevant conclusions can be extracted from the scientific literature. We discuss the wider implications of our findings, which indicate that some climate change adaptation strategies, such as risk-spreading, can be readily integrated with the economic, environmental and social goals of multi-use forestry. © 2010 Elsevier B.V.","author":[{"dropping-particle":"","family":"Felton","given":"Adam","non-dropping-particle":"","parse-names":false,"suffix":""},{"dropping-particle":"","family":"Lindbladh","given":"Matts","non-dropping-particle":"","parse-names":false,"suffix":""},{"dropping-particle":"","family":"Brunet","given":"Jörg","non-dropping-particle":"","parse-names":false,"suffix":""},{"dropping-particle":"","family":"Fritz","given":"Örjan","non-dropping-particle":"","parse-names":false,"suffix":""}],"container-title":"Forest Ecology and Management","id":"ITEM-1","issue":"6","issued":{"date-parts":[["2010"]]},"page":"939-947","publisher":"Elsevier B.V.","title":"Replacing coniferous monocultures with mixed-species production stands: An assessment of the potential benefits for forest biodiversity in northern Europe","type":"article-journal","volume":"260"},"uris":["http://www.mendeley.com/documents/?uuid=7d66ee4e-6048-4036-9aa1-e56d857d2549"]}],"mendeley":{"formattedCitation":"(Felton et al., 2010)","plainTextFormattedCitation":"(Felton et al., 2010)","previouslyFormattedCitation":"(Felton et al., 2010)"},"properties":{"noteIndex":0},"schema":"https://github.com/citation-style-language/schema/raw/master/csl-citation.json"}</w:instrText>
      </w:r>
      <w:r w:rsidR="00E54A21" w:rsidRPr="00753FA6">
        <w:rPr>
          <w:rFonts w:ascii="Times New Roman" w:hAnsi="Times New Roman" w:cs="Times New Roman"/>
        </w:rPr>
        <w:fldChar w:fldCharType="separate"/>
      </w:r>
      <w:r w:rsidR="00E54A21" w:rsidRPr="00753FA6">
        <w:rPr>
          <w:rFonts w:ascii="Times New Roman" w:hAnsi="Times New Roman" w:cs="Times New Roman"/>
          <w:noProof/>
        </w:rPr>
        <w:t>(Felton</w:t>
      </w:r>
      <w:r w:rsidR="00891027" w:rsidRPr="00753FA6">
        <w:rPr>
          <w:rFonts w:ascii="Times New Roman" w:hAnsi="Times New Roman" w:cs="Times New Roman"/>
          <w:noProof/>
        </w:rPr>
        <w:t xml:space="preserve"> </w:t>
      </w:r>
      <w:r w:rsidR="00E54A21"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E54A21"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E54A21" w:rsidRPr="00753FA6">
        <w:rPr>
          <w:rFonts w:ascii="Times New Roman" w:hAnsi="Times New Roman" w:cs="Times New Roman"/>
          <w:noProof/>
        </w:rPr>
        <w:t>2010)</w:t>
      </w:r>
      <w:r w:rsidR="00E54A21" w:rsidRPr="00753FA6">
        <w:rPr>
          <w:rFonts w:ascii="Times New Roman" w:hAnsi="Times New Roman" w:cs="Times New Roman"/>
        </w:rPr>
        <w:fldChar w:fldCharType="end"/>
      </w:r>
      <w:r w:rsidR="00E54A21" w:rsidRPr="00753FA6">
        <w:rPr>
          <w:rFonts w:ascii="Times New Roman" w:hAnsi="Times New Roman" w:cs="Times New Roman"/>
        </w:rPr>
        <w:t>.</w:t>
      </w:r>
      <w:r w:rsidR="00891027" w:rsidRPr="00753FA6">
        <w:rPr>
          <w:rFonts w:ascii="Times New Roman" w:hAnsi="Times New Roman" w:cs="Times New Roman"/>
        </w:rPr>
        <w:t xml:space="preserve"> </w:t>
      </w:r>
      <w:r w:rsidR="00342C92" w:rsidRPr="00753FA6">
        <w:rPr>
          <w:rFonts w:ascii="Times New Roman" w:hAnsi="Times New Roman" w:cs="Times New Roman"/>
        </w:rPr>
        <w:t>Moreover</w:t>
      </w:r>
      <w:r w:rsidR="00E54A21" w:rsidRPr="00753FA6">
        <w:rPr>
          <w:rFonts w:ascii="Times New Roman" w:hAnsi="Times New Roman" w:cs="Times New Roman"/>
        </w:rPr>
        <w:t>,</w:t>
      </w:r>
      <w:r w:rsidR="00891027" w:rsidRPr="00753FA6">
        <w:rPr>
          <w:rFonts w:ascii="Times New Roman" w:hAnsi="Times New Roman" w:cs="Times New Roman"/>
        </w:rPr>
        <w:t xml:space="preserve"> </w:t>
      </w:r>
      <w:r w:rsidR="00E54A21" w:rsidRPr="00753FA6">
        <w:rPr>
          <w:rFonts w:ascii="Times New Roman" w:hAnsi="Times New Roman" w:cs="Times New Roman"/>
        </w:rPr>
        <w:t>broadleaves</w:t>
      </w:r>
      <w:r w:rsidR="00891027" w:rsidRPr="00753FA6">
        <w:rPr>
          <w:rFonts w:ascii="Times New Roman" w:hAnsi="Times New Roman" w:cs="Times New Roman"/>
        </w:rPr>
        <w:t xml:space="preserve"> </w:t>
      </w:r>
      <w:r w:rsidR="00E54A21" w:rsidRPr="00753FA6">
        <w:rPr>
          <w:rFonts w:ascii="Times New Roman" w:hAnsi="Times New Roman" w:cs="Times New Roman"/>
        </w:rPr>
        <w:t>trees</w:t>
      </w:r>
      <w:r w:rsidR="00891027" w:rsidRPr="00753FA6">
        <w:rPr>
          <w:rFonts w:ascii="Times New Roman" w:hAnsi="Times New Roman" w:cs="Times New Roman"/>
        </w:rPr>
        <w:t xml:space="preserve"> </w:t>
      </w:r>
      <w:r w:rsidR="00E54A21" w:rsidRPr="00753FA6">
        <w:rPr>
          <w:rFonts w:ascii="Times New Roman" w:hAnsi="Times New Roman" w:cs="Times New Roman"/>
        </w:rPr>
        <w:t>in</w:t>
      </w:r>
      <w:r w:rsidR="00891027" w:rsidRPr="00753FA6">
        <w:rPr>
          <w:rFonts w:ascii="Times New Roman" w:hAnsi="Times New Roman" w:cs="Times New Roman"/>
        </w:rPr>
        <w:t xml:space="preserve"> </w:t>
      </w:r>
      <w:r w:rsidR="00E54A21" w:rsidRPr="00753FA6">
        <w:rPr>
          <w:rFonts w:ascii="Times New Roman" w:hAnsi="Times New Roman" w:cs="Times New Roman"/>
        </w:rPr>
        <w:t>coniferous</w:t>
      </w:r>
      <w:r w:rsidR="00891027" w:rsidRPr="00753FA6">
        <w:rPr>
          <w:rFonts w:ascii="Times New Roman" w:hAnsi="Times New Roman" w:cs="Times New Roman"/>
        </w:rPr>
        <w:t xml:space="preserve"> </w:t>
      </w:r>
      <w:r w:rsidR="00E54A21" w:rsidRPr="00753FA6">
        <w:rPr>
          <w:rFonts w:ascii="Times New Roman" w:hAnsi="Times New Roman" w:cs="Times New Roman"/>
        </w:rPr>
        <w:t>plantations</w:t>
      </w:r>
      <w:r w:rsidR="00891027" w:rsidRPr="00753FA6">
        <w:rPr>
          <w:rFonts w:ascii="Times New Roman" w:hAnsi="Times New Roman" w:cs="Times New Roman"/>
        </w:rPr>
        <w:t xml:space="preserve"> </w:t>
      </w:r>
      <w:r w:rsidR="00E54A21" w:rsidRPr="00753FA6">
        <w:rPr>
          <w:rFonts w:ascii="Times New Roman" w:hAnsi="Times New Roman" w:cs="Times New Roman"/>
        </w:rPr>
        <w:t>have</w:t>
      </w:r>
      <w:r w:rsidR="00891027" w:rsidRPr="00753FA6">
        <w:rPr>
          <w:rFonts w:ascii="Times New Roman" w:hAnsi="Times New Roman" w:cs="Times New Roman"/>
        </w:rPr>
        <w:t xml:space="preserve"> </w:t>
      </w:r>
      <w:r w:rsidR="00A8050E">
        <w:rPr>
          <w:rFonts w:ascii="Times New Roman" w:hAnsi="Times New Roman" w:cs="Times New Roman"/>
        </w:rPr>
        <w:t xml:space="preserve">a </w:t>
      </w:r>
      <w:r w:rsidR="00E54A21" w:rsidRPr="00753FA6">
        <w:rPr>
          <w:rFonts w:ascii="Times New Roman" w:hAnsi="Times New Roman" w:cs="Times New Roman"/>
        </w:rPr>
        <w:t>bigger</w:t>
      </w:r>
      <w:r w:rsidR="00891027" w:rsidRPr="00753FA6">
        <w:rPr>
          <w:rFonts w:ascii="Times New Roman" w:hAnsi="Times New Roman" w:cs="Times New Roman"/>
        </w:rPr>
        <w:t xml:space="preserve"> </w:t>
      </w:r>
      <w:r w:rsidR="00E54A21" w:rsidRPr="00753FA6">
        <w:rPr>
          <w:rFonts w:ascii="Times New Roman" w:hAnsi="Times New Roman" w:cs="Times New Roman"/>
        </w:rPr>
        <w:t>effect</w:t>
      </w:r>
      <w:r w:rsidR="00891027" w:rsidRPr="00753FA6">
        <w:rPr>
          <w:rFonts w:ascii="Times New Roman" w:hAnsi="Times New Roman" w:cs="Times New Roman"/>
        </w:rPr>
        <w:t xml:space="preserve"> </w:t>
      </w:r>
      <w:r w:rsidR="00E54A21" w:rsidRPr="00753FA6">
        <w:rPr>
          <w:rFonts w:ascii="Times New Roman" w:hAnsi="Times New Roman" w:cs="Times New Roman"/>
        </w:rPr>
        <w:t>on</w:t>
      </w:r>
      <w:r w:rsidR="00891027" w:rsidRPr="00753FA6">
        <w:rPr>
          <w:rFonts w:ascii="Times New Roman" w:hAnsi="Times New Roman" w:cs="Times New Roman"/>
        </w:rPr>
        <w:t xml:space="preserve"> </w:t>
      </w:r>
      <w:r w:rsidR="00A8050E" w:rsidRPr="00753FA6">
        <w:rPr>
          <w:rFonts w:ascii="Times New Roman" w:hAnsi="Times New Roman" w:cs="Times New Roman"/>
        </w:rPr>
        <w:t xml:space="preserve">bird </w:t>
      </w:r>
      <w:r w:rsidR="00E54A21" w:rsidRPr="00753FA6">
        <w:rPr>
          <w:rFonts w:ascii="Times New Roman" w:hAnsi="Times New Roman" w:cs="Times New Roman"/>
        </w:rPr>
        <w:t>number</w:t>
      </w:r>
      <w:r w:rsidR="00A8050E">
        <w:rPr>
          <w:rFonts w:ascii="Times New Roman" w:hAnsi="Times New Roman" w:cs="Times New Roman"/>
        </w:rPr>
        <w:t>s</w:t>
      </w:r>
      <w:r w:rsidR="00891027" w:rsidRPr="00753FA6">
        <w:rPr>
          <w:rFonts w:ascii="Times New Roman" w:hAnsi="Times New Roman" w:cs="Times New Roman"/>
        </w:rPr>
        <w:t xml:space="preserve"> </w:t>
      </w:r>
      <w:r w:rsidR="00E54A21" w:rsidRPr="00753FA6">
        <w:rPr>
          <w:rFonts w:ascii="Times New Roman" w:hAnsi="Times New Roman" w:cs="Times New Roman"/>
        </w:rPr>
        <w:t>if</w:t>
      </w:r>
      <w:r w:rsidR="00891027" w:rsidRPr="00753FA6">
        <w:rPr>
          <w:rFonts w:ascii="Times New Roman" w:hAnsi="Times New Roman" w:cs="Times New Roman"/>
        </w:rPr>
        <w:t xml:space="preserve"> </w:t>
      </w:r>
      <w:r w:rsidR="00E54A21" w:rsidRPr="00753FA6">
        <w:rPr>
          <w:rFonts w:ascii="Times New Roman" w:hAnsi="Times New Roman" w:cs="Times New Roman"/>
        </w:rPr>
        <w:t>dispersed,</w:t>
      </w:r>
      <w:r w:rsidR="00891027" w:rsidRPr="00753FA6">
        <w:rPr>
          <w:rFonts w:ascii="Times New Roman" w:hAnsi="Times New Roman" w:cs="Times New Roman"/>
        </w:rPr>
        <w:t xml:space="preserve"> </w:t>
      </w:r>
      <w:r w:rsidR="00A8050E">
        <w:rPr>
          <w:rFonts w:ascii="Times New Roman" w:hAnsi="Times New Roman" w:cs="Times New Roman"/>
        </w:rPr>
        <w:t xml:space="preserve">rather </w:t>
      </w:r>
      <w:r w:rsidR="00E54A21" w:rsidRPr="00753FA6">
        <w:rPr>
          <w:rFonts w:ascii="Times New Roman" w:hAnsi="Times New Roman" w:cs="Times New Roman"/>
        </w:rPr>
        <w:t>than</w:t>
      </w:r>
      <w:r w:rsidR="00891027" w:rsidRPr="00753FA6">
        <w:rPr>
          <w:rFonts w:ascii="Times New Roman" w:hAnsi="Times New Roman" w:cs="Times New Roman"/>
        </w:rPr>
        <w:t xml:space="preserve"> </w:t>
      </w:r>
      <w:r w:rsidR="00E54A21" w:rsidRPr="00753FA6">
        <w:rPr>
          <w:rFonts w:ascii="Times New Roman" w:hAnsi="Times New Roman" w:cs="Times New Roman"/>
        </w:rPr>
        <w:t>in</w:t>
      </w:r>
      <w:r w:rsidR="00891027" w:rsidRPr="00753FA6">
        <w:rPr>
          <w:rFonts w:ascii="Times New Roman" w:hAnsi="Times New Roman" w:cs="Times New Roman"/>
        </w:rPr>
        <w:t xml:space="preserve"> </w:t>
      </w:r>
      <w:r w:rsidR="00A8050E">
        <w:rPr>
          <w:rFonts w:ascii="Times New Roman" w:hAnsi="Times New Roman" w:cs="Times New Roman"/>
        </w:rPr>
        <w:t xml:space="preserve">a </w:t>
      </w:r>
      <w:r w:rsidR="00E54A21" w:rsidRPr="00753FA6">
        <w:rPr>
          <w:rFonts w:ascii="Times New Roman" w:hAnsi="Times New Roman" w:cs="Times New Roman"/>
        </w:rPr>
        <w:t>few</w:t>
      </w:r>
      <w:r w:rsidR="00891027" w:rsidRPr="00753FA6">
        <w:rPr>
          <w:rFonts w:ascii="Times New Roman" w:hAnsi="Times New Roman" w:cs="Times New Roman"/>
        </w:rPr>
        <w:t xml:space="preserve"> </w:t>
      </w:r>
      <w:r w:rsidR="00E54A21" w:rsidRPr="00753FA6">
        <w:rPr>
          <w:rFonts w:ascii="Times New Roman" w:hAnsi="Times New Roman" w:cs="Times New Roman"/>
        </w:rPr>
        <w:t>large</w:t>
      </w:r>
      <w:r w:rsidR="00891027" w:rsidRPr="00753FA6">
        <w:rPr>
          <w:rFonts w:ascii="Times New Roman" w:hAnsi="Times New Roman" w:cs="Times New Roman"/>
        </w:rPr>
        <w:t xml:space="preserve"> </w:t>
      </w:r>
      <w:r w:rsidR="00E54A21" w:rsidRPr="00753FA6">
        <w:rPr>
          <w:rFonts w:ascii="Times New Roman" w:hAnsi="Times New Roman" w:cs="Times New Roman"/>
        </w:rPr>
        <w:t>blocks</w:t>
      </w:r>
      <w:r w:rsidR="00891027" w:rsidRPr="00753FA6">
        <w:rPr>
          <w:rFonts w:ascii="Times New Roman" w:hAnsi="Times New Roman" w:cs="Times New Roman"/>
        </w:rPr>
        <w:t xml:space="preserve"> </w:t>
      </w:r>
      <w:r w:rsidR="00E54A21" w:rsidRPr="00753FA6">
        <w:rPr>
          <w:rFonts w:ascii="Times New Roman" w:hAnsi="Times New Roman" w:cs="Times New Roman"/>
        </w:rPr>
        <w:fldChar w:fldCharType="begin" w:fldLock="1"/>
      </w:r>
      <w:r w:rsidR="00E54A21" w:rsidRPr="00753FA6">
        <w:rPr>
          <w:rFonts w:ascii="Times New Roman" w:hAnsi="Times New Roman" w:cs="Times New Roman"/>
        </w:rPr>
        <w:instrText>ADDIN CSL_CITATION {"citationItems":[{"id":"ITEM-1","itemData":{"author":[{"dropping-particle":"","family":"Bibby","given":"Colin J.","non-dropping-particle":"","parse-names":false,"suffix":""},{"dropping-particle":"","family":"Aston","given":"N.","non-dropping-particle":"","parse-names":false,"suffix":""},{"dropping-particle":"","family":"Bellamy","given":"P. E.","non-dropping-particle":"","parse-names":false,"suffix":""}],"container-title":"Biological Conservation","id":"ITEM-1","issued":{"date-parts":[["1989"]]},"page":"17-29","title":"Effects of Broadleaved Trees on Birds of Upland Conifer Plantations in North Wales","type":"article-journal","volume":"49"},"uris":["http://www.mendeley.com/documents/?uuid=15ff02f5-0dbc-45ae-9af8-62ea8b43d60c"]}],"mendeley":{"formattedCitation":"(Bibby et al., 1989)","plainTextFormattedCitation":"(Bibby et al., 1989)","previouslyFormattedCitation":"(Bibby et al., 1989)"},"properties":{"noteIndex":0},"schema":"https://github.com/citation-style-language/schema/raw/master/csl-citation.json"}</w:instrText>
      </w:r>
      <w:r w:rsidR="00E54A21" w:rsidRPr="00753FA6">
        <w:rPr>
          <w:rFonts w:ascii="Times New Roman" w:hAnsi="Times New Roman" w:cs="Times New Roman"/>
        </w:rPr>
        <w:fldChar w:fldCharType="separate"/>
      </w:r>
      <w:r w:rsidR="00E54A21" w:rsidRPr="00753FA6">
        <w:rPr>
          <w:rFonts w:ascii="Times New Roman" w:hAnsi="Times New Roman" w:cs="Times New Roman"/>
          <w:noProof/>
        </w:rPr>
        <w:t>(Bibby</w:t>
      </w:r>
      <w:r w:rsidR="00891027" w:rsidRPr="00753FA6">
        <w:rPr>
          <w:rFonts w:ascii="Times New Roman" w:hAnsi="Times New Roman" w:cs="Times New Roman"/>
          <w:noProof/>
        </w:rPr>
        <w:t xml:space="preserve"> </w:t>
      </w:r>
      <w:r w:rsidR="00E54A21"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E54A21"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E54A21" w:rsidRPr="00753FA6">
        <w:rPr>
          <w:rFonts w:ascii="Times New Roman" w:hAnsi="Times New Roman" w:cs="Times New Roman"/>
          <w:noProof/>
        </w:rPr>
        <w:t>1989)</w:t>
      </w:r>
      <w:r w:rsidR="00E54A21" w:rsidRPr="00753FA6">
        <w:rPr>
          <w:rFonts w:ascii="Times New Roman" w:hAnsi="Times New Roman" w:cs="Times New Roman"/>
        </w:rPr>
        <w:fldChar w:fldCharType="end"/>
      </w:r>
      <w:r w:rsidR="00E54A21" w:rsidRPr="00753FA6">
        <w:rPr>
          <w:rFonts w:ascii="Times New Roman" w:hAnsi="Times New Roman" w:cs="Times New Roman"/>
        </w:rPr>
        <w:t>.</w:t>
      </w:r>
    </w:p>
    <w:p w14:paraId="2C32758A" w14:textId="6B3CC490" w:rsidR="00191AC5" w:rsidRDefault="00D24014" w:rsidP="00FF64FA">
      <w:pPr>
        <w:spacing w:line="360" w:lineRule="auto"/>
        <w:ind w:firstLine="708"/>
        <w:jc w:val="both"/>
        <w:rPr>
          <w:rFonts w:ascii="Times New Roman" w:hAnsi="Times New Roman" w:cs="Times New Roman"/>
        </w:rPr>
      </w:pPr>
      <w:r w:rsidRPr="000F2D89">
        <w:rPr>
          <w:rFonts w:ascii="Times New Roman" w:hAnsi="Times New Roman" w:cs="Times New Roman"/>
          <w:highlight w:val="yellow"/>
        </w:rPr>
        <w:t xml:space="preserve">Spruce-dominated production forests cover a large part of forests in central Europe, which, together with ongoing forest management, depletes bird diversity. Several studies have explored the influence of large trees on diversity of birds or saproxylic beetles in broadleaved or mixed production forests (e.g., </w:t>
      </w:r>
      <w:proofErr w:type="spellStart"/>
      <w:r w:rsidRPr="000F2D89">
        <w:rPr>
          <w:rFonts w:ascii="Times New Roman" w:hAnsi="Times New Roman" w:cs="Times New Roman"/>
          <w:highlight w:val="yellow"/>
        </w:rPr>
        <w:t>Remm</w:t>
      </w:r>
      <w:proofErr w:type="spellEnd"/>
      <w:r w:rsidRPr="000F2D89">
        <w:rPr>
          <w:rFonts w:ascii="Times New Roman" w:hAnsi="Times New Roman" w:cs="Times New Roman"/>
          <w:highlight w:val="yellow"/>
        </w:rPr>
        <w:t xml:space="preserve"> et al. 2006, Winter &amp; </w:t>
      </w:r>
      <w:proofErr w:type="spellStart"/>
      <w:r w:rsidRPr="000F2D89">
        <w:rPr>
          <w:rFonts w:ascii="Times New Roman" w:hAnsi="Times New Roman" w:cs="Times New Roman"/>
          <w:highlight w:val="yellow"/>
        </w:rPr>
        <w:t>Möller</w:t>
      </w:r>
      <w:proofErr w:type="spellEnd"/>
      <w:r w:rsidRPr="000F2D89">
        <w:rPr>
          <w:rFonts w:ascii="Times New Roman" w:hAnsi="Times New Roman" w:cs="Times New Roman"/>
          <w:highlight w:val="yellow"/>
        </w:rPr>
        <w:t xml:space="preserve"> 2008, </w:t>
      </w:r>
      <w:proofErr w:type="spellStart"/>
      <w:r w:rsidRPr="000F2D89">
        <w:rPr>
          <w:rFonts w:ascii="Times New Roman" w:hAnsi="Times New Roman" w:cs="Times New Roman"/>
          <w:highlight w:val="yellow"/>
        </w:rPr>
        <w:t>Augustynczik</w:t>
      </w:r>
      <w:proofErr w:type="spellEnd"/>
      <w:r w:rsidRPr="000F2D89">
        <w:rPr>
          <w:rFonts w:ascii="Times New Roman" w:hAnsi="Times New Roman" w:cs="Times New Roman"/>
          <w:highlight w:val="yellow"/>
        </w:rPr>
        <w:t xml:space="preserve"> et al. 2019). However, research on the influence of individual large trees on bird assemblages in spruce-dominated production forests is missing. Our aim is to investigate the influence of large trees on total bird species richness, </w:t>
      </w:r>
      <w:r w:rsidR="003732E0" w:rsidRPr="000F2D89">
        <w:rPr>
          <w:rFonts w:ascii="Times New Roman" w:hAnsi="Times New Roman" w:cs="Times New Roman"/>
          <w:highlight w:val="yellow"/>
        </w:rPr>
        <w:t xml:space="preserve">number of </w:t>
      </w:r>
      <w:r w:rsidRPr="000F2D89">
        <w:rPr>
          <w:rFonts w:ascii="Times New Roman" w:hAnsi="Times New Roman" w:cs="Times New Roman"/>
          <w:highlight w:val="yellow"/>
        </w:rPr>
        <w:t xml:space="preserve">generalist </w:t>
      </w:r>
      <w:r w:rsidR="003732E0" w:rsidRPr="000F2D89">
        <w:rPr>
          <w:rFonts w:ascii="Times New Roman" w:hAnsi="Times New Roman" w:cs="Times New Roman"/>
          <w:highlight w:val="yellow"/>
        </w:rPr>
        <w:t xml:space="preserve">bird </w:t>
      </w:r>
      <w:r w:rsidRPr="000F2D89">
        <w:rPr>
          <w:rFonts w:ascii="Times New Roman" w:hAnsi="Times New Roman" w:cs="Times New Roman"/>
          <w:highlight w:val="yellow"/>
        </w:rPr>
        <w:t>species and</w:t>
      </w:r>
      <w:r w:rsidR="003732E0" w:rsidRPr="000F2D89">
        <w:rPr>
          <w:rFonts w:ascii="Times New Roman" w:hAnsi="Times New Roman" w:cs="Times New Roman"/>
          <w:highlight w:val="yellow"/>
        </w:rPr>
        <w:t xml:space="preserve"> number of</w:t>
      </w:r>
      <w:r w:rsidRPr="000F2D89">
        <w:rPr>
          <w:rFonts w:ascii="Times New Roman" w:hAnsi="Times New Roman" w:cs="Times New Roman"/>
          <w:highlight w:val="yellow"/>
        </w:rPr>
        <w:t xml:space="preserve"> specialist</w:t>
      </w:r>
      <w:r w:rsidR="003732E0" w:rsidRPr="000F2D89">
        <w:rPr>
          <w:rFonts w:ascii="Times New Roman" w:hAnsi="Times New Roman" w:cs="Times New Roman"/>
          <w:highlight w:val="yellow"/>
        </w:rPr>
        <w:t xml:space="preserve"> bird</w:t>
      </w:r>
      <w:r w:rsidRPr="000F2D89">
        <w:rPr>
          <w:rFonts w:ascii="Times New Roman" w:hAnsi="Times New Roman" w:cs="Times New Roman"/>
          <w:highlight w:val="yellow"/>
        </w:rPr>
        <w:t xml:space="preserve"> species in spruce-dominated production forest throughout the Czech Republic.</w:t>
      </w:r>
      <w:r w:rsidR="00BF7976" w:rsidRPr="000F2D89">
        <w:rPr>
          <w:rFonts w:ascii="Times New Roman" w:hAnsi="Times New Roman" w:cs="Times New Roman"/>
          <w:highlight w:val="yellow"/>
        </w:rPr>
        <w:t xml:space="preserve"> </w:t>
      </w:r>
      <w:r w:rsidR="00086727" w:rsidRPr="000F2D89">
        <w:rPr>
          <w:rFonts w:ascii="Times New Roman" w:hAnsi="Times New Roman" w:cs="Times New Roman"/>
          <w:highlight w:val="yellow"/>
        </w:rPr>
        <w:t xml:space="preserve">Furthermore, we aim is to </w:t>
      </w:r>
      <w:r w:rsidRPr="000F2D89">
        <w:rPr>
          <w:rFonts w:ascii="Times New Roman" w:hAnsi="Times New Roman" w:cs="Times New Roman"/>
          <w:highlight w:val="yellow"/>
        </w:rPr>
        <w:t>determine the threshold value of</w:t>
      </w:r>
      <w:r w:rsidR="00086727" w:rsidRPr="000F2D89">
        <w:rPr>
          <w:rFonts w:ascii="Times New Roman" w:hAnsi="Times New Roman" w:cs="Times New Roman"/>
          <w:highlight w:val="yellow"/>
        </w:rPr>
        <w:t xml:space="preserve"> the number of </w:t>
      </w:r>
      <w:r w:rsidRPr="000F2D89">
        <w:rPr>
          <w:rFonts w:ascii="Times New Roman" w:hAnsi="Times New Roman" w:cs="Times New Roman"/>
          <w:highlight w:val="yellow"/>
        </w:rPr>
        <w:t>large tree</w:t>
      </w:r>
      <w:r w:rsidR="00086727" w:rsidRPr="000F2D89">
        <w:rPr>
          <w:rFonts w:ascii="Times New Roman" w:hAnsi="Times New Roman" w:cs="Times New Roman"/>
          <w:highlight w:val="yellow"/>
        </w:rPr>
        <w:t>s</w:t>
      </w:r>
      <w:r w:rsidRPr="000F2D89">
        <w:rPr>
          <w:rFonts w:ascii="Times New Roman" w:hAnsi="Times New Roman" w:cs="Times New Roman"/>
          <w:highlight w:val="yellow"/>
        </w:rPr>
        <w:t xml:space="preserve"> </w:t>
      </w:r>
      <w:r w:rsidR="00086727" w:rsidRPr="000F2D89">
        <w:rPr>
          <w:rFonts w:ascii="Times New Roman" w:hAnsi="Times New Roman" w:cs="Times New Roman"/>
          <w:highlight w:val="yellow"/>
        </w:rPr>
        <w:t>in the spruce-dominated production forest, which will have a significant effect on the bird div</w:t>
      </w:r>
      <w:r w:rsidRPr="000F2D89">
        <w:rPr>
          <w:rFonts w:ascii="Times New Roman" w:hAnsi="Times New Roman" w:cs="Times New Roman"/>
          <w:highlight w:val="yellow"/>
        </w:rPr>
        <w:t>ersity</w:t>
      </w:r>
      <w:r w:rsidR="00086727" w:rsidRPr="000F2D89">
        <w:rPr>
          <w:rFonts w:ascii="Times New Roman" w:hAnsi="Times New Roman" w:cs="Times New Roman"/>
          <w:highlight w:val="yellow"/>
        </w:rPr>
        <w:t>.</w:t>
      </w:r>
      <w:r w:rsidR="00FF64FA" w:rsidRPr="000F2D89">
        <w:rPr>
          <w:highlight w:val="yellow"/>
        </w:rPr>
        <w:t xml:space="preserve"> </w:t>
      </w:r>
      <w:r w:rsidR="00FF64FA" w:rsidRPr="000F2D89">
        <w:rPr>
          <w:rFonts w:ascii="Times New Roman" w:hAnsi="Times New Roman" w:cs="Times New Roman"/>
          <w:highlight w:val="yellow"/>
        </w:rPr>
        <w:t>Additionally, we want to find out the importance of old trees for individual species of birds.</w:t>
      </w:r>
      <w:r w:rsidR="00BF7976" w:rsidRPr="000F2D89">
        <w:rPr>
          <w:rFonts w:ascii="Times New Roman" w:hAnsi="Times New Roman" w:cs="Times New Roman"/>
          <w:highlight w:val="yellow"/>
        </w:rPr>
        <w:t xml:space="preserve"> The lack of large old trees in production forest stands could be one of the factors explaining the population decline of habitat-specialized species in Europe.</w:t>
      </w:r>
      <w:r w:rsidR="00BF7976" w:rsidRPr="000F2D89">
        <w:rPr>
          <w:highlight w:val="yellow"/>
        </w:rPr>
        <w:t xml:space="preserve"> </w:t>
      </w:r>
      <w:r w:rsidR="00BF7976" w:rsidRPr="000F2D89">
        <w:rPr>
          <w:rFonts w:ascii="Times New Roman" w:hAnsi="Times New Roman" w:cs="Times New Roman"/>
          <w:highlight w:val="yellow"/>
        </w:rPr>
        <w:t xml:space="preserve">Large old trees are important forest elements for bird diversity and their protection should therefore be a priority. </w:t>
      </w:r>
      <w:r w:rsidR="00701C60" w:rsidRPr="000F2D89">
        <w:rPr>
          <w:rFonts w:ascii="Times New Roman" w:hAnsi="Times New Roman" w:cs="Times New Roman"/>
          <w:highlight w:val="yellow"/>
        </w:rPr>
        <w:t>The results of our study can be used to create careful forest management by leaving old trees in production forests to support biodiversity. At the same time, the results could bring new insights into the different trends of forest bird generalist and specialist species in Europe</w:t>
      </w:r>
      <w:r w:rsidR="000F2D89" w:rsidRPr="000F2D89">
        <w:rPr>
          <w:rFonts w:ascii="Times New Roman" w:hAnsi="Times New Roman" w:cs="Times New Roman"/>
          <w:highlight w:val="yellow"/>
        </w:rPr>
        <w:t xml:space="preserve"> </w:t>
      </w:r>
      <w:r w:rsidR="000F2D89" w:rsidRPr="000F2D89">
        <w:rPr>
          <w:rFonts w:ascii="Times New Roman" w:hAnsi="Times New Roman" w:cs="Times New Roman"/>
          <w:highlight w:val="yellow"/>
        </w:rPr>
        <w:fldChar w:fldCharType="begin" w:fldLock="1"/>
      </w:r>
      <w:r w:rsidR="004A6204">
        <w:rPr>
          <w:rFonts w:ascii="Times New Roman" w:hAnsi="Times New Roman" w:cs="Times New Roman"/>
          <w:highlight w:val="yellow"/>
        </w:rPr>
        <w:instrText>ADDIN CSL_CITATION {"citationItems":[{"id":"ITEM-1","itemData":{"DOI":"10.1111/j.1474-919X.2007.00698.x","ISSN":"00191019","abstract":"We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 © 2007 The Authors.","author":[{"dropping-particle":"","family":"Gregory","given":"Richard D.","non-dropping-particle":"","parse-names":false,"suffix":""},{"dropping-particle":"","family":"Vorisek","given":"Petr","non-dropping-particle":"","parse-names":false,"suffix":""},{"dropping-particle":"","family":"Strien","given":"Arco","non-dropping-particle":"Van","parse-names":false,"suffix":""},{"dropping-particle":"","family":"Gmelig Meyling","given":"Adriaan W.","non-dropping-particle":"","parse-names":false,"suffix":""},{"dropping-particle":"","family":"Jiguet","given":"Frédéric","non-dropping-particle":"","parse-names":false,"suffix":""},{"dropping-particle":"","family":"Fornasari","given":"Lorenzo","non-dropping-particle":"","parse-names":false,"suffix":""},{"dropping-particle":"","family":"Reif","given":"Jiri","non-dropping-particle":"","parse-names":false,"suffix":""},{"dropping-particle":"","family":"Chylarecki","given":"Przemek","non-dropping-particle":"","parse-names":false,"suffix":""},{"dropping-particle":"","family":"Burfield","given":"Ian J.","non-dropping-particle":"","parse-names":false,"suffix":""}],"container-title":"Ibis","id":"ITEM-1","issue":"SUPPL. 2","issued":{"date-parts":[["2007"]]},"page":"78-97","title":"Population trends of widespread woodland birds in Europe","type":"article-journal","volume":"149"},"uris":["http://www.mendeley.com/documents/?uuid=0a5799e9-08d0-4a12-b075-c9575306f369"]}],"mendeley":{"formattedCitation":"(Gregory et al., 2007)","plainTextFormattedCitation":"(Gregory et al., 2007)","previouslyFormattedCitation":"(Gregory et al., 2007)"},"properties":{"noteIndex":0},"schema":"https://github.com/citation-style-language/schema/raw/master/csl-citation.json"}</w:instrText>
      </w:r>
      <w:r w:rsidR="000F2D89" w:rsidRPr="000F2D89">
        <w:rPr>
          <w:rFonts w:ascii="Times New Roman" w:hAnsi="Times New Roman" w:cs="Times New Roman"/>
          <w:highlight w:val="yellow"/>
        </w:rPr>
        <w:fldChar w:fldCharType="separate"/>
      </w:r>
      <w:r w:rsidR="000F2D89" w:rsidRPr="000F2D89">
        <w:rPr>
          <w:rFonts w:ascii="Times New Roman" w:hAnsi="Times New Roman" w:cs="Times New Roman"/>
          <w:noProof/>
          <w:highlight w:val="yellow"/>
        </w:rPr>
        <w:t>(Gregory et al., 2007)</w:t>
      </w:r>
      <w:r w:rsidR="000F2D89" w:rsidRPr="000F2D89">
        <w:rPr>
          <w:rFonts w:ascii="Times New Roman" w:hAnsi="Times New Roman" w:cs="Times New Roman"/>
          <w:highlight w:val="yellow"/>
        </w:rPr>
        <w:fldChar w:fldCharType="end"/>
      </w:r>
      <w:r w:rsidR="00701C60" w:rsidRPr="000F2D89">
        <w:rPr>
          <w:rFonts w:ascii="Times New Roman" w:hAnsi="Times New Roman" w:cs="Times New Roman"/>
          <w:highlight w:val="yellow"/>
        </w:rPr>
        <w:t>.</w:t>
      </w:r>
      <w:r w:rsidR="003732E0" w:rsidRPr="000F2D89">
        <w:rPr>
          <w:rFonts w:ascii="Times New Roman" w:hAnsi="Times New Roman" w:cs="Times New Roman"/>
          <w:highlight w:val="yellow"/>
        </w:rPr>
        <w:t xml:space="preserve"> </w:t>
      </w:r>
      <w:r w:rsidR="00BF7976" w:rsidRPr="000F2D89">
        <w:rPr>
          <w:rFonts w:ascii="Times New Roman" w:hAnsi="Times New Roman" w:cs="Times New Roman"/>
          <w:highlight w:val="yellow"/>
        </w:rPr>
        <w:t>The protection of old trees in production forests is also beginning to be applied thanks to retention forestry, which is an element of integrated forest management (</w:t>
      </w:r>
      <w:proofErr w:type="spellStart"/>
      <w:r w:rsidR="00BF7976" w:rsidRPr="000F2D89">
        <w:rPr>
          <w:rFonts w:ascii="Times New Roman" w:hAnsi="Times New Roman" w:cs="Times New Roman"/>
          <w:highlight w:val="yellow"/>
        </w:rPr>
        <w:t>Mölder</w:t>
      </w:r>
      <w:proofErr w:type="spellEnd"/>
      <w:r w:rsidR="00BF7976" w:rsidRPr="000F2D89">
        <w:rPr>
          <w:rFonts w:ascii="Times New Roman" w:hAnsi="Times New Roman" w:cs="Times New Roman"/>
          <w:highlight w:val="yellow"/>
        </w:rPr>
        <w:t xml:space="preserve"> et al., 2020). </w:t>
      </w:r>
      <w:r w:rsidR="00191AC5" w:rsidRPr="000F2D89">
        <w:rPr>
          <w:rFonts w:ascii="Times New Roman" w:hAnsi="Times New Roman" w:cs="Times New Roman"/>
          <w:highlight w:val="yellow"/>
        </w:rPr>
        <w:t>Unfortunately, in many areas, large old trees are still threatened by forest management and drawing attention to their importance for biodiversity is still necessary.</w:t>
      </w:r>
    </w:p>
    <w:p w14:paraId="04DD6111" w14:textId="48D01CD9" w:rsidR="006E47C9" w:rsidRPr="00753FA6" w:rsidRDefault="006E47C9" w:rsidP="0091026F">
      <w:pPr>
        <w:pStyle w:val="Nadpis1"/>
        <w:rPr>
          <w:rFonts w:cs="Times New Roman"/>
        </w:rPr>
      </w:pPr>
      <w:r w:rsidRPr="00753FA6">
        <w:rPr>
          <w:rFonts w:cs="Times New Roman"/>
        </w:rPr>
        <w:t>Materials</w:t>
      </w:r>
      <w:r w:rsidR="00891027" w:rsidRPr="00753FA6">
        <w:rPr>
          <w:rFonts w:cs="Times New Roman"/>
        </w:rPr>
        <w:t xml:space="preserve"> </w:t>
      </w:r>
      <w:r w:rsidRPr="00753FA6">
        <w:rPr>
          <w:rFonts w:cs="Times New Roman"/>
        </w:rPr>
        <w:t>&amp;</w:t>
      </w:r>
      <w:r w:rsidR="00891027" w:rsidRPr="00753FA6">
        <w:rPr>
          <w:rFonts w:cs="Times New Roman"/>
        </w:rPr>
        <w:t xml:space="preserve"> </w:t>
      </w:r>
      <w:r w:rsidRPr="00753FA6">
        <w:rPr>
          <w:rFonts w:cs="Times New Roman"/>
        </w:rPr>
        <w:t>Methods</w:t>
      </w:r>
    </w:p>
    <w:p w14:paraId="52167FC2" w14:textId="532FA102" w:rsidR="006E47C9" w:rsidRPr="00753FA6" w:rsidRDefault="006E47C9" w:rsidP="0091026F">
      <w:pPr>
        <w:pStyle w:val="Nadpis2"/>
        <w:jc w:val="both"/>
        <w:rPr>
          <w:rFonts w:cs="Times New Roman"/>
        </w:rPr>
      </w:pPr>
      <w:r w:rsidRPr="00753FA6">
        <w:rPr>
          <w:rFonts w:cs="Times New Roman"/>
        </w:rPr>
        <w:t>Study</w:t>
      </w:r>
      <w:r w:rsidR="00891027" w:rsidRPr="00753FA6">
        <w:rPr>
          <w:rFonts w:cs="Times New Roman"/>
        </w:rPr>
        <w:t xml:space="preserve"> </w:t>
      </w:r>
      <w:r w:rsidRPr="00753FA6">
        <w:rPr>
          <w:rFonts w:cs="Times New Roman"/>
        </w:rPr>
        <w:t>area</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design</w:t>
      </w:r>
    </w:p>
    <w:p w14:paraId="1FCC7E92" w14:textId="0446DC55" w:rsidR="00C9457B" w:rsidRPr="00753FA6" w:rsidRDefault="007F40DE" w:rsidP="0091026F">
      <w:pPr>
        <w:jc w:val="both"/>
        <w:rPr>
          <w:rFonts w:ascii="Times New Roman" w:hAnsi="Times New Roman" w:cs="Times New Roman"/>
        </w:rPr>
      </w:pP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study</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conducted</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spruce</w:t>
      </w:r>
      <w:r w:rsidR="00DE2718">
        <w:rPr>
          <w:rFonts w:ascii="Times New Roman" w:hAnsi="Times New Roman" w:cs="Times New Roman"/>
        </w:rPr>
        <w:t>-</w:t>
      </w:r>
      <w:r w:rsidRPr="00753FA6">
        <w:rPr>
          <w:rFonts w:ascii="Times New Roman" w:hAnsi="Times New Roman" w:cs="Times New Roman"/>
        </w:rPr>
        <w:t>dominated</w:t>
      </w:r>
      <w:r w:rsidR="00891027" w:rsidRPr="00753FA6">
        <w:rPr>
          <w:rFonts w:ascii="Times New Roman" w:hAnsi="Times New Roman" w:cs="Times New Roman"/>
        </w:rPr>
        <w:t xml:space="preserve"> </w:t>
      </w:r>
      <w:r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936D72">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936D72">
        <w:rPr>
          <w:rFonts w:ascii="Times New Roman" w:hAnsi="Times New Roman" w:cs="Times New Roman"/>
        </w:rPr>
        <w:t>the CR</w:t>
      </w:r>
      <w:r w:rsidRPr="00753FA6">
        <w:rPr>
          <w:rFonts w:ascii="Times New Roman" w:hAnsi="Times New Roman" w:cs="Times New Roman"/>
        </w:rPr>
        <w:t>.</w:t>
      </w:r>
      <w:r w:rsidR="00891027" w:rsidRPr="00753FA6">
        <w:rPr>
          <w:rFonts w:ascii="Times New Roman" w:hAnsi="Times New Roman" w:cs="Times New Roman"/>
        </w:rPr>
        <w:t xml:space="preserve"> </w:t>
      </w:r>
      <w:r w:rsidR="00FB2987" w:rsidRPr="00753FA6">
        <w:rPr>
          <w:rFonts w:ascii="Times New Roman" w:hAnsi="Times New Roman" w:cs="Times New Roman"/>
        </w:rPr>
        <w:t>Forest</w:t>
      </w:r>
      <w:r w:rsidR="00936D72">
        <w:rPr>
          <w:rFonts w:ascii="Times New Roman" w:hAnsi="Times New Roman" w:cs="Times New Roman"/>
        </w:rPr>
        <w:t>s</w:t>
      </w:r>
      <w:r w:rsidR="00891027" w:rsidRPr="00753FA6">
        <w:rPr>
          <w:rFonts w:ascii="Times New Roman" w:hAnsi="Times New Roman" w:cs="Times New Roman"/>
        </w:rPr>
        <w:t xml:space="preserve"> </w:t>
      </w:r>
      <w:r w:rsidR="00FB2987" w:rsidRPr="00753FA6">
        <w:rPr>
          <w:rFonts w:ascii="Times New Roman" w:hAnsi="Times New Roman" w:cs="Times New Roman"/>
        </w:rPr>
        <w:t>cover</w:t>
      </w:r>
      <w:r w:rsidR="00891027" w:rsidRPr="00753FA6">
        <w:rPr>
          <w:rFonts w:ascii="Times New Roman" w:hAnsi="Times New Roman" w:cs="Times New Roman"/>
        </w:rPr>
        <w:t xml:space="preserve"> </w:t>
      </w:r>
      <w:r w:rsidR="00FB2987" w:rsidRPr="00753FA6">
        <w:rPr>
          <w:rFonts w:ascii="Times New Roman" w:hAnsi="Times New Roman" w:cs="Times New Roman"/>
        </w:rPr>
        <w:t>approximately</w:t>
      </w:r>
      <w:r w:rsidR="00891027" w:rsidRPr="00753FA6">
        <w:rPr>
          <w:rFonts w:ascii="Times New Roman" w:hAnsi="Times New Roman" w:cs="Times New Roman"/>
        </w:rPr>
        <w:t xml:space="preserve"> </w:t>
      </w:r>
      <w:r w:rsidR="00FB2987" w:rsidRPr="00753FA6">
        <w:rPr>
          <w:rFonts w:ascii="Times New Roman" w:hAnsi="Times New Roman" w:cs="Times New Roman"/>
        </w:rPr>
        <w:t>34</w:t>
      </w:r>
      <w:r w:rsidR="00891027" w:rsidRPr="00753FA6">
        <w:rPr>
          <w:rFonts w:ascii="Times New Roman" w:hAnsi="Times New Roman" w:cs="Times New Roman"/>
        </w:rPr>
        <w:t xml:space="preserve"> </w:t>
      </w:r>
      <w:r w:rsidR="00FB2987" w:rsidRPr="00753FA6">
        <w:rPr>
          <w:rFonts w:ascii="Times New Roman" w:hAnsi="Times New Roman" w:cs="Times New Roman"/>
        </w:rPr>
        <w:t>%</w:t>
      </w:r>
      <w:r w:rsidR="00891027" w:rsidRPr="00753FA6">
        <w:rPr>
          <w:rFonts w:ascii="Times New Roman" w:hAnsi="Times New Roman" w:cs="Times New Roman"/>
        </w:rPr>
        <w:t xml:space="preserve"> </w:t>
      </w:r>
      <w:r w:rsidR="00FB2987" w:rsidRPr="00753FA6">
        <w:rPr>
          <w:rFonts w:ascii="Times New Roman" w:hAnsi="Times New Roman" w:cs="Times New Roman"/>
        </w:rPr>
        <w:t>of</w:t>
      </w:r>
      <w:r w:rsidR="00891027" w:rsidRPr="00753FA6">
        <w:rPr>
          <w:rFonts w:ascii="Times New Roman" w:hAnsi="Times New Roman" w:cs="Times New Roman"/>
        </w:rPr>
        <w:t xml:space="preserve"> </w:t>
      </w:r>
      <w:r w:rsidR="00FB2987" w:rsidRPr="00753FA6">
        <w:rPr>
          <w:rFonts w:ascii="Times New Roman" w:hAnsi="Times New Roman" w:cs="Times New Roman"/>
        </w:rPr>
        <w:t>the</w:t>
      </w:r>
      <w:r w:rsidR="00891027" w:rsidRPr="00753FA6">
        <w:rPr>
          <w:rFonts w:ascii="Times New Roman" w:hAnsi="Times New Roman" w:cs="Times New Roman"/>
        </w:rPr>
        <w:t xml:space="preserve"> </w:t>
      </w:r>
      <w:r w:rsidR="00936D72">
        <w:rPr>
          <w:rFonts w:ascii="Times New Roman" w:hAnsi="Times New Roman" w:cs="Times New Roman"/>
        </w:rPr>
        <w:t>CR,</w:t>
      </w:r>
      <w:r w:rsidR="00891027" w:rsidRPr="00753FA6">
        <w:rPr>
          <w:rFonts w:ascii="Times New Roman" w:hAnsi="Times New Roman" w:cs="Times New Roman"/>
        </w:rPr>
        <w:t xml:space="preserve"> </w:t>
      </w:r>
      <w:r w:rsidR="00936D72">
        <w:rPr>
          <w:rFonts w:ascii="Times New Roman" w:hAnsi="Times New Roman" w:cs="Times New Roman"/>
        </w:rPr>
        <w:t>with</w:t>
      </w:r>
      <w:r w:rsidR="00936D72" w:rsidRPr="00753FA6">
        <w:rPr>
          <w:rFonts w:ascii="Times New Roman" w:hAnsi="Times New Roman" w:cs="Times New Roman"/>
        </w:rPr>
        <w:t xml:space="preserve"> </w:t>
      </w:r>
      <w:r w:rsidR="004F6AE4" w:rsidRPr="00753FA6">
        <w:rPr>
          <w:rFonts w:ascii="Times New Roman" w:hAnsi="Times New Roman" w:cs="Times New Roman"/>
        </w:rPr>
        <w:t>N</w:t>
      </w:r>
      <w:r w:rsidR="002A15C5" w:rsidRPr="00753FA6">
        <w:rPr>
          <w:rFonts w:ascii="Times New Roman" w:hAnsi="Times New Roman" w:cs="Times New Roman"/>
        </w:rPr>
        <w:t>orway</w:t>
      </w:r>
      <w:r w:rsidR="00891027" w:rsidRPr="00753FA6">
        <w:rPr>
          <w:rFonts w:ascii="Times New Roman" w:hAnsi="Times New Roman" w:cs="Times New Roman"/>
        </w:rPr>
        <w:t xml:space="preserve"> </w:t>
      </w:r>
      <w:r w:rsidR="002A15C5" w:rsidRPr="00753FA6">
        <w:rPr>
          <w:rFonts w:ascii="Times New Roman" w:hAnsi="Times New Roman" w:cs="Times New Roman"/>
        </w:rPr>
        <w:t>s</w:t>
      </w:r>
      <w:r w:rsidR="00046930" w:rsidRPr="00753FA6">
        <w:rPr>
          <w:rFonts w:ascii="Times New Roman" w:hAnsi="Times New Roman" w:cs="Times New Roman"/>
        </w:rPr>
        <w:t>pruce</w:t>
      </w:r>
      <w:r w:rsidR="00891027" w:rsidRPr="00753FA6">
        <w:rPr>
          <w:rFonts w:ascii="Times New Roman" w:hAnsi="Times New Roman" w:cs="Times New Roman"/>
        </w:rPr>
        <w:t xml:space="preserve"> </w:t>
      </w:r>
      <w:r w:rsidR="004F6AE4" w:rsidRPr="00753FA6">
        <w:rPr>
          <w:rFonts w:ascii="Times New Roman" w:hAnsi="Times New Roman" w:cs="Times New Roman"/>
        </w:rPr>
        <w:t>(</w:t>
      </w:r>
      <w:proofErr w:type="spellStart"/>
      <w:r w:rsidR="004F6AE4" w:rsidRPr="00753FA6">
        <w:rPr>
          <w:rFonts w:ascii="Times New Roman" w:hAnsi="Times New Roman" w:cs="Times New Roman"/>
          <w:i/>
        </w:rPr>
        <w:t>Picea</w:t>
      </w:r>
      <w:proofErr w:type="spellEnd"/>
      <w:r w:rsidR="00891027" w:rsidRPr="00753FA6">
        <w:rPr>
          <w:rFonts w:ascii="Times New Roman" w:hAnsi="Times New Roman" w:cs="Times New Roman"/>
          <w:i/>
        </w:rPr>
        <w:t xml:space="preserve"> </w:t>
      </w:r>
      <w:proofErr w:type="spellStart"/>
      <w:r w:rsidR="004F6AE4" w:rsidRPr="00753FA6">
        <w:rPr>
          <w:rFonts w:ascii="Times New Roman" w:hAnsi="Times New Roman" w:cs="Times New Roman"/>
          <w:i/>
        </w:rPr>
        <w:t>abies</w:t>
      </w:r>
      <w:proofErr w:type="spellEnd"/>
      <w:r w:rsidR="004F6AE4"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cover</w:t>
      </w:r>
      <w:r w:rsidR="00936D72">
        <w:rPr>
          <w:rFonts w:ascii="Times New Roman" w:hAnsi="Times New Roman" w:cs="Times New Roman"/>
        </w:rPr>
        <w:t>ing</w:t>
      </w:r>
      <w:r w:rsidR="00891027" w:rsidRPr="00753FA6">
        <w:rPr>
          <w:rFonts w:ascii="Times New Roman" w:hAnsi="Times New Roman" w:cs="Times New Roman"/>
        </w:rPr>
        <w:t xml:space="preserve"> </w:t>
      </w:r>
      <w:r w:rsidR="00936D72">
        <w:rPr>
          <w:rFonts w:ascii="Times New Roman" w:hAnsi="Times New Roman" w:cs="Times New Roman"/>
        </w:rPr>
        <w:t xml:space="preserve">about </w:t>
      </w:r>
      <w:r w:rsidR="00DE60E5" w:rsidRPr="00753FA6">
        <w:rPr>
          <w:rFonts w:ascii="Times New Roman" w:hAnsi="Times New Roman" w:cs="Times New Roman"/>
        </w:rPr>
        <w:t>half</w:t>
      </w:r>
      <w:r w:rsidR="00891027" w:rsidRPr="00753FA6">
        <w:rPr>
          <w:rFonts w:ascii="Times New Roman" w:hAnsi="Times New Roman" w:cs="Times New Roman"/>
        </w:rPr>
        <w:t xml:space="preserve"> </w:t>
      </w:r>
      <w:r w:rsidR="00DE60E5" w:rsidRPr="00753FA6">
        <w:rPr>
          <w:rFonts w:ascii="Times New Roman" w:hAnsi="Times New Roman" w:cs="Times New Roman"/>
        </w:rPr>
        <w:t>of</w:t>
      </w:r>
      <w:r w:rsidR="00891027" w:rsidRPr="00753FA6">
        <w:rPr>
          <w:rFonts w:ascii="Times New Roman" w:hAnsi="Times New Roman" w:cs="Times New Roman"/>
        </w:rPr>
        <w:t xml:space="preserve"> </w:t>
      </w:r>
      <w:r w:rsidR="00DE60E5" w:rsidRPr="00753FA6">
        <w:rPr>
          <w:rFonts w:ascii="Times New Roman" w:hAnsi="Times New Roman" w:cs="Times New Roman"/>
        </w:rPr>
        <w:t>the</w:t>
      </w:r>
      <w:r w:rsidR="00891027" w:rsidRPr="00753FA6">
        <w:rPr>
          <w:rFonts w:ascii="Times New Roman" w:hAnsi="Times New Roman" w:cs="Times New Roman"/>
        </w:rPr>
        <w:t xml:space="preserve"> </w:t>
      </w:r>
      <w:r w:rsidR="00DE60E5" w:rsidRPr="00753FA6">
        <w:rPr>
          <w:rFonts w:ascii="Times New Roman" w:hAnsi="Times New Roman" w:cs="Times New Roman"/>
        </w:rPr>
        <w:t>total</w:t>
      </w:r>
      <w:r w:rsidR="00891027" w:rsidRPr="00753FA6">
        <w:rPr>
          <w:rFonts w:ascii="Times New Roman" w:hAnsi="Times New Roman" w:cs="Times New Roman"/>
        </w:rPr>
        <w:t xml:space="preserve"> </w:t>
      </w:r>
      <w:r w:rsidR="00DE60E5" w:rsidRPr="00753FA6">
        <w:rPr>
          <w:rFonts w:ascii="Times New Roman" w:hAnsi="Times New Roman" w:cs="Times New Roman"/>
        </w:rPr>
        <w:t>forest</w:t>
      </w:r>
      <w:r w:rsidR="00891027" w:rsidRPr="00753FA6">
        <w:rPr>
          <w:rFonts w:ascii="Times New Roman" w:hAnsi="Times New Roman" w:cs="Times New Roman"/>
        </w:rPr>
        <w:t xml:space="preserve"> </w:t>
      </w:r>
      <w:r w:rsidR="00DE60E5" w:rsidRPr="00753FA6">
        <w:rPr>
          <w:rFonts w:ascii="Times New Roman" w:hAnsi="Times New Roman" w:cs="Times New Roman"/>
        </w:rPr>
        <w:t>area</w:t>
      </w:r>
      <w:r w:rsidR="00891027" w:rsidRPr="00753FA6">
        <w:rPr>
          <w:rFonts w:ascii="Times New Roman" w:hAnsi="Times New Roman" w:cs="Times New Roman"/>
        </w:rPr>
        <w:t xml:space="preserve"> </w:t>
      </w:r>
      <w:r w:rsidR="00EA22F9" w:rsidRPr="00753FA6">
        <w:rPr>
          <w:rFonts w:ascii="Times New Roman" w:hAnsi="Times New Roman" w:cs="Times New Roman"/>
        </w:rPr>
        <w:fldChar w:fldCharType="begin" w:fldLock="1"/>
      </w:r>
      <w:r w:rsidR="00290B68" w:rsidRPr="00753FA6">
        <w:rPr>
          <w:rFonts w:ascii="Times New Roman" w:hAnsi="Times New Roman" w:cs="Times New Roman"/>
        </w:rPr>
        <w:instrText>ADDIN CSL_CITATION {"citationItems":[{"id":"ITEM-1","itemData":{"ISBN":"978-80-7434-571-5","author":[{"dropping-particle":"","family":"MZe","given":"","non-dropping-particle":"","parse-names":false,"suffix":""}],"id":"ITEM-1","issued":{"date-parts":[["2020"]]},"number-of-pages":"126","publisher":"Ministerstvo zemědělství","publisher-place":"Prague","title":"Zpráva o stavu lesa a lesního hospdářství v České republice v roce 2019","type":"book"},"uris":["http://www.mendeley.com/documents/?uuid=abec2490-374b-4c62-ad87-3e3a465a02d6"]}],"mendeley":{"formattedCitation":"(MZe, 2020)","plainTextFormattedCitation":"(MZe, 2020)","previouslyFormattedCitation":"(MZe, 2020)"},"properties":{"noteIndex":0},"schema":"https://github.com/citation-style-language/schema/raw/master/csl-citation.json"}</w:instrText>
      </w:r>
      <w:r w:rsidR="00EA22F9" w:rsidRPr="00753FA6">
        <w:rPr>
          <w:rFonts w:ascii="Times New Roman" w:hAnsi="Times New Roman" w:cs="Times New Roman"/>
        </w:rPr>
        <w:fldChar w:fldCharType="separate"/>
      </w:r>
      <w:r w:rsidR="00EA22F9" w:rsidRPr="00753FA6">
        <w:rPr>
          <w:rFonts w:ascii="Times New Roman" w:hAnsi="Times New Roman" w:cs="Times New Roman"/>
          <w:noProof/>
        </w:rPr>
        <w:t>(MZe,</w:t>
      </w:r>
      <w:r w:rsidR="00891027" w:rsidRPr="00753FA6">
        <w:rPr>
          <w:rFonts w:ascii="Times New Roman" w:hAnsi="Times New Roman" w:cs="Times New Roman"/>
          <w:noProof/>
        </w:rPr>
        <w:t xml:space="preserve"> </w:t>
      </w:r>
      <w:r w:rsidR="00EA22F9" w:rsidRPr="00753FA6">
        <w:rPr>
          <w:rFonts w:ascii="Times New Roman" w:hAnsi="Times New Roman" w:cs="Times New Roman"/>
          <w:noProof/>
        </w:rPr>
        <w:t>2020)</w:t>
      </w:r>
      <w:r w:rsidR="00EA22F9" w:rsidRPr="00753FA6">
        <w:rPr>
          <w:rFonts w:ascii="Times New Roman" w:hAnsi="Times New Roman" w:cs="Times New Roman"/>
        </w:rPr>
        <w:fldChar w:fldCharType="end"/>
      </w:r>
      <w:r w:rsidR="00DE60E5" w:rsidRPr="00753FA6">
        <w:rPr>
          <w:rFonts w:ascii="Times New Roman" w:hAnsi="Times New Roman" w:cs="Times New Roman"/>
        </w:rPr>
        <w:t>.</w:t>
      </w:r>
      <w:r w:rsidR="00891027" w:rsidRPr="00753FA6">
        <w:rPr>
          <w:rFonts w:ascii="Times New Roman" w:hAnsi="Times New Roman" w:cs="Times New Roman"/>
        </w:rPr>
        <w:t xml:space="preserve"> </w:t>
      </w:r>
      <w:r w:rsidR="00737842" w:rsidRPr="00753FA6">
        <w:rPr>
          <w:rFonts w:ascii="Times New Roman" w:hAnsi="Times New Roman" w:cs="Times New Roman"/>
        </w:rPr>
        <w:t>The</w:t>
      </w:r>
      <w:r w:rsidR="00891027" w:rsidRPr="00753FA6">
        <w:rPr>
          <w:rFonts w:ascii="Times New Roman" w:hAnsi="Times New Roman" w:cs="Times New Roman"/>
        </w:rPr>
        <w:t xml:space="preserve"> </w:t>
      </w:r>
      <w:r w:rsidR="00737842" w:rsidRPr="00753FA6">
        <w:rPr>
          <w:rFonts w:ascii="Times New Roman" w:hAnsi="Times New Roman" w:cs="Times New Roman"/>
        </w:rPr>
        <w:t>original</w:t>
      </w:r>
      <w:r w:rsidR="00891027" w:rsidRPr="00753FA6">
        <w:rPr>
          <w:rFonts w:ascii="Times New Roman" w:hAnsi="Times New Roman" w:cs="Times New Roman"/>
        </w:rPr>
        <w:t xml:space="preserve"> </w:t>
      </w:r>
      <w:r w:rsidR="00737842" w:rsidRPr="00753FA6">
        <w:rPr>
          <w:rFonts w:ascii="Times New Roman" w:hAnsi="Times New Roman" w:cs="Times New Roman"/>
        </w:rPr>
        <w:t>range</w:t>
      </w:r>
      <w:r w:rsidR="00891027" w:rsidRPr="00753FA6">
        <w:rPr>
          <w:rFonts w:ascii="Times New Roman" w:hAnsi="Times New Roman" w:cs="Times New Roman"/>
        </w:rPr>
        <w:t xml:space="preserve"> </w:t>
      </w:r>
      <w:r w:rsidR="00737842" w:rsidRPr="00753FA6">
        <w:rPr>
          <w:rFonts w:ascii="Times New Roman" w:hAnsi="Times New Roman" w:cs="Times New Roman"/>
        </w:rPr>
        <w:t>of</w:t>
      </w:r>
      <w:r w:rsidR="00891027" w:rsidRPr="00753FA6">
        <w:rPr>
          <w:rFonts w:ascii="Times New Roman" w:hAnsi="Times New Roman" w:cs="Times New Roman"/>
        </w:rPr>
        <w:t xml:space="preserve"> </w:t>
      </w:r>
      <w:r w:rsidR="00737842" w:rsidRPr="00753FA6">
        <w:rPr>
          <w:rFonts w:ascii="Times New Roman" w:hAnsi="Times New Roman" w:cs="Times New Roman"/>
        </w:rPr>
        <w:t>spruce</w:t>
      </w:r>
      <w:r w:rsidR="00891027" w:rsidRPr="00753FA6">
        <w:rPr>
          <w:rFonts w:ascii="Times New Roman" w:hAnsi="Times New Roman" w:cs="Times New Roman"/>
        </w:rPr>
        <w:t xml:space="preserve"> </w:t>
      </w:r>
      <w:r w:rsidR="00737842" w:rsidRPr="00753FA6">
        <w:rPr>
          <w:rFonts w:ascii="Times New Roman" w:hAnsi="Times New Roman" w:cs="Times New Roman"/>
        </w:rPr>
        <w:t>forest</w:t>
      </w:r>
      <w:r w:rsidR="00891027" w:rsidRPr="00753FA6">
        <w:rPr>
          <w:rFonts w:ascii="Times New Roman" w:hAnsi="Times New Roman" w:cs="Times New Roman"/>
        </w:rPr>
        <w:t xml:space="preserve"> </w:t>
      </w:r>
      <w:r w:rsidR="00737842" w:rsidRPr="00753FA6">
        <w:rPr>
          <w:rFonts w:ascii="Times New Roman" w:hAnsi="Times New Roman" w:cs="Times New Roman"/>
        </w:rPr>
        <w:t>was</w:t>
      </w:r>
      <w:r w:rsidR="00891027" w:rsidRPr="00753FA6">
        <w:rPr>
          <w:rFonts w:ascii="Times New Roman" w:hAnsi="Times New Roman" w:cs="Times New Roman"/>
        </w:rPr>
        <w:t xml:space="preserve"> </w:t>
      </w:r>
      <w:r w:rsidR="00737842" w:rsidRPr="00753FA6">
        <w:rPr>
          <w:rFonts w:ascii="Times New Roman" w:hAnsi="Times New Roman" w:cs="Times New Roman"/>
        </w:rPr>
        <w:t>limited</w:t>
      </w:r>
      <w:r w:rsidR="00891027" w:rsidRPr="00753FA6">
        <w:rPr>
          <w:rFonts w:ascii="Times New Roman" w:hAnsi="Times New Roman" w:cs="Times New Roman"/>
        </w:rPr>
        <w:t xml:space="preserve"> </w:t>
      </w:r>
      <w:r w:rsidR="00737842" w:rsidRPr="00753FA6">
        <w:rPr>
          <w:rFonts w:ascii="Times New Roman" w:hAnsi="Times New Roman" w:cs="Times New Roman"/>
        </w:rPr>
        <w:t>to</w:t>
      </w:r>
      <w:r w:rsidR="00891027" w:rsidRPr="00753FA6">
        <w:rPr>
          <w:rFonts w:ascii="Times New Roman" w:hAnsi="Times New Roman" w:cs="Times New Roman"/>
        </w:rPr>
        <w:t xml:space="preserve"> </w:t>
      </w:r>
      <w:r w:rsidR="00737842" w:rsidRPr="00753FA6">
        <w:rPr>
          <w:rFonts w:ascii="Times New Roman" w:hAnsi="Times New Roman" w:cs="Times New Roman"/>
        </w:rPr>
        <w:t>montane</w:t>
      </w:r>
      <w:r w:rsidR="00891027" w:rsidRPr="00753FA6">
        <w:rPr>
          <w:rFonts w:ascii="Times New Roman" w:hAnsi="Times New Roman" w:cs="Times New Roman"/>
        </w:rPr>
        <w:t xml:space="preserve"> </w:t>
      </w:r>
      <w:r w:rsidR="00737842" w:rsidRPr="00753FA6">
        <w:rPr>
          <w:rFonts w:ascii="Times New Roman" w:hAnsi="Times New Roman" w:cs="Times New Roman"/>
        </w:rPr>
        <w:t>areas</w:t>
      </w:r>
      <w:r w:rsidR="00891027" w:rsidRPr="00753FA6">
        <w:rPr>
          <w:rFonts w:ascii="Times New Roman" w:hAnsi="Times New Roman" w:cs="Times New Roman"/>
        </w:rPr>
        <w:t xml:space="preserve"> </w:t>
      </w:r>
      <w:r w:rsidR="00737842" w:rsidRPr="00753FA6">
        <w:rPr>
          <w:rFonts w:ascii="Times New Roman" w:hAnsi="Times New Roman" w:cs="Times New Roman"/>
        </w:rPr>
        <w:t>of</w:t>
      </w:r>
      <w:r w:rsidR="00936D72">
        <w:rPr>
          <w:rFonts w:ascii="Times New Roman" w:hAnsi="Times New Roman" w:cs="Times New Roman"/>
        </w:rPr>
        <w:t xml:space="preserve"> the</w:t>
      </w:r>
      <w:r w:rsidR="00891027" w:rsidRPr="00753FA6">
        <w:rPr>
          <w:rFonts w:ascii="Times New Roman" w:hAnsi="Times New Roman" w:cs="Times New Roman"/>
        </w:rPr>
        <w:t xml:space="preserve"> </w:t>
      </w:r>
      <w:r w:rsidR="00936D72">
        <w:rPr>
          <w:rFonts w:ascii="Times New Roman" w:hAnsi="Times New Roman" w:cs="Times New Roman"/>
        </w:rPr>
        <w:t>CR</w:t>
      </w:r>
      <w:r w:rsidR="00EA22F9" w:rsidRPr="00753FA6">
        <w:rPr>
          <w:rFonts w:ascii="Times New Roman" w:hAnsi="Times New Roman" w:cs="Times New Roman"/>
        </w:rPr>
        <w:t>.</w:t>
      </w:r>
      <w:r w:rsidR="00891027" w:rsidRPr="00753FA6">
        <w:rPr>
          <w:rFonts w:ascii="Times New Roman" w:hAnsi="Times New Roman" w:cs="Times New Roman"/>
        </w:rPr>
        <w:t xml:space="preserve"> </w:t>
      </w:r>
      <w:r w:rsidR="00EA22F9" w:rsidRPr="00753FA6">
        <w:rPr>
          <w:rFonts w:ascii="Times New Roman" w:hAnsi="Times New Roman" w:cs="Times New Roman"/>
        </w:rPr>
        <w:t>However,</w:t>
      </w:r>
      <w:r w:rsidR="00891027" w:rsidRPr="00753FA6">
        <w:rPr>
          <w:rFonts w:ascii="Times New Roman" w:hAnsi="Times New Roman" w:cs="Times New Roman"/>
        </w:rPr>
        <w:t xml:space="preserve"> </w:t>
      </w:r>
      <w:r w:rsidR="00EA22F9" w:rsidRPr="00753FA6">
        <w:rPr>
          <w:rFonts w:ascii="Times New Roman" w:hAnsi="Times New Roman" w:cs="Times New Roman"/>
        </w:rPr>
        <w:t>forest</w:t>
      </w:r>
      <w:r w:rsidR="00891027" w:rsidRPr="00753FA6">
        <w:rPr>
          <w:rFonts w:ascii="Times New Roman" w:hAnsi="Times New Roman" w:cs="Times New Roman"/>
        </w:rPr>
        <w:t xml:space="preserve"> </w:t>
      </w:r>
      <w:r w:rsidR="00EA22F9" w:rsidRPr="00753FA6">
        <w:rPr>
          <w:rFonts w:ascii="Times New Roman" w:hAnsi="Times New Roman" w:cs="Times New Roman"/>
        </w:rPr>
        <w:t>management</w:t>
      </w:r>
      <w:r w:rsidR="00891027" w:rsidRPr="00753FA6">
        <w:rPr>
          <w:rFonts w:ascii="Times New Roman" w:hAnsi="Times New Roman" w:cs="Times New Roman"/>
        </w:rPr>
        <w:t xml:space="preserve"> </w:t>
      </w:r>
      <w:r w:rsidR="00EA22F9" w:rsidRPr="00753FA6">
        <w:rPr>
          <w:rFonts w:ascii="Times New Roman" w:hAnsi="Times New Roman" w:cs="Times New Roman"/>
        </w:rPr>
        <w:t>often</w:t>
      </w:r>
      <w:r w:rsidR="00891027" w:rsidRPr="00753FA6">
        <w:rPr>
          <w:rFonts w:ascii="Times New Roman" w:hAnsi="Times New Roman" w:cs="Times New Roman"/>
        </w:rPr>
        <w:t xml:space="preserve"> </w:t>
      </w:r>
      <w:r w:rsidR="00EA22F9" w:rsidRPr="00753FA6">
        <w:rPr>
          <w:rFonts w:ascii="Times New Roman" w:hAnsi="Times New Roman" w:cs="Times New Roman"/>
        </w:rPr>
        <w:t>replaced</w:t>
      </w:r>
      <w:r w:rsidR="00891027" w:rsidRPr="00753FA6">
        <w:rPr>
          <w:rFonts w:ascii="Times New Roman" w:hAnsi="Times New Roman" w:cs="Times New Roman"/>
        </w:rPr>
        <w:t xml:space="preserve"> </w:t>
      </w:r>
      <w:r w:rsidR="00EA22F9" w:rsidRPr="00753FA6">
        <w:rPr>
          <w:rFonts w:ascii="Times New Roman" w:hAnsi="Times New Roman" w:cs="Times New Roman"/>
        </w:rPr>
        <w:t>original</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EA22F9" w:rsidRPr="00753FA6">
        <w:rPr>
          <w:rFonts w:ascii="Times New Roman" w:hAnsi="Times New Roman" w:cs="Times New Roman"/>
        </w:rPr>
        <w:t>stands</w:t>
      </w:r>
      <w:r w:rsidR="00891027" w:rsidRPr="00753FA6">
        <w:rPr>
          <w:rFonts w:ascii="Times New Roman" w:hAnsi="Times New Roman" w:cs="Times New Roman"/>
        </w:rPr>
        <w:t xml:space="preserve"> </w:t>
      </w:r>
      <w:r w:rsidR="00EA22F9" w:rsidRPr="00753FA6">
        <w:rPr>
          <w:rFonts w:ascii="Times New Roman" w:hAnsi="Times New Roman" w:cs="Times New Roman"/>
        </w:rPr>
        <w:t>in</w:t>
      </w:r>
      <w:r w:rsidR="00891027" w:rsidRPr="00753FA6">
        <w:rPr>
          <w:rFonts w:ascii="Times New Roman" w:hAnsi="Times New Roman" w:cs="Times New Roman"/>
        </w:rPr>
        <w:t xml:space="preserve"> </w:t>
      </w:r>
      <w:r w:rsidR="00EA22F9" w:rsidRPr="00753FA6">
        <w:rPr>
          <w:rFonts w:ascii="Times New Roman" w:hAnsi="Times New Roman" w:cs="Times New Roman"/>
        </w:rPr>
        <w:t>lower</w:t>
      </w:r>
      <w:r w:rsidR="00891027" w:rsidRPr="00753FA6">
        <w:rPr>
          <w:rFonts w:ascii="Times New Roman" w:hAnsi="Times New Roman" w:cs="Times New Roman"/>
        </w:rPr>
        <w:t xml:space="preserve"> </w:t>
      </w:r>
      <w:r w:rsidR="00EA22F9" w:rsidRPr="00753FA6">
        <w:rPr>
          <w:rFonts w:ascii="Times New Roman" w:hAnsi="Times New Roman" w:cs="Times New Roman"/>
        </w:rPr>
        <w:t>areas</w:t>
      </w:r>
      <w:r w:rsidR="00891027" w:rsidRPr="00753FA6">
        <w:rPr>
          <w:rFonts w:ascii="Times New Roman" w:hAnsi="Times New Roman" w:cs="Times New Roman"/>
        </w:rPr>
        <w:t xml:space="preserve"> </w:t>
      </w:r>
      <w:r w:rsidR="00936D72">
        <w:rPr>
          <w:rFonts w:ascii="Times New Roman" w:hAnsi="Times New Roman" w:cs="Times New Roman"/>
        </w:rPr>
        <w:t>with</w:t>
      </w:r>
      <w:r w:rsidR="00891027" w:rsidRPr="00753FA6">
        <w:rPr>
          <w:rFonts w:ascii="Times New Roman" w:hAnsi="Times New Roman" w:cs="Times New Roman"/>
        </w:rPr>
        <w:t xml:space="preserve"> </w:t>
      </w:r>
      <w:r w:rsidR="00EA22F9" w:rsidRPr="00753FA6">
        <w:rPr>
          <w:rFonts w:ascii="Times New Roman" w:hAnsi="Times New Roman" w:cs="Times New Roman"/>
        </w:rPr>
        <w:t>spruce</w:t>
      </w:r>
      <w:r w:rsidR="00DE2718">
        <w:rPr>
          <w:rFonts w:ascii="Times New Roman" w:hAnsi="Times New Roman" w:cs="Times New Roman"/>
        </w:rPr>
        <w:t>-</w:t>
      </w:r>
      <w:r w:rsidR="00EA22F9" w:rsidRPr="00753FA6">
        <w:rPr>
          <w:rFonts w:ascii="Times New Roman" w:hAnsi="Times New Roman" w:cs="Times New Roman"/>
        </w:rPr>
        <w:t>dominated</w:t>
      </w:r>
      <w:r w:rsidR="00891027" w:rsidRPr="00753FA6">
        <w:rPr>
          <w:rFonts w:ascii="Times New Roman" w:hAnsi="Times New Roman" w:cs="Times New Roman"/>
        </w:rPr>
        <w:t xml:space="preserve"> </w:t>
      </w:r>
      <w:r w:rsidR="00EA22F9" w:rsidRPr="00753FA6">
        <w:rPr>
          <w:rFonts w:ascii="Times New Roman" w:hAnsi="Times New Roman" w:cs="Times New Roman"/>
        </w:rPr>
        <w:t>forests</w:t>
      </w:r>
      <w:r w:rsidR="00891027" w:rsidRPr="00753FA6">
        <w:rPr>
          <w:rFonts w:ascii="Times New Roman" w:hAnsi="Times New Roman" w:cs="Times New Roman"/>
        </w:rPr>
        <w:t xml:space="preserve"> </w:t>
      </w:r>
      <w:r w:rsidR="006D7F83" w:rsidRPr="00753FA6">
        <w:rPr>
          <w:rFonts w:ascii="Times New Roman" w:hAnsi="Times New Roman" w:cs="Times New Roman"/>
        </w:rPr>
        <w:lastRenderedPageBreak/>
        <w:fldChar w:fldCharType="begin" w:fldLock="1"/>
      </w:r>
      <w:r w:rsidR="006B1611" w:rsidRPr="00753FA6">
        <w:rPr>
          <w:rFonts w:ascii="Times New Roman" w:hAnsi="Times New Roman" w:cs="Times New Roman"/>
        </w:rPr>
        <w:instrText>ADDIN CSL_CITATION {"citationItems":[{"id":"ITEM-1","itemData":{"author":[{"dropping-particle":"","family":"Neuhäuslová","given":"Z.","non-dropping-particle":"","parse-names":false,"suffix":""},{"dropping-particle":"","family":"Moravec","given":"J.","non-dropping-particle":"","parse-names":false,"suffix":""},{"dropping-particle":"","family":"Chytrý","given":"M.","non-dropping-particle":"","parse-names":false,"suffix":""},{"dropping-particle":"","family":"Sádlo","given":"J.","non-dropping-particle":"","parse-names":false,"suffix":""},{"dropping-particle":"","family":"Rybníček","given":"K.","non-dropping-particle":"","parse-names":false,"suffix":""},{"dropping-particle":"","family":"Kolbek","given":"J.","non-dropping-particle":"","parse-names":false,"suffix":""},{"dropping-particle":"","family":"Jirásek","given":"J.","non-dropping-particle":"","parse-names":false,"suffix":""}],"id":"ITEM-1","issued":{"date-parts":[["1997"]]},"page":"1997","publisher":"Botanický ústav AV ČR","publisher-place":"Průhonice","title":"Map of potential natural vegetation of the Czech Republic 1 : 500 000.","type":"article"},"uris":["http://www.mendeley.com/documents/?uuid=cf674c06-b9ff-4f7a-993a-56f65ac8e6a6"]},{"id":"ITEM-2","itemData":{"author":[{"dropping-particle":"","family":"Neuhäuslová","given":"Z.","non-dropping-particle":"","parse-names":false,"suffix":""},{"dropping-particle":"","family":"Blažková","given":"D.","non-dropping-particle":"","parse-names":false,"suffix":""},{"dropping-particle":"","family":"Grulich","given":"V.","non-dropping-particle":"","parse-names":false,"suffix":""},{"dropping-particle":"","family":"Husová","given":"M.","non-dropping-particle":"","parse-names":false,"suffix":""},{"dropping-particle":"","family":"Chytrý","given":"M.","non-dropping-particle":"","parse-names":false,"suffix":""},{"dropping-particle":"","family":"Jeník","given":"J.","non-dropping-particle":"","parse-names":false,"suffix":""},{"dropping-particle":"","family":"Jirásek","given":"J.","non-dropping-particle":"","parse-names":false,"suffix":""},{"dropping-particle":"","family":"Kolbek","given":"J.","non-dropping-particle":"","parse-names":false,"suffix":""},{"dropping-particle":"","family":"Kropáč","given":"Z.","non-dropping-particle":"","parse-names":false,"suffix":""},{"dropping-particle":"","family":"Ložek","given":"V.","non-dropping-particle":"","parse-names":false,"suffix":""},{"dropping-particle":"","family":"Moravec","given":"J.","non-dropping-particle":"","parse-names":false,"suffix":""},{"dropping-particle":"","family":"Prach","given":"K.","non-dropping-particle":"","parse-names":false,"suffix":""},{"dropping-particle":"","family":"Rybníček","given":"K.","non-dropping-particle":"","parse-names":false,"suffix":""},{"dropping-particle":"","family":"Rybníčková","given":"E.","non-dropping-particle":"","parse-names":false,"suffix":""},{"dropping-particle":"","family":"Sádlo","given":"J.","non-dropping-particle":"","parse-names":false,"suffix":""}],"id":"ITEM-2","issued":{"date-parts":[["1998"]]},"page":"1998","publisher":"Academia","publisher-place":"Praha","title":"Map of potential natural vegetation of the Czech Republic.","type":"article"},"uris":["http://www.mendeley.com/documents/?uuid=9df23a72-71a7-4c57-9d92-d028259b22a7"]},{"id":"ITEM-3","itemData":{"author":[{"dropping-particle":"","family":"Neuhäuslová","given":"Z.","non-dropping-particle":"","parse-names":false,"suffix":""},{"dropping-particle":"","family":"Moravec","given":"J.","non-dropping-particle":"","parse-names":false,"suffix":""},{"dropping-particle":"","family":"Chytrý","given":"M.","non-dropping-particle":"","parse-names":false,"suffix":""},{"dropping-particle":"","family":"Ložek","given":"V.","non-dropping-particle":"","parse-names":false,"suffix":""},{"dropping-particle":"","family":"Rybníček","given":"K.","non-dropping-particle":"","parse-names":false,"suffix":""},{"dropping-particle":"","family":"Rybníčková","given":"E.","non-dropping-particle":"","parse-names":false,"suffix":""},{"dropping-particle":"","family":"Husová","given":"M.","non-dropping-particle":"","parse-names":false,"suffix":""},{"dropping-particle":"","family":"Grulich","given":"V.","non-dropping-particle":"","parse-names":false,"suffix":""},{"dropping-particle":"","family":"Jeník","given":"J.","non-dropping-particle":"","parse-names":false,"suffix":""},{"dropping-particle":"","family":"Sádlo","given":"J.","non-dropping-particle":"","parse-names":false,"suffix":""},{"dropping-particle":"","family":"Jirásek","given":"J.","non-dropping-particle":"","parse-names":false,"suffix":""},{"dropping-particle":"","family":"Kolbek","given":"J.","non-dropping-particle":"","parse-names":false,"suffix":""},{"dropping-particle":"","family":"Wild","given":"J.","non-dropping-particle":"","parse-names":false,"suffix":""}],"container-title":"Braun-Blanquetia","id":"ITEM-3","issued":{"date-parts":[["2001"]]},"page":"1-80","title":"Potential natural vegetat ion of the Czech Republic.","type":"article-journal","volume":"30"},"uris":["http://www.mendeley.com/documents/?uuid=ec372dae-90e9-4b46-acc9-9a316d45463f"]}],"mendeley":{"formattedCitation":"(Neuhäuslová et al., 2001, 1998, 1997)","plainTextFormattedCitation":"(Neuhäuslová et al., 2001, 1998, 1997)","previouslyFormattedCitation":"(Neuhäuslová et al., 2001, 1998, 1997)"},"properties":{"noteIndex":0},"schema":"https://github.com/citation-style-language/schema/raw/master/csl-citation.json"}</w:instrText>
      </w:r>
      <w:r w:rsidR="006D7F83" w:rsidRPr="00753FA6">
        <w:rPr>
          <w:rFonts w:ascii="Times New Roman" w:hAnsi="Times New Roman" w:cs="Times New Roman"/>
        </w:rPr>
        <w:fldChar w:fldCharType="separate"/>
      </w:r>
      <w:r w:rsidR="006D7F83" w:rsidRPr="00753FA6">
        <w:rPr>
          <w:rFonts w:ascii="Times New Roman" w:hAnsi="Times New Roman" w:cs="Times New Roman"/>
          <w:noProof/>
        </w:rPr>
        <w:t>(Neuhäuslová</w:t>
      </w:r>
      <w:r w:rsidR="00891027" w:rsidRPr="00753FA6">
        <w:rPr>
          <w:rFonts w:ascii="Times New Roman" w:hAnsi="Times New Roman" w:cs="Times New Roman"/>
          <w:noProof/>
        </w:rPr>
        <w:t xml:space="preserve"> </w:t>
      </w:r>
      <w:r w:rsidR="006D7F83"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6D7F83"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6D7F83" w:rsidRPr="00753FA6">
        <w:rPr>
          <w:rFonts w:ascii="Times New Roman" w:hAnsi="Times New Roman" w:cs="Times New Roman"/>
          <w:noProof/>
        </w:rPr>
        <w:t>2001,</w:t>
      </w:r>
      <w:r w:rsidR="00891027" w:rsidRPr="00753FA6">
        <w:rPr>
          <w:rFonts w:ascii="Times New Roman" w:hAnsi="Times New Roman" w:cs="Times New Roman"/>
          <w:noProof/>
        </w:rPr>
        <w:t xml:space="preserve"> </w:t>
      </w:r>
      <w:r w:rsidR="006D7F83" w:rsidRPr="00753FA6">
        <w:rPr>
          <w:rFonts w:ascii="Times New Roman" w:hAnsi="Times New Roman" w:cs="Times New Roman"/>
          <w:noProof/>
        </w:rPr>
        <w:t>1998,</w:t>
      </w:r>
      <w:r w:rsidR="00891027" w:rsidRPr="00753FA6">
        <w:rPr>
          <w:rFonts w:ascii="Times New Roman" w:hAnsi="Times New Roman" w:cs="Times New Roman"/>
          <w:noProof/>
        </w:rPr>
        <w:t xml:space="preserve"> </w:t>
      </w:r>
      <w:r w:rsidR="006D7F83" w:rsidRPr="00753FA6">
        <w:rPr>
          <w:rFonts w:ascii="Times New Roman" w:hAnsi="Times New Roman" w:cs="Times New Roman"/>
          <w:noProof/>
        </w:rPr>
        <w:t>1997)</w:t>
      </w:r>
      <w:r w:rsidR="006D7F83" w:rsidRPr="00753FA6">
        <w:rPr>
          <w:rFonts w:ascii="Times New Roman" w:hAnsi="Times New Roman" w:cs="Times New Roman"/>
        </w:rPr>
        <w:fldChar w:fldCharType="end"/>
      </w:r>
      <w:r w:rsidR="00737842" w:rsidRPr="00753FA6">
        <w:rPr>
          <w:rFonts w:ascii="Times New Roman" w:hAnsi="Times New Roman" w:cs="Times New Roman"/>
        </w:rPr>
        <w:t>.</w:t>
      </w:r>
      <w:r w:rsidR="00891027" w:rsidRPr="00753FA6">
        <w:rPr>
          <w:rFonts w:ascii="Times New Roman" w:hAnsi="Times New Roman" w:cs="Times New Roman"/>
        </w:rPr>
        <w:t xml:space="preserve"> </w:t>
      </w:r>
      <w:r w:rsidR="00DE60E5" w:rsidRPr="00753FA6">
        <w:rPr>
          <w:rFonts w:ascii="Times New Roman" w:hAnsi="Times New Roman" w:cs="Times New Roman"/>
        </w:rPr>
        <w:t>Furthermore</w:t>
      </w:r>
      <w:r w:rsidR="00FB2987" w:rsidRPr="00753FA6">
        <w:rPr>
          <w:rFonts w:ascii="Times New Roman" w:hAnsi="Times New Roman" w:cs="Times New Roman"/>
        </w:rPr>
        <w:t>,</w:t>
      </w:r>
      <w:r w:rsidR="00891027" w:rsidRPr="00753FA6">
        <w:rPr>
          <w:rFonts w:ascii="Times New Roman" w:hAnsi="Times New Roman" w:cs="Times New Roman"/>
        </w:rPr>
        <w:t xml:space="preserve"> </w:t>
      </w:r>
      <w:r w:rsidR="006E63DD" w:rsidRPr="00753FA6">
        <w:rPr>
          <w:rFonts w:ascii="Times New Roman" w:hAnsi="Times New Roman" w:cs="Times New Roman"/>
        </w:rPr>
        <w:t>due</w:t>
      </w:r>
      <w:r w:rsidR="00891027" w:rsidRPr="00753FA6">
        <w:rPr>
          <w:rFonts w:ascii="Times New Roman" w:hAnsi="Times New Roman" w:cs="Times New Roman"/>
        </w:rPr>
        <w:t xml:space="preserve"> </w:t>
      </w:r>
      <w:r w:rsidR="006E63DD" w:rsidRPr="00753FA6">
        <w:rPr>
          <w:rFonts w:ascii="Times New Roman" w:hAnsi="Times New Roman" w:cs="Times New Roman"/>
        </w:rPr>
        <w:t>to</w:t>
      </w:r>
      <w:r w:rsidR="00891027" w:rsidRPr="00753FA6">
        <w:rPr>
          <w:rFonts w:ascii="Times New Roman" w:hAnsi="Times New Roman" w:cs="Times New Roman"/>
        </w:rPr>
        <w:t xml:space="preserve"> </w:t>
      </w:r>
      <w:r w:rsidR="006E63DD" w:rsidRPr="00753FA6">
        <w:rPr>
          <w:rFonts w:ascii="Times New Roman" w:hAnsi="Times New Roman" w:cs="Times New Roman"/>
        </w:rPr>
        <w:t>forest</w:t>
      </w:r>
      <w:r w:rsidR="00891027" w:rsidRPr="00753FA6">
        <w:rPr>
          <w:rFonts w:ascii="Times New Roman" w:hAnsi="Times New Roman" w:cs="Times New Roman"/>
        </w:rPr>
        <w:t xml:space="preserve"> </w:t>
      </w:r>
      <w:r w:rsidR="006E63DD" w:rsidRPr="00753FA6">
        <w:rPr>
          <w:rFonts w:ascii="Times New Roman" w:hAnsi="Times New Roman" w:cs="Times New Roman"/>
        </w:rPr>
        <w:t>management</w:t>
      </w:r>
      <w:r w:rsidR="00936D72">
        <w:rPr>
          <w:rFonts w:ascii="Times New Roman" w:hAnsi="Times New Roman" w:cs="Times New Roman"/>
        </w:rPr>
        <w:t>,</w:t>
      </w:r>
      <w:r w:rsidR="00891027" w:rsidRPr="00753FA6">
        <w:rPr>
          <w:rFonts w:ascii="Times New Roman" w:hAnsi="Times New Roman" w:cs="Times New Roman"/>
        </w:rPr>
        <w:t xml:space="preserve"> </w:t>
      </w:r>
      <w:r w:rsidR="00936D72">
        <w:rPr>
          <w:rFonts w:ascii="Times New Roman" w:hAnsi="Times New Roman" w:cs="Times New Roman"/>
        </w:rPr>
        <w:t>the</w:t>
      </w:r>
      <w:r w:rsidR="00891027" w:rsidRPr="00753FA6">
        <w:rPr>
          <w:rFonts w:ascii="Times New Roman" w:hAnsi="Times New Roman" w:cs="Times New Roman"/>
        </w:rPr>
        <w:t xml:space="preserve"> </w:t>
      </w:r>
      <w:r w:rsidR="00FB2987" w:rsidRPr="00753FA6">
        <w:rPr>
          <w:rFonts w:ascii="Times New Roman" w:hAnsi="Times New Roman" w:cs="Times New Roman"/>
        </w:rPr>
        <w:t>proportion</w:t>
      </w:r>
      <w:r w:rsidR="00891027" w:rsidRPr="00753FA6">
        <w:rPr>
          <w:rFonts w:ascii="Times New Roman" w:hAnsi="Times New Roman" w:cs="Times New Roman"/>
        </w:rPr>
        <w:t xml:space="preserve"> </w:t>
      </w:r>
      <w:r w:rsidR="00FB2987" w:rsidRPr="00753FA6">
        <w:rPr>
          <w:rFonts w:ascii="Times New Roman" w:hAnsi="Times New Roman" w:cs="Times New Roman"/>
        </w:rPr>
        <w:t>of</w:t>
      </w:r>
      <w:r w:rsidR="00891027" w:rsidRPr="00753FA6">
        <w:rPr>
          <w:rFonts w:ascii="Times New Roman" w:hAnsi="Times New Roman" w:cs="Times New Roman"/>
        </w:rPr>
        <w:t xml:space="preserve"> </w:t>
      </w:r>
      <w:r w:rsidR="00FB2987" w:rsidRPr="00753FA6">
        <w:rPr>
          <w:rFonts w:ascii="Times New Roman" w:hAnsi="Times New Roman" w:cs="Times New Roman"/>
        </w:rPr>
        <w:t>forest</w:t>
      </w:r>
      <w:r w:rsidR="00936D72">
        <w:rPr>
          <w:rFonts w:ascii="Times New Roman" w:hAnsi="Times New Roman" w:cs="Times New Roman"/>
        </w:rPr>
        <w:t>s</w:t>
      </w:r>
      <w:r w:rsidR="00891027" w:rsidRPr="00753FA6">
        <w:rPr>
          <w:rFonts w:ascii="Times New Roman" w:hAnsi="Times New Roman" w:cs="Times New Roman"/>
        </w:rPr>
        <w:t xml:space="preserve"> </w:t>
      </w:r>
      <w:r w:rsidR="00FB2987" w:rsidRPr="00753FA6">
        <w:rPr>
          <w:rFonts w:ascii="Times New Roman" w:hAnsi="Times New Roman" w:cs="Times New Roman"/>
        </w:rPr>
        <w:t>older</w:t>
      </w:r>
      <w:r w:rsidR="00891027" w:rsidRPr="00753FA6">
        <w:rPr>
          <w:rFonts w:ascii="Times New Roman" w:hAnsi="Times New Roman" w:cs="Times New Roman"/>
        </w:rPr>
        <w:t xml:space="preserve"> </w:t>
      </w:r>
      <w:r w:rsidR="00FB2987" w:rsidRPr="00753FA6">
        <w:rPr>
          <w:rFonts w:ascii="Times New Roman" w:hAnsi="Times New Roman" w:cs="Times New Roman"/>
        </w:rPr>
        <w:t>than</w:t>
      </w:r>
      <w:r w:rsidR="00891027" w:rsidRPr="00753FA6">
        <w:rPr>
          <w:rFonts w:ascii="Times New Roman" w:hAnsi="Times New Roman" w:cs="Times New Roman"/>
        </w:rPr>
        <w:t xml:space="preserve"> </w:t>
      </w:r>
      <w:r w:rsidR="00FB2987" w:rsidRPr="00753FA6">
        <w:rPr>
          <w:rFonts w:ascii="Times New Roman" w:hAnsi="Times New Roman" w:cs="Times New Roman"/>
        </w:rPr>
        <w:t>120</w:t>
      </w:r>
      <w:r w:rsidR="00891027" w:rsidRPr="00753FA6">
        <w:rPr>
          <w:rFonts w:ascii="Times New Roman" w:hAnsi="Times New Roman" w:cs="Times New Roman"/>
        </w:rPr>
        <w:t xml:space="preserve"> </w:t>
      </w:r>
      <w:r w:rsidR="00FB2987" w:rsidRPr="00753FA6">
        <w:rPr>
          <w:rFonts w:ascii="Times New Roman" w:hAnsi="Times New Roman" w:cs="Times New Roman"/>
        </w:rPr>
        <w:t>years</w:t>
      </w:r>
      <w:r w:rsidR="00891027" w:rsidRPr="00753FA6">
        <w:rPr>
          <w:rFonts w:ascii="Times New Roman" w:hAnsi="Times New Roman" w:cs="Times New Roman"/>
        </w:rPr>
        <w:t xml:space="preserve"> </w:t>
      </w:r>
      <w:r w:rsidR="00FB2987" w:rsidRPr="00753FA6">
        <w:rPr>
          <w:rFonts w:ascii="Times New Roman" w:hAnsi="Times New Roman" w:cs="Times New Roman"/>
        </w:rPr>
        <w:t>is</w:t>
      </w:r>
      <w:r w:rsidR="00891027" w:rsidRPr="00753FA6">
        <w:rPr>
          <w:rFonts w:ascii="Times New Roman" w:hAnsi="Times New Roman" w:cs="Times New Roman"/>
        </w:rPr>
        <w:t xml:space="preserve"> </w:t>
      </w:r>
      <w:r w:rsidR="00FB2987" w:rsidRPr="00753FA6">
        <w:rPr>
          <w:rFonts w:ascii="Times New Roman" w:hAnsi="Times New Roman" w:cs="Times New Roman"/>
        </w:rPr>
        <w:t>less</w:t>
      </w:r>
      <w:r w:rsidR="00891027" w:rsidRPr="00753FA6">
        <w:rPr>
          <w:rFonts w:ascii="Times New Roman" w:hAnsi="Times New Roman" w:cs="Times New Roman"/>
        </w:rPr>
        <w:t xml:space="preserve"> </w:t>
      </w:r>
      <w:r w:rsidR="00FB2987" w:rsidRPr="00753FA6">
        <w:rPr>
          <w:rFonts w:ascii="Times New Roman" w:hAnsi="Times New Roman" w:cs="Times New Roman"/>
        </w:rPr>
        <w:t>than</w:t>
      </w:r>
      <w:r w:rsidR="00891027" w:rsidRPr="00753FA6">
        <w:rPr>
          <w:rFonts w:ascii="Times New Roman" w:hAnsi="Times New Roman" w:cs="Times New Roman"/>
        </w:rPr>
        <w:t xml:space="preserve"> </w:t>
      </w:r>
      <w:r w:rsidR="00FB2987" w:rsidRPr="00753FA6">
        <w:rPr>
          <w:rFonts w:ascii="Times New Roman" w:hAnsi="Times New Roman" w:cs="Times New Roman"/>
        </w:rPr>
        <w:t>9</w:t>
      </w:r>
      <w:r w:rsidR="00891027" w:rsidRPr="00753FA6">
        <w:rPr>
          <w:rFonts w:ascii="Times New Roman" w:hAnsi="Times New Roman" w:cs="Times New Roman"/>
        </w:rPr>
        <w:t xml:space="preserve"> </w:t>
      </w:r>
      <w:r w:rsidR="00FB2987" w:rsidRPr="00753FA6">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in</w:t>
      </w:r>
      <w:r w:rsidR="00891027" w:rsidRPr="00753FA6">
        <w:rPr>
          <w:rFonts w:ascii="Times New Roman" w:hAnsi="Times New Roman" w:cs="Times New Roman"/>
        </w:rPr>
        <w:t xml:space="preserve"> </w:t>
      </w:r>
      <w:r w:rsidR="00936D72">
        <w:rPr>
          <w:rFonts w:ascii="Times New Roman" w:hAnsi="Times New Roman" w:cs="Times New Roman"/>
        </w:rPr>
        <w:t xml:space="preserve">the </w:t>
      </w:r>
      <w:r w:rsidR="004F6AE4" w:rsidRPr="00753FA6">
        <w:rPr>
          <w:rFonts w:ascii="Times New Roman" w:hAnsi="Times New Roman" w:cs="Times New Roman"/>
        </w:rPr>
        <w:t>CR</w:t>
      </w:r>
      <w:r w:rsidR="00891027" w:rsidRPr="00753FA6">
        <w:rPr>
          <w:rFonts w:ascii="Times New Roman" w:hAnsi="Times New Roman" w:cs="Times New Roman"/>
        </w:rPr>
        <w:t xml:space="preserve"> </w:t>
      </w:r>
      <w:r w:rsidR="00FB2987" w:rsidRPr="00753FA6">
        <w:rPr>
          <w:rFonts w:ascii="Times New Roman" w:hAnsi="Times New Roman" w:cs="Times New Roman"/>
        </w:rPr>
        <w:fldChar w:fldCharType="begin" w:fldLock="1"/>
      </w:r>
      <w:r w:rsidR="000A56CD" w:rsidRPr="00753FA6">
        <w:rPr>
          <w:rFonts w:ascii="Times New Roman" w:hAnsi="Times New Roman" w:cs="Times New Roman"/>
        </w:rPr>
        <w:instrText>ADDIN CSL_CITATION {"citationItems":[{"id":"ITEM-1","itemData":{"ISBN":"978-80-7434-571-5","author":[{"dropping-particle":"","family":"MZe","given":"","non-dropping-particle":"","parse-names":false,"suffix":""}],"id":"ITEM-1","issued":{"date-parts":[["2020"]]},"number-of-pages":"126","publisher":"Ministerstvo zemědělství","publisher-place":"Prague","title":"Zpráva o stavu lesa a lesního hospdářství v České republice v roce 2019","type":"book"},"uris":["http://www.mendeley.com/documents/?uuid=abec2490-374b-4c62-ad87-3e3a465a02d6"]}],"mendeley":{"formattedCitation":"(MZe, 2020)","plainTextFormattedCitation":"(MZe, 2020)","previouslyFormattedCitation":"(MZe, 2020)"},"properties":{"noteIndex":0},"schema":"https://github.com/citation-style-language/schema/raw/master/csl-citation.json"}</w:instrText>
      </w:r>
      <w:r w:rsidR="00FB2987" w:rsidRPr="00753FA6">
        <w:rPr>
          <w:rFonts w:ascii="Times New Roman" w:hAnsi="Times New Roman" w:cs="Times New Roman"/>
        </w:rPr>
        <w:fldChar w:fldCharType="separate"/>
      </w:r>
      <w:r w:rsidR="00FB2987" w:rsidRPr="00753FA6">
        <w:rPr>
          <w:rFonts w:ascii="Times New Roman" w:hAnsi="Times New Roman" w:cs="Times New Roman"/>
          <w:noProof/>
        </w:rPr>
        <w:t>(MZe,</w:t>
      </w:r>
      <w:r w:rsidR="00891027" w:rsidRPr="00753FA6">
        <w:rPr>
          <w:rFonts w:ascii="Times New Roman" w:hAnsi="Times New Roman" w:cs="Times New Roman"/>
          <w:noProof/>
        </w:rPr>
        <w:t xml:space="preserve"> </w:t>
      </w:r>
      <w:r w:rsidR="00FB2987" w:rsidRPr="00753FA6">
        <w:rPr>
          <w:rFonts w:ascii="Times New Roman" w:hAnsi="Times New Roman" w:cs="Times New Roman"/>
          <w:noProof/>
        </w:rPr>
        <w:t>2020)</w:t>
      </w:r>
      <w:r w:rsidR="00FB2987" w:rsidRPr="00753FA6">
        <w:rPr>
          <w:rFonts w:ascii="Times New Roman" w:hAnsi="Times New Roman" w:cs="Times New Roman"/>
        </w:rPr>
        <w:fldChar w:fldCharType="end"/>
      </w:r>
      <w:r w:rsidR="00FB2987" w:rsidRPr="00753FA6">
        <w:rPr>
          <w:rFonts w:ascii="Times New Roman" w:hAnsi="Times New Roman" w:cs="Times New Roman"/>
        </w:rPr>
        <w:t>.</w:t>
      </w:r>
      <w:r w:rsidR="00891027" w:rsidRPr="00753FA6">
        <w:rPr>
          <w:rFonts w:ascii="Times New Roman" w:hAnsi="Times New Roman" w:cs="Times New Roman"/>
        </w:rPr>
        <w:t xml:space="preserve"> </w:t>
      </w:r>
      <w:r w:rsidR="008C6022" w:rsidRPr="00753FA6">
        <w:rPr>
          <w:rFonts w:ascii="Times New Roman" w:hAnsi="Times New Roman" w:cs="Times New Roman"/>
        </w:rPr>
        <w:t>We</w:t>
      </w:r>
      <w:r w:rsidR="00891027" w:rsidRPr="00753FA6">
        <w:rPr>
          <w:rFonts w:ascii="Times New Roman" w:hAnsi="Times New Roman" w:cs="Times New Roman"/>
        </w:rPr>
        <w:t xml:space="preserve"> </w:t>
      </w:r>
      <w:r w:rsidR="008C6022" w:rsidRPr="00753FA6">
        <w:rPr>
          <w:rFonts w:ascii="Times New Roman" w:hAnsi="Times New Roman" w:cs="Times New Roman"/>
        </w:rPr>
        <w:t>examined</w:t>
      </w:r>
      <w:r w:rsidR="00891027" w:rsidRPr="00753FA6">
        <w:rPr>
          <w:rFonts w:ascii="Times New Roman" w:hAnsi="Times New Roman" w:cs="Times New Roman"/>
        </w:rPr>
        <w:t xml:space="preserve"> </w:t>
      </w:r>
      <w:r w:rsidR="008C6022" w:rsidRPr="00753FA6">
        <w:rPr>
          <w:rFonts w:ascii="Times New Roman" w:hAnsi="Times New Roman" w:cs="Times New Roman"/>
        </w:rPr>
        <w:t>20</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w:t>
      </w:r>
      <w:r w:rsidR="008C6022" w:rsidRPr="005E513F">
        <w:rPr>
          <w:rFonts w:ascii="Times New Roman" w:hAnsi="Times New Roman" w:cs="Times New Roman"/>
          <w:highlight w:val="yellow"/>
        </w:rPr>
        <w:t>s</w:t>
      </w:r>
      <w:r w:rsidR="00891027" w:rsidRPr="00753FA6">
        <w:rPr>
          <w:rFonts w:ascii="Times New Roman" w:hAnsi="Times New Roman" w:cs="Times New Roman"/>
        </w:rPr>
        <w:t xml:space="preserve"> </w:t>
      </w:r>
      <w:r w:rsidR="008C6022" w:rsidRPr="00753FA6">
        <w:rPr>
          <w:rFonts w:ascii="Times New Roman" w:hAnsi="Times New Roman" w:cs="Times New Roman"/>
        </w:rPr>
        <w:t>across</w:t>
      </w:r>
      <w:r w:rsidR="00891027" w:rsidRPr="00753FA6">
        <w:rPr>
          <w:rFonts w:ascii="Times New Roman" w:hAnsi="Times New Roman" w:cs="Times New Roman"/>
        </w:rPr>
        <w:t xml:space="preserve"> </w:t>
      </w:r>
      <w:r w:rsidR="00936D72">
        <w:rPr>
          <w:rFonts w:ascii="Times New Roman" w:hAnsi="Times New Roman" w:cs="Times New Roman"/>
        </w:rPr>
        <w:t xml:space="preserve">the </w:t>
      </w:r>
      <w:r w:rsidR="004F6AE4" w:rsidRPr="00753FA6">
        <w:rPr>
          <w:rFonts w:ascii="Times New Roman" w:hAnsi="Times New Roman" w:cs="Times New Roman"/>
        </w:rPr>
        <w:t>CR</w:t>
      </w:r>
      <w:r w:rsidR="008C6022" w:rsidRPr="00753FA6">
        <w:rPr>
          <w:rFonts w:ascii="Times New Roman" w:hAnsi="Times New Roman" w:cs="Times New Roman"/>
        </w:rPr>
        <w:t>.</w:t>
      </w:r>
      <w:r w:rsidR="00891027" w:rsidRPr="00753FA6">
        <w:rPr>
          <w:rFonts w:ascii="Times New Roman" w:hAnsi="Times New Roman" w:cs="Times New Roman"/>
        </w:rPr>
        <w:t xml:space="preserve"> </w:t>
      </w:r>
      <w:r w:rsidR="00816BB0" w:rsidRPr="00753FA6">
        <w:rPr>
          <w:rFonts w:ascii="Times New Roman" w:hAnsi="Times New Roman" w:cs="Times New Roman"/>
        </w:rPr>
        <w:t>E</w:t>
      </w:r>
      <w:r w:rsidR="006E47C9" w:rsidRPr="00753FA6">
        <w:rPr>
          <w:rFonts w:ascii="Times New Roman" w:hAnsi="Times New Roman" w:cs="Times New Roman"/>
        </w:rPr>
        <w:t>ach</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w:t>
      </w:r>
      <w:r w:rsidR="00891027" w:rsidRPr="00753FA6">
        <w:rPr>
          <w:rFonts w:ascii="Times New Roman" w:hAnsi="Times New Roman" w:cs="Times New Roman"/>
        </w:rPr>
        <w:t xml:space="preserve"> </w:t>
      </w:r>
      <w:r w:rsidR="00816BB0" w:rsidRPr="00753FA6">
        <w:rPr>
          <w:rFonts w:ascii="Times New Roman" w:hAnsi="Times New Roman" w:cs="Times New Roman"/>
        </w:rPr>
        <w:t>is</w:t>
      </w:r>
      <w:r w:rsidR="00891027" w:rsidRPr="00753FA6">
        <w:rPr>
          <w:rFonts w:ascii="Times New Roman" w:hAnsi="Times New Roman" w:cs="Times New Roman"/>
        </w:rPr>
        <w:t xml:space="preserve"> </w:t>
      </w:r>
      <w:r w:rsidR="00970F46">
        <w:rPr>
          <w:rFonts w:ascii="Times New Roman" w:hAnsi="Times New Roman" w:cs="Times New Roman"/>
        </w:rPr>
        <w:t xml:space="preserve">a </w:t>
      </w:r>
      <w:r w:rsidR="006E47C9" w:rsidRPr="00753FA6">
        <w:rPr>
          <w:rFonts w:ascii="Times New Roman" w:hAnsi="Times New Roman" w:cs="Times New Roman"/>
        </w:rPr>
        <w:t>600</w:t>
      </w:r>
      <w:r w:rsidR="002F61EE">
        <w:rPr>
          <w:rFonts w:ascii="Times New Roman" w:hAnsi="Times New Roman" w:cs="Times New Roman"/>
        </w:rPr>
        <w:t>-</w:t>
      </w:r>
      <w:r w:rsidR="006E47C9" w:rsidRPr="00753FA6">
        <w:rPr>
          <w:rFonts w:ascii="Times New Roman" w:hAnsi="Times New Roman" w:cs="Times New Roman"/>
        </w:rPr>
        <w:t>ha</w:t>
      </w:r>
      <w:r w:rsidR="00891027" w:rsidRPr="00753FA6">
        <w:rPr>
          <w:rFonts w:ascii="Times New Roman" w:hAnsi="Times New Roman" w:cs="Times New Roman"/>
        </w:rPr>
        <w:t xml:space="preserve"> </w:t>
      </w:r>
      <w:r w:rsidR="006E47C9" w:rsidRPr="00753FA6">
        <w:rPr>
          <w:rFonts w:ascii="Times New Roman" w:hAnsi="Times New Roman" w:cs="Times New Roman"/>
        </w:rPr>
        <w:t>ci</w:t>
      </w:r>
      <w:r w:rsidR="004F6AE4" w:rsidRPr="00753FA6">
        <w:rPr>
          <w:rFonts w:ascii="Times New Roman" w:hAnsi="Times New Roman" w:cs="Times New Roman"/>
        </w:rPr>
        <w:t>rcle</w:t>
      </w:r>
      <w:r w:rsidR="00891027" w:rsidRPr="00753FA6">
        <w:rPr>
          <w:rFonts w:ascii="Times New Roman" w:hAnsi="Times New Roman" w:cs="Times New Roman"/>
        </w:rPr>
        <w:t xml:space="preserve"> </w:t>
      </w:r>
      <w:r w:rsidR="004F6AE4" w:rsidRPr="00753FA6">
        <w:rPr>
          <w:rFonts w:ascii="Times New Roman" w:hAnsi="Times New Roman" w:cs="Times New Roman"/>
        </w:rPr>
        <w:t>(</w:t>
      </w:r>
      <w:r w:rsidR="00970F46">
        <w:rPr>
          <w:rFonts w:ascii="Times New Roman" w:hAnsi="Times New Roman" w:cs="Times New Roman"/>
        </w:rPr>
        <w:t>ca</w:t>
      </w:r>
      <w:r w:rsidR="004F6AE4" w:rsidRPr="00753FA6">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1.</w:t>
      </w:r>
      <w:r w:rsidR="006E47C9" w:rsidRPr="00753FA6">
        <w:rPr>
          <w:rFonts w:ascii="Times New Roman" w:hAnsi="Times New Roman" w:cs="Times New Roman"/>
        </w:rPr>
        <w:t>4</w:t>
      </w:r>
      <w:r w:rsidR="00891027" w:rsidRPr="00753FA6">
        <w:rPr>
          <w:rFonts w:ascii="Times New Roman" w:hAnsi="Times New Roman" w:cs="Times New Roman"/>
        </w:rPr>
        <w:t xml:space="preserve"> </w:t>
      </w:r>
      <w:r w:rsidR="006E47C9" w:rsidRPr="00753FA6">
        <w:rPr>
          <w:rFonts w:ascii="Times New Roman" w:hAnsi="Times New Roman" w:cs="Times New Roman"/>
        </w:rPr>
        <w:t>km</w:t>
      </w:r>
      <w:r w:rsidR="00891027" w:rsidRPr="00753FA6">
        <w:rPr>
          <w:rFonts w:ascii="Times New Roman" w:hAnsi="Times New Roman" w:cs="Times New Roman"/>
        </w:rPr>
        <w:t xml:space="preserve"> </w:t>
      </w:r>
      <w:r w:rsidR="006E47C9" w:rsidRPr="00753FA6">
        <w:rPr>
          <w:rFonts w:ascii="Times New Roman" w:hAnsi="Times New Roman" w:cs="Times New Roman"/>
        </w:rPr>
        <w:t>radius)</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5D53D8" w:rsidRPr="00753FA6">
        <w:rPr>
          <w:rFonts w:ascii="Times New Roman" w:hAnsi="Times New Roman" w:cs="Times New Roman"/>
        </w:rPr>
        <w:t>non-fragmented</w:t>
      </w:r>
      <w:r w:rsidR="00891027" w:rsidRPr="00753FA6">
        <w:rPr>
          <w:rFonts w:ascii="Times New Roman" w:hAnsi="Times New Roman" w:cs="Times New Roman"/>
        </w:rPr>
        <w:t xml:space="preserve"> </w:t>
      </w:r>
      <w:r w:rsidR="006E47C9" w:rsidRPr="00753FA6">
        <w:rPr>
          <w:rFonts w:ascii="Times New Roman" w:hAnsi="Times New Roman" w:cs="Times New Roman"/>
        </w:rPr>
        <w:t>forest</w:t>
      </w:r>
      <w:r w:rsidR="00891027" w:rsidRPr="00753FA6">
        <w:rPr>
          <w:rFonts w:ascii="Times New Roman" w:hAnsi="Times New Roman" w:cs="Times New Roman"/>
        </w:rPr>
        <w:t xml:space="preserve"> </w:t>
      </w:r>
      <w:r w:rsidR="006E47C9" w:rsidRPr="00753FA6">
        <w:rPr>
          <w:rFonts w:ascii="Times New Roman" w:hAnsi="Times New Roman" w:cs="Times New Roman"/>
        </w:rPr>
        <w:t>area.</w:t>
      </w:r>
      <w:r w:rsidR="00891027" w:rsidRPr="00753FA6">
        <w:rPr>
          <w:rFonts w:ascii="Times New Roman" w:hAnsi="Times New Roman" w:cs="Times New Roman"/>
        </w:rPr>
        <w:t xml:space="preserve"> </w:t>
      </w:r>
      <w:r w:rsidR="005D53D8" w:rsidRPr="00753FA6">
        <w:rPr>
          <w:rFonts w:ascii="Times New Roman" w:hAnsi="Times New Roman" w:cs="Times New Roman"/>
        </w:rPr>
        <w:t>The</w:t>
      </w:r>
      <w:r w:rsidR="00891027" w:rsidRPr="00753FA6">
        <w:rPr>
          <w:rFonts w:ascii="Times New Roman" w:hAnsi="Times New Roman" w:cs="Times New Roman"/>
        </w:rPr>
        <w:t xml:space="preserve"> </w:t>
      </w:r>
      <w:r w:rsidR="005D53D8" w:rsidRPr="00753FA6">
        <w:rPr>
          <w:rFonts w:ascii="Times New Roman" w:hAnsi="Times New Roman" w:cs="Times New Roman"/>
        </w:rPr>
        <w:t>selection</w:t>
      </w:r>
      <w:r w:rsidR="00891027" w:rsidRPr="00753FA6">
        <w:rPr>
          <w:rFonts w:ascii="Times New Roman" w:hAnsi="Times New Roman" w:cs="Times New Roman"/>
        </w:rPr>
        <w:t xml:space="preserve"> </w:t>
      </w:r>
      <w:r w:rsidR="005D53D8" w:rsidRPr="00753FA6">
        <w:rPr>
          <w:rFonts w:ascii="Times New Roman" w:hAnsi="Times New Roman" w:cs="Times New Roman"/>
        </w:rPr>
        <w:t>of</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w:t>
      </w:r>
      <w:r w:rsidR="005D53D8" w:rsidRPr="005E513F">
        <w:rPr>
          <w:rFonts w:ascii="Times New Roman" w:hAnsi="Times New Roman" w:cs="Times New Roman"/>
          <w:highlight w:val="yellow"/>
        </w:rPr>
        <w:t>s</w:t>
      </w:r>
      <w:r w:rsidR="00891027" w:rsidRPr="00753FA6">
        <w:rPr>
          <w:rFonts w:ascii="Times New Roman" w:hAnsi="Times New Roman" w:cs="Times New Roman"/>
        </w:rPr>
        <w:t xml:space="preserve"> </w:t>
      </w:r>
      <w:r w:rsidR="005D53D8" w:rsidRPr="00753FA6">
        <w:rPr>
          <w:rFonts w:ascii="Times New Roman" w:hAnsi="Times New Roman" w:cs="Times New Roman"/>
        </w:rPr>
        <w:t>was</w:t>
      </w:r>
      <w:r w:rsidR="00891027" w:rsidRPr="00753FA6">
        <w:rPr>
          <w:rFonts w:ascii="Times New Roman" w:hAnsi="Times New Roman" w:cs="Times New Roman"/>
        </w:rPr>
        <w:t xml:space="preserve"> </w:t>
      </w:r>
      <w:r w:rsidR="005D53D8" w:rsidRPr="00753FA6">
        <w:rPr>
          <w:rFonts w:ascii="Times New Roman" w:hAnsi="Times New Roman" w:cs="Times New Roman"/>
        </w:rPr>
        <w:t>limited</w:t>
      </w:r>
      <w:r w:rsidR="00891027" w:rsidRPr="00753FA6">
        <w:rPr>
          <w:rFonts w:ascii="Times New Roman" w:hAnsi="Times New Roman" w:cs="Times New Roman"/>
        </w:rPr>
        <w:t xml:space="preserve"> </w:t>
      </w:r>
      <w:r w:rsidR="005D53D8" w:rsidRPr="00753FA6">
        <w:rPr>
          <w:rFonts w:ascii="Times New Roman" w:hAnsi="Times New Roman" w:cs="Times New Roman"/>
        </w:rPr>
        <w:t>by</w:t>
      </w:r>
      <w:r w:rsidR="00891027" w:rsidRPr="00753FA6">
        <w:rPr>
          <w:rFonts w:ascii="Times New Roman" w:hAnsi="Times New Roman" w:cs="Times New Roman"/>
        </w:rPr>
        <w:t xml:space="preserve"> </w:t>
      </w:r>
      <w:r w:rsidR="00970F46">
        <w:rPr>
          <w:rFonts w:ascii="Times New Roman" w:hAnsi="Times New Roman" w:cs="Times New Roman"/>
        </w:rPr>
        <w:t xml:space="preserve">the </w:t>
      </w:r>
      <w:r w:rsidR="005D53D8" w:rsidRPr="00753FA6">
        <w:rPr>
          <w:rFonts w:ascii="Times New Roman" w:hAnsi="Times New Roman" w:cs="Times New Roman"/>
        </w:rPr>
        <w:t>minimal</w:t>
      </w:r>
      <w:r w:rsidR="00891027" w:rsidRPr="00753FA6">
        <w:rPr>
          <w:rFonts w:ascii="Times New Roman" w:hAnsi="Times New Roman" w:cs="Times New Roman"/>
        </w:rPr>
        <w:t xml:space="preserve"> </w:t>
      </w:r>
      <w:r w:rsidR="005D53D8" w:rsidRPr="00753FA6">
        <w:rPr>
          <w:rFonts w:ascii="Times New Roman" w:hAnsi="Times New Roman" w:cs="Times New Roman"/>
        </w:rPr>
        <w:t>size</w:t>
      </w:r>
      <w:r w:rsidR="00891027" w:rsidRPr="00753FA6">
        <w:rPr>
          <w:rFonts w:ascii="Times New Roman" w:hAnsi="Times New Roman" w:cs="Times New Roman"/>
        </w:rPr>
        <w:t xml:space="preserve"> </w:t>
      </w:r>
      <w:r w:rsidR="005D53D8" w:rsidRPr="00753FA6">
        <w:rPr>
          <w:rFonts w:ascii="Times New Roman" w:hAnsi="Times New Roman" w:cs="Times New Roman"/>
        </w:rPr>
        <w:t>of</w:t>
      </w:r>
      <w:r w:rsidR="00891027" w:rsidRPr="00753FA6">
        <w:rPr>
          <w:rFonts w:ascii="Times New Roman" w:hAnsi="Times New Roman" w:cs="Times New Roman"/>
        </w:rPr>
        <w:t xml:space="preserve"> </w:t>
      </w:r>
      <w:r w:rsidR="005D53D8" w:rsidRPr="00753FA6">
        <w:rPr>
          <w:rFonts w:ascii="Times New Roman" w:hAnsi="Times New Roman" w:cs="Times New Roman"/>
        </w:rPr>
        <w:t>forest</w:t>
      </w:r>
      <w:r w:rsidR="00891027" w:rsidRPr="00753FA6">
        <w:rPr>
          <w:rFonts w:ascii="Times New Roman" w:hAnsi="Times New Roman" w:cs="Times New Roman"/>
        </w:rPr>
        <w:t xml:space="preserve"> </w:t>
      </w:r>
      <w:r w:rsidR="005D53D8" w:rsidRPr="00753FA6">
        <w:rPr>
          <w:rFonts w:ascii="Times New Roman" w:hAnsi="Times New Roman" w:cs="Times New Roman"/>
        </w:rPr>
        <w:t>(600</w:t>
      </w:r>
      <w:r w:rsidR="00891027" w:rsidRPr="00753FA6">
        <w:rPr>
          <w:rFonts w:ascii="Times New Roman" w:hAnsi="Times New Roman" w:cs="Times New Roman"/>
        </w:rPr>
        <w:t xml:space="preserve"> </w:t>
      </w:r>
      <w:r w:rsidR="005D53D8" w:rsidRPr="00753FA6">
        <w:rPr>
          <w:rFonts w:ascii="Times New Roman" w:hAnsi="Times New Roman" w:cs="Times New Roman"/>
        </w:rPr>
        <w:t>ha).</w:t>
      </w:r>
      <w:r w:rsidR="00891027" w:rsidRPr="00753FA6">
        <w:rPr>
          <w:rFonts w:ascii="Times New Roman" w:hAnsi="Times New Roman" w:cs="Times New Roman"/>
        </w:rPr>
        <w:t xml:space="preserve"> </w:t>
      </w:r>
      <w:r w:rsidR="00046930" w:rsidRPr="00753FA6">
        <w:rPr>
          <w:rFonts w:ascii="Times New Roman" w:hAnsi="Times New Roman" w:cs="Times New Roman"/>
        </w:rPr>
        <w:t>The</w:t>
      </w:r>
      <w:r w:rsidR="00891027" w:rsidRPr="00753FA6">
        <w:rPr>
          <w:rFonts w:ascii="Times New Roman" w:hAnsi="Times New Roman" w:cs="Times New Roman"/>
        </w:rPr>
        <w:t xml:space="preserve"> </w:t>
      </w:r>
      <w:r w:rsidR="00046930" w:rsidRPr="00753FA6">
        <w:rPr>
          <w:rFonts w:ascii="Times New Roman" w:hAnsi="Times New Roman" w:cs="Times New Roman"/>
        </w:rPr>
        <w:t>distance</w:t>
      </w:r>
      <w:r w:rsidR="00891027" w:rsidRPr="00753FA6">
        <w:rPr>
          <w:rFonts w:ascii="Times New Roman" w:hAnsi="Times New Roman" w:cs="Times New Roman"/>
        </w:rPr>
        <w:t xml:space="preserve"> </w:t>
      </w:r>
      <w:r w:rsidR="00046930" w:rsidRPr="00753FA6">
        <w:rPr>
          <w:rFonts w:ascii="Times New Roman" w:hAnsi="Times New Roman" w:cs="Times New Roman"/>
        </w:rPr>
        <w:t>between</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sites</w:t>
      </w:r>
      <w:r w:rsidR="00891027" w:rsidRPr="00753FA6">
        <w:rPr>
          <w:rFonts w:ascii="Times New Roman" w:hAnsi="Times New Roman" w:cs="Times New Roman"/>
        </w:rPr>
        <w:t xml:space="preserve"> </w:t>
      </w:r>
      <w:r w:rsidR="00B13A19" w:rsidRPr="00753FA6">
        <w:rPr>
          <w:rFonts w:ascii="Times New Roman" w:hAnsi="Times New Roman" w:cs="Times New Roman"/>
        </w:rPr>
        <w:t>ranging</w:t>
      </w:r>
      <w:r w:rsidR="00891027" w:rsidRPr="00753FA6">
        <w:rPr>
          <w:rFonts w:ascii="Times New Roman" w:hAnsi="Times New Roman" w:cs="Times New Roman"/>
        </w:rPr>
        <w:t xml:space="preserve"> </w:t>
      </w:r>
      <w:r w:rsidR="00B13A19" w:rsidRPr="00753FA6">
        <w:rPr>
          <w:rFonts w:ascii="Times New Roman" w:hAnsi="Times New Roman" w:cs="Times New Roman"/>
        </w:rPr>
        <w:t>from</w:t>
      </w:r>
      <w:r w:rsidR="00891027" w:rsidRPr="00753FA6">
        <w:rPr>
          <w:rFonts w:ascii="Times New Roman" w:hAnsi="Times New Roman" w:cs="Times New Roman"/>
        </w:rPr>
        <w:t xml:space="preserve"> </w:t>
      </w:r>
      <w:r w:rsidR="00B13A19" w:rsidRPr="00753FA6">
        <w:rPr>
          <w:rFonts w:ascii="Times New Roman" w:hAnsi="Times New Roman" w:cs="Times New Roman"/>
        </w:rPr>
        <w:t>6.5</w:t>
      </w:r>
      <w:r w:rsidR="00891027" w:rsidRPr="00753FA6">
        <w:rPr>
          <w:rFonts w:ascii="Times New Roman" w:hAnsi="Times New Roman" w:cs="Times New Roman"/>
        </w:rPr>
        <w:t xml:space="preserve"> </w:t>
      </w:r>
      <w:r w:rsidR="00B13A19" w:rsidRPr="00753FA6">
        <w:rPr>
          <w:rFonts w:ascii="Times New Roman" w:hAnsi="Times New Roman" w:cs="Times New Roman"/>
        </w:rPr>
        <w:t>to</w:t>
      </w:r>
      <w:r w:rsidR="00891027" w:rsidRPr="00753FA6">
        <w:rPr>
          <w:rFonts w:ascii="Times New Roman" w:hAnsi="Times New Roman" w:cs="Times New Roman"/>
        </w:rPr>
        <w:t xml:space="preserve"> </w:t>
      </w:r>
      <w:r w:rsidR="00B13A19" w:rsidRPr="00753FA6">
        <w:rPr>
          <w:rFonts w:ascii="Times New Roman" w:hAnsi="Times New Roman" w:cs="Times New Roman"/>
        </w:rPr>
        <w:t>432</w:t>
      </w:r>
      <w:r w:rsidR="00891027" w:rsidRPr="00753FA6">
        <w:rPr>
          <w:rFonts w:ascii="Times New Roman" w:hAnsi="Times New Roman" w:cs="Times New Roman"/>
        </w:rPr>
        <w:t xml:space="preserve"> </w:t>
      </w:r>
      <w:r w:rsidR="00046930" w:rsidRPr="00753FA6">
        <w:rPr>
          <w:rFonts w:ascii="Times New Roman" w:hAnsi="Times New Roman" w:cs="Times New Roman"/>
        </w:rPr>
        <w:t>km</w:t>
      </w:r>
      <w:r w:rsidR="00891027" w:rsidRPr="00753FA6">
        <w:rPr>
          <w:rFonts w:ascii="Times New Roman" w:hAnsi="Times New Roman" w:cs="Times New Roman"/>
        </w:rPr>
        <w:t xml:space="preserve"> </w:t>
      </w:r>
      <w:r w:rsidR="00046930" w:rsidRPr="00753FA6">
        <w:rPr>
          <w:rFonts w:ascii="Times New Roman" w:hAnsi="Times New Roman" w:cs="Times New Roman"/>
        </w:rPr>
        <w:t>(mean</w:t>
      </w:r>
      <w:r w:rsidR="00891027" w:rsidRPr="00753FA6">
        <w:rPr>
          <w:rFonts w:ascii="Times New Roman" w:hAnsi="Times New Roman" w:cs="Times New Roman"/>
        </w:rPr>
        <w:t xml:space="preserve"> </w:t>
      </w:r>
      <w:r w:rsidR="00046930" w:rsidRPr="00753FA6">
        <w:rPr>
          <w:rFonts w:ascii="Times New Roman" w:hAnsi="Times New Roman" w:cs="Times New Roman"/>
        </w:rPr>
        <w:t>130.5</w:t>
      </w:r>
      <w:r w:rsidR="00891027" w:rsidRPr="00753FA6">
        <w:rPr>
          <w:rFonts w:ascii="Times New Roman" w:hAnsi="Times New Roman" w:cs="Times New Roman"/>
        </w:rPr>
        <w:t xml:space="preserve"> </w:t>
      </w:r>
      <w:r w:rsidR="00046930" w:rsidRPr="00753FA6">
        <w:rPr>
          <w:rFonts w:ascii="Times New Roman" w:hAnsi="Times New Roman" w:cs="Times New Roman"/>
        </w:rPr>
        <w:t>km).</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w:t>
      </w:r>
      <w:r w:rsidR="00816BB0" w:rsidRPr="005E513F">
        <w:rPr>
          <w:rFonts w:ascii="Times New Roman" w:hAnsi="Times New Roman" w:cs="Times New Roman"/>
          <w:highlight w:val="yellow"/>
        </w:rPr>
        <w:t>s</w:t>
      </w:r>
      <w:r w:rsidR="00891027" w:rsidRPr="00753FA6">
        <w:rPr>
          <w:rFonts w:ascii="Times New Roman" w:hAnsi="Times New Roman" w:cs="Times New Roman"/>
        </w:rPr>
        <w:t xml:space="preserve"> </w:t>
      </w:r>
      <w:r w:rsidR="006E47C9" w:rsidRPr="00753FA6">
        <w:rPr>
          <w:rFonts w:ascii="Times New Roman" w:hAnsi="Times New Roman" w:cs="Times New Roman"/>
        </w:rPr>
        <w:t>occupy</w:t>
      </w:r>
      <w:r w:rsidR="00891027" w:rsidRPr="00753FA6">
        <w:rPr>
          <w:rFonts w:ascii="Times New Roman" w:hAnsi="Times New Roman" w:cs="Times New Roman"/>
        </w:rPr>
        <w:t xml:space="preserve"> </w:t>
      </w:r>
      <w:r w:rsidR="006E47C9" w:rsidRPr="00753FA6">
        <w:rPr>
          <w:rFonts w:ascii="Times New Roman" w:hAnsi="Times New Roman" w:cs="Times New Roman"/>
        </w:rPr>
        <w:t>elevations</w:t>
      </w:r>
      <w:r w:rsidR="00891027" w:rsidRPr="00753FA6">
        <w:rPr>
          <w:rFonts w:ascii="Times New Roman" w:hAnsi="Times New Roman" w:cs="Times New Roman"/>
        </w:rPr>
        <w:t xml:space="preserve"> </w:t>
      </w:r>
      <w:r w:rsidR="006E47C9" w:rsidRPr="00753FA6">
        <w:rPr>
          <w:rFonts w:ascii="Times New Roman" w:hAnsi="Times New Roman" w:cs="Times New Roman"/>
        </w:rPr>
        <w:t>r</w:t>
      </w:r>
      <w:r w:rsidR="00046930" w:rsidRPr="00753FA6">
        <w:rPr>
          <w:rFonts w:ascii="Times New Roman" w:hAnsi="Times New Roman" w:cs="Times New Roman"/>
        </w:rPr>
        <w:t>anging</w:t>
      </w:r>
      <w:r w:rsidR="00891027" w:rsidRPr="00753FA6">
        <w:rPr>
          <w:rFonts w:ascii="Times New Roman" w:hAnsi="Times New Roman" w:cs="Times New Roman"/>
        </w:rPr>
        <w:t xml:space="preserve"> </w:t>
      </w:r>
      <w:r w:rsidR="00046930" w:rsidRPr="00753FA6">
        <w:rPr>
          <w:rFonts w:ascii="Times New Roman" w:hAnsi="Times New Roman" w:cs="Times New Roman"/>
        </w:rPr>
        <w:t>from</w:t>
      </w:r>
      <w:r w:rsidR="00891027" w:rsidRPr="00753FA6">
        <w:rPr>
          <w:rFonts w:ascii="Times New Roman" w:hAnsi="Times New Roman" w:cs="Times New Roman"/>
        </w:rPr>
        <w:t xml:space="preserve"> </w:t>
      </w:r>
      <w:r w:rsidR="00046930" w:rsidRPr="00753FA6">
        <w:rPr>
          <w:rFonts w:ascii="Times New Roman" w:hAnsi="Times New Roman" w:cs="Times New Roman"/>
        </w:rPr>
        <w:t>357</w:t>
      </w:r>
      <w:r w:rsidR="00891027" w:rsidRPr="00753FA6">
        <w:rPr>
          <w:rFonts w:ascii="Times New Roman" w:hAnsi="Times New Roman" w:cs="Times New Roman"/>
        </w:rPr>
        <w:t xml:space="preserve"> </w:t>
      </w:r>
      <w:r w:rsidR="00046930" w:rsidRPr="00753FA6">
        <w:rPr>
          <w:rFonts w:ascii="Times New Roman" w:hAnsi="Times New Roman" w:cs="Times New Roman"/>
        </w:rPr>
        <w:t>to</w:t>
      </w:r>
      <w:r w:rsidR="00891027" w:rsidRPr="00753FA6">
        <w:rPr>
          <w:rFonts w:ascii="Times New Roman" w:hAnsi="Times New Roman" w:cs="Times New Roman"/>
        </w:rPr>
        <w:t xml:space="preserve"> </w:t>
      </w:r>
      <w:r w:rsidR="00046930" w:rsidRPr="00753FA6">
        <w:rPr>
          <w:rFonts w:ascii="Times New Roman" w:hAnsi="Times New Roman" w:cs="Times New Roman"/>
        </w:rPr>
        <w:t>947</w:t>
      </w:r>
      <w:r w:rsidR="00891027" w:rsidRPr="00753FA6">
        <w:rPr>
          <w:rFonts w:ascii="Times New Roman" w:hAnsi="Times New Roman" w:cs="Times New Roman"/>
        </w:rPr>
        <w:t xml:space="preserve"> </w:t>
      </w:r>
      <w:r w:rsidR="00046930" w:rsidRPr="00753FA6">
        <w:rPr>
          <w:rFonts w:ascii="Times New Roman" w:hAnsi="Times New Roman" w:cs="Times New Roman"/>
        </w:rPr>
        <w:t>m</w:t>
      </w:r>
      <w:r w:rsidR="00891027" w:rsidRPr="00753FA6">
        <w:rPr>
          <w:rFonts w:ascii="Times New Roman" w:hAnsi="Times New Roman" w:cs="Times New Roman"/>
        </w:rPr>
        <w:t xml:space="preserve"> </w:t>
      </w:r>
      <w:proofErr w:type="spellStart"/>
      <w:r w:rsidR="00046930" w:rsidRPr="00753FA6">
        <w:rPr>
          <w:rFonts w:ascii="Times New Roman" w:hAnsi="Times New Roman" w:cs="Times New Roman"/>
        </w:rPr>
        <w:t>a.s.l</w:t>
      </w:r>
      <w:proofErr w:type="spellEnd"/>
      <w:r w:rsidR="00046930" w:rsidRPr="00753FA6">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A</w:t>
      </w:r>
      <w:r w:rsidR="00B621C5" w:rsidRPr="00753FA6">
        <w:rPr>
          <w:rFonts w:ascii="Times New Roman" w:hAnsi="Times New Roman" w:cs="Times New Roman"/>
        </w:rPr>
        <w:t>d</w:t>
      </w:r>
      <w:r w:rsidR="004F6AE4" w:rsidRPr="00753FA6">
        <w:rPr>
          <w:rFonts w:ascii="Times New Roman" w:hAnsi="Times New Roman" w:cs="Times New Roman"/>
        </w:rPr>
        <w:t>d</w:t>
      </w:r>
      <w:r w:rsidR="00B621C5" w:rsidRPr="00753FA6">
        <w:rPr>
          <w:rFonts w:ascii="Times New Roman" w:hAnsi="Times New Roman" w:cs="Times New Roman"/>
        </w:rPr>
        <w:t>itionally,</w:t>
      </w:r>
      <w:r w:rsidR="00891027" w:rsidRPr="00753FA6">
        <w:rPr>
          <w:rFonts w:ascii="Times New Roman" w:hAnsi="Times New Roman" w:cs="Times New Roman"/>
        </w:rPr>
        <w:t xml:space="preserve"> </w:t>
      </w:r>
      <w:r w:rsidR="00B621C5" w:rsidRPr="00753FA6">
        <w:rPr>
          <w:rFonts w:ascii="Times New Roman" w:hAnsi="Times New Roman" w:cs="Times New Roman"/>
        </w:rPr>
        <w:t>we</w:t>
      </w:r>
      <w:r w:rsidR="00891027" w:rsidRPr="00753FA6">
        <w:rPr>
          <w:rFonts w:ascii="Times New Roman" w:hAnsi="Times New Roman" w:cs="Times New Roman"/>
        </w:rPr>
        <w:t xml:space="preserve"> </w:t>
      </w:r>
      <w:r w:rsidR="00B621C5" w:rsidRPr="00753FA6">
        <w:rPr>
          <w:rFonts w:ascii="Times New Roman" w:hAnsi="Times New Roman" w:cs="Times New Roman"/>
        </w:rPr>
        <w:t>selected</w:t>
      </w:r>
      <w:r w:rsidR="00891027" w:rsidRPr="00753FA6">
        <w:rPr>
          <w:rFonts w:ascii="Times New Roman" w:hAnsi="Times New Roman" w:cs="Times New Roman"/>
        </w:rPr>
        <w:t xml:space="preserve"> </w:t>
      </w:r>
      <w:r w:rsidR="00B621C5" w:rsidRPr="00753FA6">
        <w:rPr>
          <w:rFonts w:ascii="Times New Roman" w:hAnsi="Times New Roman" w:cs="Times New Roman"/>
        </w:rPr>
        <w:t>the</w:t>
      </w:r>
      <w:r w:rsidR="00891027" w:rsidRPr="00753FA6">
        <w:rPr>
          <w:rFonts w:ascii="Times New Roman" w:hAnsi="Times New Roman" w:cs="Times New Roman"/>
        </w:rPr>
        <w:t xml:space="preserve"> </w:t>
      </w:r>
      <w:r w:rsidR="00B621C5" w:rsidRPr="00753FA6">
        <w:rPr>
          <w:rFonts w:ascii="Times New Roman" w:hAnsi="Times New Roman" w:cs="Times New Roman"/>
        </w:rPr>
        <w:t>nearest</w:t>
      </w:r>
      <w:r w:rsidR="00891027" w:rsidRPr="00753FA6">
        <w:rPr>
          <w:rFonts w:ascii="Times New Roman" w:hAnsi="Times New Roman" w:cs="Times New Roman"/>
        </w:rPr>
        <w:t xml:space="preserve"> </w:t>
      </w:r>
      <w:r w:rsidR="00B621C5" w:rsidRPr="00753FA6">
        <w:rPr>
          <w:rFonts w:ascii="Times New Roman" w:hAnsi="Times New Roman" w:cs="Times New Roman"/>
        </w:rPr>
        <w:t>(range</w:t>
      </w:r>
      <w:r w:rsidR="00891027" w:rsidRPr="00753FA6">
        <w:rPr>
          <w:rFonts w:ascii="Times New Roman" w:hAnsi="Times New Roman" w:cs="Times New Roman"/>
        </w:rPr>
        <w:t xml:space="preserve"> </w:t>
      </w:r>
      <w:r w:rsidR="005631ED" w:rsidRPr="00753FA6">
        <w:rPr>
          <w:rFonts w:ascii="Times New Roman" w:hAnsi="Times New Roman" w:cs="Times New Roman"/>
        </w:rPr>
        <w:t>from</w:t>
      </w:r>
      <w:r w:rsidR="00891027" w:rsidRPr="00753FA6">
        <w:rPr>
          <w:rFonts w:ascii="Times New Roman" w:hAnsi="Times New Roman" w:cs="Times New Roman"/>
        </w:rPr>
        <w:t xml:space="preserve"> </w:t>
      </w:r>
      <w:r w:rsidR="005631ED" w:rsidRPr="00753FA6">
        <w:rPr>
          <w:rFonts w:ascii="Times New Roman" w:hAnsi="Times New Roman" w:cs="Times New Roman"/>
        </w:rPr>
        <w:t>0.6</w:t>
      </w:r>
      <w:r w:rsidR="00891027" w:rsidRPr="00753FA6">
        <w:rPr>
          <w:rFonts w:ascii="Times New Roman" w:hAnsi="Times New Roman" w:cs="Times New Roman"/>
        </w:rPr>
        <w:t xml:space="preserve"> </w:t>
      </w:r>
      <w:r w:rsidR="00B621C5" w:rsidRPr="00753FA6">
        <w:rPr>
          <w:rFonts w:ascii="Times New Roman" w:hAnsi="Times New Roman" w:cs="Times New Roman"/>
        </w:rPr>
        <w:t>to</w:t>
      </w:r>
      <w:r w:rsidR="00891027" w:rsidRPr="00753FA6">
        <w:rPr>
          <w:rFonts w:ascii="Times New Roman" w:hAnsi="Times New Roman" w:cs="Times New Roman"/>
        </w:rPr>
        <w:t xml:space="preserve"> </w:t>
      </w:r>
      <w:r w:rsidR="00B621C5" w:rsidRPr="00753FA6">
        <w:rPr>
          <w:rFonts w:ascii="Times New Roman" w:hAnsi="Times New Roman" w:cs="Times New Roman"/>
        </w:rPr>
        <w:t>19</w:t>
      </w:r>
      <w:r w:rsidR="005631ED" w:rsidRPr="00753FA6">
        <w:rPr>
          <w:rFonts w:ascii="Times New Roman" w:hAnsi="Times New Roman" w:cs="Times New Roman"/>
        </w:rPr>
        <w:t>.1</w:t>
      </w:r>
      <w:r w:rsidR="00891027" w:rsidRPr="00753FA6">
        <w:rPr>
          <w:rFonts w:ascii="Times New Roman" w:hAnsi="Times New Roman" w:cs="Times New Roman"/>
        </w:rPr>
        <w:t xml:space="preserve"> </w:t>
      </w:r>
      <w:r w:rsidR="005631ED" w:rsidRPr="00753FA6">
        <w:rPr>
          <w:rFonts w:ascii="Times New Roman" w:hAnsi="Times New Roman" w:cs="Times New Roman"/>
        </w:rPr>
        <w:t>k</w:t>
      </w:r>
      <w:r w:rsidR="00B621C5" w:rsidRPr="00753FA6">
        <w:rPr>
          <w:rFonts w:ascii="Times New Roman" w:hAnsi="Times New Roman" w:cs="Times New Roman"/>
        </w:rPr>
        <w:t>m,</w:t>
      </w:r>
      <w:r w:rsidR="00891027" w:rsidRPr="00753FA6">
        <w:rPr>
          <w:rFonts w:ascii="Times New Roman" w:hAnsi="Times New Roman" w:cs="Times New Roman"/>
        </w:rPr>
        <w:t xml:space="preserve"> </w:t>
      </w:r>
      <w:r w:rsidR="00B621C5" w:rsidRPr="00753FA6">
        <w:rPr>
          <w:rFonts w:ascii="Times New Roman" w:hAnsi="Times New Roman" w:cs="Times New Roman"/>
        </w:rPr>
        <w:t>mean</w:t>
      </w:r>
      <w:r w:rsidR="00891027" w:rsidRPr="00753FA6">
        <w:rPr>
          <w:rFonts w:ascii="Times New Roman" w:hAnsi="Times New Roman" w:cs="Times New Roman"/>
        </w:rPr>
        <w:t xml:space="preserve"> </w:t>
      </w:r>
      <w:r w:rsidR="00B621C5" w:rsidRPr="00753FA6">
        <w:rPr>
          <w:rFonts w:ascii="Times New Roman" w:hAnsi="Times New Roman" w:cs="Times New Roman"/>
        </w:rPr>
        <w:t>6</w:t>
      </w:r>
      <w:r w:rsidR="005631ED" w:rsidRPr="00753FA6">
        <w:rPr>
          <w:rFonts w:ascii="Times New Roman" w:hAnsi="Times New Roman" w:cs="Times New Roman"/>
        </w:rPr>
        <w:t>.</w:t>
      </w:r>
      <w:r w:rsidR="00B621C5" w:rsidRPr="00753FA6">
        <w:rPr>
          <w:rFonts w:ascii="Times New Roman" w:hAnsi="Times New Roman" w:cs="Times New Roman"/>
        </w:rPr>
        <w:t>7</w:t>
      </w:r>
      <w:r w:rsidR="00891027" w:rsidRPr="00753FA6">
        <w:rPr>
          <w:rFonts w:ascii="Times New Roman" w:hAnsi="Times New Roman" w:cs="Times New Roman"/>
        </w:rPr>
        <w:t xml:space="preserve"> </w:t>
      </w:r>
      <w:r w:rsidR="005631ED" w:rsidRPr="00753FA6">
        <w:rPr>
          <w:rFonts w:ascii="Times New Roman" w:hAnsi="Times New Roman" w:cs="Times New Roman"/>
        </w:rPr>
        <w:t>km</w:t>
      </w:r>
      <w:r w:rsidR="00B621C5" w:rsidRPr="00753FA6">
        <w:rPr>
          <w:rFonts w:ascii="Times New Roman" w:hAnsi="Times New Roman" w:cs="Times New Roman"/>
        </w:rPr>
        <w:t>)</w:t>
      </w:r>
      <w:r w:rsidR="00891027" w:rsidRPr="00753FA6">
        <w:rPr>
          <w:rFonts w:ascii="Times New Roman" w:hAnsi="Times New Roman" w:cs="Times New Roman"/>
        </w:rPr>
        <w:t xml:space="preserve"> </w:t>
      </w:r>
      <w:r w:rsidR="00B621C5" w:rsidRPr="00753FA6">
        <w:rPr>
          <w:rFonts w:ascii="Times New Roman" w:hAnsi="Times New Roman" w:cs="Times New Roman"/>
        </w:rPr>
        <w:t>unmanaged</w:t>
      </w:r>
      <w:r w:rsidR="00891027" w:rsidRPr="00753FA6">
        <w:rPr>
          <w:rFonts w:ascii="Times New Roman" w:hAnsi="Times New Roman" w:cs="Times New Roman"/>
        </w:rPr>
        <w:t xml:space="preserve"> </w:t>
      </w:r>
      <w:r w:rsidR="00B621C5" w:rsidRPr="00753FA6">
        <w:rPr>
          <w:rFonts w:ascii="Times New Roman" w:hAnsi="Times New Roman" w:cs="Times New Roman"/>
        </w:rPr>
        <w:t>forest</w:t>
      </w:r>
      <w:r w:rsidR="00891027" w:rsidRPr="00753FA6">
        <w:rPr>
          <w:rFonts w:ascii="Times New Roman" w:hAnsi="Times New Roman" w:cs="Times New Roman"/>
        </w:rPr>
        <w:t xml:space="preserve"> </w:t>
      </w:r>
      <w:r w:rsidR="00B621C5" w:rsidRPr="00753FA6">
        <w:rPr>
          <w:rFonts w:ascii="Times New Roman" w:hAnsi="Times New Roman" w:cs="Times New Roman"/>
        </w:rPr>
        <w:t>reserve</w:t>
      </w:r>
      <w:r w:rsidR="00891027" w:rsidRPr="00753FA6">
        <w:rPr>
          <w:rFonts w:ascii="Times New Roman" w:hAnsi="Times New Roman" w:cs="Times New Roman"/>
        </w:rPr>
        <w:t xml:space="preserve"> </w:t>
      </w:r>
      <w:r w:rsidR="00293303" w:rsidRPr="00753FA6">
        <w:rPr>
          <w:rFonts w:ascii="Times New Roman" w:hAnsi="Times New Roman" w:cs="Times New Roman"/>
        </w:rPr>
        <w:t>as</w:t>
      </w:r>
      <w:r w:rsidR="00891027" w:rsidRPr="00753FA6">
        <w:rPr>
          <w:rFonts w:ascii="Times New Roman" w:hAnsi="Times New Roman" w:cs="Times New Roman"/>
        </w:rPr>
        <w:t xml:space="preserve"> </w:t>
      </w:r>
      <w:r w:rsidR="00293303" w:rsidRPr="00753FA6">
        <w:rPr>
          <w:rFonts w:ascii="Times New Roman" w:hAnsi="Times New Roman" w:cs="Times New Roman"/>
        </w:rPr>
        <w:t>control</w:t>
      </w:r>
      <w:r w:rsidR="00891027" w:rsidRPr="00753FA6">
        <w:rPr>
          <w:rFonts w:ascii="Times New Roman" w:hAnsi="Times New Roman" w:cs="Times New Roman"/>
        </w:rPr>
        <w:t xml:space="preserve"> </w:t>
      </w:r>
      <w:r w:rsidR="00293303" w:rsidRPr="00753FA6">
        <w:rPr>
          <w:rFonts w:ascii="Times New Roman" w:hAnsi="Times New Roman" w:cs="Times New Roman"/>
        </w:rPr>
        <w:t>for</w:t>
      </w:r>
      <w:r w:rsidR="00891027" w:rsidRPr="00753FA6">
        <w:rPr>
          <w:rFonts w:ascii="Times New Roman" w:hAnsi="Times New Roman" w:cs="Times New Roman"/>
        </w:rPr>
        <w:t xml:space="preserve"> </w:t>
      </w:r>
      <w:r w:rsidR="00293303" w:rsidRPr="00753FA6">
        <w:rPr>
          <w:rFonts w:ascii="Times New Roman" w:hAnsi="Times New Roman" w:cs="Times New Roman"/>
        </w:rPr>
        <w:t>each</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w:t>
      </w:r>
      <w:r w:rsidR="00293303"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On</w:t>
      </w:r>
      <w:r w:rsidR="00891027" w:rsidRPr="00753FA6">
        <w:rPr>
          <w:rFonts w:ascii="Times New Roman" w:hAnsi="Times New Roman" w:cs="Times New Roman"/>
        </w:rPr>
        <w:t xml:space="preserve"> </w:t>
      </w:r>
      <w:r w:rsidR="00C9457B" w:rsidRPr="00753FA6">
        <w:rPr>
          <w:rFonts w:ascii="Times New Roman" w:hAnsi="Times New Roman" w:cs="Times New Roman"/>
        </w:rPr>
        <w:t>each</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all</w:t>
      </w:r>
      <w:r w:rsidR="00891027" w:rsidRPr="00753FA6">
        <w:rPr>
          <w:rFonts w:ascii="Times New Roman" w:hAnsi="Times New Roman" w:cs="Times New Roman"/>
        </w:rPr>
        <w:t xml:space="preserve"> </w:t>
      </w:r>
      <w:r w:rsidR="00C9457B" w:rsidRPr="00753FA6">
        <w:rPr>
          <w:rFonts w:ascii="Times New Roman" w:hAnsi="Times New Roman" w:cs="Times New Roman"/>
        </w:rPr>
        <w:t>live</w:t>
      </w:r>
      <w:r w:rsidR="00891027" w:rsidRPr="00753FA6">
        <w:rPr>
          <w:rFonts w:ascii="Times New Roman" w:hAnsi="Times New Roman" w:cs="Times New Roman"/>
        </w:rPr>
        <w:t xml:space="preserve"> </w:t>
      </w:r>
      <w:r w:rsidR="00C9457B" w:rsidRPr="00753FA6">
        <w:rPr>
          <w:rFonts w:ascii="Times New Roman" w:hAnsi="Times New Roman" w:cs="Times New Roman"/>
        </w:rPr>
        <w:t>trees</w:t>
      </w:r>
      <w:r w:rsidR="00891027" w:rsidRPr="00753FA6">
        <w:rPr>
          <w:rFonts w:ascii="Times New Roman" w:hAnsi="Times New Roman" w:cs="Times New Roman"/>
        </w:rPr>
        <w:t xml:space="preserve"> </w:t>
      </w:r>
      <w:r w:rsidR="00C9457B" w:rsidRPr="00753FA6">
        <w:rPr>
          <w:rFonts w:ascii="Times New Roman" w:hAnsi="Times New Roman" w:cs="Times New Roman"/>
        </w:rPr>
        <w:t>over</w:t>
      </w:r>
      <w:r w:rsidR="00891027" w:rsidRPr="00753FA6">
        <w:rPr>
          <w:rFonts w:ascii="Times New Roman" w:hAnsi="Times New Roman" w:cs="Times New Roman"/>
        </w:rPr>
        <w:t xml:space="preserve"> </w:t>
      </w:r>
      <w:r w:rsidR="00C9457B" w:rsidRPr="00753FA6">
        <w:rPr>
          <w:rFonts w:ascii="Times New Roman" w:hAnsi="Times New Roman" w:cs="Times New Roman"/>
        </w:rPr>
        <w:t>70</w:t>
      </w:r>
      <w:r w:rsidR="00891027" w:rsidRPr="00753FA6">
        <w:rPr>
          <w:rFonts w:ascii="Times New Roman" w:hAnsi="Times New Roman" w:cs="Times New Roman"/>
        </w:rPr>
        <w:t xml:space="preserve"> </w:t>
      </w:r>
      <w:r w:rsidR="00C9457B" w:rsidRPr="00753FA6">
        <w:rPr>
          <w:rFonts w:ascii="Times New Roman" w:hAnsi="Times New Roman" w:cs="Times New Roman"/>
        </w:rPr>
        <w:t>cm</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t>were</w:t>
      </w:r>
      <w:r w:rsidR="00891027" w:rsidRPr="00753FA6">
        <w:rPr>
          <w:rFonts w:ascii="Times New Roman" w:hAnsi="Times New Roman" w:cs="Times New Roman"/>
        </w:rPr>
        <w:t xml:space="preserve"> </w:t>
      </w:r>
      <w:r w:rsidR="00C9457B" w:rsidRPr="00753FA6">
        <w:rPr>
          <w:rFonts w:ascii="Times New Roman" w:hAnsi="Times New Roman" w:cs="Times New Roman"/>
        </w:rPr>
        <w:t>exhaustively</w:t>
      </w:r>
      <w:r w:rsidR="00891027" w:rsidRPr="00753FA6">
        <w:rPr>
          <w:rFonts w:ascii="Times New Roman" w:hAnsi="Times New Roman" w:cs="Times New Roman"/>
        </w:rPr>
        <w:t xml:space="preserve"> </w:t>
      </w:r>
      <w:r w:rsidR="00C9457B" w:rsidRPr="00753FA6">
        <w:rPr>
          <w:rFonts w:ascii="Times New Roman" w:hAnsi="Times New Roman" w:cs="Times New Roman"/>
        </w:rPr>
        <w:t>searched</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their</w:t>
      </w:r>
      <w:r w:rsidR="00891027" w:rsidRPr="00753FA6">
        <w:rPr>
          <w:rFonts w:ascii="Times New Roman" w:hAnsi="Times New Roman" w:cs="Times New Roman"/>
        </w:rPr>
        <w:t xml:space="preserve"> </w:t>
      </w:r>
      <w:r w:rsidR="00C9457B" w:rsidRPr="00753FA6">
        <w:rPr>
          <w:rFonts w:ascii="Times New Roman" w:hAnsi="Times New Roman" w:cs="Times New Roman"/>
        </w:rPr>
        <w:t>locations</w:t>
      </w:r>
      <w:r w:rsidR="00891027" w:rsidRPr="00753FA6">
        <w:rPr>
          <w:rFonts w:ascii="Times New Roman" w:hAnsi="Times New Roman" w:cs="Times New Roman"/>
        </w:rPr>
        <w:t xml:space="preserve"> </w:t>
      </w:r>
      <w:r w:rsidR="00C9457B" w:rsidRPr="00753FA6">
        <w:rPr>
          <w:rFonts w:ascii="Times New Roman" w:hAnsi="Times New Roman" w:cs="Times New Roman"/>
        </w:rPr>
        <w:t>were</w:t>
      </w:r>
      <w:r w:rsidR="00891027" w:rsidRPr="00753FA6">
        <w:rPr>
          <w:rFonts w:ascii="Times New Roman" w:hAnsi="Times New Roman" w:cs="Times New Roman"/>
        </w:rPr>
        <w:t xml:space="preserve"> </w:t>
      </w:r>
      <w:r w:rsidR="00C9457B" w:rsidRPr="00753FA6">
        <w:rPr>
          <w:rFonts w:ascii="Times New Roman" w:hAnsi="Times New Roman" w:cs="Times New Roman"/>
        </w:rPr>
        <w:t>recorded.</w:t>
      </w:r>
      <w:r w:rsidR="00891027" w:rsidRPr="00753FA6">
        <w:rPr>
          <w:rFonts w:ascii="Times New Roman" w:hAnsi="Times New Roman" w:cs="Times New Roman"/>
        </w:rPr>
        <w:t xml:space="preserve"> </w:t>
      </w:r>
      <w:r w:rsidR="00C9457B" w:rsidRPr="00753FA6">
        <w:rPr>
          <w:rFonts w:ascii="Times New Roman" w:hAnsi="Times New Roman" w:cs="Times New Roman"/>
        </w:rPr>
        <w:t>Th</w:t>
      </w:r>
      <w:r w:rsidR="00970F46">
        <w:rPr>
          <w:rFonts w:ascii="Times New Roman" w:hAnsi="Times New Roman" w:cs="Times New Roman"/>
        </w:rPr>
        <w:t>is</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t>threshold</w:t>
      </w:r>
      <w:r w:rsidR="00891027" w:rsidRPr="00753FA6">
        <w:rPr>
          <w:rFonts w:ascii="Times New Roman" w:hAnsi="Times New Roman" w:cs="Times New Roman"/>
        </w:rPr>
        <w:t xml:space="preserve"> </w:t>
      </w:r>
      <w:r w:rsidR="00C9457B" w:rsidRPr="00753FA6">
        <w:rPr>
          <w:rFonts w:ascii="Times New Roman" w:hAnsi="Times New Roman" w:cs="Times New Roman"/>
        </w:rPr>
        <w:t>was</w:t>
      </w:r>
      <w:r w:rsidR="00891027" w:rsidRPr="00753FA6">
        <w:rPr>
          <w:rFonts w:ascii="Times New Roman" w:hAnsi="Times New Roman" w:cs="Times New Roman"/>
        </w:rPr>
        <w:t xml:space="preserve"> </w:t>
      </w:r>
      <w:r w:rsidR="00C9457B" w:rsidRPr="00753FA6">
        <w:rPr>
          <w:rFonts w:ascii="Times New Roman" w:hAnsi="Times New Roman" w:cs="Times New Roman"/>
        </w:rPr>
        <w:t>chosen</w:t>
      </w:r>
      <w:r w:rsidR="00891027" w:rsidRPr="00753FA6">
        <w:rPr>
          <w:rFonts w:ascii="Times New Roman" w:hAnsi="Times New Roman" w:cs="Times New Roman"/>
        </w:rPr>
        <w:t xml:space="preserve"> </w:t>
      </w:r>
      <w:r w:rsidR="00C9457B" w:rsidRPr="00753FA6">
        <w:rPr>
          <w:rFonts w:ascii="Times New Roman" w:hAnsi="Times New Roman" w:cs="Times New Roman"/>
        </w:rPr>
        <w:t>due</w:t>
      </w:r>
      <w:r w:rsidR="00891027" w:rsidRPr="00753FA6">
        <w:rPr>
          <w:rFonts w:ascii="Times New Roman" w:hAnsi="Times New Roman" w:cs="Times New Roman"/>
        </w:rPr>
        <w:t xml:space="preserve"> </w:t>
      </w:r>
      <w:r w:rsidR="00C9457B" w:rsidRPr="00753FA6">
        <w:rPr>
          <w:rFonts w:ascii="Times New Roman" w:hAnsi="Times New Roman" w:cs="Times New Roman"/>
        </w:rPr>
        <w:t>to</w:t>
      </w:r>
      <w:r w:rsidR="00891027" w:rsidRPr="00753FA6">
        <w:rPr>
          <w:rFonts w:ascii="Times New Roman" w:hAnsi="Times New Roman" w:cs="Times New Roman"/>
        </w:rPr>
        <w:t xml:space="preserve"> </w:t>
      </w:r>
      <w:r w:rsidR="00C9457B" w:rsidRPr="00753FA6">
        <w:rPr>
          <w:rFonts w:ascii="Times New Roman" w:hAnsi="Times New Roman" w:cs="Times New Roman"/>
        </w:rPr>
        <w:t>dramatic</w:t>
      </w:r>
      <w:r w:rsidR="00891027" w:rsidRPr="00753FA6">
        <w:rPr>
          <w:rFonts w:ascii="Times New Roman" w:hAnsi="Times New Roman" w:cs="Times New Roman"/>
        </w:rPr>
        <w:t xml:space="preserve"> </w:t>
      </w:r>
      <w:r w:rsidR="00C9457B" w:rsidRPr="00753FA6">
        <w:rPr>
          <w:rFonts w:ascii="Times New Roman" w:hAnsi="Times New Roman" w:cs="Times New Roman"/>
        </w:rPr>
        <w:t>increase</w:t>
      </w:r>
      <w:r w:rsidR="00891027" w:rsidRPr="00753FA6">
        <w:rPr>
          <w:rFonts w:ascii="Times New Roman" w:hAnsi="Times New Roman" w:cs="Times New Roman"/>
        </w:rPr>
        <w:t xml:space="preserve"> </w:t>
      </w:r>
      <w:r w:rsidR="00970F46">
        <w:rPr>
          <w:rFonts w:ascii="Times New Roman" w:hAnsi="Times New Roman" w:cs="Times New Roman"/>
        </w:rPr>
        <w:t>in</w:t>
      </w:r>
      <w:r w:rsidR="00970F46"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number</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proofErr w:type="spellStart"/>
      <w:r w:rsidR="00C9457B" w:rsidRPr="00753FA6">
        <w:rPr>
          <w:rFonts w:ascii="Times New Roman" w:hAnsi="Times New Roman" w:cs="Times New Roman"/>
        </w:rPr>
        <w:t>TreMs</w:t>
      </w:r>
      <w:proofErr w:type="spellEnd"/>
      <w:r w:rsidR="00891027" w:rsidRPr="00753FA6">
        <w:rPr>
          <w:rFonts w:ascii="Times New Roman" w:hAnsi="Times New Roman" w:cs="Times New Roman"/>
        </w:rPr>
        <w:t xml:space="preserve"> </w:t>
      </w:r>
      <w:r w:rsidR="00970F46">
        <w:rPr>
          <w:rFonts w:ascii="Times New Roman" w:hAnsi="Times New Roman" w:cs="Times New Roman"/>
        </w:rPr>
        <w:t>occurring</w:t>
      </w:r>
      <w:r w:rsidR="00970F46" w:rsidRPr="00753FA6">
        <w:rPr>
          <w:rFonts w:ascii="Times New Roman" w:hAnsi="Times New Roman" w:cs="Times New Roman"/>
        </w:rPr>
        <w:t xml:space="preserve"> </w:t>
      </w:r>
      <w:r w:rsidR="00C9457B" w:rsidRPr="00753FA6">
        <w:rPr>
          <w:rFonts w:ascii="Times New Roman" w:hAnsi="Times New Roman" w:cs="Times New Roman"/>
        </w:rPr>
        <w:t>above</w:t>
      </w:r>
      <w:r w:rsidR="00891027" w:rsidRPr="00753FA6">
        <w:rPr>
          <w:rFonts w:ascii="Times New Roman" w:hAnsi="Times New Roman" w:cs="Times New Roman"/>
        </w:rPr>
        <w:t xml:space="preserve"> </w:t>
      </w:r>
      <w:r w:rsidR="00C9457B" w:rsidRPr="00753FA6">
        <w:rPr>
          <w:rFonts w:ascii="Times New Roman" w:hAnsi="Times New Roman" w:cs="Times New Roman"/>
        </w:rPr>
        <w:t>70</w:t>
      </w:r>
      <w:r w:rsidR="00891027" w:rsidRPr="00753FA6">
        <w:rPr>
          <w:rFonts w:ascii="Times New Roman" w:hAnsi="Times New Roman" w:cs="Times New Roman"/>
        </w:rPr>
        <w:t xml:space="preserve"> </w:t>
      </w:r>
      <w:r w:rsidR="00C9457B" w:rsidRPr="00753FA6">
        <w:rPr>
          <w:rFonts w:ascii="Times New Roman" w:hAnsi="Times New Roman" w:cs="Times New Roman"/>
        </w:rPr>
        <w:t>cm</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fldChar w:fldCharType="begin" w:fldLock="1"/>
      </w:r>
      <w:r w:rsidR="00C9457B" w:rsidRPr="00753FA6">
        <w:rPr>
          <w:rFonts w:ascii="Times New Roman" w:hAnsi="Times New Roman" w:cs="Times New Roman"/>
        </w:rPr>
        <w:instrText>ADDIN CSL_CITATION {"citationItems":[{"id":"ITEM-1","itemData":{"DOI":"10.1007/s10342-011-0551-z","ISSN":"16124669","abstract":"In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Research","id":"ITEM-1","issue":"3","issued":{"date-parts":[["2012"]]},"page":"773-786","title":"Impact of silviculture on dead wood and on the distribution and frequency of tree microhabitats in montane beech-fir forests of the Pyrenees","type":"article-journal","volume":"131"},"uris":["http://www.mendeley.com/documents/?uuid=060c3e27-c9cf-4c7f-a5a5-871f3c133b44"]}],"mendeley":{"formattedCitation":"(Larrieu et al., 2012)","plainTextFormattedCitation":"(Larrieu et al., 2012)","previouslyFormattedCitation":"(Larrieu et al., 2012)"},"properties":{"noteIndex":0},"schema":"https://github.com/citation-style-language/schema/raw/master/csl-citation.json"}</w:instrText>
      </w:r>
      <w:r w:rsidR="00C9457B" w:rsidRPr="00753FA6">
        <w:rPr>
          <w:rFonts w:ascii="Times New Roman" w:hAnsi="Times New Roman" w:cs="Times New Roman"/>
        </w:rPr>
        <w:fldChar w:fldCharType="separate"/>
      </w:r>
      <w:r w:rsidR="00C9457B" w:rsidRPr="00753FA6">
        <w:rPr>
          <w:rFonts w:ascii="Times New Roman" w:hAnsi="Times New Roman" w:cs="Times New Roman"/>
          <w:noProof/>
        </w:rPr>
        <w:t>(Larrieu</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2012)</w:t>
      </w:r>
      <w:r w:rsidR="00C9457B" w:rsidRPr="00753FA6">
        <w:rPr>
          <w:rFonts w:ascii="Times New Roman" w:hAnsi="Times New Roman" w:cs="Times New Roman"/>
        </w:rPr>
        <w:fldChar w:fldCharType="end"/>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Additionally,</w:t>
      </w:r>
      <w:r w:rsidR="00891027" w:rsidRPr="00753FA6">
        <w:rPr>
          <w:rFonts w:ascii="Times New Roman" w:hAnsi="Times New Roman" w:cs="Times New Roman"/>
        </w:rPr>
        <w:t xml:space="preserve"> </w:t>
      </w:r>
      <w:r w:rsidR="00C9457B" w:rsidRPr="00753FA6">
        <w:rPr>
          <w:rFonts w:ascii="Times New Roman" w:hAnsi="Times New Roman" w:cs="Times New Roman"/>
        </w:rPr>
        <w:t>70</w:t>
      </w:r>
      <w:r w:rsidR="00891027" w:rsidRPr="00753FA6">
        <w:rPr>
          <w:rFonts w:ascii="Times New Roman" w:hAnsi="Times New Roman" w:cs="Times New Roman"/>
        </w:rPr>
        <w:t xml:space="preserve"> </w:t>
      </w:r>
      <w:r w:rsidR="00C9457B" w:rsidRPr="00753FA6">
        <w:rPr>
          <w:rFonts w:ascii="Times New Roman" w:hAnsi="Times New Roman" w:cs="Times New Roman"/>
        </w:rPr>
        <w:t>cm</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t>correspond</w:t>
      </w:r>
      <w:r w:rsidR="00970F46">
        <w:rPr>
          <w:rFonts w:ascii="Times New Roman" w:hAnsi="Times New Roman" w:cs="Times New Roman"/>
        </w:rPr>
        <w:t>s</w:t>
      </w:r>
      <w:r w:rsidR="00891027" w:rsidRPr="00753FA6">
        <w:rPr>
          <w:rFonts w:ascii="Times New Roman" w:hAnsi="Times New Roman" w:cs="Times New Roman"/>
        </w:rPr>
        <w:t xml:space="preserve"> </w:t>
      </w:r>
      <w:r w:rsidR="00970F46">
        <w:rPr>
          <w:rFonts w:ascii="Times New Roman" w:hAnsi="Times New Roman" w:cs="Times New Roman"/>
        </w:rPr>
        <w:t>to an</w:t>
      </w:r>
      <w:r w:rsidR="00970F46" w:rsidRPr="00753FA6">
        <w:rPr>
          <w:rFonts w:ascii="Times New Roman" w:hAnsi="Times New Roman" w:cs="Times New Roman"/>
        </w:rPr>
        <w:t xml:space="preserve"> </w:t>
      </w:r>
      <w:r w:rsidR="00C9457B" w:rsidRPr="00753FA6">
        <w:rPr>
          <w:rFonts w:ascii="Times New Roman" w:hAnsi="Times New Roman" w:cs="Times New Roman"/>
        </w:rPr>
        <w:t>age</w:t>
      </w:r>
      <w:r w:rsidR="00891027" w:rsidRPr="00753FA6">
        <w:rPr>
          <w:rFonts w:ascii="Times New Roman" w:hAnsi="Times New Roman" w:cs="Times New Roman"/>
        </w:rPr>
        <w:t xml:space="preserve"> </w:t>
      </w:r>
      <w:r w:rsidR="00970F46">
        <w:rPr>
          <w:rFonts w:ascii="Times New Roman" w:hAnsi="Times New Roman" w:cs="Times New Roman"/>
        </w:rPr>
        <w:t>of about</w:t>
      </w:r>
      <w:r w:rsidR="00891027" w:rsidRPr="00753FA6">
        <w:rPr>
          <w:rFonts w:ascii="Times New Roman" w:hAnsi="Times New Roman" w:cs="Times New Roman"/>
        </w:rPr>
        <w:t xml:space="preserve"> </w:t>
      </w:r>
      <w:r w:rsidR="00C9457B" w:rsidRPr="00753FA6">
        <w:rPr>
          <w:rFonts w:ascii="Times New Roman" w:hAnsi="Times New Roman" w:cs="Times New Roman"/>
        </w:rPr>
        <w:t>160</w:t>
      </w:r>
      <w:r w:rsidR="00891027" w:rsidRPr="00753FA6">
        <w:rPr>
          <w:rFonts w:ascii="Times New Roman" w:hAnsi="Times New Roman" w:cs="Times New Roman"/>
        </w:rPr>
        <w:t xml:space="preserve"> </w:t>
      </w:r>
      <w:r w:rsidR="00C9457B" w:rsidRPr="00753FA6">
        <w:rPr>
          <w:rFonts w:ascii="Times New Roman" w:hAnsi="Times New Roman" w:cs="Times New Roman"/>
        </w:rPr>
        <w:t>years</w:t>
      </w:r>
      <w:r w:rsidR="00891027" w:rsidRPr="00753FA6">
        <w:rPr>
          <w:rFonts w:ascii="Times New Roman" w:hAnsi="Times New Roman" w:cs="Times New Roman"/>
        </w:rPr>
        <w:t xml:space="preserve"> </w:t>
      </w:r>
      <w:r w:rsidR="00C9457B" w:rsidRPr="00753FA6">
        <w:rPr>
          <w:rFonts w:ascii="Times New Roman" w:hAnsi="Times New Roman" w:cs="Times New Roman"/>
        </w:rPr>
        <w:t>for</w:t>
      </w:r>
      <w:r w:rsidR="00891027" w:rsidRPr="00753FA6">
        <w:rPr>
          <w:rFonts w:ascii="Times New Roman" w:hAnsi="Times New Roman" w:cs="Times New Roman"/>
        </w:rPr>
        <w:t xml:space="preserve"> </w:t>
      </w:r>
      <w:r w:rsidR="00C9457B" w:rsidRPr="00753FA6">
        <w:rPr>
          <w:rFonts w:ascii="Times New Roman" w:hAnsi="Times New Roman" w:cs="Times New Roman"/>
        </w:rPr>
        <w:t>beech</w:t>
      </w:r>
      <w:r w:rsidR="00891027" w:rsidRPr="00753FA6">
        <w:rPr>
          <w:rFonts w:ascii="Times New Roman" w:hAnsi="Times New Roman" w:cs="Times New Roman"/>
        </w:rPr>
        <w:t xml:space="preserve"> </w:t>
      </w:r>
      <w:r w:rsidR="00C9457B" w:rsidRPr="00753FA6">
        <w:rPr>
          <w:rFonts w:ascii="Times New Roman" w:hAnsi="Times New Roman" w:cs="Times New Roman"/>
        </w:rPr>
        <w:fldChar w:fldCharType="begin" w:fldLock="1"/>
      </w:r>
      <w:r w:rsidR="00C9457B" w:rsidRPr="00753FA6">
        <w:rPr>
          <w:rFonts w:ascii="Times New Roman" w:hAnsi="Times New Roman" w:cs="Times New Roman"/>
        </w:rPr>
        <w:instrText>ADDIN CSL_CITATION {"citationItems":[{"id":"ITEM-1","itemData":{"author":[{"dropping-particle":"","family":"Dobrovolný","given":"L","non-dropping-particle":"","parse-names":false,"suffix":""},{"dropping-particle":"","family":"Tesař","given":"V","non-dropping-particle":"","parse-names":false,"suffix":""}],"id":"ITEM-1","issue":"9","issued":{"date-parts":[["2010"]]},"page":"406-416","title":"Growth and characteristics of old beech ( Fagus sylvatica L .) trees individually dispersed in spruce monocultures","type":"article-journal","volume":"2010"},"uris":["http://www.mendeley.com/documents/?uuid=33bb677f-349c-42ed-9d6c-c2f551763495"]}],"mendeley":{"formattedCitation":"(Dobrovolný and Tesař, 2010)","plainTextFormattedCitation":"(Dobrovolný and Tesař, 2010)","previouslyFormattedCitation":"(Dobrovolný and Tesař, 2010)"},"properties":{"noteIndex":0},"schema":"https://github.com/citation-style-language/schema/raw/master/csl-citation.json"}</w:instrText>
      </w:r>
      <w:r w:rsidR="00C9457B" w:rsidRPr="00753FA6">
        <w:rPr>
          <w:rFonts w:ascii="Times New Roman" w:hAnsi="Times New Roman" w:cs="Times New Roman"/>
        </w:rPr>
        <w:fldChar w:fldCharType="separate"/>
      </w:r>
      <w:r w:rsidR="00C9457B" w:rsidRPr="00753FA6">
        <w:rPr>
          <w:rFonts w:ascii="Times New Roman" w:hAnsi="Times New Roman" w:cs="Times New Roman"/>
          <w:noProof/>
        </w:rPr>
        <w:t>(Dobrovolný</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and</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Tesař,</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2010)</w:t>
      </w:r>
      <w:r w:rsidR="00C9457B" w:rsidRPr="00753FA6">
        <w:rPr>
          <w:rFonts w:ascii="Times New Roman" w:hAnsi="Times New Roman" w:cs="Times New Roman"/>
        </w:rPr>
        <w:fldChar w:fldCharType="end"/>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Similarly,</w:t>
      </w:r>
      <w:r w:rsidR="00891027" w:rsidRPr="00753FA6">
        <w:rPr>
          <w:rFonts w:ascii="Times New Roman" w:hAnsi="Times New Roman" w:cs="Times New Roman"/>
        </w:rPr>
        <w:t xml:space="preserve"> </w:t>
      </w:r>
      <w:r w:rsidR="00C9457B" w:rsidRPr="00753FA6">
        <w:rPr>
          <w:rFonts w:ascii="Times New Roman" w:hAnsi="Times New Roman" w:cs="Times New Roman"/>
        </w:rPr>
        <w:t>all</w:t>
      </w:r>
      <w:r w:rsidR="00891027" w:rsidRPr="00753FA6">
        <w:rPr>
          <w:rFonts w:ascii="Times New Roman" w:hAnsi="Times New Roman" w:cs="Times New Roman"/>
        </w:rPr>
        <w:t xml:space="preserve"> </w:t>
      </w:r>
      <w:r w:rsidR="00C9457B" w:rsidRPr="00753FA6">
        <w:rPr>
          <w:rFonts w:ascii="Times New Roman" w:hAnsi="Times New Roman" w:cs="Times New Roman"/>
        </w:rPr>
        <w:t>live</w:t>
      </w:r>
      <w:r w:rsidR="00891027" w:rsidRPr="00753FA6">
        <w:rPr>
          <w:rFonts w:ascii="Times New Roman" w:hAnsi="Times New Roman" w:cs="Times New Roman"/>
        </w:rPr>
        <w:t xml:space="preserve"> </w:t>
      </w:r>
      <w:r w:rsidR="00C9457B"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70</w:t>
      </w:r>
      <w:r w:rsidR="00891027" w:rsidRPr="00753FA6">
        <w:rPr>
          <w:rFonts w:ascii="Times New Roman" w:hAnsi="Times New Roman" w:cs="Times New Roman"/>
        </w:rPr>
        <w:t xml:space="preserve"> </w:t>
      </w:r>
      <w:r w:rsidR="00C9457B" w:rsidRPr="00753FA6">
        <w:rPr>
          <w:rFonts w:ascii="Times New Roman" w:hAnsi="Times New Roman" w:cs="Times New Roman"/>
        </w:rPr>
        <w:t>cm</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t>were</w:t>
      </w:r>
      <w:r w:rsidR="00891027" w:rsidRPr="00753FA6">
        <w:rPr>
          <w:rFonts w:ascii="Times New Roman" w:hAnsi="Times New Roman" w:cs="Times New Roman"/>
        </w:rPr>
        <w:t xml:space="preserve"> </w:t>
      </w:r>
      <w:r w:rsidR="00C9457B" w:rsidRPr="00753FA6">
        <w:rPr>
          <w:rFonts w:ascii="Times New Roman" w:hAnsi="Times New Roman" w:cs="Times New Roman"/>
        </w:rPr>
        <w:t>exhaustively</w:t>
      </w:r>
      <w:r w:rsidR="00891027" w:rsidRPr="00753FA6">
        <w:rPr>
          <w:rFonts w:ascii="Times New Roman" w:hAnsi="Times New Roman" w:cs="Times New Roman"/>
        </w:rPr>
        <w:t xml:space="preserve"> </w:t>
      </w:r>
      <w:r w:rsidR="00C9457B" w:rsidRPr="00753FA6">
        <w:rPr>
          <w:rFonts w:ascii="Times New Roman" w:hAnsi="Times New Roman" w:cs="Times New Roman"/>
        </w:rPr>
        <w:t>searched</w:t>
      </w:r>
      <w:r w:rsidR="00891027" w:rsidRPr="00753FA6">
        <w:rPr>
          <w:rFonts w:ascii="Times New Roman" w:hAnsi="Times New Roman" w:cs="Times New Roman"/>
        </w:rPr>
        <w:t xml:space="preserve"> </w:t>
      </w:r>
      <w:r w:rsidR="00C9457B" w:rsidRPr="00753FA6">
        <w:rPr>
          <w:rFonts w:ascii="Times New Roman" w:hAnsi="Times New Roman" w:cs="Times New Roman"/>
        </w:rPr>
        <w:t>within</w:t>
      </w:r>
      <w:r w:rsidR="00891027" w:rsidRPr="00753FA6">
        <w:rPr>
          <w:rFonts w:ascii="Times New Roman" w:hAnsi="Times New Roman" w:cs="Times New Roman"/>
        </w:rPr>
        <w:t xml:space="preserve"> </w:t>
      </w:r>
      <w:r w:rsidR="00C9457B" w:rsidRPr="00753FA6">
        <w:rPr>
          <w:rFonts w:ascii="Times New Roman" w:hAnsi="Times New Roman" w:cs="Times New Roman"/>
        </w:rPr>
        <w:t>1</w:t>
      </w:r>
      <w:r w:rsidR="00891027" w:rsidRPr="00753FA6">
        <w:rPr>
          <w:rFonts w:ascii="Times New Roman" w:hAnsi="Times New Roman" w:cs="Times New Roman"/>
        </w:rPr>
        <w:t xml:space="preserve"> </w:t>
      </w:r>
      <w:r w:rsidR="00710AE0">
        <w:rPr>
          <w:rFonts w:ascii="Times New Roman" w:hAnsi="Times New Roman" w:cs="Times New Roman"/>
        </w:rPr>
        <w:t>ha</w:t>
      </w:r>
      <w:r w:rsidR="00710AE0" w:rsidRPr="00753FA6">
        <w:rPr>
          <w:rFonts w:ascii="Times New Roman" w:hAnsi="Times New Roman" w:cs="Times New Roman"/>
        </w:rPr>
        <w:t xml:space="preserve"> </w:t>
      </w:r>
      <w:r w:rsidR="00C9457B" w:rsidRPr="00753FA6">
        <w:rPr>
          <w:rFonts w:ascii="Times New Roman" w:hAnsi="Times New Roman" w:cs="Times New Roman"/>
        </w:rPr>
        <w:t>circle</w:t>
      </w:r>
      <w:r w:rsidR="00891027" w:rsidRPr="00753FA6">
        <w:rPr>
          <w:rFonts w:ascii="Times New Roman" w:hAnsi="Times New Roman" w:cs="Times New Roman"/>
        </w:rPr>
        <w:t xml:space="preserve"> </w:t>
      </w:r>
      <w:r w:rsidR="00C9457B" w:rsidRPr="00753FA6">
        <w:rPr>
          <w:rFonts w:ascii="Times New Roman" w:hAnsi="Times New Roman" w:cs="Times New Roman"/>
        </w:rPr>
        <w:t>study</w:t>
      </w:r>
      <w:r w:rsidR="00891027" w:rsidRPr="00753FA6">
        <w:rPr>
          <w:rFonts w:ascii="Times New Roman" w:hAnsi="Times New Roman" w:cs="Times New Roman"/>
        </w:rPr>
        <w:t xml:space="preserve"> </w:t>
      </w:r>
      <w:r w:rsidR="00C9457B" w:rsidRPr="00753FA6">
        <w:rPr>
          <w:rFonts w:ascii="Times New Roman" w:hAnsi="Times New Roman" w:cs="Times New Roman"/>
        </w:rPr>
        <w:t>area</w:t>
      </w:r>
      <w:r w:rsidR="00891027" w:rsidRPr="00753FA6">
        <w:rPr>
          <w:rFonts w:ascii="Times New Roman" w:hAnsi="Times New Roman" w:cs="Times New Roman"/>
        </w:rPr>
        <w:t xml:space="preserve"> </w:t>
      </w:r>
      <w:r w:rsidR="00C9457B" w:rsidRPr="00753FA6">
        <w:rPr>
          <w:rFonts w:ascii="Times New Roman" w:hAnsi="Times New Roman" w:cs="Times New Roman"/>
        </w:rPr>
        <w:t>(r</w:t>
      </w:r>
      <w:r w:rsidR="00891027" w:rsidRPr="00753FA6">
        <w:rPr>
          <w:rFonts w:ascii="Times New Roman" w:hAnsi="Times New Roman" w:cs="Times New Roman"/>
        </w:rPr>
        <w:t xml:space="preserve"> </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56.4</w:t>
      </w:r>
      <w:r w:rsidR="00891027" w:rsidRPr="00753FA6">
        <w:rPr>
          <w:rFonts w:ascii="Times New Roman" w:hAnsi="Times New Roman" w:cs="Times New Roman"/>
        </w:rPr>
        <w:t xml:space="preserve"> </w:t>
      </w:r>
      <w:r w:rsidR="00C9457B" w:rsidRPr="00753FA6">
        <w:rPr>
          <w:rFonts w:ascii="Times New Roman" w:hAnsi="Times New Roman" w:cs="Times New Roman"/>
        </w:rPr>
        <w:t>m)</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C9457B" w:rsidRPr="00753FA6">
        <w:rPr>
          <w:rFonts w:ascii="Times New Roman" w:hAnsi="Times New Roman" w:cs="Times New Roman"/>
        </w:rPr>
        <w:t>selected</w:t>
      </w:r>
      <w:r w:rsidR="00891027" w:rsidRPr="00753FA6">
        <w:rPr>
          <w:rFonts w:ascii="Times New Roman" w:hAnsi="Times New Roman" w:cs="Times New Roman"/>
        </w:rPr>
        <w:t xml:space="preserve"> </w:t>
      </w:r>
      <w:r w:rsidR="005D53D8" w:rsidRPr="00753FA6">
        <w:rPr>
          <w:rFonts w:ascii="Times New Roman" w:hAnsi="Times New Roman" w:cs="Times New Roman"/>
        </w:rPr>
        <w:t>control</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reserves.</w:t>
      </w:r>
      <w:r w:rsidR="00891027" w:rsidRPr="00753FA6">
        <w:rPr>
          <w:rFonts w:ascii="Times New Roman" w:hAnsi="Times New Roman" w:cs="Times New Roman"/>
        </w:rPr>
        <w:t xml:space="preserve"> </w:t>
      </w:r>
      <w:r w:rsidR="00C9457B" w:rsidRPr="00753FA6">
        <w:rPr>
          <w:rFonts w:ascii="Times New Roman" w:hAnsi="Times New Roman" w:cs="Times New Roman"/>
        </w:rPr>
        <w:t>Based</w:t>
      </w:r>
      <w:r w:rsidR="00891027" w:rsidRPr="00753FA6">
        <w:rPr>
          <w:rFonts w:ascii="Times New Roman" w:hAnsi="Times New Roman" w:cs="Times New Roman"/>
        </w:rPr>
        <w:t xml:space="preserve"> </w:t>
      </w:r>
      <w:r w:rsidR="00C9457B" w:rsidRPr="00753FA6">
        <w:rPr>
          <w:rFonts w:ascii="Times New Roman" w:hAnsi="Times New Roman" w:cs="Times New Roman"/>
        </w:rPr>
        <w:t>on</w:t>
      </w:r>
      <w:r w:rsidR="00891027" w:rsidRPr="00753FA6">
        <w:rPr>
          <w:rFonts w:ascii="Times New Roman" w:hAnsi="Times New Roman" w:cs="Times New Roman"/>
        </w:rPr>
        <w:t xml:space="preserve"> </w:t>
      </w:r>
      <w:r w:rsidR="006818E1">
        <w:rPr>
          <w:rFonts w:ascii="Times New Roman" w:hAnsi="Times New Roman" w:cs="Times New Roman"/>
        </w:rPr>
        <w:t xml:space="preserve">the </w:t>
      </w:r>
      <w:r w:rsidR="00C9457B" w:rsidRPr="00753FA6">
        <w:rPr>
          <w:rFonts w:ascii="Times New Roman" w:hAnsi="Times New Roman" w:cs="Times New Roman"/>
        </w:rPr>
        <w:t>occurrence</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E73BC0"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891027" w:rsidRPr="00753FA6">
        <w:rPr>
          <w:rFonts w:ascii="Times New Roman" w:hAnsi="Times New Roman" w:cs="Times New Roman"/>
        </w:rPr>
        <w:t xml:space="preserve"> </w:t>
      </w:r>
      <w:r w:rsidR="00E73BC0" w:rsidRPr="00753FA6">
        <w:rPr>
          <w:rFonts w:ascii="Times New Roman" w:hAnsi="Times New Roman" w:cs="Times New Roman"/>
        </w:rPr>
        <w:t>70</w:t>
      </w:r>
      <w:r w:rsidR="00891027" w:rsidRPr="00753FA6">
        <w:rPr>
          <w:rFonts w:ascii="Times New Roman" w:hAnsi="Times New Roman" w:cs="Times New Roman"/>
        </w:rPr>
        <w:t xml:space="preserve"> </w:t>
      </w:r>
      <w:r w:rsidR="00E73BC0" w:rsidRPr="00753FA6">
        <w:rPr>
          <w:rFonts w:ascii="Times New Roman" w:hAnsi="Times New Roman" w:cs="Times New Roman"/>
        </w:rPr>
        <w:t>cm</w:t>
      </w:r>
      <w:r w:rsidR="00891027" w:rsidRPr="00753FA6">
        <w:rPr>
          <w:rFonts w:ascii="Times New Roman" w:hAnsi="Times New Roman" w:cs="Times New Roman"/>
        </w:rPr>
        <w:t xml:space="preserve"> </w:t>
      </w:r>
      <w:r w:rsidR="00E73BC0" w:rsidRPr="00753FA6">
        <w:rPr>
          <w:rFonts w:ascii="Times New Roman" w:hAnsi="Times New Roman" w:cs="Times New Roman"/>
        </w:rPr>
        <w:t>DBH</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6818E1" w:rsidRPr="00753FA6">
        <w:rPr>
          <w:rFonts w:ascii="Times New Roman" w:hAnsi="Times New Roman" w:cs="Times New Roman"/>
        </w:rPr>
        <w:t xml:space="preserve">localized sampling plots (circle r = 100 m) </w:t>
      </w:r>
      <w:r w:rsidR="006818E1">
        <w:rPr>
          <w:rFonts w:ascii="Times New Roman" w:hAnsi="Times New Roman" w:cs="Times New Roman"/>
        </w:rPr>
        <w:t>were created i</w:t>
      </w:r>
      <w:r w:rsidR="00C9457B" w:rsidRPr="00753FA6">
        <w:rPr>
          <w:rFonts w:ascii="Times New Roman" w:hAnsi="Times New Roman" w:cs="Times New Roman"/>
        </w:rPr>
        <w:t>n</w:t>
      </w:r>
      <w:r w:rsidR="00891027" w:rsidRPr="00753FA6">
        <w:rPr>
          <w:rFonts w:ascii="Times New Roman" w:hAnsi="Times New Roman" w:cs="Times New Roman"/>
        </w:rPr>
        <w:t xml:space="preserve"> </w:t>
      </w:r>
      <w:r w:rsidR="00C9457B" w:rsidRPr="00753FA6">
        <w:rPr>
          <w:rFonts w:ascii="Times New Roman" w:hAnsi="Times New Roman" w:cs="Times New Roman"/>
        </w:rPr>
        <w:t>each</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C9457B" w:rsidRPr="00753FA6">
        <w:rPr>
          <w:rFonts w:ascii="Times New Roman" w:hAnsi="Times New Roman" w:cs="Times New Roman"/>
        </w:rPr>
        <w:t>production</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6818E1">
        <w:rPr>
          <w:rFonts w:ascii="Times New Roman" w:hAnsi="Times New Roman" w:cs="Times New Roman"/>
        </w:rPr>
        <w:t>s;</w:t>
      </w:r>
      <w:r w:rsidR="00891027" w:rsidRPr="00753FA6">
        <w:rPr>
          <w:rFonts w:ascii="Times New Roman" w:hAnsi="Times New Roman" w:cs="Times New Roman"/>
        </w:rPr>
        <w:t xml:space="preserve"> </w:t>
      </w:r>
      <w:r w:rsidR="006818E1">
        <w:rPr>
          <w:rFonts w:ascii="Times New Roman" w:hAnsi="Times New Roman" w:cs="Times New Roman"/>
        </w:rPr>
        <w:t xml:space="preserve">these </w:t>
      </w:r>
      <w:r w:rsidR="00C9457B" w:rsidRPr="00753FA6">
        <w:rPr>
          <w:rFonts w:ascii="Times New Roman" w:hAnsi="Times New Roman" w:cs="Times New Roman"/>
        </w:rPr>
        <w:t>represent</w:t>
      </w:r>
      <w:r w:rsidR="006818E1">
        <w:rPr>
          <w:rFonts w:ascii="Times New Roman" w:hAnsi="Times New Roman" w:cs="Times New Roman"/>
        </w:rPr>
        <w:t>ed a</w:t>
      </w:r>
      <w:r w:rsidR="00891027" w:rsidRPr="00753FA6">
        <w:rPr>
          <w:rFonts w:ascii="Times New Roman" w:hAnsi="Times New Roman" w:cs="Times New Roman"/>
        </w:rPr>
        <w:t xml:space="preserve"> </w:t>
      </w:r>
      <w:r w:rsidR="00C9457B" w:rsidRPr="00753FA6">
        <w:rPr>
          <w:rFonts w:ascii="Times New Roman" w:hAnsi="Times New Roman" w:cs="Times New Roman"/>
        </w:rPr>
        <w:t>gradient</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8E2F68" w:rsidRPr="008E2F68">
        <w:rPr>
          <w:rFonts w:ascii="Times New Roman" w:hAnsi="Times New Roman" w:cs="Times New Roman"/>
          <w:highlight w:val="yellow"/>
        </w:rPr>
        <w:t>large</w:t>
      </w:r>
      <w:r w:rsidR="00891027" w:rsidRPr="00753FA6">
        <w:rPr>
          <w:rFonts w:ascii="Times New Roman" w:hAnsi="Times New Roman" w:cs="Times New Roman"/>
        </w:rPr>
        <w:t xml:space="preserve"> </w:t>
      </w:r>
      <w:r w:rsidR="00AE2066"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70</w:t>
      </w:r>
      <w:r w:rsidR="00891027" w:rsidRPr="00753FA6">
        <w:rPr>
          <w:rFonts w:ascii="Times New Roman" w:hAnsi="Times New Roman" w:cs="Times New Roman"/>
        </w:rPr>
        <w:t xml:space="preserve"> </w:t>
      </w:r>
      <w:r w:rsidR="004F6AE4" w:rsidRPr="00753FA6">
        <w:rPr>
          <w:rFonts w:ascii="Times New Roman" w:hAnsi="Times New Roman" w:cs="Times New Roman"/>
        </w:rPr>
        <w:t>cm</w:t>
      </w:r>
      <w:r w:rsidR="00891027" w:rsidRPr="00753FA6">
        <w:rPr>
          <w:rFonts w:ascii="Times New Roman" w:hAnsi="Times New Roman" w:cs="Times New Roman"/>
        </w:rPr>
        <w:t xml:space="preserve"> </w:t>
      </w:r>
      <w:r w:rsidR="004F6AE4" w:rsidRPr="00753FA6">
        <w:rPr>
          <w:rFonts w:ascii="Times New Roman" w:hAnsi="Times New Roman" w:cs="Times New Roman"/>
        </w:rPr>
        <w:t>DBH</w:t>
      </w:r>
      <w:r w:rsidR="006818E1">
        <w:rPr>
          <w:rFonts w:ascii="Times New Roman" w:hAnsi="Times New Roman" w:cs="Times New Roman"/>
        </w:rPr>
        <w:t>,</w:t>
      </w:r>
      <w:r w:rsidR="00891027" w:rsidRPr="00753FA6">
        <w:rPr>
          <w:rFonts w:ascii="Times New Roman" w:hAnsi="Times New Roman" w:cs="Times New Roman"/>
        </w:rPr>
        <w:t xml:space="preserve"> </w:t>
      </w:r>
      <w:r w:rsidR="006818E1">
        <w:rPr>
          <w:rFonts w:ascii="Times New Roman" w:hAnsi="Times New Roman" w:cs="Times New Roman"/>
        </w:rPr>
        <w:t xml:space="preserve">with </w:t>
      </w:r>
      <w:r w:rsidR="00C9457B" w:rsidRPr="00753FA6">
        <w:rPr>
          <w:rFonts w:ascii="Times New Roman" w:hAnsi="Times New Roman" w:cs="Times New Roman"/>
        </w:rPr>
        <w:t>numbers</w:t>
      </w:r>
      <w:r w:rsidR="00891027" w:rsidRPr="00753FA6">
        <w:rPr>
          <w:rFonts w:ascii="Times New Roman" w:hAnsi="Times New Roman" w:cs="Times New Roman"/>
        </w:rPr>
        <w:t xml:space="preserve"> </w:t>
      </w:r>
      <w:r w:rsidR="00C9457B" w:rsidRPr="00753FA6">
        <w:rPr>
          <w:rFonts w:ascii="Times New Roman" w:hAnsi="Times New Roman" w:cs="Times New Roman"/>
        </w:rPr>
        <w:t>from</w:t>
      </w:r>
      <w:r w:rsidR="00891027" w:rsidRPr="00753FA6">
        <w:rPr>
          <w:rFonts w:ascii="Times New Roman" w:hAnsi="Times New Roman" w:cs="Times New Roman"/>
        </w:rPr>
        <w:t xml:space="preserve"> </w:t>
      </w:r>
      <w:r w:rsidR="00C9457B" w:rsidRPr="00753FA6">
        <w:rPr>
          <w:rFonts w:ascii="Times New Roman" w:hAnsi="Times New Roman" w:cs="Times New Roman"/>
        </w:rPr>
        <w:t>zero</w:t>
      </w:r>
      <w:r w:rsidR="00891027" w:rsidRPr="00753FA6">
        <w:rPr>
          <w:rFonts w:ascii="Times New Roman" w:hAnsi="Times New Roman" w:cs="Times New Roman"/>
        </w:rPr>
        <w:t xml:space="preserve"> </w:t>
      </w:r>
      <w:r w:rsidR="00C9457B" w:rsidRPr="00753FA6">
        <w:rPr>
          <w:rFonts w:ascii="Times New Roman" w:hAnsi="Times New Roman" w:cs="Times New Roman"/>
        </w:rPr>
        <w:t>to</w:t>
      </w:r>
      <w:r w:rsidR="00891027" w:rsidRPr="00753FA6">
        <w:rPr>
          <w:rFonts w:ascii="Times New Roman" w:hAnsi="Times New Roman" w:cs="Times New Roman"/>
        </w:rPr>
        <w:t xml:space="preserve"> </w:t>
      </w:r>
      <w:r w:rsidR="00C9457B" w:rsidRPr="00753FA6">
        <w:rPr>
          <w:rFonts w:ascii="Times New Roman" w:hAnsi="Times New Roman" w:cs="Times New Roman"/>
        </w:rPr>
        <w:t>maximum</w:t>
      </w:r>
      <w:r w:rsidR="00891027" w:rsidRPr="00753FA6">
        <w:rPr>
          <w:rFonts w:ascii="Times New Roman" w:hAnsi="Times New Roman" w:cs="Times New Roman"/>
        </w:rPr>
        <w:t xml:space="preserve"> </w:t>
      </w:r>
      <w:r w:rsidR="00C9457B" w:rsidRPr="00753FA6">
        <w:rPr>
          <w:rFonts w:ascii="Times New Roman" w:hAnsi="Times New Roman" w:cs="Times New Roman"/>
        </w:rPr>
        <w:t>on</w:t>
      </w:r>
      <w:r w:rsidR="00891027" w:rsidRPr="00753FA6">
        <w:rPr>
          <w:rFonts w:ascii="Times New Roman" w:hAnsi="Times New Roman" w:cs="Times New Roman"/>
        </w:rPr>
        <w:t xml:space="preserve"> </w:t>
      </w:r>
      <w:r w:rsidR="00C9457B" w:rsidRPr="00753FA6">
        <w:rPr>
          <w:rFonts w:ascii="Times New Roman" w:hAnsi="Times New Roman" w:cs="Times New Roman"/>
        </w:rPr>
        <w:t>each</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w:t>
      </w:r>
      <w:r w:rsidR="00891027" w:rsidRPr="00753FA6">
        <w:rPr>
          <w:rFonts w:ascii="Times New Roman" w:hAnsi="Times New Roman" w:cs="Times New Roman"/>
        </w:rPr>
        <w:t xml:space="preserve"> </w:t>
      </w:r>
      <w:r w:rsidR="00C9457B" w:rsidRPr="00753FA6">
        <w:rPr>
          <w:rFonts w:ascii="Times New Roman" w:hAnsi="Times New Roman" w:cs="Times New Roman"/>
        </w:rPr>
        <w:t>(beech</w:t>
      </w:r>
      <w:r w:rsidR="00891027" w:rsidRPr="00753FA6">
        <w:rPr>
          <w:rFonts w:ascii="Times New Roman" w:hAnsi="Times New Roman" w:cs="Times New Roman"/>
        </w:rPr>
        <w:t xml:space="preserve"> </w:t>
      </w:r>
      <w:r w:rsidR="00C9457B" w:rsidRPr="00753FA6">
        <w:rPr>
          <w:rFonts w:ascii="Times New Roman" w:hAnsi="Times New Roman" w:cs="Times New Roman"/>
        </w:rPr>
        <w:t>or</w:t>
      </w:r>
      <w:r w:rsidR="006818E1">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less</w:t>
      </w:r>
      <w:r w:rsidR="00891027" w:rsidRPr="00753FA6">
        <w:rPr>
          <w:rFonts w:ascii="Times New Roman" w:hAnsi="Times New Roman" w:cs="Times New Roman"/>
        </w:rPr>
        <w:t xml:space="preserve"> </w:t>
      </w:r>
      <w:r w:rsidR="006818E1">
        <w:rPr>
          <w:rFonts w:ascii="Times New Roman" w:hAnsi="Times New Roman" w:cs="Times New Roman"/>
        </w:rPr>
        <w:t xml:space="preserve">often, </w:t>
      </w:r>
      <w:r w:rsidR="00C9457B" w:rsidRPr="00753FA6">
        <w:rPr>
          <w:rFonts w:ascii="Times New Roman" w:hAnsi="Times New Roman" w:cs="Times New Roman"/>
        </w:rPr>
        <w:t>another</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C9457B" w:rsidRPr="00753FA6">
        <w:rPr>
          <w:rFonts w:ascii="Times New Roman" w:hAnsi="Times New Roman" w:cs="Times New Roman"/>
        </w:rPr>
        <w:t>trees</w:t>
      </w:r>
      <w:r w:rsidR="00891027" w:rsidRPr="00753FA6">
        <w:rPr>
          <w:rFonts w:ascii="Times New Roman" w:hAnsi="Times New Roman" w:cs="Times New Roman"/>
        </w:rPr>
        <w:t xml:space="preserve"> </w:t>
      </w:r>
      <w:r w:rsidR="00C9457B" w:rsidRPr="00753FA6">
        <w:rPr>
          <w:rFonts w:ascii="Times New Roman" w:hAnsi="Times New Roman" w:cs="Times New Roman"/>
        </w:rPr>
        <w:t>were</w:t>
      </w:r>
      <w:r w:rsidR="00891027" w:rsidRPr="00753FA6">
        <w:rPr>
          <w:rFonts w:ascii="Times New Roman" w:hAnsi="Times New Roman" w:cs="Times New Roman"/>
        </w:rPr>
        <w:t xml:space="preserve"> </w:t>
      </w:r>
      <w:r w:rsidR="00C9457B" w:rsidRPr="00753FA6">
        <w:rPr>
          <w:rFonts w:ascii="Times New Roman" w:hAnsi="Times New Roman" w:cs="Times New Roman"/>
        </w:rPr>
        <w:t>preferred</w:t>
      </w:r>
      <w:r w:rsidR="00891027" w:rsidRPr="00753FA6">
        <w:rPr>
          <w:rFonts w:ascii="Times New Roman" w:hAnsi="Times New Roman" w:cs="Times New Roman"/>
        </w:rPr>
        <w:t xml:space="preserve"> </w:t>
      </w:r>
      <w:r w:rsidR="00C9457B" w:rsidRPr="00753FA6">
        <w:rPr>
          <w:rFonts w:ascii="Times New Roman" w:hAnsi="Times New Roman" w:cs="Times New Roman"/>
        </w:rPr>
        <w:t>as</w:t>
      </w:r>
      <w:r w:rsidR="00891027" w:rsidRPr="00753FA6">
        <w:rPr>
          <w:rFonts w:ascii="Times New Roman" w:hAnsi="Times New Roman" w:cs="Times New Roman"/>
        </w:rPr>
        <w:t xml:space="preserve"> </w:t>
      </w:r>
      <w:r w:rsidR="00C9457B" w:rsidRPr="00753FA6">
        <w:rPr>
          <w:rFonts w:ascii="Times New Roman" w:hAnsi="Times New Roman" w:cs="Times New Roman"/>
        </w:rPr>
        <w:t>microhabitat</w:t>
      </w:r>
      <w:r w:rsidR="00891027" w:rsidRPr="00753FA6">
        <w:rPr>
          <w:rFonts w:ascii="Times New Roman" w:hAnsi="Times New Roman" w:cs="Times New Roman"/>
        </w:rPr>
        <w:t xml:space="preserve"> </w:t>
      </w:r>
      <w:r w:rsidR="00C9457B" w:rsidRPr="00753FA6">
        <w:rPr>
          <w:rFonts w:ascii="Times New Roman" w:hAnsi="Times New Roman" w:cs="Times New Roman"/>
        </w:rPr>
        <w:t>rich</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native</w:t>
      </w:r>
      <w:r w:rsidR="00891027" w:rsidRPr="00753FA6">
        <w:rPr>
          <w:rFonts w:ascii="Times New Roman" w:hAnsi="Times New Roman" w:cs="Times New Roman"/>
        </w:rPr>
        <w:t xml:space="preserve"> </w:t>
      </w:r>
      <w:r w:rsidR="00C9457B" w:rsidRPr="00753FA6">
        <w:rPr>
          <w:rFonts w:ascii="Times New Roman" w:hAnsi="Times New Roman" w:cs="Times New Roman"/>
        </w:rPr>
        <w:t>tree</w:t>
      </w:r>
      <w:r w:rsidR="00891027" w:rsidRPr="00753FA6">
        <w:rPr>
          <w:rFonts w:ascii="Times New Roman" w:hAnsi="Times New Roman" w:cs="Times New Roman"/>
        </w:rPr>
        <w:t xml:space="preserve"> </w:t>
      </w:r>
      <w:r w:rsidR="00C9457B" w:rsidRPr="00753FA6">
        <w:rPr>
          <w:rFonts w:ascii="Times New Roman" w:hAnsi="Times New Roman" w:cs="Times New Roman"/>
        </w:rPr>
        <w:t>species</w:t>
      </w:r>
      <w:r w:rsidR="00891027" w:rsidRPr="00753FA6">
        <w:rPr>
          <w:rFonts w:ascii="Times New Roman" w:hAnsi="Times New Roman" w:cs="Times New Roman"/>
        </w:rPr>
        <w:t xml:space="preserve"> </w:t>
      </w:r>
      <w:r w:rsidR="00C9457B" w:rsidRPr="00753FA6">
        <w:rPr>
          <w:rFonts w:ascii="Times New Roman" w:hAnsi="Times New Roman" w:cs="Times New Roman"/>
        </w:rPr>
        <w:fldChar w:fldCharType="begin" w:fldLock="1"/>
      </w:r>
      <w:r w:rsidR="00C9457B" w:rsidRPr="00753FA6">
        <w:rPr>
          <w:rFonts w:ascii="Times New Roman" w:hAnsi="Times New Roman" w:cs="Times New Roman"/>
        </w:rPr>
        <w:instrText>ADDIN CSL_CITATION {"citationItems":[{"id":"ITEM-1","itemData":{"DOI":"10.1139/X2012-077","ISSN":"00455067","abstract":"Because quantitative data on the distribution of whole microhabitat sets are still lacking to indirectly assess taxonomic biodiversity in forests, we studied the distribution of seven key microhabitat types in 10 montane European beech (Fagus sylvatica L.) - silver fir (Abies alba Mill.) forests (Pyrénées, France) that had not been harvested for several decades. We examined 2105 live trees and 526 snags. Frequencies of cavities and dendrothelms were significantly higher on live beech than on fir. Sap runs were strictly found on live fir. Frequencies of cracks and saproxylic fungi were significantly higher on snags than on live trees. Seventy percent of live beeches but only 18% of firs carried one or more microhabitats. For both beech and fir and for each microhabitat type, we found, using the recursive partitioning method, one to three diameter thresholds that each corresponded to a significant change in the probability of microhabitat presence. When considering the whole microhabitat set, the most significant diameter thresholds were 42, 60, 73, and 89 cm for beech and 99 cm for fir. We suggest that forest managers conserve (i) mixed stands and (ii) beech with a diameter at breast height &gt;90 cm and fir &gt;100 cm. These rules should be adapted for each forest ecosystem.","author":[{"dropping-particle":"","family":"Larrieu","given":"Laurent","non-dropping-particle":"","parse-names":false,"suffix":""},{"dropping-particle":"","family":"Cabanettes","given":"Alain","non-dropping-particle":"","parse-names":false,"suffix":""}],"container-title":"Canadian Journal of Forest Research","id":"ITEM-1","issue":"8","issued":{"date-parts":[["2012"]]},"page":"1433-1445","title":"Species, live status, and diameter are important tree features for diversity and abundance of tree microhabitats in subnatural montane beech-fir forests","type":"article-journal","volume":"42"},"uris":["http://www.mendeley.com/documents/?uuid=76171093-9852-4c60-be5e-7b4b94b72dbc"]},{"id":"ITEM-2","itemData":{"DOI":"10.1007/s10342-011-0551-z","ISSN":"16124669","abstract":"In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Research","id":"ITEM-2","issue":"3","issued":{"date-parts":[["2012"]]},"page":"773-786","title":"Impact of silviculture on dead wood and on the distribution and frequency of tree microhabitats in montane beech-fir forests of the Pyrenees","type":"article-journal","volume":"131"},"uris":["http://www.mendeley.com/documents/?uuid=060c3e27-c9cf-4c7f-a5a5-871f3c133b44"]}],"mendeley":{"formattedCitation":"(Larrieu et al., 2012; Larrieu and Cabanettes, 2012)","plainTextFormattedCitation":"(Larrieu et al., 2012; Larrieu and Cabanettes, 2012)","previouslyFormattedCitation":"(Larrieu et al., 2012; Larrieu and Cabanettes, 2012)"},"properties":{"noteIndex":0},"schema":"https://github.com/citation-style-language/schema/raw/master/csl-citation.json"}</w:instrText>
      </w:r>
      <w:r w:rsidR="00C9457B" w:rsidRPr="00753FA6">
        <w:rPr>
          <w:rFonts w:ascii="Times New Roman" w:hAnsi="Times New Roman" w:cs="Times New Roman"/>
        </w:rPr>
        <w:fldChar w:fldCharType="separate"/>
      </w:r>
      <w:r w:rsidR="00C9457B" w:rsidRPr="00753FA6">
        <w:rPr>
          <w:rFonts w:ascii="Times New Roman" w:hAnsi="Times New Roman" w:cs="Times New Roman"/>
          <w:noProof/>
        </w:rPr>
        <w:t>(Larrieu</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2012;</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Larrieu</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and</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Cabanettes,</w:t>
      </w:r>
      <w:r w:rsidR="00891027" w:rsidRPr="00753FA6">
        <w:rPr>
          <w:rFonts w:ascii="Times New Roman" w:hAnsi="Times New Roman" w:cs="Times New Roman"/>
          <w:noProof/>
        </w:rPr>
        <w:t xml:space="preserve"> </w:t>
      </w:r>
      <w:r w:rsidR="00C9457B" w:rsidRPr="00753FA6">
        <w:rPr>
          <w:rFonts w:ascii="Times New Roman" w:hAnsi="Times New Roman" w:cs="Times New Roman"/>
          <w:noProof/>
        </w:rPr>
        <w:t>2012)</w:t>
      </w:r>
      <w:r w:rsidR="00C9457B" w:rsidRPr="00753FA6">
        <w:rPr>
          <w:rFonts w:ascii="Times New Roman" w:hAnsi="Times New Roman" w:cs="Times New Roman"/>
        </w:rPr>
        <w:fldChar w:fldCharType="end"/>
      </w:r>
      <w:r w:rsidR="00E73BC0" w:rsidRPr="00753FA6">
        <w:rPr>
          <w:rFonts w:ascii="Times New Roman" w:hAnsi="Times New Roman" w:cs="Times New Roman"/>
        </w:rPr>
        <w:t>)</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Additionally,</w:t>
      </w:r>
      <w:r w:rsidR="00891027" w:rsidRPr="00753FA6">
        <w:rPr>
          <w:rFonts w:ascii="Times New Roman" w:hAnsi="Times New Roman" w:cs="Times New Roman"/>
        </w:rPr>
        <w:t xml:space="preserve"> </w:t>
      </w:r>
      <w:r w:rsidR="00C9457B" w:rsidRPr="00753FA6">
        <w:rPr>
          <w:rFonts w:ascii="Times New Roman" w:hAnsi="Times New Roman" w:cs="Times New Roman"/>
        </w:rPr>
        <w:t>we</w:t>
      </w:r>
      <w:r w:rsidR="00891027" w:rsidRPr="00753FA6">
        <w:rPr>
          <w:rFonts w:ascii="Times New Roman" w:hAnsi="Times New Roman" w:cs="Times New Roman"/>
        </w:rPr>
        <w:t xml:space="preserve"> </w:t>
      </w:r>
      <w:r w:rsidR="00C9457B" w:rsidRPr="00753FA6">
        <w:rPr>
          <w:rFonts w:ascii="Times New Roman" w:hAnsi="Times New Roman" w:cs="Times New Roman"/>
        </w:rPr>
        <w:t>avoid</w:t>
      </w:r>
      <w:r w:rsidR="006818E1">
        <w:rPr>
          <w:rFonts w:ascii="Times New Roman" w:hAnsi="Times New Roman" w:cs="Times New Roman"/>
        </w:rPr>
        <w:t>ed</w:t>
      </w:r>
      <w:r w:rsidR="00891027" w:rsidRPr="00753FA6">
        <w:rPr>
          <w:rFonts w:ascii="Times New Roman" w:hAnsi="Times New Roman" w:cs="Times New Roman"/>
        </w:rPr>
        <w:t xml:space="preserve"> </w:t>
      </w:r>
      <w:r w:rsidR="00C9457B" w:rsidRPr="00753FA6">
        <w:rPr>
          <w:rFonts w:ascii="Times New Roman" w:hAnsi="Times New Roman" w:cs="Times New Roman"/>
        </w:rPr>
        <w:t>clearings,</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roads</w:t>
      </w:r>
      <w:r w:rsidR="006818E1">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edge.</w:t>
      </w:r>
      <w:r w:rsidR="00891027" w:rsidRPr="00753FA6">
        <w:rPr>
          <w:rFonts w:ascii="Times New Roman" w:hAnsi="Times New Roman" w:cs="Times New Roman"/>
        </w:rPr>
        <w:t xml:space="preserve"> </w:t>
      </w:r>
      <w:r w:rsidR="006818E1">
        <w:rPr>
          <w:rFonts w:ascii="Times New Roman" w:hAnsi="Times New Roman" w:cs="Times New Roman"/>
        </w:rPr>
        <w:t>The m</w:t>
      </w:r>
      <w:r w:rsidR="00C9457B" w:rsidRPr="00753FA6">
        <w:rPr>
          <w:rFonts w:ascii="Times New Roman" w:hAnsi="Times New Roman" w:cs="Times New Roman"/>
        </w:rPr>
        <w:t>inimum</w:t>
      </w:r>
      <w:r w:rsidR="00891027" w:rsidRPr="00753FA6">
        <w:rPr>
          <w:rFonts w:ascii="Times New Roman" w:hAnsi="Times New Roman" w:cs="Times New Roman"/>
        </w:rPr>
        <w:t xml:space="preserve"> </w:t>
      </w:r>
      <w:r w:rsidR="00C9457B" w:rsidRPr="00753FA6">
        <w:rPr>
          <w:rFonts w:ascii="Times New Roman" w:hAnsi="Times New Roman" w:cs="Times New Roman"/>
        </w:rPr>
        <w:t>distance</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891027" w:rsidRPr="00753FA6">
        <w:rPr>
          <w:rFonts w:ascii="Times New Roman" w:hAnsi="Times New Roman" w:cs="Times New Roman"/>
        </w:rPr>
        <w:t xml:space="preserve"> </w:t>
      </w:r>
      <w:r w:rsidR="00176237" w:rsidRPr="00753FA6">
        <w:rPr>
          <w:rFonts w:ascii="Times New Roman" w:hAnsi="Times New Roman" w:cs="Times New Roman"/>
        </w:rPr>
        <w:t>centre</w:t>
      </w:r>
      <w:r w:rsidR="006818E1">
        <w:rPr>
          <w:rFonts w:ascii="Times New Roman" w:hAnsi="Times New Roman" w:cs="Times New Roman"/>
        </w:rPr>
        <w:t>s</w:t>
      </w:r>
      <w:r w:rsidR="00891027" w:rsidRPr="00753FA6">
        <w:rPr>
          <w:rFonts w:ascii="Times New Roman" w:hAnsi="Times New Roman" w:cs="Times New Roman"/>
        </w:rPr>
        <w:t xml:space="preserve"> </w:t>
      </w:r>
      <w:r w:rsidR="00C9457B" w:rsidRPr="00753FA6">
        <w:rPr>
          <w:rFonts w:ascii="Times New Roman" w:hAnsi="Times New Roman" w:cs="Times New Roman"/>
        </w:rPr>
        <w:t>from</w:t>
      </w:r>
      <w:r w:rsidR="00891027"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edge,</w:t>
      </w:r>
      <w:r w:rsidR="00891027" w:rsidRPr="00753FA6">
        <w:rPr>
          <w:rFonts w:ascii="Times New Roman" w:hAnsi="Times New Roman" w:cs="Times New Roman"/>
        </w:rPr>
        <w:t xml:space="preserve"> </w:t>
      </w:r>
      <w:r w:rsidR="00C9457B" w:rsidRPr="00753FA6">
        <w:rPr>
          <w:rFonts w:ascii="Times New Roman" w:hAnsi="Times New Roman" w:cs="Times New Roman"/>
        </w:rPr>
        <w:t>busy</w:t>
      </w:r>
      <w:r w:rsidR="00891027" w:rsidRPr="00753FA6">
        <w:rPr>
          <w:rFonts w:ascii="Times New Roman" w:hAnsi="Times New Roman" w:cs="Times New Roman"/>
        </w:rPr>
        <w:t xml:space="preserve"> </w:t>
      </w:r>
      <w:r w:rsidR="00C9457B" w:rsidRPr="00753FA6">
        <w:rPr>
          <w:rFonts w:ascii="Times New Roman" w:hAnsi="Times New Roman" w:cs="Times New Roman"/>
        </w:rPr>
        <w:t>ro</w:t>
      </w:r>
      <w:r w:rsidR="004F6AE4" w:rsidRPr="00753FA6">
        <w:rPr>
          <w:rFonts w:ascii="Times New Roman" w:hAnsi="Times New Roman" w:cs="Times New Roman"/>
        </w:rPr>
        <w:t>ads</w:t>
      </w:r>
      <w:r w:rsidR="006818E1">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or</w:t>
      </w:r>
      <w:r w:rsidR="00891027" w:rsidRPr="00753FA6">
        <w:rPr>
          <w:rFonts w:ascii="Times New Roman" w:hAnsi="Times New Roman" w:cs="Times New Roman"/>
        </w:rPr>
        <w:t xml:space="preserve"> </w:t>
      </w:r>
      <w:r w:rsidR="004F6AE4" w:rsidRPr="00545F14">
        <w:rPr>
          <w:rFonts w:ascii="Times New Roman" w:hAnsi="Times New Roman" w:cs="Times New Roman"/>
          <w:highlight w:val="yellow"/>
        </w:rPr>
        <w:t>large</w:t>
      </w:r>
      <w:r w:rsidR="00891027" w:rsidRPr="00545F14">
        <w:rPr>
          <w:rFonts w:ascii="Times New Roman" w:hAnsi="Times New Roman" w:cs="Times New Roman"/>
          <w:highlight w:val="yellow"/>
        </w:rPr>
        <w:t xml:space="preserve"> </w:t>
      </w:r>
      <w:r w:rsidR="004F6AE4" w:rsidRPr="00545F14">
        <w:rPr>
          <w:rFonts w:ascii="Times New Roman" w:hAnsi="Times New Roman" w:cs="Times New Roman"/>
          <w:highlight w:val="yellow"/>
        </w:rPr>
        <w:t>clearings</w:t>
      </w:r>
      <w:r w:rsidR="00891027" w:rsidRPr="00545F14">
        <w:rPr>
          <w:rFonts w:ascii="Times New Roman" w:hAnsi="Times New Roman" w:cs="Times New Roman"/>
          <w:highlight w:val="yellow"/>
        </w:rPr>
        <w:t xml:space="preserve"> </w:t>
      </w:r>
      <w:r w:rsidR="00545F14" w:rsidRPr="00545F14">
        <w:rPr>
          <w:rFonts w:ascii="Times New Roman" w:hAnsi="Times New Roman" w:cs="Times New Roman"/>
          <w:highlight w:val="yellow"/>
        </w:rPr>
        <w:t>over</w:t>
      </w:r>
      <w:r w:rsidR="00891027" w:rsidRPr="00545F14">
        <w:rPr>
          <w:rFonts w:ascii="Times New Roman" w:hAnsi="Times New Roman" w:cs="Times New Roman"/>
          <w:highlight w:val="yellow"/>
        </w:rPr>
        <w:t xml:space="preserve"> </w:t>
      </w:r>
      <w:r w:rsidR="004F6AE4" w:rsidRPr="00545F14">
        <w:rPr>
          <w:rFonts w:ascii="Times New Roman" w:hAnsi="Times New Roman" w:cs="Times New Roman"/>
          <w:highlight w:val="yellow"/>
        </w:rPr>
        <w:t>0.</w:t>
      </w:r>
      <w:r w:rsidR="00C9457B" w:rsidRPr="00545F14">
        <w:rPr>
          <w:rFonts w:ascii="Times New Roman" w:hAnsi="Times New Roman" w:cs="Times New Roman"/>
          <w:highlight w:val="yellow"/>
        </w:rPr>
        <w:t>25</w:t>
      </w:r>
      <w:r w:rsidR="00690FEA" w:rsidRPr="00545F14">
        <w:rPr>
          <w:rFonts w:ascii="Times New Roman" w:hAnsi="Times New Roman" w:cs="Times New Roman"/>
          <w:highlight w:val="yellow"/>
        </w:rPr>
        <w:t xml:space="preserve"> ha</w:t>
      </w:r>
      <w:r w:rsidR="00891027" w:rsidRPr="00753FA6">
        <w:rPr>
          <w:rFonts w:ascii="Times New Roman" w:hAnsi="Times New Roman" w:cs="Times New Roman"/>
        </w:rPr>
        <w:t xml:space="preserve"> </w:t>
      </w:r>
      <w:r w:rsidR="00C9457B" w:rsidRPr="00753FA6">
        <w:rPr>
          <w:rFonts w:ascii="Times New Roman" w:hAnsi="Times New Roman" w:cs="Times New Roman"/>
        </w:rPr>
        <w:t>was</w:t>
      </w:r>
      <w:r w:rsidR="00891027" w:rsidRPr="00753FA6">
        <w:rPr>
          <w:rFonts w:ascii="Times New Roman" w:hAnsi="Times New Roman" w:cs="Times New Roman"/>
        </w:rPr>
        <w:t xml:space="preserve"> </w:t>
      </w:r>
      <w:r w:rsidR="00C9457B" w:rsidRPr="00753FA6">
        <w:rPr>
          <w:rFonts w:ascii="Times New Roman" w:hAnsi="Times New Roman" w:cs="Times New Roman"/>
        </w:rPr>
        <w:t>100</w:t>
      </w:r>
      <w:r w:rsidR="00891027" w:rsidRPr="00753FA6">
        <w:rPr>
          <w:rFonts w:ascii="Times New Roman" w:hAnsi="Times New Roman" w:cs="Times New Roman"/>
        </w:rPr>
        <w:t xml:space="preserve"> </w:t>
      </w:r>
      <w:r w:rsidR="00C9457B" w:rsidRPr="00753FA6">
        <w:rPr>
          <w:rFonts w:ascii="Times New Roman" w:hAnsi="Times New Roman" w:cs="Times New Roman"/>
        </w:rPr>
        <w:t>m.</w:t>
      </w:r>
      <w:r w:rsidR="00891027" w:rsidRPr="00753FA6">
        <w:rPr>
          <w:rFonts w:ascii="Times New Roman" w:hAnsi="Times New Roman" w:cs="Times New Roman"/>
        </w:rPr>
        <w:t xml:space="preserve"> </w:t>
      </w:r>
      <w:r w:rsidR="00C9457B" w:rsidRPr="00753FA6">
        <w:rPr>
          <w:rFonts w:ascii="Times New Roman" w:hAnsi="Times New Roman" w:cs="Times New Roman"/>
        </w:rPr>
        <w:t>However</w:t>
      </w:r>
      <w:r w:rsidR="00176237"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due</w:t>
      </w:r>
      <w:r w:rsidR="00891027" w:rsidRPr="00753FA6">
        <w:rPr>
          <w:rFonts w:ascii="Times New Roman" w:hAnsi="Times New Roman" w:cs="Times New Roman"/>
        </w:rPr>
        <w:t xml:space="preserve"> </w:t>
      </w:r>
      <w:r w:rsidR="00C9457B" w:rsidRPr="00753FA6">
        <w:rPr>
          <w:rFonts w:ascii="Times New Roman" w:hAnsi="Times New Roman" w:cs="Times New Roman"/>
        </w:rPr>
        <w:t>to</w:t>
      </w:r>
      <w:r w:rsidR="00891027" w:rsidRPr="00753FA6">
        <w:rPr>
          <w:rFonts w:ascii="Times New Roman" w:hAnsi="Times New Roman" w:cs="Times New Roman"/>
        </w:rPr>
        <w:t xml:space="preserve"> </w:t>
      </w:r>
      <w:r w:rsidR="004F6AE4" w:rsidRPr="00753FA6">
        <w:rPr>
          <w:rFonts w:ascii="Times New Roman" w:hAnsi="Times New Roman" w:cs="Times New Roman"/>
        </w:rPr>
        <w:t>areas</w:t>
      </w:r>
      <w:r w:rsidR="00891027" w:rsidRPr="00753FA6">
        <w:rPr>
          <w:rFonts w:ascii="Times New Roman" w:hAnsi="Times New Roman" w:cs="Times New Roman"/>
        </w:rPr>
        <w:t xml:space="preserve"> </w:t>
      </w:r>
      <w:r w:rsidR="006818E1">
        <w:rPr>
          <w:rFonts w:ascii="Times New Roman" w:hAnsi="Times New Roman" w:cs="Times New Roman"/>
        </w:rPr>
        <w:t>with a</w:t>
      </w:r>
      <w:r w:rsidR="00891027" w:rsidRPr="00753FA6">
        <w:rPr>
          <w:rFonts w:ascii="Times New Roman" w:hAnsi="Times New Roman" w:cs="Times New Roman"/>
        </w:rPr>
        <w:t xml:space="preserve"> </w:t>
      </w:r>
      <w:r w:rsidR="00C9457B" w:rsidRPr="00753FA6">
        <w:rPr>
          <w:rFonts w:ascii="Times New Roman" w:hAnsi="Times New Roman" w:cs="Times New Roman"/>
        </w:rPr>
        <w:t>very</w:t>
      </w:r>
      <w:r w:rsidR="00891027" w:rsidRPr="00753FA6">
        <w:rPr>
          <w:rFonts w:ascii="Times New Roman" w:hAnsi="Times New Roman" w:cs="Times New Roman"/>
        </w:rPr>
        <w:t xml:space="preserve"> </w:t>
      </w:r>
      <w:r w:rsidR="00C9457B" w:rsidRPr="00753FA6">
        <w:rPr>
          <w:rFonts w:ascii="Times New Roman" w:hAnsi="Times New Roman" w:cs="Times New Roman"/>
        </w:rPr>
        <w:t>low</w:t>
      </w:r>
      <w:r w:rsidR="00891027" w:rsidRPr="00753FA6">
        <w:rPr>
          <w:rFonts w:ascii="Times New Roman" w:hAnsi="Times New Roman" w:cs="Times New Roman"/>
        </w:rPr>
        <w:t xml:space="preserve"> </w:t>
      </w:r>
      <w:r w:rsidR="00C9457B" w:rsidRPr="00753FA6">
        <w:rPr>
          <w:rFonts w:ascii="Times New Roman" w:hAnsi="Times New Roman" w:cs="Times New Roman"/>
        </w:rPr>
        <w:t>occurrence</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AE2066"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891027" w:rsidRPr="00753FA6">
        <w:rPr>
          <w:rFonts w:ascii="Times New Roman" w:hAnsi="Times New Roman" w:cs="Times New Roman"/>
        </w:rPr>
        <w:t xml:space="preserve"> </w:t>
      </w:r>
      <w:r w:rsidR="00176237" w:rsidRPr="00753FA6">
        <w:rPr>
          <w:rFonts w:ascii="Times New Roman" w:hAnsi="Times New Roman" w:cs="Times New Roman"/>
        </w:rPr>
        <w:t>70</w:t>
      </w:r>
      <w:r w:rsidR="00891027" w:rsidRPr="00753FA6">
        <w:rPr>
          <w:rFonts w:ascii="Times New Roman" w:hAnsi="Times New Roman" w:cs="Times New Roman"/>
        </w:rPr>
        <w:t xml:space="preserve"> </w:t>
      </w:r>
      <w:r w:rsidR="00176237" w:rsidRPr="00753FA6">
        <w:rPr>
          <w:rFonts w:ascii="Times New Roman" w:hAnsi="Times New Roman" w:cs="Times New Roman"/>
        </w:rPr>
        <w:t>cm</w:t>
      </w:r>
      <w:r w:rsidR="00891027" w:rsidRPr="00753FA6">
        <w:rPr>
          <w:rFonts w:ascii="Times New Roman" w:hAnsi="Times New Roman" w:cs="Times New Roman"/>
        </w:rPr>
        <w:t xml:space="preserve"> </w:t>
      </w:r>
      <w:r w:rsidR="00176237" w:rsidRPr="00753FA6">
        <w:rPr>
          <w:rFonts w:ascii="Times New Roman" w:hAnsi="Times New Roman" w:cs="Times New Roman"/>
        </w:rPr>
        <w:t>DBH</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avoidance</w:t>
      </w:r>
      <w:r w:rsidR="00891027" w:rsidRPr="00753FA6">
        <w:rPr>
          <w:rFonts w:ascii="Times New Roman" w:hAnsi="Times New Roman" w:cs="Times New Roman"/>
        </w:rPr>
        <w:t xml:space="preserve"> </w:t>
      </w:r>
      <w:r w:rsidR="00C9457B" w:rsidRPr="00753FA6">
        <w:rPr>
          <w:rFonts w:ascii="Times New Roman" w:hAnsi="Times New Roman" w:cs="Times New Roman"/>
        </w:rPr>
        <w:t>condition</w:t>
      </w:r>
      <w:r w:rsidR="00891027" w:rsidRPr="00753FA6">
        <w:rPr>
          <w:rFonts w:ascii="Times New Roman" w:hAnsi="Times New Roman" w:cs="Times New Roman"/>
        </w:rPr>
        <w:t xml:space="preserve"> </w:t>
      </w:r>
      <w:r w:rsidR="00C9457B" w:rsidRPr="00753FA6">
        <w:rPr>
          <w:rFonts w:ascii="Times New Roman" w:hAnsi="Times New Roman" w:cs="Times New Roman"/>
        </w:rPr>
        <w:t>for</w:t>
      </w:r>
      <w:r w:rsidR="00891027" w:rsidRPr="00753FA6">
        <w:rPr>
          <w:rFonts w:ascii="Times New Roman" w:hAnsi="Times New Roman" w:cs="Times New Roman"/>
        </w:rPr>
        <w:t xml:space="preserve"> </w:t>
      </w:r>
      <w:r w:rsidR="00C9457B" w:rsidRPr="00753FA6">
        <w:rPr>
          <w:rFonts w:ascii="Times New Roman" w:hAnsi="Times New Roman" w:cs="Times New Roman"/>
        </w:rPr>
        <w:t>small</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roa</w:t>
      </w:r>
      <w:r w:rsidR="004F6AE4" w:rsidRPr="00753FA6">
        <w:rPr>
          <w:rFonts w:ascii="Times New Roman" w:hAnsi="Times New Roman" w:cs="Times New Roman"/>
        </w:rPr>
        <w:t>ds</w:t>
      </w:r>
      <w:r w:rsidR="00891027" w:rsidRPr="00753FA6">
        <w:rPr>
          <w:rFonts w:ascii="Times New Roman" w:hAnsi="Times New Roman" w:cs="Times New Roman"/>
        </w:rPr>
        <w:t xml:space="preserve"> </w:t>
      </w:r>
      <w:r w:rsidR="004F6AE4" w:rsidRPr="00753FA6">
        <w:rPr>
          <w:rFonts w:ascii="Times New Roman" w:hAnsi="Times New Roman" w:cs="Times New Roman"/>
        </w:rPr>
        <w:t>and</w:t>
      </w:r>
      <w:r w:rsidR="00891027" w:rsidRPr="00753FA6">
        <w:rPr>
          <w:rFonts w:ascii="Times New Roman" w:hAnsi="Times New Roman" w:cs="Times New Roman"/>
        </w:rPr>
        <w:t xml:space="preserve"> </w:t>
      </w:r>
      <w:r w:rsidR="004F6AE4" w:rsidRPr="00545F14">
        <w:rPr>
          <w:rFonts w:ascii="Times New Roman" w:hAnsi="Times New Roman" w:cs="Times New Roman"/>
          <w:highlight w:val="yellow"/>
        </w:rPr>
        <w:t>small</w:t>
      </w:r>
      <w:r w:rsidR="00891027" w:rsidRPr="00545F14">
        <w:rPr>
          <w:rFonts w:ascii="Times New Roman" w:hAnsi="Times New Roman" w:cs="Times New Roman"/>
          <w:highlight w:val="yellow"/>
        </w:rPr>
        <w:t xml:space="preserve"> </w:t>
      </w:r>
      <w:r w:rsidR="004F6AE4" w:rsidRPr="00545F14">
        <w:rPr>
          <w:rFonts w:ascii="Times New Roman" w:hAnsi="Times New Roman" w:cs="Times New Roman"/>
          <w:highlight w:val="yellow"/>
        </w:rPr>
        <w:t>clearings</w:t>
      </w:r>
      <w:r w:rsidR="00690FEA" w:rsidRPr="00545F14">
        <w:rPr>
          <w:rFonts w:ascii="Times New Roman" w:hAnsi="Times New Roman" w:cs="Times New Roman"/>
          <w:highlight w:val="yellow"/>
        </w:rPr>
        <w:t xml:space="preserve"> </w:t>
      </w:r>
      <w:r w:rsidR="00545F14" w:rsidRPr="00545F14">
        <w:rPr>
          <w:rFonts w:ascii="Times New Roman" w:hAnsi="Times New Roman" w:cs="Times New Roman"/>
          <w:highlight w:val="yellow"/>
        </w:rPr>
        <w:t>below</w:t>
      </w:r>
      <w:r w:rsidR="00891027" w:rsidRPr="00545F14">
        <w:rPr>
          <w:rFonts w:ascii="Times New Roman" w:hAnsi="Times New Roman" w:cs="Times New Roman"/>
          <w:highlight w:val="yellow"/>
        </w:rPr>
        <w:t xml:space="preserve"> </w:t>
      </w:r>
      <w:r w:rsidR="004F6AE4" w:rsidRPr="00545F14">
        <w:rPr>
          <w:rFonts w:ascii="Times New Roman" w:hAnsi="Times New Roman" w:cs="Times New Roman"/>
          <w:highlight w:val="yellow"/>
        </w:rPr>
        <w:t>0.</w:t>
      </w:r>
      <w:r w:rsidR="00C9457B" w:rsidRPr="00545F14">
        <w:rPr>
          <w:rFonts w:ascii="Times New Roman" w:hAnsi="Times New Roman" w:cs="Times New Roman"/>
          <w:highlight w:val="yellow"/>
        </w:rPr>
        <w:t>25</w:t>
      </w:r>
      <w:r w:rsidR="00891027" w:rsidRPr="00545F14">
        <w:rPr>
          <w:rFonts w:ascii="Times New Roman" w:hAnsi="Times New Roman" w:cs="Times New Roman"/>
          <w:highlight w:val="yellow"/>
        </w:rPr>
        <w:t xml:space="preserve"> </w:t>
      </w:r>
      <w:r w:rsidR="00690FEA" w:rsidRPr="00545F14">
        <w:rPr>
          <w:rFonts w:ascii="Times New Roman" w:hAnsi="Times New Roman" w:cs="Times New Roman"/>
          <w:highlight w:val="yellow"/>
        </w:rPr>
        <w:t>ha</w:t>
      </w:r>
      <w:r w:rsidR="00891027" w:rsidRPr="00753FA6">
        <w:rPr>
          <w:rFonts w:ascii="Times New Roman" w:hAnsi="Times New Roman" w:cs="Times New Roman"/>
        </w:rPr>
        <w:t xml:space="preserve"> </w:t>
      </w:r>
      <w:r w:rsidR="00C9457B" w:rsidRPr="00753FA6">
        <w:rPr>
          <w:rFonts w:ascii="Times New Roman" w:hAnsi="Times New Roman" w:cs="Times New Roman"/>
        </w:rPr>
        <w:t>was</w:t>
      </w:r>
      <w:r w:rsidR="00891027" w:rsidRPr="00753FA6">
        <w:rPr>
          <w:rFonts w:ascii="Times New Roman" w:hAnsi="Times New Roman" w:cs="Times New Roman"/>
        </w:rPr>
        <w:t xml:space="preserve"> </w:t>
      </w:r>
      <w:r w:rsidR="00C9457B" w:rsidRPr="00753FA6">
        <w:rPr>
          <w:rFonts w:ascii="Times New Roman" w:hAnsi="Times New Roman" w:cs="Times New Roman"/>
        </w:rPr>
        <w:t>limited</w:t>
      </w:r>
      <w:r w:rsidR="00891027" w:rsidRPr="00753FA6">
        <w:rPr>
          <w:rFonts w:ascii="Times New Roman" w:hAnsi="Times New Roman" w:cs="Times New Roman"/>
        </w:rPr>
        <w:t xml:space="preserve"> </w:t>
      </w:r>
      <w:r w:rsidR="00C9457B" w:rsidRPr="00753FA6">
        <w:rPr>
          <w:rFonts w:ascii="Times New Roman" w:hAnsi="Times New Roman" w:cs="Times New Roman"/>
        </w:rPr>
        <w:t>to</w:t>
      </w:r>
      <w:r w:rsidR="00891027"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176237" w:rsidRPr="00753FA6">
        <w:rPr>
          <w:rFonts w:ascii="Times New Roman" w:hAnsi="Times New Roman" w:cs="Times New Roman"/>
        </w:rPr>
        <w:t>middle</w:t>
      </w:r>
      <w:r w:rsidR="00891027" w:rsidRPr="00753FA6">
        <w:rPr>
          <w:rFonts w:ascii="Times New Roman" w:hAnsi="Times New Roman" w:cs="Times New Roman"/>
        </w:rPr>
        <w:t xml:space="preserve"> </w:t>
      </w:r>
      <w:r w:rsidR="00710AE0">
        <w:rPr>
          <w:rFonts w:ascii="Times New Roman" w:hAnsi="Times New Roman" w:cs="Times New Roman"/>
        </w:rPr>
        <w:t>ha</w:t>
      </w:r>
      <w:r w:rsidR="00710AE0" w:rsidRPr="00753FA6">
        <w:rPr>
          <w:rFonts w:ascii="Times New Roman" w:hAnsi="Times New Roman" w:cs="Times New Roman"/>
        </w:rPr>
        <w:t xml:space="preserve"> </w:t>
      </w:r>
      <w:r w:rsidR="00176237" w:rsidRPr="00753FA6">
        <w:rPr>
          <w:rFonts w:ascii="Times New Roman" w:hAnsi="Times New Roman" w:cs="Times New Roman"/>
        </w:rPr>
        <w:t>of</w:t>
      </w:r>
      <w:r w:rsidR="00891027" w:rsidRPr="00753FA6">
        <w:rPr>
          <w:rFonts w:ascii="Times New Roman" w:hAnsi="Times New Roman" w:cs="Times New Roman"/>
        </w:rPr>
        <w:t xml:space="preserve"> </w:t>
      </w:r>
      <w:r w:rsidR="00176237"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s</w:t>
      </w:r>
      <w:r w:rsidR="004F6AE4" w:rsidRPr="00753FA6">
        <w:rPr>
          <w:rFonts w:ascii="Times New Roman" w:hAnsi="Times New Roman" w:cs="Times New Roman"/>
        </w:rPr>
        <w:t>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891027" w:rsidRPr="00753FA6">
        <w:rPr>
          <w:rFonts w:ascii="Times New Roman" w:hAnsi="Times New Roman" w:cs="Times New Roman"/>
        </w:rPr>
        <w:t xml:space="preserve"> </w:t>
      </w:r>
      <w:r w:rsidR="00C9457B" w:rsidRPr="00753FA6">
        <w:rPr>
          <w:rFonts w:ascii="Times New Roman" w:hAnsi="Times New Roman" w:cs="Times New Roman"/>
        </w:rPr>
        <w:t>(50</w:t>
      </w:r>
      <w:r w:rsidR="00891027" w:rsidRPr="00753FA6">
        <w:rPr>
          <w:rFonts w:ascii="Times New Roman" w:hAnsi="Times New Roman" w:cs="Times New Roman"/>
        </w:rPr>
        <w:t xml:space="preserve"> </w:t>
      </w:r>
      <w:r w:rsidR="00C9457B" w:rsidRPr="00753FA6">
        <w:rPr>
          <w:rFonts w:ascii="Times New Roman" w:hAnsi="Times New Roman" w:cs="Times New Roman"/>
        </w:rPr>
        <w:t>m</w:t>
      </w:r>
      <w:r w:rsidR="00891027" w:rsidRPr="00753FA6">
        <w:rPr>
          <w:rFonts w:ascii="Times New Roman" w:hAnsi="Times New Roman" w:cs="Times New Roman"/>
        </w:rPr>
        <w:t xml:space="preserve"> </w:t>
      </w:r>
      <w:r w:rsidR="00C9457B" w:rsidRPr="00753FA6">
        <w:rPr>
          <w:rFonts w:ascii="Times New Roman" w:hAnsi="Times New Roman" w:cs="Times New Roman"/>
        </w:rPr>
        <w:t>around</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891027" w:rsidRPr="00753FA6">
        <w:rPr>
          <w:rFonts w:ascii="Times New Roman" w:hAnsi="Times New Roman" w:cs="Times New Roman"/>
        </w:rPr>
        <w:t xml:space="preserve"> </w:t>
      </w:r>
      <w:r w:rsidR="00B13A19" w:rsidRPr="00753FA6">
        <w:rPr>
          <w:rFonts w:ascii="Times New Roman" w:hAnsi="Times New Roman" w:cs="Times New Roman"/>
        </w:rPr>
        <w:t>midpoint</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minimum</w:t>
      </w:r>
      <w:r w:rsidR="00891027" w:rsidRPr="00753FA6">
        <w:rPr>
          <w:rFonts w:ascii="Times New Roman" w:hAnsi="Times New Roman" w:cs="Times New Roman"/>
        </w:rPr>
        <w:t xml:space="preserve"> </w:t>
      </w:r>
      <w:r w:rsidR="00C9457B" w:rsidRPr="00753FA6">
        <w:rPr>
          <w:rFonts w:ascii="Times New Roman" w:hAnsi="Times New Roman" w:cs="Times New Roman"/>
        </w:rPr>
        <w:t>distance</w:t>
      </w:r>
      <w:r w:rsidR="00891027" w:rsidRPr="00753FA6">
        <w:rPr>
          <w:rFonts w:ascii="Times New Roman" w:hAnsi="Times New Roman" w:cs="Times New Roman"/>
        </w:rPr>
        <w:t xml:space="preserve"> </w:t>
      </w:r>
      <w:r w:rsidR="00C9457B" w:rsidRPr="00753FA6">
        <w:rPr>
          <w:rFonts w:ascii="Times New Roman" w:hAnsi="Times New Roman" w:cs="Times New Roman"/>
        </w:rPr>
        <w:t>between</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891027" w:rsidRPr="00753FA6">
        <w:rPr>
          <w:rFonts w:ascii="Times New Roman" w:hAnsi="Times New Roman" w:cs="Times New Roman"/>
        </w:rPr>
        <w:t xml:space="preserve"> </w:t>
      </w:r>
      <w:r w:rsidR="00B13A19" w:rsidRPr="00753FA6">
        <w:rPr>
          <w:rFonts w:ascii="Times New Roman" w:hAnsi="Times New Roman" w:cs="Times New Roman"/>
        </w:rPr>
        <w:t>midpoints</w:t>
      </w:r>
      <w:r w:rsidR="00891027" w:rsidRPr="00753FA6">
        <w:rPr>
          <w:rFonts w:ascii="Times New Roman" w:hAnsi="Times New Roman" w:cs="Times New Roman"/>
        </w:rPr>
        <w:t xml:space="preserve"> </w:t>
      </w:r>
      <w:r w:rsidR="00C9457B" w:rsidRPr="00753FA6">
        <w:rPr>
          <w:rFonts w:ascii="Times New Roman" w:hAnsi="Times New Roman" w:cs="Times New Roman"/>
        </w:rPr>
        <w:t>was</w:t>
      </w:r>
      <w:r w:rsidR="00891027" w:rsidRPr="00753FA6">
        <w:rPr>
          <w:rFonts w:ascii="Times New Roman" w:hAnsi="Times New Roman" w:cs="Times New Roman"/>
        </w:rPr>
        <w:t xml:space="preserve"> </w:t>
      </w:r>
      <w:r w:rsidR="00C9457B" w:rsidRPr="00753FA6">
        <w:rPr>
          <w:rFonts w:ascii="Times New Roman" w:hAnsi="Times New Roman" w:cs="Times New Roman"/>
        </w:rPr>
        <w:t>200</w:t>
      </w:r>
      <w:r w:rsidR="00891027" w:rsidRPr="00753FA6">
        <w:rPr>
          <w:rFonts w:ascii="Times New Roman" w:hAnsi="Times New Roman" w:cs="Times New Roman"/>
        </w:rPr>
        <w:t xml:space="preserve"> </w:t>
      </w:r>
      <w:r w:rsidR="00C9457B" w:rsidRPr="00753FA6">
        <w:rPr>
          <w:rFonts w:ascii="Times New Roman" w:hAnsi="Times New Roman" w:cs="Times New Roman"/>
        </w:rPr>
        <w:t>m.</w:t>
      </w:r>
      <w:r w:rsidR="00891027" w:rsidRPr="00753FA6">
        <w:rPr>
          <w:rFonts w:ascii="Times New Roman" w:hAnsi="Times New Roman" w:cs="Times New Roman"/>
        </w:rPr>
        <w:t xml:space="preserve"> </w:t>
      </w:r>
      <w:r w:rsidR="00C271DE" w:rsidRPr="00753FA6">
        <w:rPr>
          <w:rFonts w:ascii="Times New Roman" w:hAnsi="Times New Roman" w:cs="Times New Roman"/>
        </w:rPr>
        <w:t>We</w:t>
      </w:r>
      <w:r w:rsidR="00891027" w:rsidRPr="00753FA6">
        <w:rPr>
          <w:rFonts w:ascii="Times New Roman" w:hAnsi="Times New Roman" w:cs="Times New Roman"/>
        </w:rPr>
        <w:t xml:space="preserve"> </w:t>
      </w:r>
      <w:r w:rsidR="00C271DE" w:rsidRPr="00753FA6">
        <w:rPr>
          <w:rFonts w:ascii="Times New Roman" w:hAnsi="Times New Roman" w:cs="Times New Roman"/>
        </w:rPr>
        <w:t>studied</w:t>
      </w:r>
      <w:r w:rsidR="00891027" w:rsidRPr="00753FA6">
        <w:rPr>
          <w:rFonts w:ascii="Times New Roman" w:hAnsi="Times New Roman" w:cs="Times New Roman"/>
        </w:rPr>
        <w:t xml:space="preserve"> </w:t>
      </w:r>
      <w:r w:rsidR="00C271DE" w:rsidRPr="00753FA6">
        <w:rPr>
          <w:rFonts w:ascii="Times New Roman" w:hAnsi="Times New Roman" w:cs="Times New Roman"/>
        </w:rPr>
        <w:t>birds</w:t>
      </w:r>
      <w:r w:rsidR="00891027" w:rsidRPr="00753FA6">
        <w:rPr>
          <w:rFonts w:ascii="Times New Roman" w:hAnsi="Times New Roman" w:cs="Times New Roman"/>
        </w:rPr>
        <w:t xml:space="preserve"> </w:t>
      </w:r>
      <w:r w:rsidR="00C271DE" w:rsidRPr="00753FA6">
        <w:rPr>
          <w:rFonts w:ascii="Times New Roman" w:hAnsi="Times New Roman" w:cs="Times New Roman"/>
        </w:rPr>
        <w:t>in</w:t>
      </w:r>
      <w:r w:rsidR="00891027" w:rsidRPr="00753FA6">
        <w:rPr>
          <w:rFonts w:ascii="Times New Roman" w:hAnsi="Times New Roman" w:cs="Times New Roman"/>
        </w:rPr>
        <w:t xml:space="preserve"> </w:t>
      </w:r>
      <w:r w:rsidR="00C271DE" w:rsidRPr="00753FA6">
        <w:rPr>
          <w:rFonts w:ascii="Times New Roman" w:hAnsi="Times New Roman" w:cs="Times New Roman"/>
        </w:rPr>
        <w:t>spruce</w:t>
      </w:r>
      <w:r w:rsidR="00DE2718">
        <w:rPr>
          <w:rFonts w:ascii="Times New Roman" w:hAnsi="Times New Roman" w:cs="Times New Roman"/>
        </w:rPr>
        <w:t>-</w:t>
      </w:r>
      <w:r w:rsidR="00C271DE" w:rsidRPr="00753FA6">
        <w:rPr>
          <w:rFonts w:ascii="Times New Roman" w:hAnsi="Times New Roman" w:cs="Times New Roman"/>
        </w:rPr>
        <w:t>dominated</w:t>
      </w:r>
      <w:r w:rsidR="00891027" w:rsidRPr="00753FA6">
        <w:rPr>
          <w:rFonts w:ascii="Times New Roman" w:hAnsi="Times New Roman" w:cs="Times New Roman"/>
        </w:rPr>
        <w:t xml:space="preserve"> </w:t>
      </w:r>
      <w:r w:rsidR="00C271DE" w:rsidRPr="00753FA6">
        <w:rPr>
          <w:rFonts w:ascii="Times New Roman" w:hAnsi="Times New Roman" w:cs="Times New Roman"/>
        </w:rPr>
        <w:t>production</w:t>
      </w:r>
      <w:r w:rsidR="00891027" w:rsidRPr="00753FA6">
        <w:rPr>
          <w:rFonts w:ascii="Times New Roman" w:hAnsi="Times New Roman" w:cs="Times New Roman"/>
        </w:rPr>
        <w:t xml:space="preserve"> </w:t>
      </w:r>
      <w:r w:rsidR="00C271DE" w:rsidRPr="00753FA6">
        <w:rPr>
          <w:rFonts w:ascii="Times New Roman" w:hAnsi="Times New Roman" w:cs="Times New Roman"/>
        </w:rPr>
        <w:t>forest.</w:t>
      </w:r>
      <w:r w:rsidR="00891027" w:rsidRPr="00753FA6">
        <w:rPr>
          <w:rFonts w:ascii="Times New Roman" w:hAnsi="Times New Roman" w:cs="Times New Roman"/>
        </w:rPr>
        <w:t xml:space="preserve"> </w:t>
      </w:r>
      <w:r w:rsidR="00C271DE" w:rsidRPr="001F6DCF">
        <w:rPr>
          <w:rFonts w:ascii="Times New Roman" w:hAnsi="Times New Roman" w:cs="Times New Roman"/>
          <w:highlight w:val="yellow"/>
        </w:rPr>
        <w:t>Therefore</w:t>
      </w:r>
      <w:r w:rsidR="00C9457B" w:rsidRPr="001F6DCF">
        <w:rPr>
          <w:rFonts w:ascii="Times New Roman" w:hAnsi="Times New Roman" w:cs="Times New Roman"/>
          <w:highlight w:val="yellow"/>
        </w:rPr>
        <w:t>,</w:t>
      </w:r>
      <w:r w:rsidR="001F6DCF" w:rsidRPr="001F6DCF">
        <w:rPr>
          <w:rFonts w:ascii="Times New Roman" w:hAnsi="Times New Roman" w:cs="Times New Roman"/>
          <w:highlight w:val="yellow"/>
        </w:rPr>
        <w:t xml:space="preserve"> we used information about tree species composition from Forest management plans (to ensure the proportion of spruce)</w:t>
      </w:r>
      <w:r w:rsidR="00273FAE">
        <w:rPr>
          <w:rFonts w:ascii="Times New Roman" w:hAnsi="Times New Roman" w:cs="Times New Roman"/>
          <w:highlight w:val="yellow"/>
        </w:rPr>
        <w:t>. Furthermore,</w:t>
      </w:r>
      <w:r w:rsidR="001F6DCF" w:rsidRPr="001F6DCF">
        <w:rPr>
          <w:rFonts w:ascii="Times New Roman" w:hAnsi="Times New Roman" w:cs="Times New Roman"/>
          <w:highlight w:val="yellow"/>
        </w:rPr>
        <w:t xml:space="preserve"> we </w:t>
      </w:r>
      <w:proofErr w:type="spellStart"/>
      <w:r w:rsidR="001F6DCF" w:rsidRPr="001F6DCF">
        <w:rPr>
          <w:rFonts w:ascii="Times New Roman" w:hAnsi="Times New Roman" w:cs="Times New Roman"/>
          <w:highlight w:val="yellow"/>
        </w:rPr>
        <w:t>analyzed</w:t>
      </w:r>
      <w:proofErr w:type="spellEnd"/>
      <w:r w:rsidR="001F6DCF" w:rsidRPr="001F6DCF">
        <w:rPr>
          <w:rFonts w:ascii="Times New Roman" w:hAnsi="Times New Roman" w:cs="Times New Roman"/>
          <w:highlight w:val="yellow"/>
        </w:rPr>
        <w:t xml:space="preserve"> the canopy cover of br</w:t>
      </w:r>
      <w:r w:rsidR="001F6DCF" w:rsidRPr="00D17BCD">
        <w:rPr>
          <w:rFonts w:ascii="Times New Roman" w:hAnsi="Times New Roman" w:cs="Times New Roman"/>
          <w:highlight w:val="yellow"/>
        </w:rPr>
        <w:t>oadleaved trees by digitizing aerial photographs for an accurate estimate of the proportion of broadleaved trees within sampling plots (r=100m).</w:t>
      </w:r>
      <w:r w:rsidR="00691EF7" w:rsidRPr="00D17BCD">
        <w:rPr>
          <w:rFonts w:ascii="Times New Roman" w:hAnsi="Times New Roman" w:cs="Times New Roman"/>
          <w:highlight w:val="yellow"/>
        </w:rPr>
        <w:t xml:space="preserve"> Based on these </w:t>
      </w:r>
      <w:proofErr w:type="spellStart"/>
      <w:r w:rsidR="00691EF7" w:rsidRPr="00D17BCD">
        <w:rPr>
          <w:rFonts w:ascii="Times New Roman" w:hAnsi="Times New Roman" w:cs="Times New Roman"/>
          <w:highlight w:val="yellow"/>
        </w:rPr>
        <w:t>analyzes</w:t>
      </w:r>
      <w:proofErr w:type="spellEnd"/>
      <w:r w:rsidR="00691EF7" w:rsidRPr="00D17BCD">
        <w:rPr>
          <w:rFonts w:ascii="Times New Roman" w:hAnsi="Times New Roman" w:cs="Times New Roman"/>
          <w:highlight w:val="yellow"/>
        </w:rPr>
        <w:t>, we excluded</w:t>
      </w:r>
      <w:r w:rsidR="00891027" w:rsidRPr="00D17BCD">
        <w:rPr>
          <w:rFonts w:ascii="Times New Roman" w:hAnsi="Times New Roman" w:cs="Times New Roman"/>
          <w:highlight w:val="yellow"/>
        </w:rPr>
        <w:t xml:space="preserve"> </w:t>
      </w:r>
      <w:r w:rsidR="00176237" w:rsidRPr="00D17BCD">
        <w:rPr>
          <w:rFonts w:ascii="Times New Roman" w:hAnsi="Times New Roman" w:cs="Times New Roman"/>
          <w:highlight w:val="yellow"/>
        </w:rPr>
        <w:t>s</w:t>
      </w:r>
      <w:r w:rsidR="004F6AE4" w:rsidRPr="00D17BCD">
        <w:rPr>
          <w:rFonts w:ascii="Times New Roman" w:hAnsi="Times New Roman" w:cs="Times New Roman"/>
          <w:highlight w:val="yellow"/>
        </w:rPr>
        <w:t>ampling</w:t>
      </w:r>
      <w:r w:rsidR="00891027" w:rsidRPr="00D17BCD">
        <w:rPr>
          <w:rFonts w:ascii="Times New Roman" w:hAnsi="Times New Roman" w:cs="Times New Roman"/>
          <w:highlight w:val="yellow"/>
        </w:rPr>
        <w:t xml:space="preserve"> </w:t>
      </w:r>
      <w:r w:rsidR="004F6AE4" w:rsidRPr="00D17BCD">
        <w:rPr>
          <w:rFonts w:ascii="Times New Roman" w:hAnsi="Times New Roman" w:cs="Times New Roman"/>
          <w:highlight w:val="yellow"/>
        </w:rPr>
        <w:t>plots</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where</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the</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canopy</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cover</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of</w:t>
      </w:r>
      <w:r w:rsidR="00891027" w:rsidRPr="00D17BCD">
        <w:rPr>
          <w:rFonts w:ascii="Times New Roman" w:hAnsi="Times New Roman" w:cs="Times New Roman"/>
          <w:highlight w:val="yellow"/>
        </w:rPr>
        <w:t xml:space="preserve"> </w:t>
      </w:r>
      <w:r w:rsidR="00965E29" w:rsidRPr="00D17BCD">
        <w:rPr>
          <w:rFonts w:ascii="Times New Roman" w:hAnsi="Times New Roman" w:cs="Times New Roman"/>
          <w:highlight w:val="yellow"/>
        </w:rPr>
        <w:t>broadleaved</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trees</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is</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over</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50</w:t>
      </w:r>
      <w:r w:rsidR="00891027" w:rsidRPr="00D17BCD">
        <w:rPr>
          <w:rFonts w:ascii="Times New Roman" w:hAnsi="Times New Roman" w:cs="Times New Roman"/>
          <w:highlight w:val="yellow"/>
        </w:rPr>
        <w:t xml:space="preserve"> </w:t>
      </w:r>
      <w:r w:rsidR="00C9457B" w:rsidRPr="00D17BCD">
        <w:rPr>
          <w:rFonts w:ascii="Times New Roman" w:hAnsi="Times New Roman" w:cs="Times New Roman"/>
          <w:highlight w:val="yellow"/>
        </w:rPr>
        <w:t>%</w:t>
      </w:r>
      <w:r w:rsidR="00891027" w:rsidRPr="00D17BCD">
        <w:rPr>
          <w:rFonts w:ascii="Times New Roman" w:hAnsi="Times New Roman" w:cs="Times New Roman"/>
          <w:highlight w:val="yellow"/>
        </w:rPr>
        <w:t xml:space="preserve"> </w:t>
      </w:r>
      <w:r w:rsidR="00281FB1" w:rsidRPr="00D17BCD">
        <w:rPr>
          <w:rFonts w:ascii="Times New Roman" w:hAnsi="Times New Roman" w:cs="Times New Roman"/>
          <w:highlight w:val="yellow"/>
        </w:rPr>
        <w:t>of</w:t>
      </w:r>
      <w:r w:rsidR="00891027" w:rsidRPr="00D17BCD">
        <w:rPr>
          <w:rFonts w:ascii="Times New Roman" w:hAnsi="Times New Roman" w:cs="Times New Roman"/>
          <w:highlight w:val="yellow"/>
        </w:rPr>
        <w:t xml:space="preserve"> </w:t>
      </w:r>
      <w:r w:rsidR="006818E1" w:rsidRPr="00D17BCD">
        <w:rPr>
          <w:rFonts w:ascii="Times New Roman" w:hAnsi="Times New Roman" w:cs="Times New Roman"/>
          <w:highlight w:val="yellow"/>
        </w:rPr>
        <w:t xml:space="preserve">the </w:t>
      </w:r>
      <w:r w:rsidR="00281FB1" w:rsidRPr="00D17BCD">
        <w:rPr>
          <w:rFonts w:ascii="Times New Roman" w:hAnsi="Times New Roman" w:cs="Times New Roman"/>
          <w:highlight w:val="yellow"/>
        </w:rPr>
        <w:t>s</w:t>
      </w:r>
      <w:r w:rsidR="004F6AE4" w:rsidRPr="00D17BCD">
        <w:rPr>
          <w:rFonts w:ascii="Times New Roman" w:hAnsi="Times New Roman" w:cs="Times New Roman"/>
          <w:highlight w:val="yellow"/>
        </w:rPr>
        <w:t>ampling</w:t>
      </w:r>
      <w:r w:rsidR="00891027" w:rsidRPr="00D17BCD">
        <w:rPr>
          <w:rFonts w:ascii="Times New Roman" w:hAnsi="Times New Roman" w:cs="Times New Roman"/>
          <w:highlight w:val="yellow"/>
        </w:rPr>
        <w:t xml:space="preserve"> </w:t>
      </w:r>
      <w:r w:rsidR="004F6AE4" w:rsidRPr="00D17BCD">
        <w:rPr>
          <w:rFonts w:ascii="Times New Roman" w:hAnsi="Times New Roman" w:cs="Times New Roman"/>
          <w:highlight w:val="yellow"/>
        </w:rPr>
        <w:t>plot</w:t>
      </w:r>
      <w:r w:rsidR="00891027" w:rsidRPr="00D17BCD">
        <w:rPr>
          <w:rFonts w:ascii="Times New Roman" w:hAnsi="Times New Roman" w:cs="Times New Roman"/>
          <w:highlight w:val="yellow"/>
        </w:rPr>
        <w:t xml:space="preserve"> </w:t>
      </w:r>
      <w:r w:rsidR="00281FB1" w:rsidRPr="00D17BCD">
        <w:rPr>
          <w:rFonts w:ascii="Times New Roman" w:hAnsi="Times New Roman" w:cs="Times New Roman"/>
          <w:highlight w:val="yellow"/>
        </w:rPr>
        <w:t>area</w:t>
      </w:r>
      <w:r w:rsidR="00891027" w:rsidRPr="00D17BCD">
        <w:rPr>
          <w:rFonts w:ascii="Times New Roman" w:hAnsi="Times New Roman" w:cs="Times New Roman"/>
          <w:highlight w:val="yellow"/>
        </w:rPr>
        <w:t xml:space="preserve"> </w:t>
      </w:r>
      <w:r w:rsidR="004F6AE4" w:rsidRPr="00D17BCD">
        <w:rPr>
          <w:rFonts w:ascii="Times New Roman" w:hAnsi="Times New Roman" w:cs="Times New Roman"/>
          <w:highlight w:val="yellow"/>
        </w:rPr>
        <w:t>(r</w:t>
      </w:r>
      <w:r w:rsidR="00891027" w:rsidRPr="00D17BCD">
        <w:rPr>
          <w:rFonts w:ascii="Times New Roman" w:hAnsi="Times New Roman" w:cs="Times New Roman"/>
          <w:highlight w:val="yellow"/>
        </w:rPr>
        <w:t xml:space="preserve"> </w:t>
      </w:r>
      <w:r w:rsidR="004F6AE4" w:rsidRPr="00D17BCD">
        <w:rPr>
          <w:rFonts w:ascii="Times New Roman" w:hAnsi="Times New Roman" w:cs="Times New Roman"/>
          <w:highlight w:val="yellow"/>
        </w:rPr>
        <w:t>=</w:t>
      </w:r>
      <w:r w:rsidR="00891027" w:rsidRPr="00D17BCD">
        <w:rPr>
          <w:rFonts w:ascii="Times New Roman" w:hAnsi="Times New Roman" w:cs="Times New Roman"/>
          <w:highlight w:val="yellow"/>
        </w:rPr>
        <w:t xml:space="preserve"> </w:t>
      </w:r>
      <w:r w:rsidR="004F6AE4" w:rsidRPr="00D17BCD">
        <w:rPr>
          <w:rFonts w:ascii="Times New Roman" w:hAnsi="Times New Roman" w:cs="Times New Roman"/>
          <w:highlight w:val="yellow"/>
        </w:rPr>
        <w:t>100</w:t>
      </w:r>
      <w:r w:rsidR="00891027" w:rsidRPr="00D17BCD">
        <w:rPr>
          <w:rFonts w:ascii="Times New Roman" w:hAnsi="Times New Roman" w:cs="Times New Roman"/>
          <w:highlight w:val="yellow"/>
        </w:rPr>
        <w:t xml:space="preserve"> </w:t>
      </w:r>
      <w:r w:rsidR="004F6AE4" w:rsidRPr="00D17BCD">
        <w:rPr>
          <w:rFonts w:ascii="Times New Roman" w:hAnsi="Times New Roman" w:cs="Times New Roman"/>
          <w:highlight w:val="yellow"/>
        </w:rPr>
        <w:t>m)</w:t>
      </w:r>
      <w:r w:rsidR="00C9457B" w:rsidRPr="00D17BCD">
        <w:rPr>
          <w:rFonts w:ascii="Times New Roman" w:hAnsi="Times New Roman" w:cs="Times New Roman"/>
          <w:highlight w:val="yellow"/>
        </w:rPr>
        <w:t>.</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C9457B" w:rsidRPr="00753FA6">
        <w:rPr>
          <w:rFonts w:ascii="Times New Roman" w:hAnsi="Times New Roman" w:cs="Times New Roman"/>
        </w:rPr>
        <w:t>total,</w:t>
      </w:r>
      <w:r w:rsidR="00891027" w:rsidRPr="00753FA6">
        <w:rPr>
          <w:rFonts w:ascii="Times New Roman" w:hAnsi="Times New Roman" w:cs="Times New Roman"/>
        </w:rPr>
        <w:t xml:space="preserve"> </w:t>
      </w:r>
      <w:r w:rsidR="00C9457B" w:rsidRPr="00753FA6">
        <w:rPr>
          <w:rFonts w:ascii="Times New Roman" w:hAnsi="Times New Roman" w:cs="Times New Roman"/>
        </w:rPr>
        <w:t>we</w:t>
      </w:r>
      <w:r w:rsidR="00891027" w:rsidRPr="00753FA6">
        <w:rPr>
          <w:rFonts w:ascii="Times New Roman" w:hAnsi="Times New Roman" w:cs="Times New Roman"/>
        </w:rPr>
        <w:t xml:space="preserve"> </w:t>
      </w:r>
      <w:r w:rsidR="00C9457B" w:rsidRPr="00753FA6">
        <w:rPr>
          <w:rFonts w:ascii="Times New Roman" w:hAnsi="Times New Roman" w:cs="Times New Roman"/>
        </w:rPr>
        <w:t>selected</w:t>
      </w:r>
      <w:r w:rsidR="00891027" w:rsidRPr="00753FA6">
        <w:rPr>
          <w:rFonts w:ascii="Times New Roman" w:hAnsi="Times New Roman" w:cs="Times New Roman"/>
        </w:rPr>
        <w:t xml:space="preserve"> </w:t>
      </w:r>
      <w:r w:rsidR="00C9457B" w:rsidRPr="00753FA6">
        <w:rPr>
          <w:rFonts w:ascii="Times New Roman" w:hAnsi="Times New Roman" w:cs="Times New Roman"/>
        </w:rPr>
        <w:t>180</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plots</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4F6AE4" w:rsidRPr="00753FA6">
        <w:rPr>
          <w:rFonts w:ascii="Times New Roman" w:hAnsi="Times New Roman" w:cs="Times New Roman"/>
        </w:rPr>
        <w:t>spruce</w:t>
      </w:r>
      <w:r w:rsidR="00DE2718">
        <w:rPr>
          <w:rFonts w:ascii="Times New Roman" w:hAnsi="Times New Roman" w:cs="Times New Roman"/>
        </w:rPr>
        <w:t>-</w:t>
      </w:r>
      <w:r w:rsidR="004F6AE4" w:rsidRPr="00753FA6">
        <w:rPr>
          <w:rFonts w:ascii="Times New Roman" w:hAnsi="Times New Roman" w:cs="Times New Roman"/>
        </w:rPr>
        <w:t>dominated</w:t>
      </w:r>
      <w:r w:rsidR="00891027" w:rsidRPr="00753FA6">
        <w:rPr>
          <w:rFonts w:ascii="Times New Roman" w:hAnsi="Times New Roman" w:cs="Times New Roman"/>
        </w:rPr>
        <w:t xml:space="preserve"> </w:t>
      </w:r>
      <w:r w:rsidR="00C9457B" w:rsidRPr="00753FA6">
        <w:rPr>
          <w:rFonts w:ascii="Times New Roman" w:hAnsi="Times New Roman" w:cs="Times New Roman"/>
        </w:rPr>
        <w:t>production</w:t>
      </w:r>
      <w:r w:rsidR="00891027" w:rsidRPr="00753FA6">
        <w:rPr>
          <w:rFonts w:ascii="Times New Roman" w:hAnsi="Times New Roman" w:cs="Times New Roman"/>
        </w:rPr>
        <w:t xml:space="preserve"> </w:t>
      </w:r>
      <w:r w:rsidR="00C9457B" w:rsidRPr="00753FA6">
        <w:rPr>
          <w:rFonts w:ascii="Times New Roman" w:hAnsi="Times New Roman" w:cs="Times New Roman"/>
        </w:rPr>
        <w:t>forests</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20</w:t>
      </w:r>
      <w:r w:rsidR="00891027" w:rsidRPr="00753FA6">
        <w:rPr>
          <w:rFonts w:ascii="Times New Roman" w:hAnsi="Times New Roman" w:cs="Times New Roman"/>
        </w:rPr>
        <w:t xml:space="preserve"> </w:t>
      </w:r>
      <w:r w:rsidR="009E32A5" w:rsidRPr="009E32A5">
        <w:rPr>
          <w:rFonts w:ascii="Times New Roman" w:hAnsi="Times New Roman" w:cs="Times New Roman"/>
          <w:highlight w:val="yellow"/>
        </w:rPr>
        <w:t>sampling</w:t>
      </w:r>
      <w:r w:rsidR="00891027" w:rsidRPr="009E32A5">
        <w:rPr>
          <w:rFonts w:ascii="Times New Roman" w:hAnsi="Times New Roman" w:cs="Times New Roman"/>
          <w:highlight w:val="yellow"/>
        </w:rPr>
        <w:t xml:space="preserve"> </w:t>
      </w:r>
      <w:r w:rsidR="004F6AE4" w:rsidRPr="009E32A5">
        <w:rPr>
          <w:rFonts w:ascii="Times New Roman" w:hAnsi="Times New Roman" w:cs="Times New Roman"/>
          <w:highlight w:val="yellow"/>
        </w:rPr>
        <w:t>plots</w:t>
      </w:r>
      <w:r w:rsidR="00891027" w:rsidRPr="00753FA6">
        <w:rPr>
          <w:rFonts w:ascii="Times New Roman" w:hAnsi="Times New Roman" w:cs="Times New Roman"/>
        </w:rPr>
        <w:t xml:space="preserve"> </w:t>
      </w:r>
      <w:r w:rsidR="001D44AB" w:rsidRPr="00753FA6">
        <w:rPr>
          <w:rFonts w:ascii="Times New Roman" w:hAnsi="Times New Roman" w:cs="Times New Roman"/>
        </w:rPr>
        <w:t>(r</w:t>
      </w:r>
      <w:r w:rsidR="00891027" w:rsidRPr="00753FA6">
        <w:rPr>
          <w:rFonts w:ascii="Times New Roman" w:hAnsi="Times New Roman" w:cs="Times New Roman"/>
        </w:rPr>
        <w:t xml:space="preserve"> </w:t>
      </w:r>
      <w:r w:rsidR="001D44AB" w:rsidRPr="00753FA6">
        <w:rPr>
          <w:rFonts w:ascii="Times New Roman" w:hAnsi="Times New Roman" w:cs="Times New Roman"/>
        </w:rPr>
        <w:t>=</w:t>
      </w:r>
      <w:r w:rsidR="00891027" w:rsidRPr="00753FA6">
        <w:rPr>
          <w:rFonts w:ascii="Times New Roman" w:hAnsi="Times New Roman" w:cs="Times New Roman"/>
        </w:rPr>
        <w:t xml:space="preserve"> </w:t>
      </w:r>
      <w:r w:rsidR="001D44AB" w:rsidRPr="00753FA6">
        <w:rPr>
          <w:rFonts w:ascii="Times New Roman" w:hAnsi="Times New Roman" w:cs="Times New Roman"/>
        </w:rPr>
        <w:t>56.4</w:t>
      </w:r>
      <w:r w:rsidR="00891027" w:rsidRPr="00753FA6">
        <w:rPr>
          <w:rFonts w:ascii="Times New Roman" w:hAnsi="Times New Roman" w:cs="Times New Roman"/>
        </w:rPr>
        <w:t xml:space="preserve"> </w:t>
      </w:r>
      <w:r w:rsidR="001D44AB" w:rsidRPr="00753FA6">
        <w:rPr>
          <w:rFonts w:ascii="Times New Roman" w:hAnsi="Times New Roman" w:cs="Times New Roman"/>
        </w:rPr>
        <w:t>m)</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C9457B" w:rsidRPr="00753FA6">
        <w:rPr>
          <w:rFonts w:ascii="Times New Roman" w:hAnsi="Times New Roman" w:cs="Times New Roman"/>
        </w:rPr>
        <w:t>unmanaged</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reserves.</w:t>
      </w:r>
      <w:r w:rsidR="00891027" w:rsidRPr="00753FA6">
        <w:rPr>
          <w:rFonts w:ascii="Times New Roman" w:hAnsi="Times New Roman" w:cs="Times New Roman"/>
        </w:rPr>
        <w:t xml:space="preserve"> </w:t>
      </w:r>
      <w:r w:rsidR="006818E1">
        <w:rPr>
          <w:rFonts w:ascii="Times New Roman" w:hAnsi="Times New Roman" w:cs="Times New Roman"/>
        </w:rPr>
        <w:t>The l</w:t>
      </w:r>
      <w:r w:rsidR="008961FE" w:rsidRPr="00753FA6">
        <w:rPr>
          <w:rFonts w:ascii="Times New Roman" w:hAnsi="Times New Roman" w:cs="Times New Roman"/>
        </w:rPr>
        <w:t>ocation</w:t>
      </w:r>
      <w:r w:rsidR="00891027" w:rsidRPr="00753FA6">
        <w:rPr>
          <w:rFonts w:ascii="Times New Roman" w:hAnsi="Times New Roman" w:cs="Times New Roman"/>
        </w:rPr>
        <w:t xml:space="preserve"> </w:t>
      </w:r>
      <w:r w:rsidR="008961FE" w:rsidRPr="00753FA6">
        <w:rPr>
          <w:rFonts w:ascii="Times New Roman" w:hAnsi="Times New Roman" w:cs="Times New Roman"/>
        </w:rPr>
        <w:t>of</w:t>
      </w:r>
      <w:r w:rsidR="00891027" w:rsidRPr="00753FA6">
        <w:rPr>
          <w:rFonts w:ascii="Times New Roman" w:hAnsi="Times New Roman" w:cs="Times New Roman"/>
        </w:rPr>
        <w:t xml:space="preserve"> </w:t>
      </w:r>
      <w:r w:rsidR="008961FE" w:rsidRPr="00753FA6">
        <w:rPr>
          <w:rFonts w:ascii="Times New Roman" w:hAnsi="Times New Roman" w:cs="Times New Roman"/>
        </w:rPr>
        <w:t>study</w:t>
      </w:r>
      <w:r w:rsidR="00891027" w:rsidRPr="00753FA6">
        <w:rPr>
          <w:rFonts w:ascii="Times New Roman" w:hAnsi="Times New Roman" w:cs="Times New Roman"/>
        </w:rPr>
        <w:t xml:space="preserve"> </w:t>
      </w:r>
      <w:r w:rsidR="008961FE" w:rsidRPr="00753FA6">
        <w:rPr>
          <w:rFonts w:ascii="Times New Roman" w:hAnsi="Times New Roman" w:cs="Times New Roman"/>
        </w:rPr>
        <w:t>area</w:t>
      </w:r>
      <w:r w:rsidR="006818E1">
        <w:rPr>
          <w:rFonts w:ascii="Times New Roman" w:hAnsi="Times New Roman" w:cs="Times New Roman"/>
        </w:rPr>
        <w:t>s</w:t>
      </w:r>
      <w:r w:rsidR="008961FE" w:rsidRPr="00753FA6">
        <w:rPr>
          <w:rFonts w:ascii="Times New Roman" w:hAnsi="Times New Roman" w:cs="Times New Roman"/>
        </w:rPr>
        <w:t>,</w:t>
      </w:r>
      <w:r w:rsidR="00891027" w:rsidRPr="00753FA6">
        <w:rPr>
          <w:rFonts w:ascii="Times New Roman" w:hAnsi="Times New Roman" w:cs="Times New Roman"/>
        </w:rPr>
        <w:t xml:space="preserve"> </w:t>
      </w:r>
      <w:r w:rsidR="0050432E" w:rsidRPr="005E513F">
        <w:rPr>
          <w:rFonts w:ascii="Times New Roman" w:hAnsi="Times New Roman" w:cs="Times New Roman"/>
          <w:highlight w:val="yellow"/>
        </w:rPr>
        <w:t>study site</w:t>
      </w:r>
      <w:r w:rsidR="008961FE" w:rsidRPr="005E513F">
        <w:rPr>
          <w:rFonts w:ascii="Times New Roman" w:hAnsi="Times New Roman" w:cs="Times New Roman"/>
          <w:highlight w:val="yellow"/>
        </w:rPr>
        <w:t>s</w:t>
      </w:r>
      <w:r w:rsidR="00891027" w:rsidRPr="00753FA6">
        <w:rPr>
          <w:rFonts w:ascii="Times New Roman" w:hAnsi="Times New Roman" w:cs="Times New Roman"/>
        </w:rPr>
        <w:t xml:space="preserve"> </w:t>
      </w:r>
      <w:r w:rsidR="008961FE" w:rsidRPr="00753FA6">
        <w:rPr>
          <w:rFonts w:ascii="Times New Roman" w:hAnsi="Times New Roman" w:cs="Times New Roman"/>
        </w:rPr>
        <w:t>(600</w:t>
      </w:r>
      <w:r w:rsidR="00891027" w:rsidRPr="00753FA6">
        <w:rPr>
          <w:rFonts w:ascii="Times New Roman" w:hAnsi="Times New Roman" w:cs="Times New Roman"/>
        </w:rPr>
        <w:t xml:space="preserve"> </w:t>
      </w:r>
      <w:r w:rsidR="008961FE" w:rsidRPr="00753FA6">
        <w:rPr>
          <w:rFonts w:ascii="Times New Roman" w:hAnsi="Times New Roman" w:cs="Times New Roman"/>
        </w:rPr>
        <w:t>ha)</w:t>
      </w:r>
      <w:r w:rsidR="004F6AE4" w:rsidRPr="00753FA6">
        <w:rPr>
          <w:rFonts w:ascii="Times New Roman" w:hAnsi="Times New Roman" w:cs="Times New Roman"/>
        </w:rPr>
        <w:t>,</w:t>
      </w:r>
      <w:r w:rsidR="00891027" w:rsidRPr="00753FA6">
        <w:rPr>
          <w:rFonts w:ascii="Times New Roman" w:hAnsi="Times New Roman" w:cs="Times New Roman"/>
        </w:rPr>
        <w:t xml:space="preserve"> </w:t>
      </w:r>
      <w:r w:rsidR="008961FE" w:rsidRPr="00753FA6">
        <w:rPr>
          <w:rFonts w:ascii="Times New Roman" w:hAnsi="Times New Roman" w:cs="Times New Roman"/>
        </w:rPr>
        <w:t>example</w:t>
      </w:r>
      <w:r w:rsidR="006818E1">
        <w:rPr>
          <w:rFonts w:ascii="Times New Roman" w:hAnsi="Times New Roman" w:cs="Times New Roman"/>
        </w:rPr>
        <w:t>s</w:t>
      </w:r>
      <w:r w:rsidR="00891027" w:rsidRPr="00753FA6">
        <w:rPr>
          <w:rFonts w:ascii="Times New Roman" w:hAnsi="Times New Roman" w:cs="Times New Roman"/>
        </w:rPr>
        <w:t xml:space="preserve"> </w:t>
      </w:r>
      <w:r w:rsidR="008961FE" w:rsidRPr="00753FA6">
        <w:rPr>
          <w:rFonts w:ascii="Times New Roman" w:hAnsi="Times New Roman" w:cs="Times New Roman"/>
        </w:rPr>
        <w:t>of</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6818E1">
        <w:rPr>
          <w:rFonts w:ascii="Times New Roman" w:hAnsi="Times New Roman" w:cs="Times New Roman"/>
        </w:rPr>
        <w:t>s</w:t>
      </w:r>
      <w:r w:rsidR="00891027" w:rsidRPr="00753FA6">
        <w:rPr>
          <w:rFonts w:ascii="Times New Roman" w:hAnsi="Times New Roman" w:cs="Times New Roman"/>
        </w:rPr>
        <w:t xml:space="preserve"> </w:t>
      </w:r>
      <w:r w:rsidR="008961FE" w:rsidRPr="00753FA6">
        <w:rPr>
          <w:rFonts w:ascii="Times New Roman" w:hAnsi="Times New Roman" w:cs="Times New Roman"/>
        </w:rPr>
        <w:t>(r</w:t>
      </w:r>
      <w:r w:rsidR="00891027" w:rsidRPr="00753FA6">
        <w:rPr>
          <w:rFonts w:ascii="Times New Roman" w:hAnsi="Times New Roman" w:cs="Times New Roman"/>
        </w:rPr>
        <w:t xml:space="preserve"> </w:t>
      </w:r>
      <w:r w:rsidR="008961FE" w:rsidRPr="00753FA6">
        <w:rPr>
          <w:rFonts w:ascii="Times New Roman" w:hAnsi="Times New Roman" w:cs="Times New Roman"/>
        </w:rPr>
        <w:t>=</w:t>
      </w:r>
      <w:r w:rsidR="00891027" w:rsidRPr="00753FA6">
        <w:rPr>
          <w:rFonts w:ascii="Times New Roman" w:hAnsi="Times New Roman" w:cs="Times New Roman"/>
        </w:rPr>
        <w:t xml:space="preserve"> </w:t>
      </w:r>
      <w:r w:rsidR="008961FE" w:rsidRPr="00753FA6">
        <w:rPr>
          <w:rFonts w:ascii="Times New Roman" w:hAnsi="Times New Roman" w:cs="Times New Roman"/>
        </w:rPr>
        <w:t>100</w:t>
      </w:r>
      <w:r w:rsidR="00891027" w:rsidRPr="00753FA6">
        <w:rPr>
          <w:rFonts w:ascii="Times New Roman" w:hAnsi="Times New Roman" w:cs="Times New Roman"/>
        </w:rPr>
        <w:t xml:space="preserve"> </w:t>
      </w:r>
      <w:r w:rsidR="008961FE" w:rsidRPr="00753FA6">
        <w:rPr>
          <w:rFonts w:ascii="Times New Roman" w:hAnsi="Times New Roman" w:cs="Times New Roman"/>
        </w:rPr>
        <w:t>m)</w:t>
      </w:r>
      <w:r w:rsidR="006818E1">
        <w:rPr>
          <w:rFonts w:ascii="Times New Roman" w:hAnsi="Times New Roman" w:cs="Times New Roman"/>
        </w:rPr>
        <w:t>,</w:t>
      </w:r>
      <w:r w:rsidR="00891027" w:rsidRPr="00753FA6">
        <w:rPr>
          <w:rFonts w:ascii="Times New Roman" w:hAnsi="Times New Roman" w:cs="Times New Roman"/>
        </w:rPr>
        <w:t xml:space="preserve"> </w:t>
      </w:r>
      <w:r w:rsidR="003E0DED" w:rsidRPr="00753FA6">
        <w:rPr>
          <w:rFonts w:ascii="Times New Roman" w:hAnsi="Times New Roman" w:cs="Times New Roman"/>
        </w:rPr>
        <w:t>and</w:t>
      </w:r>
      <w:r w:rsidR="00891027" w:rsidRPr="00753FA6">
        <w:rPr>
          <w:rFonts w:ascii="Times New Roman" w:hAnsi="Times New Roman" w:cs="Times New Roman"/>
        </w:rPr>
        <w:t xml:space="preserve"> </w:t>
      </w:r>
      <w:r w:rsidR="008961FE" w:rsidRPr="00753FA6">
        <w:rPr>
          <w:rFonts w:ascii="Times New Roman" w:hAnsi="Times New Roman" w:cs="Times New Roman"/>
        </w:rPr>
        <w:t>example</w:t>
      </w:r>
      <w:r w:rsidR="006818E1">
        <w:rPr>
          <w:rFonts w:ascii="Times New Roman" w:hAnsi="Times New Roman" w:cs="Times New Roman"/>
        </w:rPr>
        <w:t>s</w:t>
      </w:r>
      <w:r w:rsidR="00891027" w:rsidRPr="00753FA6">
        <w:rPr>
          <w:rFonts w:ascii="Times New Roman" w:hAnsi="Times New Roman" w:cs="Times New Roman"/>
        </w:rPr>
        <w:t xml:space="preserve"> </w:t>
      </w:r>
      <w:r w:rsidR="008961FE" w:rsidRPr="00753FA6">
        <w:rPr>
          <w:rFonts w:ascii="Times New Roman" w:hAnsi="Times New Roman" w:cs="Times New Roman"/>
        </w:rPr>
        <w:t>of</w:t>
      </w:r>
      <w:r w:rsidR="00891027" w:rsidRPr="00753FA6">
        <w:rPr>
          <w:rFonts w:ascii="Times New Roman" w:hAnsi="Times New Roman" w:cs="Times New Roman"/>
        </w:rPr>
        <w:t xml:space="preserve"> </w:t>
      </w:r>
      <w:r w:rsidR="008961FE" w:rsidRPr="00BA151B">
        <w:rPr>
          <w:rFonts w:ascii="Times New Roman" w:hAnsi="Times New Roman" w:cs="Times New Roman"/>
          <w:highlight w:val="yellow"/>
        </w:rPr>
        <w:t>s</w:t>
      </w:r>
      <w:r w:rsidR="009E32A5" w:rsidRPr="00BA151B">
        <w:rPr>
          <w:rFonts w:ascii="Times New Roman" w:hAnsi="Times New Roman" w:cs="Times New Roman"/>
          <w:highlight w:val="yellow"/>
        </w:rPr>
        <w:t>ampling</w:t>
      </w:r>
      <w:r w:rsidR="00891027" w:rsidRPr="00BA151B">
        <w:rPr>
          <w:rFonts w:ascii="Times New Roman" w:hAnsi="Times New Roman" w:cs="Times New Roman"/>
          <w:highlight w:val="yellow"/>
        </w:rPr>
        <w:t xml:space="preserve"> </w:t>
      </w:r>
      <w:r w:rsidR="008961FE" w:rsidRPr="00BA151B">
        <w:rPr>
          <w:rFonts w:ascii="Times New Roman" w:hAnsi="Times New Roman" w:cs="Times New Roman"/>
          <w:highlight w:val="yellow"/>
        </w:rPr>
        <w:t>plot</w:t>
      </w:r>
      <w:r w:rsidR="006818E1" w:rsidRPr="00BA151B">
        <w:rPr>
          <w:rFonts w:ascii="Times New Roman" w:hAnsi="Times New Roman" w:cs="Times New Roman"/>
          <w:highlight w:val="yellow"/>
        </w:rPr>
        <w:t>s</w:t>
      </w:r>
      <w:r w:rsidR="00891027" w:rsidRPr="00753FA6">
        <w:rPr>
          <w:rFonts w:ascii="Times New Roman" w:hAnsi="Times New Roman" w:cs="Times New Roman"/>
        </w:rPr>
        <w:t xml:space="preserve"> </w:t>
      </w:r>
      <w:r w:rsidR="008961FE" w:rsidRPr="00753FA6">
        <w:rPr>
          <w:rFonts w:ascii="Times New Roman" w:hAnsi="Times New Roman" w:cs="Times New Roman"/>
        </w:rPr>
        <w:t>in</w:t>
      </w:r>
      <w:r w:rsidR="00891027" w:rsidRPr="00753FA6">
        <w:rPr>
          <w:rFonts w:ascii="Times New Roman" w:hAnsi="Times New Roman" w:cs="Times New Roman"/>
        </w:rPr>
        <w:t xml:space="preserve"> </w:t>
      </w:r>
      <w:r w:rsidR="008961FE" w:rsidRPr="00753FA6">
        <w:rPr>
          <w:rFonts w:ascii="Times New Roman" w:hAnsi="Times New Roman" w:cs="Times New Roman"/>
        </w:rPr>
        <w:t>forest</w:t>
      </w:r>
      <w:r w:rsidR="00891027" w:rsidRPr="00753FA6">
        <w:rPr>
          <w:rFonts w:ascii="Times New Roman" w:hAnsi="Times New Roman" w:cs="Times New Roman"/>
        </w:rPr>
        <w:t xml:space="preserve"> </w:t>
      </w:r>
      <w:r w:rsidR="008961FE" w:rsidRPr="00753FA6">
        <w:rPr>
          <w:rFonts w:ascii="Times New Roman" w:hAnsi="Times New Roman" w:cs="Times New Roman"/>
        </w:rPr>
        <w:t>reserve</w:t>
      </w:r>
      <w:r w:rsidR="006818E1">
        <w:rPr>
          <w:rFonts w:ascii="Times New Roman" w:hAnsi="Times New Roman" w:cs="Times New Roman"/>
        </w:rPr>
        <w:t>s</w:t>
      </w:r>
      <w:r w:rsidR="00891027" w:rsidRPr="00753FA6">
        <w:rPr>
          <w:rFonts w:ascii="Times New Roman" w:hAnsi="Times New Roman" w:cs="Times New Roman"/>
        </w:rPr>
        <w:t xml:space="preserve"> </w:t>
      </w:r>
      <w:r w:rsidR="003E0DED" w:rsidRPr="00753FA6">
        <w:rPr>
          <w:rFonts w:ascii="Times New Roman" w:hAnsi="Times New Roman" w:cs="Times New Roman"/>
        </w:rPr>
        <w:t>(r</w:t>
      </w:r>
      <w:r w:rsidR="00891027" w:rsidRPr="00753FA6">
        <w:rPr>
          <w:rFonts w:ascii="Times New Roman" w:hAnsi="Times New Roman" w:cs="Times New Roman"/>
        </w:rPr>
        <w:t xml:space="preserve"> </w:t>
      </w:r>
      <w:r w:rsidR="003E0DED" w:rsidRPr="00753FA6">
        <w:rPr>
          <w:rFonts w:ascii="Times New Roman" w:hAnsi="Times New Roman" w:cs="Times New Roman"/>
        </w:rPr>
        <w:t>=</w:t>
      </w:r>
      <w:r w:rsidR="00891027" w:rsidRPr="00753FA6">
        <w:rPr>
          <w:rFonts w:ascii="Times New Roman" w:hAnsi="Times New Roman" w:cs="Times New Roman"/>
        </w:rPr>
        <w:t xml:space="preserve"> </w:t>
      </w:r>
      <w:r w:rsidR="003E0DED" w:rsidRPr="00753FA6">
        <w:rPr>
          <w:rFonts w:ascii="Times New Roman" w:hAnsi="Times New Roman" w:cs="Times New Roman"/>
        </w:rPr>
        <w:t>56.4</w:t>
      </w:r>
      <w:r w:rsidR="00891027" w:rsidRPr="00753FA6">
        <w:rPr>
          <w:rFonts w:ascii="Times New Roman" w:hAnsi="Times New Roman" w:cs="Times New Roman"/>
        </w:rPr>
        <w:t xml:space="preserve"> </w:t>
      </w:r>
      <w:r w:rsidR="003E0DED" w:rsidRPr="00753FA6">
        <w:rPr>
          <w:rFonts w:ascii="Times New Roman" w:hAnsi="Times New Roman" w:cs="Times New Roman"/>
        </w:rPr>
        <w:t>m)</w:t>
      </w:r>
      <w:r w:rsidR="00891027" w:rsidRPr="00753FA6">
        <w:rPr>
          <w:rFonts w:ascii="Times New Roman" w:hAnsi="Times New Roman" w:cs="Times New Roman"/>
        </w:rPr>
        <w:t xml:space="preserve"> </w:t>
      </w:r>
      <w:r w:rsidR="008961FE" w:rsidRPr="00753FA6">
        <w:rPr>
          <w:rFonts w:ascii="Times New Roman" w:hAnsi="Times New Roman" w:cs="Times New Roman"/>
        </w:rPr>
        <w:t>is</w:t>
      </w:r>
      <w:r w:rsidR="00891027" w:rsidRPr="00753FA6">
        <w:rPr>
          <w:rFonts w:ascii="Times New Roman" w:hAnsi="Times New Roman" w:cs="Times New Roman"/>
        </w:rPr>
        <w:t xml:space="preserve"> </w:t>
      </w:r>
      <w:r w:rsidR="006818E1">
        <w:rPr>
          <w:rFonts w:ascii="Times New Roman" w:hAnsi="Times New Roman" w:cs="Times New Roman"/>
        </w:rPr>
        <w:t>shown</w:t>
      </w:r>
      <w:r w:rsidR="006818E1" w:rsidRPr="00753FA6">
        <w:rPr>
          <w:rFonts w:ascii="Times New Roman" w:hAnsi="Times New Roman" w:cs="Times New Roman"/>
        </w:rPr>
        <w:t xml:space="preserve"> </w:t>
      </w:r>
      <w:r w:rsidR="008961FE" w:rsidRPr="00753FA6">
        <w:rPr>
          <w:rFonts w:ascii="Times New Roman" w:hAnsi="Times New Roman" w:cs="Times New Roman"/>
        </w:rPr>
        <w:t>in</w:t>
      </w:r>
      <w:r w:rsidR="00891027" w:rsidRPr="00753FA6">
        <w:rPr>
          <w:rFonts w:ascii="Times New Roman" w:hAnsi="Times New Roman" w:cs="Times New Roman"/>
        </w:rPr>
        <w:t xml:space="preserve"> </w:t>
      </w:r>
      <w:r w:rsidR="008961FE" w:rsidRPr="00753FA6">
        <w:rPr>
          <w:rFonts w:ascii="Times New Roman" w:hAnsi="Times New Roman" w:cs="Times New Roman"/>
        </w:rPr>
        <w:t>Fig</w:t>
      </w:r>
      <w:r w:rsidR="006818E1">
        <w:rPr>
          <w:rFonts w:ascii="Times New Roman" w:hAnsi="Times New Roman" w:cs="Times New Roman"/>
        </w:rPr>
        <w:t>ure</w:t>
      </w:r>
      <w:r w:rsidR="00891027" w:rsidRPr="00753FA6">
        <w:rPr>
          <w:rFonts w:ascii="Times New Roman" w:hAnsi="Times New Roman" w:cs="Times New Roman"/>
        </w:rPr>
        <w:t xml:space="preserve"> </w:t>
      </w:r>
      <w:r w:rsidR="008961FE" w:rsidRPr="00753FA6">
        <w:rPr>
          <w:rFonts w:ascii="Times New Roman" w:hAnsi="Times New Roman" w:cs="Times New Roman"/>
        </w:rPr>
        <w:t>1.</w:t>
      </w:r>
    </w:p>
    <w:p w14:paraId="5934F27C" w14:textId="5546EB8E" w:rsidR="006E47C9" w:rsidRPr="00753FA6" w:rsidRDefault="007D0D21" w:rsidP="0091026F">
      <w:pPr>
        <w:jc w:val="both"/>
        <w:rPr>
          <w:rFonts w:ascii="Times New Roman" w:hAnsi="Times New Roman" w:cs="Times New Roman"/>
        </w:rPr>
      </w:pPr>
      <w:r w:rsidRPr="007D0D21">
        <w:rPr>
          <w:rFonts w:ascii="Times New Roman" w:hAnsi="Times New Roman" w:cs="Times New Roman"/>
          <w:highlight w:val="yellow"/>
        </w:rPr>
        <w:t xml:space="preserve">Based on data from Forest </w:t>
      </w:r>
      <w:r w:rsidRPr="001F6DCF">
        <w:rPr>
          <w:rFonts w:ascii="Times New Roman" w:hAnsi="Times New Roman" w:cs="Times New Roman"/>
          <w:highlight w:val="yellow"/>
        </w:rPr>
        <w:t>management plans</w:t>
      </w:r>
      <w:r>
        <w:rPr>
          <w:rFonts w:ascii="Times New Roman" w:hAnsi="Times New Roman" w:cs="Times New Roman"/>
          <w:highlight w:val="yellow"/>
        </w:rPr>
        <w:t>,</w:t>
      </w:r>
      <w:r w:rsidRPr="001F6DCF">
        <w:rPr>
          <w:rFonts w:ascii="Times New Roman" w:hAnsi="Times New Roman" w:cs="Times New Roman"/>
          <w:highlight w:val="yellow"/>
        </w:rPr>
        <w:t xml:space="preserve"> </w:t>
      </w:r>
      <w:r>
        <w:rPr>
          <w:rFonts w:ascii="Times New Roman" w:hAnsi="Times New Roman" w:cs="Times New Roman"/>
        </w:rPr>
        <w:t>t</w:t>
      </w:r>
      <w:r w:rsidR="006E47C9" w:rsidRPr="00753FA6">
        <w:rPr>
          <w:rFonts w:ascii="Times New Roman" w:hAnsi="Times New Roman" w:cs="Times New Roman"/>
        </w:rPr>
        <w:t>he</w:t>
      </w:r>
      <w:r w:rsidR="00891027" w:rsidRPr="00753FA6">
        <w:rPr>
          <w:rFonts w:ascii="Times New Roman" w:hAnsi="Times New Roman" w:cs="Times New Roman"/>
        </w:rPr>
        <w:t xml:space="preserve"> </w:t>
      </w:r>
      <w:r w:rsidR="006E47C9" w:rsidRPr="00753FA6">
        <w:rPr>
          <w:rFonts w:ascii="Times New Roman" w:hAnsi="Times New Roman" w:cs="Times New Roman"/>
        </w:rPr>
        <w:t>domi</w:t>
      </w:r>
      <w:r w:rsidR="00397107" w:rsidRPr="00753FA6">
        <w:rPr>
          <w:rFonts w:ascii="Times New Roman" w:hAnsi="Times New Roman" w:cs="Times New Roman"/>
        </w:rPr>
        <w:t>nant</w:t>
      </w:r>
      <w:r w:rsidR="00891027" w:rsidRPr="00753FA6">
        <w:rPr>
          <w:rFonts w:ascii="Times New Roman" w:hAnsi="Times New Roman" w:cs="Times New Roman"/>
        </w:rPr>
        <w:t xml:space="preserve"> </w:t>
      </w:r>
      <w:r w:rsidR="00397107" w:rsidRPr="00753FA6">
        <w:rPr>
          <w:rFonts w:ascii="Times New Roman" w:hAnsi="Times New Roman" w:cs="Times New Roman"/>
        </w:rPr>
        <w:t>type</w:t>
      </w:r>
      <w:r w:rsidR="00891027" w:rsidRPr="00753FA6">
        <w:rPr>
          <w:rFonts w:ascii="Times New Roman" w:hAnsi="Times New Roman" w:cs="Times New Roman"/>
        </w:rPr>
        <w:t xml:space="preserve"> </w:t>
      </w:r>
      <w:r w:rsidR="00397107" w:rsidRPr="00753FA6">
        <w:rPr>
          <w:rFonts w:ascii="Times New Roman" w:hAnsi="Times New Roman" w:cs="Times New Roman"/>
        </w:rPr>
        <w:t>of</w:t>
      </w:r>
      <w:r w:rsidR="00891027" w:rsidRPr="00753FA6">
        <w:rPr>
          <w:rFonts w:ascii="Times New Roman" w:hAnsi="Times New Roman" w:cs="Times New Roman"/>
        </w:rPr>
        <w:t xml:space="preserve"> </w:t>
      </w:r>
      <w:r w:rsidR="00397107" w:rsidRPr="00753FA6">
        <w:rPr>
          <w:rFonts w:ascii="Times New Roman" w:hAnsi="Times New Roman" w:cs="Times New Roman"/>
        </w:rPr>
        <w:t>forest</w:t>
      </w:r>
      <w:r w:rsidR="00891027" w:rsidRPr="00753FA6">
        <w:rPr>
          <w:rFonts w:ascii="Times New Roman" w:hAnsi="Times New Roman" w:cs="Times New Roman"/>
        </w:rPr>
        <w:t xml:space="preserve"> </w:t>
      </w:r>
      <w:r w:rsidR="00397107" w:rsidRPr="00753FA6">
        <w:rPr>
          <w:rFonts w:ascii="Times New Roman" w:hAnsi="Times New Roman" w:cs="Times New Roman"/>
        </w:rPr>
        <w:t>vegetation</w:t>
      </w:r>
      <w:r w:rsidR="00891027" w:rsidRPr="00753FA6">
        <w:rPr>
          <w:rFonts w:ascii="Times New Roman" w:hAnsi="Times New Roman" w:cs="Times New Roman"/>
        </w:rPr>
        <w:t xml:space="preserve"> </w:t>
      </w:r>
      <w:r w:rsidR="00397107" w:rsidRPr="00753FA6">
        <w:rPr>
          <w:rFonts w:ascii="Times New Roman" w:hAnsi="Times New Roman" w:cs="Times New Roman"/>
        </w:rPr>
        <w:t>within</w:t>
      </w:r>
      <w:r w:rsidR="00891027" w:rsidRPr="00753FA6">
        <w:rPr>
          <w:rFonts w:ascii="Times New Roman" w:hAnsi="Times New Roman" w:cs="Times New Roman"/>
        </w:rPr>
        <w:t xml:space="preserve"> </w:t>
      </w:r>
      <w:r w:rsidR="008D7CBD">
        <w:rPr>
          <w:rFonts w:ascii="Times New Roman" w:hAnsi="Times New Roman" w:cs="Times New Roman"/>
        </w:rPr>
        <w:t xml:space="preserve">the </w:t>
      </w:r>
      <w:r w:rsidR="005E0239" w:rsidRPr="00753FA6">
        <w:rPr>
          <w:rFonts w:ascii="Times New Roman" w:hAnsi="Times New Roman" w:cs="Times New Roman"/>
        </w:rPr>
        <w:t>selected</w:t>
      </w:r>
      <w:r w:rsidR="00891027" w:rsidRPr="00753FA6">
        <w:rPr>
          <w:rFonts w:ascii="Times New Roman" w:hAnsi="Times New Roman" w:cs="Times New Roman"/>
        </w:rPr>
        <w:t xml:space="preserve"> </w:t>
      </w:r>
      <w:r w:rsidR="00397107" w:rsidRPr="00753FA6">
        <w:rPr>
          <w:rFonts w:ascii="Times New Roman" w:hAnsi="Times New Roman" w:cs="Times New Roman"/>
        </w:rPr>
        <w:t>sampling</w:t>
      </w:r>
      <w:r w:rsidR="00891027" w:rsidRPr="00753FA6">
        <w:rPr>
          <w:rFonts w:ascii="Times New Roman" w:hAnsi="Times New Roman" w:cs="Times New Roman"/>
        </w:rPr>
        <w:t xml:space="preserve"> </w:t>
      </w:r>
      <w:r w:rsidR="00397107" w:rsidRPr="00753FA6">
        <w:rPr>
          <w:rFonts w:ascii="Times New Roman" w:hAnsi="Times New Roman" w:cs="Times New Roman"/>
        </w:rPr>
        <w:t>plots</w:t>
      </w:r>
      <w:r w:rsidR="00891027" w:rsidRPr="00753FA6">
        <w:rPr>
          <w:rFonts w:ascii="Times New Roman" w:hAnsi="Times New Roman" w:cs="Times New Roman"/>
        </w:rPr>
        <w:t xml:space="preserve"> </w:t>
      </w:r>
      <w:r w:rsidR="00397107" w:rsidRPr="00753FA6">
        <w:rPr>
          <w:rFonts w:ascii="Times New Roman" w:hAnsi="Times New Roman" w:cs="Times New Roman"/>
        </w:rPr>
        <w:t>(r</w:t>
      </w:r>
      <w:r w:rsidR="00891027" w:rsidRPr="00753FA6">
        <w:rPr>
          <w:rFonts w:ascii="Times New Roman" w:hAnsi="Times New Roman" w:cs="Times New Roman"/>
        </w:rPr>
        <w:t xml:space="preserve"> </w:t>
      </w:r>
      <w:r w:rsidR="00397107" w:rsidRPr="00753FA6">
        <w:rPr>
          <w:rFonts w:ascii="Times New Roman" w:hAnsi="Times New Roman" w:cs="Times New Roman"/>
        </w:rPr>
        <w:t>=</w:t>
      </w:r>
      <w:r w:rsidR="00891027" w:rsidRPr="00753FA6">
        <w:rPr>
          <w:rFonts w:ascii="Times New Roman" w:hAnsi="Times New Roman" w:cs="Times New Roman"/>
        </w:rPr>
        <w:t xml:space="preserve"> </w:t>
      </w:r>
      <w:r w:rsidR="00397107" w:rsidRPr="00753FA6">
        <w:rPr>
          <w:rFonts w:ascii="Times New Roman" w:hAnsi="Times New Roman" w:cs="Times New Roman"/>
        </w:rPr>
        <w:t>100</w:t>
      </w:r>
      <w:r w:rsidR="00891027" w:rsidRPr="00753FA6">
        <w:rPr>
          <w:rFonts w:ascii="Times New Roman" w:hAnsi="Times New Roman" w:cs="Times New Roman"/>
        </w:rPr>
        <w:t xml:space="preserve"> </w:t>
      </w:r>
      <w:r w:rsidR="00397107" w:rsidRPr="00753FA6">
        <w:rPr>
          <w:rFonts w:ascii="Times New Roman" w:hAnsi="Times New Roman" w:cs="Times New Roman"/>
        </w:rPr>
        <w:t>m)</w:t>
      </w:r>
      <w:r w:rsidR="00891027" w:rsidRPr="00753FA6">
        <w:rPr>
          <w:rFonts w:ascii="Times New Roman" w:hAnsi="Times New Roman" w:cs="Times New Roman"/>
        </w:rPr>
        <w:t xml:space="preserve"> </w:t>
      </w:r>
      <w:r w:rsidR="004836BE" w:rsidRPr="00753FA6">
        <w:rPr>
          <w:rFonts w:ascii="Times New Roman" w:hAnsi="Times New Roman" w:cs="Times New Roman"/>
        </w:rPr>
        <w:t>located</w:t>
      </w:r>
      <w:r w:rsidR="00891027" w:rsidRPr="00753FA6">
        <w:rPr>
          <w:rFonts w:ascii="Times New Roman" w:hAnsi="Times New Roman" w:cs="Times New Roman"/>
        </w:rPr>
        <w:t xml:space="preserve"> </w:t>
      </w:r>
      <w:r w:rsidR="004836BE"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6E47C9" w:rsidRPr="00753FA6">
        <w:rPr>
          <w:rFonts w:ascii="Times New Roman" w:hAnsi="Times New Roman" w:cs="Times New Roman"/>
        </w:rPr>
        <w:t>forests</w:t>
      </w:r>
      <w:r w:rsidR="00891027" w:rsidRPr="00753FA6">
        <w:rPr>
          <w:rFonts w:ascii="Times New Roman" w:hAnsi="Times New Roman" w:cs="Times New Roman"/>
        </w:rPr>
        <w:t xml:space="preserve"> </w:t>
      </w:r>
      <w:r w:rsidR="009A1052" w:rsidRPr="00753FA6">
        <w:rPr>
          <w:rFonts w:ascii="Times New Roman" w:hAnsi="Times New Roman" w:cs="Times New Roman"/>
        </w:rPr>
        <w:t>is</w:t>
      </w:r>
      <w:r w:rsidR="00891027" w:rsidRPr="00753FA6">
        <w:rPr>
          <w:rFonts w:ascii="Times New Roman" w:hAnsi="Times New Roman" w:cs="Times New Roman"/>
        </w:rPr>
        <w:t xml:space="preserve"> </w:t>
      </w:r>
      <w:r w:rsidR="009A1052" w:rsidRPr="00753FA6">
        <w:rPr>
          <w:rFonts w:ascii="Times New Roman" w:hAnsi="Times New Roman" w:cs="Times New Roman"/>
        </w:rPr>
        <w:t>coniferous</w:t>
      </w:r>
      <w:r w:rsidR="00891027" w:rsidRPr="00753FA6">
        <w:rPr>
          <w:rFonts w:ascii="Times New Roman" w:hAnsi="Times New Roman" w:cs="Times New Roman"/>
        </w:rPr>
        <w:t xml:space="preserve"> </w:t>
      </w:r>
      <w:r w:rsidR="009A1052" w:rsidRPr="00753FA6">
        <w:rPr>
          <w:rFonts w:ascii="Times New Roman" w:hAnsi="Times New Roman" w:cs="Times New Roman"/>
        </w:rPr>
        <w:t>forests</w:t>
      </w:r>
      <w:r w:rsidR="00891027" w:rsidRPr="00753FA6">
        <w:rPr>
          <w:rFonts w:ascii="Times New Roman" w:hAnsi="Times New Roman" w:cs="Times New Roman"/>
        </w:rPr>
        <w:t xml:space="preserve"> </w:t>
      </w:r>
      <w:r w:rsidR="005E0239" w:rsidRPr="00753FA6">
        <w:rPr>
          <w:rFonts w:ascii="Times New Roman" w:hAnsi="Times New Roman" w:cs="Times New Roman"/>
        </w:rPr>
        <w:t>(80</w:t>
      </w:r>
      <w:r w:rsidR="00891027" w:rsidRPr="00753FA6">
        <w:rPr>
          <w:rFonts w:ascii="Times New Roman" w:hAnsi="Times New Roman" w:cs="Times New Roman"/>
        </w:rPr>
        <w:t xml:space="preserve"> </w:t>
      </w:r>
      <w:r w:rsidR="005E0239" w:rsidRPr="00753FA6">
        <w:rPr>
          <w:rFonts w:ascii="Times New Roman" w:hAnsi="Times New Roman" w:cs="Times New Roman"/>
        </w:rPr>
        <w:t>%)</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8D7CBD">
        <w:rPr>
          <w:rFonts w:ascii="Times New Roman" w:hAnsi="Times New Roman" w:cs="Times New Roman"/>
        </w:rPr>
        <w:t>Norway s</w:t>
      </w:r>
      <w:r w:rsidR="006E47C9" w:rsidRPr="00753FA6">
        <w:rPr>
          <w:rFonts w:ascii="Times New Roman" w:hAnsi="Times New Roman" w:cs="Times New Roman"/>
        </w:rPr>
        <w:t>pruce</w:t>
      </w:r>
      <w:r w:rsidR="00891027" w:rsidRPr="00753FA6">
        <w:rPr>
          <w:rFonts w:ascii="Times New Roman" w:hAnsi="Times New Roman" w:cs="Times New Roman"/>
        </w:rPr>
        <w:t xml:space="preserve"> </w:t>
      </w:r>
      <w:r w:rsidR="006E47C9" w:rsidRPr="00753FA6">
        <w:rPr>
          <w:rFonts w:ascii="Times New Roman" w:hAnsi="Times New Roman" w:cs="Times New Roman"/>
        </w:rPr>
        <w:t>(</w:t>
      </w:r>
      <w:proofErr w:type="spellStart"/>
      <w:r w:rsidR="006E47C9" w:rsidRPr="00753FA6">
        <w:rPr>
          <w:rFonts w:ascii="Times New Roman" w:hAnsi="Times New Roman" w:cs="Times New Roman"/>
          <w:i/>
        </w:rPr>
        <w:t>Picea</w:t>
      </w:r>
      <w:proofErr w:type="spellEnd"/>
      <w:r w:rsidR="00891027" w:rsidRPr="00753FA6">
        <w:rPr>
          <w:rFonts w:ascii="Times New Roman" w:hAnsi="Times New Roman" w:cs="Times New Roman"/>
          <w:i/>
        </w:rPr>
        <w:t xml:space="preserve"> </w:t>
      </w:r>
      <w:proofErr w:type="spellStart"/>
      <w:r w:rsidR="006E47C9" w:rsidRPr="00753FA6">
        <w:rPr>
          <w:rFonts w:ascii="Times New Roman" w:hAnsi="Times New Roman" w:cs="Times New Roman"/>
          <w:i/>
        </w:rPr>
        <w:t>abies</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r w:rsidR="008D7CBD">
        <w:rPr>
          <w:rFonts w:ascii="Times New Roman" w:hAnsi="Times New Roman" w:cs="Times New Roman"/>
        </w:rPr>
        <w:t>was</w:t>
      </w:r>
      <w:r w:rsidR="008D7CBD"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most</w:t>
      </w:r>
      <w:r w:rsidR="00891027" w:rsidRPr="00753FA6">
        <w:rPr>
          <w:rFonts w:ascii="Times New Roman" w:hAnsi="Times New Roman" w:cs="Times New Roman"/>
        </w:rPr>
        <w:t xml:space="preserve"> </w:t>
      </w:r>
      <w:r w:rsidR="006E47C9" w:rsidRPr="00753FA6">
        <w:rPr>
          <w:rFonts w:ascii="Times New Roman" w:hAnsi="Times New Roman" w:cs="Times New Roman"/>
        </w:rPr>
        <w:t>dominant</w:t>
      </w:r>
      <w:r w:rsidR="00891027" w:rsidRPr="00753FA6">
        <w:rPr>
          <w:rFonts w:ascii="Times New Roman" w:hAnsi="Times New Roman" w:cs="Times New Roman"/>
        </w:rPr>
        <w:t xml:space="preserve"> </w:t>
      </w:r>
      <w:r w:rsidR="006E47C9" w:rsidRPr="00753FA6">
        <w:rPr>
          <w:rFonts w:ascii="Times New Roman" w:hAnsi="Times New Roman" w:cs="Times New Roman"/>
        </w:rPr>
        <w:t>tree</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(total</w:t>
      </w:r>
      <w:r w:rsidR="00891027" w:rsidRPr="00753FA6">
        <w:rPr>
          <w:rFonts w:ascii="Times New Roman" w:hAnsi="Times New Roman" w:cs="Times New Roman"/>
        </w:rPr>
        <w:t xml:space="preserve"> </w:t>
      </w:r>
      <w:r w:rsidR="006E47C9" w:rsidRPr="00753FA6">
        <w:rPr>
          <w:rFonts w:ascii="Times New Roman" w:hAnsi="Times New Roman" w:cs="Times New Roman"/>
        </w:rPr>
        <w:t>76</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further</w:t>
      </w:r>
      <w:r w:rsidR="00891027" w:rsidRPr="00753FA6">
        <w:rPr>
          <w:rFonts w:ascii="Times New Roman" w:hAnsi="Times New Roman" w:cs="Times New Roman"/>
        </w:rPr>
        <w:t xml:space="preserve"> </w:t>
      </w:r>
      <w:r w:rsidR="006E47C9" w:rsidRPr="00753FA6">
        <w:rPr>
          <w:rFonts w:ascii="Times New Roman" w:hAnsi="Times New Roman" w:cs="Times New Roman"/>
        </w:rPr>
        <w:t>supplemented</w:t>
      </w:r>
      <w:r w:rsidR="00891027" w:rsidRPr="00753FA6">
        <w:rPr>
          <w:rFonts w:ascii="Times New Roman" w:hAnsi="Times New Roman" w:cs="Times New Roman"/>
        </w:rPr>
        <w:t xml:space="preserve"> </w:t>
      </w:r>
      <w:r w:rsidR="006E47C9" w:rsidRPr="00753FA6">
        <w:rPr>
          <w:rFonts w:ascii="Times New Roman" w:hAnsi="Times New Roman" w:cs="Times New Roman"/>
        </w:rPr>
        <w:t>by</w:t>
      </w:r>
      <w:r w:rsidR="00891027" w:rsidRPr="00753FA6">
        <w:rPr>
          <w:rFonts w:ascii="Times New Roman" w:hAnsi="Times New Roman" w:cs="Times New Roman"/>
        </w:rPr>
        <w:t xml:space="preserve"> </w:t>
      </w:r>
      <w:r w:rsidR="006A3CE7">
        <w:rPr>
          <w:rFonts w:ascii="Times New Roman" w:hAnsi="Times New Roman" w:cs="Times New Roman"/>
        </w:rPr>
        <w:t>Scot’s</w:t>
      </w:r>
      <w:r w:rsidR="008D7CBD">
        <w:rPr>
          <w:rFonts w:ascii="Times New Roman" w:hAnsi="Times New Roman" w:cs="Times New Roman"/>
        </w:rPr>
        <w:t xml:space="preserve"> </w:t>
      </w:r>
      <w:r w:rsidR="006E47C9" w:rsidRPr="00753FA6">
        <w:rPr>
          <w:rFonts w:ascii="Times New Roman" w:hAnsi="Times New Roman" w:cs="Times New Roman"/>
        </w:rPr>
        <w:t>pine</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6E47C9" w:rsidRPr="00753FA6">
        <w:rPr>
          <w:rFonts w:ascii="Times New Roman" w:hAnsi="Times New Roman" w:cs="Times New Roman"/>
          <w:i/>
        </w:rPr>
        <w:t>Pinus</w:t>
      </w:r>
      <w:r w:rsidR="00891027" w:rsidRPr="00753FA6">
        <w:rPr>
          <w:rFonts w:ascii="Times New Roman" w:hAnsi="Times New Roman" w:cs="Times New Roman"/>
          <w:i/>
        </w:rPr>
        <w:t xml:space="preserve"> </w:t>
      </w:r>
      <w:r w:rsidR="006E47C9" w:rsidRPr="00753FA6">
        <w:rPr>
          <w:rFonts w:ascii="Times New Roman" w:hAnsi="Times New Roman" w:cs="Times New Roman"/>
          <w:i/>
        </w:rPr>
        <w:t>sylvestris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B63A7D" w:rsidRPr="00753FA6">
        <w:rPr>
          <w:rFonts w:ascii="Times New Roman" w:hAnsi="Times New Roman" w:cs="Times New Roman"/>
        </w:rPr>
        <w:t>and</w:t>
      </w:r>
      <w:r w:rsidR="00891027" w:rsidRPr="00753FA6">
        <w:rPr>
          <w:rFonts w:ascii="Times New Roman" w:hAnsi="Times New Roman" w:cs="Times New Roman"/>
        </w:rPr>
        <w:t xml:space="preserve"> </w:t>
      </w:r>
      <w:r w:rsidR="008D7CBD">
        <w:rPr>
          <w:rFonts w:ascii="Times New Roman" w:hAnsi="Times New Roman" w:cs="Times New Roman"/>
        </w:rPr>
        <w:t xml:space="preserve">European </w:t>
      </w:r>
      <w:r w:rsidR="006E47C9" w:rsidRPr="00753FA6">
        <w:rPr>
          <w:rFonts w:ascii="Times New Roman" w:hAnsi="Times New Roman" w:cs="Times New Roman"/>
        </w:rPr>
        <w:t>larch</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6E47C9" w:rsidRPr="00753FA6">
        <w:rPr>
          <w:rFonts w:ascii="Times New Roman" w:hAnsi="Times New Roman" w:cs="Times New Roman"/>
          <w:i/>
        </w:rPr>
        <w:t>Larix</w:t>
      </w:r>
      <w:r w:rsidR="00891027" w:rsidRPr="00753FA6">
        <w:rPr>
          <w:rFonts w:ascii="Times New Roman" w:hAnsi="Times New Roman" w:cs="Times New Roman"/>
          <w:i/>
        </w:rPr>
        <w:t xml:space="preserve"> </w:t>
      </w:r>
      <w:r w:rsidR="006E47C9" w:rsidRPr="00753FA6">
        <w:rPr>
          <w:rFonts w:ascii="Times New Roman" w:hAnsi="Times New Roman" w:cs="Times New Roman"/>
          <w:i/>
        </w:rPr>
        <w:t>decidua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Silver</w:t>
      </w:r>
      <w:r w:rsidR="00891027" w:rsidRPr="00753FA6">
        <w:rPr>
          <w:rFonts w:ascii="Times New Roman" w:hAnsi="Times New Roman" w:cs="Times New Roman"/>
        </w:rPr>
        <w:t xml:space="preserve"> </w:t>
      </w:r>
      <w:r w:rsidR="006E47C9" w:rsidRPr="00753FA6">
        <w:rPr>
          <w:rFonts w:ascii="Times New Roman" w:hAnsi="Times New Roman" w:cs="Times New Roman"/>
        </w:rPr>
        <w:t>fir,</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6E47C9" w:rsidRPr="00753FA6">
        <w:rPr>
          <w:rFonts w:ascii="Times New Roman" w:hAnsi="Times New Roman" w:cs="Times New Roman"/>
          <w:i/>
        </w:rPr>
        <w:t>Abies</w:t>
      </w:r>
      <w:r w:rsidR="00891027" w:rsidRPr="00753FA6">
        <w:rPr>
          <w:rFonts w:ascii="Times New Roman" w:hAnsi="Times New Roman" w:cs="Times New Roman"/>
          <w:i/>
        </w:rPr>
        <w:t xml:space="preserve"> </w:t>
      </w:r>
      <w:r w:rsidR="006E47C9" w:rsidRPr="00753FA6">
        <w:rPr>
          <w:rFonts w:ascii="Times New Roman" w:hAnsi="Times New Roman" w:cs="Times New Roman"/>
          <w:i/>
        </w:rPr>
        <w:t>alba</w:t>
      </w:r>
      <w:r w:rsidR="00B63A7D" w:rsidRPr="00753FA6">
        <w:rPr>
          <w:rFonts w:ascii="Times New Roman" w:hAnsi="Times New Roman" w:cs="Times New Roman"/>
        </w:rPr>
        <w:t>)</w:t>
      </w:r>
      <w:r w:rsidR="00891027" w:rsidRPr="00753FA6">
        <w:rPr>
          <w:rFonts w:ascii="Times New Roman" w:hAnsi="Times New Roman" w:cs="Times New Roman"/>
        </w:rPr>
        <w:t xml:space="preserve"> </w:t>
      </w:r>
      <w:r w:rsidR="008D7CBD">
        <w:rPr>
          <w:rFonts w:ascii="Times New Roman" w:hAnsi="Times New Roman" w:cs="Times New Roman"/>
        </w:rPr>
        <w:t>as well as</w:t>
      </w:r>
      <w:r w:rsidR="00891027" w:rsidRPr="00753FA6">
        <w:rPr>
          <w:rFonts w:ascii="Times New Roman" w:hAnsi="Times New Roman" w:cs="Times New Roman"/>
        </w:rPr>
        <w:t xml:space="preserve"> </w:t>
      </w:r>
      <w:r w:rsidR="00B63A7D" w:rsidRPr="00753FA6">
        <w:rPr>
          <w:rFonts w:ascii="Times New Roman" w:hAnsi="Times New Roman" w:cs="Times New Roman"/>
        </w:rPr>
        <w:t>some</w:t>
      </w:r>
      <w:r w:rsidR="00891027" w:rsidRPr="00753FA6">
        <w:rPr>
          <w:rFonts w:ascii="Times New Roman" w:hAnsi="Times New Roman" w:cs="Times New Roman"/>
        </w:rPr>
        <w:t xml:space="preserve"> </w:t>
      </w:r>
      <w:r w:rsidR="00B63A7D" w:rsidRPr="00753FA6">
        <w:rPr>
          <w:rFonts w:ascii="Times New Roman" w:hAnsi="Times New Roman" w:cs="Times New Roman"/>
        </w:rPr>
        <w:t>exotic</w:t>
      </w:r>
      <w:r w:rsidR="00891027" w:rsidRPr="00753FA6">
        <w:rPr>
          <w:rFonts w:ascii="Times New Roman" w:hAnsi="Times New Roman" w:cs="Times New Roman"/>
        </w:rPr>
        <w:t xml:space="preserve"> </w:t>
      </w:r>
      <w:r w:rsidR="00B63A7D" w:rsidRPr="00753FA6">
        <w:rPr>
          <w:rFonts w:ascii="Times New Roman" w:hAnsi="Times New Roman" w:cs="Times New Roman"/>
        </w:rPr>
        <w:t>tree</w:t>
      </w:r>
      <w:r w:rsidR="00891027" w:rsidRPr="00753FA6">
        <w:rPr>
          <w:rFonts w:ascii="Times New Roman" w:hAnsi="Times New Roman" w:cs="Times New Roman"/>
        </w:rPr>
        <w:t xml:space="preserve"> </w:t>
      </w:r>
      <w:r w:rsidR="00B63A7D" w:rsidRPr="00753FA6">
        <w:rPr>
          <w:rFonts w:ascii="Times New Roman" w:hAnsi="Times New Roman" w:cs="Times New Roman"/>
        </w:rPr>
        <w:t>species</w:t>
      </w:r>
      <w:r w:rsidR="00891027" w:rsidRPr="00753FA6">
        <w:rPr>
          <w:rFonts w:ascii="Times New Roman" w:hAnsi="Times New Roman" w:cs="Times New Roman"/>
        </w:rPr>
        <w:t xml:space="preserve"> </w:t>
      </w:r>
      <w:r w:rsidR="008D7CBD">
        <w:rPr>
          <w:rFonts w:ascii="Times New Roman" w:hAnsi="Times New Roman" w:cs="Times New Roman"/>
        </w:rPr>
        <w:t xml:space="preserve">such </w:t>
      </w:r>
      <w:r w:rsidR="00B63A7D" w:rsidRPr="00753FA6">
        <w:rPr>
          <w:rFonts w:ascii="Times New Roman" w:hAnsi="Times New Roman" w:cs="Times New Roman"/>
        </w:rPr>
        <w:t>as</w:t>
      </w:r>
      <w:r w:rsidR="00891027" w:rsidRPr="00753FA6">
        <w:rPr>
          <w:rFonts w:ascii="Times New Roman" w:hAnsi="Times New Roman" w:cs="Times New Roman"/>
        </w:rPr>
        <w:t xml:space="preserve"> </w:t>
      </w:r>
      <w:r w:rsidR="008D7CBD">
        <w:rPr>
          <w:rFonts w:ascii="Times New Roman" w:hAnsi="Times New Roman" w:cs="Times New Roman"/>
        </w:rPr>
        <w:t>D</w:t>
      </w:r>
      <w:r w:rsidR="006E47C9" w:rsidRPr="00753FA6">
        <w:rPr>
          <w:rFonts w:ascii="Times New Roman" w:hAnsi="Times New Roman" w:cs="Times New Roman"/>
        </w:rPr>
        <w:t>ouglas</w:t>
      </w:r>
      <w:r w:rsidR="00891027" w:rsidRPr="00753FA6">
        <w:rPr>
          <w:rFonts w:ascii="Times New Roman" w:hAnsi="Times New Roman" w:cs="Times New Roman"/>
        </w:rPr>
        <w:t xml:space="preserve"> </w:t>
      </w:r>
      <w:r w:rsidR="006E47C9" w:rsidRPr="00753FA6">
        <w:rPr>
          <w:rFonts w:ascii="Times New Roman" w:hAnsi="Times New Roman" w:cs="Times New Roman"/>
        </w:rPr>
        <w:t>fir</w:t>
      </w:r>
      <w:r w:rsidR="00891027" w:rsidRPr="00753FA6">
        <w:rPr>
          <w:rFonts w:ascii="Times New Roman" w:hAnsi="Times New Roman" w:cs="Times New Roman"/>
        </w:rPr>
        <w:t xml:space="preserve"> </w:t>
      </w:r>
      <w:r w:rsidR="006E47C9" w:rsidRPr="00753FA6">
        <w:rPr>
          <w:rFonts w:ascii="Times New Roman" w:hAnsi="Times New Roman" w:cs="Times New Roman"/>
        </w:rPr>
        <w:t>(</w:t>
      </w:r>
      <w:proofErr w:type="spellStart"/>
      <w:r w:rsidR="006E47C9" w:rsidRPr="00753FA6">
        <w:rPr>
          <w:rFonts w:ascii="Times New Roman" w:hAnsi="Times New Roman" w:cs="Times New Roman"/>
          <w:i/>
        </w:rPr>
        <w:t>Pseudotsuga</w:t>
      </w:r>
      <w:proofErr w:type="spellEnd"/>
      <w:r w:rsidR="00891027" w:rsidRPr="00753FA6">
        <w:rPr>
          <w:rFonts w:ascii="Times New Roman" w:hAnsi="Times New Roman" w:cs="Times New Roman"/>
          <w:i/>
        </w:rPr>
        <w:t xml:space="preserve"> </w:t>
      </w:r>
      <w:proofErr w:type="spellStart"/>
      <w:r w:rsidR="006E47C9" w:rsidRPr="00753FA6">
        <w:rPr>
          <w:rFonts w:ascii="Times New Roman" w:hAnsi="Times New Roman" w:cs="Times New Roman"/>
          <w:i/>
        </w:rPr>
        <w:t>menziesii</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grand</w:t>
      </w:r>
      <w:r w:rsidR="00891027" w:rsidRPr="00753FA6">
        <w:rPr>
          <w:rFonts w:ascii="Times New Roman" w:hAnsi="Times New Roman" w:cs="Times New Roman"/>
        </w:rPr>
        <w:t xml:space="preserve"> </w:t>
      </w:r>
      <w:r w:rsidR="006E47C9" w:rsidRPr="00753FA6">
        <w:rPr>
          <w:rFonts w:ascii="Times New Roman" w:hAnsi="Times New Roman" w:cs="Times New Roman"/>
        </w:rPr>
        <w:t>fir</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6E47C9" w:rsidRPr="00753FA6">
        <w:rPr>
          <w:rFonts w:ascii="Times New Roman" w:hAnsi="Times New Roman" w:cs="Times New Roman"/>
          <w:i/>
        </w:rPr>
        <w:t>Abies</w:t>
      </w:r>
      <w:r w:rsidR="00891027" w:rsidRPr="00753FA6">
        <w:rPr>
          <w:rFonts w:ascii="Times New Roman" w:hAnsi="Times New Roman" w:cs="Times New Roman"/>
          <w:i/>
        </w:rPr>
        <w:t xml:space="preserve"> </w:t>
      </w:r>
      <w:r w:rsidR="006E47C9" w:rsidRPr="00753FA6">
        <w:rPr>
          <w:rFonts w:ascii="Times New Roman" w:hAnsi="Times New Roman" w:cs="Times New Roman"/>
          <w:i/>
        </w:rPr>
        <w:t>grandis</w:t>
      </w:r>
      <w:r w:rsidR="006E47C9" w:rsidRPr="00753FA6">
        <w:rPr>
          <w:rFonts w:ascii="Times New Roman" w:hAnsi="Times New Roman" w:cs="Times New Roman"/>
        </w:rPr>
        <w:t>)</w:t>
      </w:r>
      <w:r w:rsidR="008D7CBD">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eastern</w:t>
      </w:r>
      <w:r w:rsidR="00891027" w:rsidRPr="00753FA6">
        <w:rPr>
          <w:rFonts w:ascii="Times New Roman" w:hAnsi="Times New Roman" w:cs="Times New Roman"/>
        </w:rPr>
        <w:t xml:space="preserve"> </w:t>
      </w:r>
      <w:r w:rsidR="006E47C9" w:rsidRPr="00753FA6">
        <w:rPr>
          <w:rFonts w:ascii="Times New Roman" w:hAnsi="Times New Roman" w:cs="Times New Roman"/>
        </w:rPr>
        <w:t>white</w:t>
      </w:r>
      <w:r w:rsidR="00891027" w:rsidRPr="00753FA6">
        <w:rPr>
          <w:rFonts w:ascii="Times New Roman" w:hAnsi="Times New Roman" w:cs="Times New Roman"/>
        </w:rPr>
        <w:t xml:space="preserve"> </w:t>
      </w:r>
      <w:r w:rsidR="006E47C9" w:rsidRPr="00753FA6">
        <w:rPr>
          <w:rFonts w:ascii="Times New Roman" w:hAnsi="Times New Roman" w:cs="Times New Roman"/>
        </w:rPr>
        <w:t>pine</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6E47C9" w:rsidRPr="00753FA6">
        <w:rPr>
          <w:rFonts w:ascii="Times New Roman" w:eastAsia="Times New Roman" w:hAnsi="Times New Roman" w:cs="Times New Roman"/>
          <w:i/>
          <w:iCs/>
          <w:color w:val="000000"/>
          <w:lang w:eastAsia="cs-CZ"/>
        </w:rPr>
        <w:t>Pinus</w:t>
      </w:r>
      <w:r w:rsidR="00891027" w:rsidRPr="00753FA6">
        <w:rPr>
          <w:rFonts w:ascii="Times New Roman" w:eastAsia="Times New Roman" w:hAnsi="Times New Roman" w:cs="Times New Roman"/>
          <w:i/>
          <w:iCs/>
          <w:color w:val="000000"/>
          <w:lang w:eastAsia="cs-CZ"/>
        </w:rPr>
        <w:t xml:space="preserve"> </w:t>
      </w:r>
      <w:proofErr w:type="spellStart"/>
      <w:r w:rsidR="006E47C9" w:rsidRPr="00753FA6">
        <w:rPr>
          <w:rFonts w:ascii="Times New Roman" w:eastAsia="Times New Roman" w:hAnsi="Times New Roman" w:cs="Times New Roman"/>
          <w:i/>
          <w:iCs/>
          <w:color w:val="000000"/>
          <w:lang w:eastAsia="cs-CZ"/>
        </w:rPr>
        <w:t>strobus</w:t>
      </w:r>
      <w:proofErr w:type="spellEnd"/>
      <w:r w:rsidR="006E47C9" w:rsidRPr="00753FA6">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are</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also</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represented</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in</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a</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very</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small</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proportion.</w:t>
      </w:r>
      <w:r w:rsidR="00891027" w:rsidRPr="00753FA6">
        <w:rPr>
          <w:rFonts w:ascii="Times New Roman" w:eastAsia="Times New Roman" w:hAnsi="Times New Roman" w:cs="Times New Roman"/>
          <w:iCs/>
          <w:color w:val="000000"/>
          <w:lang w:eastAsia="cs-CZ"/>
        </w:rPr>
        <w:t xml:space="preserve"> </w:t>
      </w:r>
      <w:r w:rsidR="00965E29">
        <w:rPr>
          <w:rFonts w:ascii="Times New Roman" w:eastAsia="Times New Roman" w:hAnsi="Times New Roman" w:cs="Times New Roman"/>
          <w:iCs/>
          <w:color w:val="000000"/>
          <w:lang w:eastAsia="cs-CZ"/>
        </w:rPr>
        <w:t>Broadleaved</w:t>
      </w:r>
      <w:r w:rsidR="00891027" w:rsidRPr="00753FA6">
        <w:rPr>
          <w:rFonts w:ascii="Times New Roman" w:eastAsia="Times New Roman" w:hAnsi="Times New Roman" w:cs="Times New Roman"/>
          <w:iCs/>
          <w:color w:val="000000"/>
          <w:lang w:eastAsia="cs-CZ"/>
        </w:rPr>
        <w:t xml:space="preserve"> </w:t>
      </w:r>
      <w:r w:rsidR="00471FE7" w:rsidRPr="00753FA6">
        <w:rPr>
          <w:rFonts w:ascii="Times New Roman" w:eastAsia="Times New Roman" w:hAnsi="Times New Roman" w:cs="Times New Roman"/>
          <w:iCs/>
          <w:color w:val="000000"/>
          <w:lang w:eastAsia="cs-CZ"/>
        </w:rPr>
        <w:t>forest</w:t>
      </w:r>
      <w:r w:rsidR="00891027" w:rsidRPr="00753FA6">
        <w:rPr>
          <w:rFonts w:ascii="Times New Roman" w:eastAsia="Times New Roman" w:hAnsi="Times New Roman" w:cs="Times New Roman"/>
          <w:iCs/>
          <w:color w:val="000000"/>
          <w:lang w:eastAsia="cs-CZ"/>
        </w:rPr>
        <w:t xml:space="preserve"> </w:t>
      </w:r>
      <w:r w:rsidR="00471FE7" w:rsidRPr="00753FA6">
        <w:rPr>
          <w:rFonts w:ascii="Times New Roman" w:eastAsia="Times New Roman" w:hAnsi="Times New Roman" w:cs="Times New Roman"/>
          <w:iCs/>
          <w:color w:val="000000"/>
          <w:lang w:eastAsia="cs-CZ"/>
        </w:rPr>
        <w:t>vegetation</w:t>
      </w:r>
      <w:r w:rsidR="00891027" w:rsidRPr="00753FA6">
        <w:rPr>
          <w:rFonts w:ascii="Times New Roman" w:eastAsia="Times New Roman" w:hAnsi="Times New Roman" w:cs="Times New Roman"/>
          <w:iCs/>
          <w:color w:val="000000"/>
          <w:lang w:eastAsia="cs-CZ"/>
        </w:rPr>
        <w:t xml:space="preserve"> </w:t>
      </w:r>
      <w:r w:rsidR="00753FA6" w:rsidRPr="00753FA6">
        <w:rPr>
          <w:rFonts w:ascii="Times New Roman" w:eastAsia="Times New Roman" w:hAnsi="Times New Roman" w:cs="Times New Roman"/>
          <w:iCs/>
          <w:color w:val="000000"/>
          <w:lang w:eastAsia="cs-CZ"/>
        </w:rPr>
        <w:t>occupies</w:t>
      </w:r>
      <w:r w:rsidR="00891027" w:rsidRPr="00753FA6">
        <w:rPr>
          <w:rFonts w:ascii="Times New Roman" w:eastAsia="Times New Roman" w:hAnsi="Times New Roman" w:cs="Times New Roman"/>
          <w:iCs/>
          <w:color w:val="000000"/>
          <w:lang w:eastAsia="cs-CZ"/>
        </w:rPr>
        <w:t xml:space="preserve"> </w:t>
      </w:r>
      <w:r w:rsidR="00471FE7" w:rsidRPr="00753FA6">
        <w:rPr>
          <w:rFonts w:ascii="Times New Roman" w:eastAsia="Times New Roman" w:hAnsi="Times New Roman" w:cs="Times New Roman"/>
          <w:iCs/>
          <w:color w:val="000000"/>
          <w:lang w:eastAsia="cs-CZ"/>
        </w:rPr>
        <w:t>12.</w:t>
      </w:r>
      <w:r w:rsidR="006E47C9" w:rsidRPr="00753FA6">
        <w:rPr>
          <w:rFonts w:ascii="Times New Roman" w:eastAsia="Times New Roman" w:hAnsi="Times New Roman" w:cs="Times New Roman"/>
          <w:iCs/>
          <w:color w:val="000000"/>
          <w:lang w:eastAsia="cs-CZ"/>
        </w:rPr>
        <w:t>9</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The</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dominant</w:t>
      </w:r>
      <w:r w:rsidR="00891027" w:rsidRPr="00753FA6">
        <w:rPr>
          <w:rFonts w:ascii="Times New Roman" w:eastAsia="Times New Roman" w:hAnsi="Times New Roman" w:cs="Times New Roman"/>
          <w:iCs/>
          <w:color w:val="000000"/>
          <w:lang w:eastAsia="cs-CZ"/>
        </w:rPr>
        <w:t xml:space="preserve"> </w:t>
      </w:r>
      <w:r w:rsidR="00965E29">
        <w:rPr>
          <w:rFonts w:ascii="Times New Roman" w:eastAsia="Times New Roman" w:hAnsi="Times New Roman" w:cs="Times New Roman"/>
          <w:iCs/>
          <w:color w:val="000000"/>
          <w:lang w:eastAsia="cs-CZ"/>
        </w:rPr>
        <w:t>broadleaved</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tree</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species</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is</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 xml:space="preserve">European </w:t>
      </w:r>
      <w:r w:rsidR="006E47C9" w:rsidRPr="00753FA6">
        <w:rPr>
          <w:rFonts w:ascii="Times New Roman" w:eastAsia="Times New Roman" w:hAnsi="Times New Roman" w:cs="Times New Roman"/>
          <w:iCs/>
          <w:color w:val="000000"/>
          <w:lang w:eastAsia="cs-CZ"/>
        </w:rPr>
        <w:t>beech</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w:t>
      </w:r>
      <w:r w:rsidR="006E47C9" w:rsidRPr="00753FA6">
        <w:rPr>
          <w:rFonts w:ascii="Times New Roman" w:eastAsia="Times New Roman" w:hAnsi="Times New Roman" w:cs="Times New Roman"/>
          <w:i/>
          <w:iCs/>
          <w:color w:val="000000"/>
          <w:lang w:eastAsia="cs-CZ"/>
        </w:rPr>
        <w:t>Fagus</w:t>
      </w:r>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i/>
          <w:iCs/>
          <w:color w:val="000000"/>
          <w:lang w:eastAsia="cs-CZ"/>
        </w:rPr>
        <w:t>sylvatica</w:t>
      </w:r>
      <w:r w:rsidR="006E47C9" w:rsidRPr="00753FA6">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(total</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7</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Other</w:t>
      </w:r>
      <w:r w:rsidR="00891027" w:rsidRPr="00753FA6">
        <w:rPr>
          <w:rFonts w:ascii="Times New Roman" w:eastAsia="Times New Roman" w:hAnsi="Times New Roman" w:cs="Times New Roman"/>
          <w:iCs/>
          <w:color w:val="000000"/>
          <w:lang w:eastAsia="cs-CZ"/>
        </w:rPr>
        <w:t xml:space="preserve"> </w:t>
      </w:r>
      <w:r w:rsidR="00965E29">
        <w:rPr>
          <w:rFonts w:ascii="Times New Roman" w:eastAsia="Times New Roman" w:hAnsi="Times New Roman" w:cs="Times New Roman"/>
          <w:iCs/>
          <w:color w:val="000000"/>
          <w:lang w:eastAsia="cs-CZ"/>
        </w:rPr>
        <w:t>broadleaved</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trees</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present</w:t>
      </w:r>
      <w:r w:rsidR="00891027" w:rsidRPr="00753FA6">
        <w:rPr>
          <w:rFonts w:ascii="Times New Roman" w:eastAsia="Times New Roman" w:hAnsi="Times New Roman" w:cs="Times New Roman"/>
          <w:iCs/>
          <w:color w:val="000000"/>
          <w:lang w:eastAsia="cs-CZ"/>
        </w:rPr>
        <w:t xml:space="preserve"> </w:t>
      </w:r>
      <w:r w:rsidR="006E47C9" w:rsidRPr="00753FA6">
        <w:rPr>
          <w:rFonts w:ascii="Times New Roman" w:eastAsia="Times New Roman" w:hAnsi="Times New Roman" w:cs="Times New Roman"/>
          <w:iCs/>
          <w:color w:val="000000"/>
          <w:lang w:eastAsia="cs-CZ"/>
        </w:rPr>
        <w:t>are</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oak</w:t>
      </w:r>
      <w:r w:rsidR="008D7CBD">
        <w:rPr>
          <w:rFonts w:ascii="Times New Roman" w:eastAsia="Times New Roman" w:hAnsi="Times New Roman" w:cs="Times New Roman"/>
          <w:color w:val="000000"/>
          <w:lang w:eastAsia="cs-CZ"/>
        </w:rPr>
        <w:t>s</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r w:rsidR="006E47C9" w:rsidRPr="00753FA6">
        <w:rPr>
          <w:rFonts w:ascii="Times New Roman" w:eastAsia="Times New Roman" w:hAnsi="Times New Roman" w:cs="Times New Roman"/>
          <w:i/>
          <w:iCs/>
          <w:color w:val="000000"/>
          <w:lang w:eastAsia="cs-CZ"/>
        </w:rPr>
        <w:t>Qu</w:t>
      </w:r>
      <w:r w:rsidR="00B63A7D" w:rsidRPr="00753FA6">
        <w:rPr>
          <w:rFonts w:ascii="Times New Roman" w:eastAsia="Times New Roman" w:hAnsi="Times New Roman" w:cs="Times New Roman"/>
          <w:i/>
          <w:iCs/>
          <w:color w:val="000000"/>
          <w:lang w:eastAsia="cs-CZ"/>
        </w:rPr>
        <w:t>ercus</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
          <w:iCs/>
          <w:color w:val="000000"/>
          <w:lang w:eastAsia="cs-CZ"/>
        </w:rPr>
        <w:t>petraea,</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
          <w:iCs/>
          <w:color w:val="000000"/>
          <w:lang w:eastAsia="cs-CZ"/>
        </w:rPr>
        <w:t>Quercus</w:t>
      </w:r>
      <w:r w:rsidR="00891027" w:rsidRPr="00753FA6">
        <w:rPr>
          <w:rFonts w:ascii="Times New Roman" w:eastAsia="Times New Roman" w:hAnsi="Times New Roman" w:cs="Times New Roman"/>
          <w:i/>
          <w:iCs/>
          <w:color w:val="000000"/>
          <w:lang w:eastAsia="cs-CZ"/>
        </w:rPr>
        <w:t xml:space="preserve"> </w:t>
      </w:r>
      <w:proofErr w:type="spellStart"/>
      <w:r w:rsidR="00B63A7D" w:rsidRPr="00753FA6">
        <w:rPr>
          <w:rFonts w:ascii="Times New Roman" w:eastAsia="Times New Roman" w:hAnsi="Times New Roman" w:cs="Times New Roman"/>
          <w:i/>
          <w:iCs/>
          <w:color w:val="000000"/>
          <w:lang w:eastAsia="cs-CZ"/>
        </w:rPr>
        <w:t>robur</w:t>
      </w:r>
      <w:proofErr w:type="spellEnd"/>
      <w:r w:rsidR="006E47C9" w:rsidRPr="00753FA6">
        <w:rPr>
          <w:rFonts w:ascii="Times New Roman" w:eastAsia="Times New Roman" w:hAnsi="Times New Roman" w:cs="Times New Roman"/>
          <w:i/>
          <w:iCs/>
          <w:color w:val="000000"/>
          <w:lang w:eastAsia="cs-CZ"/>
        </w:rPr>
        <w:t>),</w:t>
      </w:r>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color w:val="000000"/>
          <w:lang w:eastAsia="cs-CZ"/>
        </w:rPr>
        <w:t>alder</w:t>
      </w:r>
      <w:r w:rsidR="008D7CBD">
        <w:rPr>
          <w:rFonts w:ascii="Times New Roman" w:eastAsia="Times New Roman" w:hAnsi="Times New Roman" w:cs="Times New Roman"/>
          <w:color w:val="000000"/>
          <w:lang w:eastAsia="cs-CZ"/>
        </w:rPr>
        <w:t>s</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r w:rsidR="006E47C9" w:rsidRPr="00753FA6">
        <w:rPr>
          <w:rFonts w:ascii="Times New Roman" w:eastAsia="Times New Roman" w:hAnsi="Times New Roman" w:cs="Times New Roman"/>
          <w:i/>
          <w:iCs/>
          <w:color w:val="000000"/>
          <w:lang w:eastAsia="cs-CZ"/>
        </w:rPr>
        <w:t>Alnus</w:t>
      </w:r>
      <w:r w:rsidR="00891027" w:rsidRPr="00753FA6">
        <w:rPr>
          <w:rFonts w:ascii="Times New Roman" w:eastAsia="Times New Roman" w:hAnsi="Times New Roman" w:cs="Times New Roman"/>
          <w:i/>
          <w:iCs/>
          <w:color w:val="000000"/>
          <w:lang w:eastAsia="cs-CZ"/>
        </w:rPr>
        <w:t xml:space="preserve"> </w:t>
      </w:r>
      <w:proofErr w:type="spellStart"/>
      <w:r w:rsidR="006E47C9" w:rsidRPr="00753FA6">
        <w:rPr>
          <w:rFonts w:ascii="Times New Roman" w:eastAsia="Times New Roman" w:hAnsi="Times New Roman" w:cs="Times New Roman"/>
          <w:i/>
          <w:iCs/>
          <w:color w:val="000000"/>
          <w:lang w:eastAsia="cs-CZ"/>
        </w:rPr>
        <w:t>glutinosa</w:t>
      </w:r>
      <w:proofErr w:type="spellEnd"/>
      <w:r w:rsidR="006A3CE7">
        <w:rPr>
          <w:rFonts w:ascii="Times New Roman" w:eastAsia="Times New Roman" w:hAnsi="Times New Roman" w:cs="Times New Roman"/>
          <w:i/>
          <w:iCs/>
          <w:color w:val="000000"/>
          <w:lang w:eastAsia="cs-CZ"/>
        </w:rPr>
        <w:t>,</w:t>
      </w:r>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i/>
          <w:iCs/>
          <w:color w:val="000000"/>
          <w:lang w:eastAsia="cs-CZ"/>
        </w:rPr>
        <w:t>Alnus</w:t>
      </w:r>
      <w:r w:rsidR="00891027" w:rsidRPr="00753FA6">
        <w:rPr>
          <w:rFonts w:ascii="Times New Roman" w:eastAsia="Times New Roman" w:hAnsi="Times New Roman" w:cs="Times New Roman"/>
          <w:i/>
          <w:iCs/>
          <w:color w:val="000000"/>
          <w:lang w:eastAsia="cs-CZ"/>
        </w:rPr>
        <w:t xml:space="preserve"> </w:t>
      </w:r>
      <w:proofErr w:type="spellStart"/>
      <w:r w:rsidR="006E47C9" w:rsidRPr="00753FA6">
        <w:rPr>
          <w:rFonts w:ascii="Times New Roman" w:eastAsia="Times New Roman" w:hAnsi="Times New Roman" w:cs="Times New Roman"/>
          <w:i/>
          <w:iCs/>
          <w:color w:val="000000"/>
          <w:lang w:eastAsia="cs-CZ"/>
        </w:rPr>
        <w:t>incana</w:t>
      </w:r>
      <w:proofErr w:type="spellEnd"/>
      <w:r w:rsidR="006E47C9" w:rsidRPr="00753FA6">
        <w:rPr>
          <w:rFonts w:ascii="Times New Roman" w:eastAsia="Times New Roman" w:hAnsi="Times New Roman" w:cs="Times New Roman"/>
          <w:i/>
          <w:iCs/>
          <w:color w:val="000000"/>
          <w:lang w:eastAsia="cs-CZ"/>
        </w:rPr>
        <w:t>),</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silver </w:t>
      </w:r>
      <w:r w:rsidR="006E47C9" w:rsidRPr="00753FA6">
        <w:rPr>
          <w:rFonts w:ascii="Times New Roman" w:eastAsia="Times New Roman" w:hAnsi="Times New Roman" w:cs="Times New Roman"/>
          <w:color w:val="000000"/>
          <w:lang w:eastAsia="cs-CZ"/>
        </w:rPr>
        <w:t>birch</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r w:rsidR="006E47C9" w:rsidRPr="00753FA6">
        <w:rPr>
          <w:rFonts w:ascii="Times New Roman" w:eastAsia="Times New Roman" w:hAnsi="Times New Roman" w:cs="Times New Roman"/>
          <w:i/>
          <w:iCs/>
          <w:color w:val="000000"/>
          <w:lang w:eastAsia="cs-CZ"/>
        </w:rPr>
        <w:t>Betula</w:t>
      </w:r>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i/>
          <w:iCs/>
          <w:color w:val="000000"/>
          <w:lang w:eastAsia="cs-CZ"/>
        </w:rPr>
        <w:t>pendula),</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small-leaved </w:t>
      </w:r>
      <w:r w:rsidR="006E47C9" w:rsidRPr="00753FA6">
        <w:rPr>
          <w:rFonts w:ascii="Times New Roman" w:eastAsia="Times New Roman" w:hAnsi="Times New Roman" w:cs="Times New Roman"/>
          <w:color w:val="000000"/>
          <w:lang w:eastAsia="cs-CZ"/>
        </w:rPr>
        <w:t>lime</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proofErr w:type="spellStart"/>
      <w:r w:rsidR="006E47C9" w:rsidRPr="00753FA6">
        <w:rPr>
          <w:rFonts w:ascii="Times New Roman" w:eastAsia="Times New Roman" w:hAnsi="Times New Roman" w:cs="Times New Roman"/>
          <w:i/>
          <w:iCs/>
          <w:color w:val="000000"/>
          <w:lang w:eastAsia="cs-CZ"/>
        </w:rPr>
        <w:t>Tilia</w:t>
      </w:r>
      <w:proofErr w:type="spellEnd"/>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i/>
          <w:iCs/>
          <w:color w:val="000000"/>
          <w:lang w:eastAsia="cs-CZ"/>
        </w:rPr>
        <w:t>cordata),</w:t>
      </w:r>
      <w:r w:rsidR="00891027" w:rsidRPr="00753FA6">
        <w:rPr>
          <w:rFonts w:ascii="Times New Roman" w:eastAsia="Times New Roman" w:hAnsi="Times New Roman" w:cs="Times New Roman"/>
          <w:i/>
          <w:iCs/>
          <w:color w:val="000000"/>
          <w:lang w:eastAsia="cs-CZ"/>
        </w:rPr>
        <w:t xml:space="preserve"> </w:t>
      </w:r>
      <w:r w:rsidR="008D7CBD">
        <w:rPr>
          <w:rFonts w:ascii="Times New Roman" w:eastAsia="Times New Roman" w:hAnsi="Times New Roman" w:cs="Times New Roman"/>
          <w:color w:val="000000"/>
          <w:lang w:eastAsia="cs-CZ"/>
        </w:rPr>
        <w:t>sycamore</w:t>
      </w:r>
      <w:r w:rsidR="008D7CBD"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r w:rsidR="006E47C9" w:rsidRPr="00753FA6">
        <w:rPr>
          <w:rFonts w:ascii="Times New Roman" w:eastAsia="Times New Roman" w:hAnsi="Times New Roman" w:cs="Times New Roman"/>
          <w:i/>
          <w:iCs/>
          <w:color w:val="000000"/>
          <w:lang w:eastAsia="cs-CZ"/>
        </w:rPr>
        <w:t>Acer</w:t>
      </w:r>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i/>
          <w:iCs/>
          <w:color w:val="000000"/>
          <w:lang w:eastAsia="cs-CZ"/>
        </w:rPr>
        <w:t>pseudoplatanus),</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European </w:t>
      </w:r>
      <w:r w:rsidR="006E47C9" w:rsidRPr="00753FA6">
        <w:rPr>
          <w:rFonts w:ascii="Times New Roman" w:eastAsia="Times New Roman" w:hAnsi="Times New Roman" w:cs="Times New Roman"/>
          <w:color w:val="000000"/>
          <w:lang w:eastAsia="cs-CZ"/>
        </w:rPr>
        <w:t>ash</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r w:rsidR="006E47C9" w:rsidRPr="00753FA6">
        <w:rPr>
          <w:rFonts w:ascii="Times New Roman" w:eastAsia="Times New Roman" w:hAnsi="Times New Roman" w:cs="Times New Roman"/>
          <w:i/>
          <w:iCs/>
          <w:color w:val="000000"/>
          <w:lang w:eastAsia="cs-CZ"/>
        </w:rPr>
        <w:t>Fraxinus</w:t>
      </w:r>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i/>
          <w:iCs/>
          <w:color w:val="000000"/>
          <w:lang w:eastAsia="cs-CZ"/>
        </w:rPr>
        <w:t>excelsior),</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European </w:t>
      </w:r>
      <w:r w:rsidR="006E47C9" w:rsidRPr="00753FA6">
        <w:rPr>
          <w:rFonts w:ascii="Times New Roman" w:eastAsia="Times New Roman" w:hAnsi="Times New Roman" w:cs="Times New Roman"/>
          <w:color w:val="000000"/>
          <w:lang w:eastAsia="cs-CZ"/>
        </w:rPr>
        <w:t>hornbeam</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r w:rsidR="006E47C9" w:rsidRPr="00753FA6">
        <w:rPr>
          <w:rFonts w:ascii="Times New Roman" w:eastAsia="Times New Roman" w:hAnsi="Times New Roman" w:cs="Times New Roman"/>
          <w:i/>
          <w:iCs/>
          <w:color w:val="000000"/>
          <w:lang w:eastAsia="cs-CZ"/>
        </w:rPr>
        <w:t>Carpinus</w:t>
      </w:r>
      <w:r w:rsidR="00891027" w:rsidRPr="00753FA6">
        <w:rPr>
          <w:rFonts w:ascii="Times New Roman" w:eastAsia="Times New Roman" w:hAnsi="Times New Roman" w:cs="Times New Roman"/>
          <w:i/>
          <w:iCs/>
          <w:color w:val="000000"/>
          <w:lang w:eastAsia="cs-CZ"/>
        </w:rPr>
        <w:t xml:space="preserve"> </w:t>
      </w:r>
      <w:proofErr w:type="spellStart"/>
      <w:r w:rsidR="006E47C9" w:rsidRPr="00753FA6">
        <w:rPr>
          <w:rFonts w:ascii="Times New Roman" w:eastAsia="Times New Roman" w:hAnsi="Times New Roman" w:cs="Times New Roman"/>
          <w:i/>
          <w:iCs/>
          <w:color w:val="000000"/>
          <w:lang w:eastAsia="cs-CZ"/>
        </w:rPr>
        <w:t>betulus</w:t>
      </w:r>
      <w:proofErr w:type="spellEnd"/>
      <w:r w:rsidR="006E47C9" w:rsidRPr="00753FA6">
        <w:rPr>
          <w:rFonts w:ascii="Times New Roman" w:eastAsia="Times New Roman" w:hAnsi="Times New Roman" w:cs="Times New Roman"/>
          <w:i/>
          <w:iCs/>
          <w:color w:val="000000"/>
          <w:lang w:eastAsia="cs-CZ"/>
        </w:rPr>
        <w:t>),</w:t>
      </w:r>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color w:val="000000"/>
          <w:lang w:eastAsia="cs-CZ"/>
        </w:rPr>
        <w:t>rowan</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r w:rsidR="006E47C9" w:rsidRPr="00753FA6">
        <w:rPr>
          <w:rFonts w:ascii="Times New Roman" w:eastAsia="Times New Roman" w:hAnsi="Times New Roman" w:cs="Times New Roman"/>
          <w:i/>
          <w:iCs/>
          <w:color w:val="000000"/>
          <w:lang w:eastAsia="cs-CZ"/>
        </w:rPr>
        <w:t>Sorbus</w:t>
      </w:r>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i/>
          <w:iCs/>
          <w:color w:val="000000"/>
          <w:lang w:eastAsia="cs-CZ"/>
        </w:rPr>
        <w:t>aucuparia),</w:t>
      </w:r>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color w:val="000000"/>
          <w:lang w:eastAsia="cs-CZ"/>
        </w:rPr>
        <w:t>aspen</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r w:rsidR="006E47C9" w:rsidRPr="00753FA6">
        <w:rPr>
          <w:rFonts w:ascii="Times New Roman" w:eastAsia="Times New Roman" w:hAnsi="Times New Roman" w:cs="Times New Roman"/>
          <w:i/>
          <w:iCs/>
          <w:color w:val="000000"/>
          <w:lang w:eastAsia="cs-CZ"/>
        </w:rPr>
        <w:t>Populus</w:t>
      </w:r>
      <w:r w:rsidR="00891027" w:rsidRPr="00753FA6">
        <w:rPr>
          <w:rFonts w:ascii="Times New Roman" w:eastAsia="Times New Roman" w:hAnsi="Times New Roman" w:cs="Times New Roman"/>
          <w:i/>
          <w:iCs/>
          <w:color w:val="000000"/>
          <w:lang w:eastAsia="cs-CZ"/>
        </w:rPr>
        <w:t xml:space="preserve"> </w:t>
      </w:r>
      <w:proofErr w:type="spellStart"/>
      <w:r w:rsidR="006E47C9" w:rsidRPr="00753FA6">
        <w:rPr>
          <w:rFonts w:ascii="Times New Roman" w:eastAsia="Times New Roman" w:hAnsi="Times New Roman" w:cs="Times New Roman"/>
          <w:i/>
          <w:iCs/>
          <w:color w:val="000000"/>
          <w:lang w:eastAsia="cs-CZ"/>
        </w:rPr>
        <w:t>tremula</w:t>
      </w:r>
      <w:proofErr w:type="spellEnd"/>
      <w:r w:rsidR="006E47C9" w:rsidRPr="00753FA6">
        <w:rPr>
          <w:rFonts w:ascii="Times New Roman" w:eastAsia="Times New Roman" w:hAnsi="Times New Roman" w:cs="Times New Roman"/>
          <w:i/>
          <w:iCs/>
          <w:color w:val="000000"/>
          <w:lang w:eastAsia="cs-CZ"/>
        </w:rPr>
        <w:t>),</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 and field </w:t>
      </w:r>
      <w:r w:rsidR="006E47C9" w:rsidRPr="00753FA6">
        <w:rPr>
          <w:rFonts w:ascii="Times New Roman" w:eastAsia="Times New Roman" w:hAnsi="Times New Roman" w:cs="Times New Roman"/>
          <w:color w:val="000000"/>
          <w:lang w:eastAsia="cs-CZ"/>
        </w:rPr>
        <w:t>elm</w:t>
      </w:r>
      <w:r w:rsidR="00891027" w:rsidRPr="00753FA6">
        <w:rPr>
          <w:rFonts w:ascii="Times New Roman" w:eastAsia="Times New Roman" w:hAnsi="Times New Roman" w:cs="Times New Roman"/>
          <w:color w:val="000000"/>
          <w:lang w:eastAsia="cs-CZ"/>
        </w:rPr>
        <w:t xml:space="preserve"> </w:t>
      </w:r>
      <w:r w:rsidR="006E47C9" w:rsidRPr="00753FA6">
        <w:rPr>
          <w:rFonts w:ascii="Times New Roman" w:eastAsia="Times New Roman" w:hAnsi="Times New Roman" w:cs="Times New Roman"/>
          <w:color w:val="000000"/>
          <w:lang w:eastAsia="cs-CZ"/>
        </w:rPr>
        <w:t>(</w:t>
      </w:r>
      <w:proofErr w:type="spellStart"/>
      <w:r w:rsidR="006E47C9" w:rsidRPr="00753FA6">
        <w:rPr>
          <w:rFonts w:ascii="Times New Roman" w:eastAsia="Times New Roman" w:hAnsi="Times New Roman" w:cs="Times New Roman"/>
          <w:i/>
          <w:iCs/>
          <w:color w:val="000000"/>
          <w:lang w:eastAsia="cs-CZ"/>
        </w:rPr>
        <w:t>Ulmus</w:t>
      </w:r>
      <w:proofErr w:type="spellEnd"/>
      <w:r w:rsidR="00891027" w:rsidRPr="00753FA6">
        <w:rPr>
          <w:rFonts w:ascii="Times New Roman" w:eastAsia="Times New Roman" w:hAnsi="Times New Roman" w:cs="Times New Roman"/>
          <w:i/>
          <w:iCs/>
          <w:color w:val="000000"/>
          <w:lang w:eastAsia="cs-CZ"/>
        </w:rPr>
        <w:t xml:space="preserve"> </w:t>
      </w:r>
      <w:r w:rsidR="006E47C9" w:rsidRPr="00753FA6">
        <w:rPr>
          <w:rFonts w:ascii="Times New Roman" w:eastAsia="Times New Roman" w:hAnsi="Times New Roman" w:cs="Times New Roman"/>
          <w:i/>
          <w:iCs/>
          <w:color w:val="000000"/>
          <w:lang w:eastAsia="cs-CZ"/>
        </w:rPr>
        <w:t>minor</w:t>
      </w:r>
      <w:r w:rsidR="00B63A7D" w:rsidRPr="00753FA6">
        <w:rPr>
          <w:rFonts w:ascii="Times New Roman" w:eastAsia="Times New Roman" w:hAnsi="Times New Roman" w:cs="Times New Roman"/>
          <w:iCs/>
          <w:color w:val="000000"/>
          <w:lang w:eastAsia="cs-CZ"/>
        </w:rPr>
        <w:t>)</w:t>
      </w:r>
      <w:r w:rsidR="006A3CE7">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with</w:t>
      </w:r>
      <w:r w:rsidR="00891027" w:rsidRPr="00753FA6">
        <w:rPr>
          <w:rFonts w:ascii="Times New Roman" w:eastAsia="Times New Roman" w:hAnsi="Times New Roman" w:cs="Times New Roman"/>
          <w:iCs/>
          <w:color w:val="000000"/>
          <w:lang w:eastAsia="cs-CZ"/>
        </w:rPr>
        <w:t xml:space="preserve"> </w:t>
      </w:r>
      <w:r w:rsidR="00B63A7D" w:rsidRPr="00753FA6">
        <w:rPr>
          <w:rFonts w:ascii="Times New Roman" w:eastAsia="Times New Roman" w:hAnsi="Times New Roman" w:cs="Times New Roman"/>
          <w:iCs/>
          <w:color w:val="000000"/>
          <w:lang w:eastAsia="cs-CZ"/>
        </w:rPr>
        <w:t>exotic</w:t>
      </w:r>
      <w:r w:rsidR="00891027" w:rsidRPr="00753FA6">
        <w:rPr>
          <w:rFonts w:ascii="Times New Roman" w:eastAsia="Times New Roman" w:hAnsi="Times New Roman" w:cs="Times New Roman"/>
          <w:iCs/>
          <w:color w:val="000000"/>
          <w:lang w:eastAsia="cs-CZ"/>
        </w:rPr>
        <w:t xml:space="preserve"> </w:t>
      </w:r>
      <w:r w:rsidR="00B63A7D" w:rsidRPr="00753FA6">
        <w:rPr>
          <w:rFonts w:ascii="Times New Roman" w:eastAsia="Times New Roman" w:hAnsi="Times New Roman" w:cs="Times New Roman"/>
          <w:iCs/>
          <w:color w:val="000000"/>
          <w:lang w:eastAsia="cs-CZ"/>
        </w:rPr>
        <w:t>tree</w:t>
      </w:r>
      <w:r w:rsidR="00891027" w:rsidRPr="00753FA6">
        <w:rPr>
          <w:rFonts w:ascii="Times New Roman" w:eastAsia="Times New Roman" w:hAnsi="Times New Roman" w:cs="Times New Roman"/>
          <w:iCs/>
          <w:color w:val="000000"/>
          <w:lang w:eastAsia="cs-CZ"/>
        </w:rPr>
        <w:t xml:space="preserve"> </w:t>
      </w:r>
      <w:r w:rsidR="00B63A7D" w:rsidRPr="00753FA6">
        <w:rPr>
          <w:rFonts w:ascii="Times New Roman" w:eastAsia="Times New Roman" w:hAnsi="Times New Roman" w:cs="Times New Roman"/>
          <w:iCs/>
          <w:color w:val="000000"/>
          <w:lang w:eastAsia="cs-CZ"/>
        </w:rPr>
        <w:t>species</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 xml:space="preserve">such </w:t>
      </w:r>
      <w:r w:rsidR="00B63A7D" w:rsidRPr="00753FA6">
        <w:rPr>
          <w:rFonts w:ascii="Times New Roman" w:eastAsia="Times New Roman" w:hAnsi="Times New Roman" w:cs="Times New Roman"/>
          <w:iCs/>
          <w:color w:val="000000"/>
          <w:lang w:eastAsia="cs-CZ"/>
        </w:rPr>
        <w:t>as</w:t>
      </w:r>
      <w:r w:rsidR="00891027" w:rsidRPr="00753FA6">
        <w:rPr>
          <w:rFonts w:ascii="Times New Roman" w:eastAsia="Times New Roman" w:hAnsi="Times New Roman" w:cs="Times New Roman"/>
          <w:iCs/>
          <w:color w:val="000000"/>
          <w:lang w:eastAsia="cs-CZ"/>
        </w:rPr>
        <w:t xml:space="preserve"> </w:t>
      </w:r>
      <w:r w:rsidR="00B63A7D" w:rsidRPr="00753FA6">
        <w:rPr>
          <w:rFonts w:ascii="Times New Roman" w:eastAsia="Times New Roman" w:hAnsi="Times New Roman" w:cs="Times New Roman"/>
          <w:color w:val="000000"/>
          <w:lang w:eastAsia="cs-CZ"/>
        </w:rPr>
        <w:t>horse</w:t>
      </w:r>
      <w:r w:rsidR="00891027" w:rsidRPr="00753FA6">
        <w:rPr>
          <w:rFonts w:ascii="Times New Roman" w:eastAsia="Times New Roman" w:hAnsi="Times New Roman" w:cs="Times New Roman"/>
          <w:color w:val="000000"/>
          <w:lang w:eastAsia="cs-CZ"/>
        </w:rPr>
        <w:t xml:space="preserve"> </w:t>
      </w:r>
      <w:r w:rsidR="00B63A7D" w:rsidRPr="00753FA6">
        <w:rPr>
          <w:rFonts w:ascii="Times New Roman" w:eastAsia="Times New Roman" w:hAnsi="Times New Roman" w:cs="Times New Roman"/>
          <w:color w:val="000000"/>
          <w:lang w:eastAsia="cs-CZ"/>
        </w:rPr>
        <w:t>chestnut</w:t>
      </w:r>
      <w:r w:rsidR="00891027" w:rsidRPr="00753FA6">
        <w:rPr>
          <w:rFonts w:ascii="Times New Roman" w:eastAsia="Times New Roman" w:hAnsi="Times New Roman" w:cs="Times New Roman"/>
          <w:color w:val="000000"/>
          <w:lang w:eastAsia="cs-CZ"/>
        </w:rPr>
        <w:t xml:space="preserve"> </w:t>
      </w:r>
      <w:r w:rsidR="00B63A7D" w:rsidRPr="00753FA6">
        <w:rPr>
          <w:rFonts w:ascii="Times New Roman" w:eastAsia="Times New Roman" w:hAnsi="Times New Roman" w:cs="Times New Roman"/>
          <w:color w:val="000000"/>
          <w:lang w:eastAsia="cs-CZ"/>
        </w:rPr>
        <w:t>(</w:t>
      </w:r>
      <w:r w:rsidR="00B63A7D" w:rsidRPr="00753FA6">
        <w:rPr>
          <w:rFonts w:ascii="Times New Roman" w:eastAsia="Times New Roman" w:hAnsi="Times New Roman" w:cs="Times New Roman"/>
          <w:i/>
          <w:iCs/>
          <w:color w:val="000000"/>
          <w:lang w:eastAsia="cs-CZ"/>
        </w:rPr>
        <w:t>Aesculus</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
          <w:iCs/>
          <w:color w:val="000000"/>
          <w:lang w:eastAsia="cs-CZ"/>
        </w:rPr>
        <w:t>hippocastanum)</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Cs/>
          <w:color w:val="000000"/>
          <w:lang w:eastAsia="cs-CZ"/>
        </w:rPr>
        <w:t>and</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 xml:space="preserve">red </w:t>
      </w:r>
      <w:r w:rsidR="00B63A7D" w:rsidRPr="00753FA6">
        <w:rPr>
          <w:rFonts w:ascii="Times New Roman" w:eastAsia="Times New Roman" w:hAnsi="Times New Roman" w:cs="Times New Roman"/>
          <w:iCs/>
          <w:color w:val="000000"/>
          <w:lang w:eastAsia="cs-CZ"/>
        </w:rPr>
        <w:t>oak</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w:t>
      </w:r>
      <w:r w:rsidR="00B63A7D" w:rsidRPr="00753FA6">
        <w:rPr>
          <w:rFonts w:ascii="Times New Roman" w:eastAsia="Times New Roman" w:hAnsi="Times New Roman" w:cs="Times New Roman"/>
          <w:i/>
          <w:iCs/>
          <w:color w:val="000000"/>
          <w:lang w:eastAsia="cs-CZ"/>
        </w:rPr>
        <w:t>Quercus</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
          <w:iCs/>
          <w:color w:val="000000"/>
          <w:lang w:eastAsia="cs-CZ"/>
        </w:rPr>
        <w:t>rubra)</w:t>
      </w:r>
      <w:r w:rsidR="00891027" w:rsidRPr="00753FA6">
        <w:rPr>
          <w:rFonts w:ascii="Times New Roman" w:eastAsia="Times New Roman" w:hAnsi="Times New Roman" w:cs="Times New Roman"/>
          <w:i/>
          <w:iCs/>
          <w:color w:val="000000"/>
          <w:lang w:eastAsia="cs-CZ"/>
        </w:rPr>
        <w:t xml:space="preserve"> </w:t>
      </w:r>
      <w:r w:rsidR="002F46C2" w:rsidRPr="00753FA6">
        <w:rPr>
          <w:rFonts w:ascii="Times New Roman" w:eastAsia="Times New Roman" w:hAnsi="Times New Roman" w:cs="Times New Roman"/>
          <w:iCs/>
          <w:color w:val="000000"/>
          <w:lang w:eastAsia="cs-CZ"/>
        </w:rPr>
        <w:t>also</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represented</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in</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very</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small</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proportions.</w:t>
      </w:r>
      <w:r w:rsidR="00891027" w:rsidRPr="00753FA6">
        <w:rPr>
          <w:rFonts w:ascii="Times New Roman" w:eastAsia="Times New Roman" w:hAnsi="Times New Roman" w:cs="Times New Roman"/>
          <w:iCs/>
          <w:color w:val="000000"/>
          <w:lang w:eastAsia="cs-CZ"/>
        </w:rPr>
        <w:t xml:space="preserve"> </w:t>
      </w:r>
      <w:r w:rsidR="006E0F6B" w:rsidRPr="00753FA6">
        <w:rPr>
          <w:rFonts w:ascii="Times New Roman" w:hAnsi="Times New Roman" w:cs="Times New Roman"/>
        </w:rPr>
        <w:t>Clear</w:t>
      </w:r>
      <w:r w:rsidR="006A3CE7">
        <w:rPr>
          <w:rFonts w:ascii="Times New Roman" w:hAnsi="Times New Roman" w:cs="Times New Roman"/>
        </w:rPr>
        <w:t>ed</w:t>
      </w:r>
      <w:r w:rsidR="00891027" w:rsidRPr="00753FA6">
        <w:rPr>
          <w:rFonts w:ascii="Times New Roman" w:hAnsi="Times New Roman" w:cs="Times New Roman"/>
        </w:rPr>
        <w:t xml:space="preserve"> </w:t>
      </w:r>
      <w:r w:rsidR="006E0F6B" w:rsidRPr="00753FA6">
        <w:rPr>
          <w:rFonts w:ascii="Times New Roman" w:hAnsi="Times New Roman" w:cs="Times New Roman"/>
        </w:rPr>
        <w:t>area,</w:t>
      </w:r>
      <w:r w:rsidR="00891027" w:rsidRPr="00753FA6">
        <w:rPr>
          <w:rFonts w:ascii="Times New Roman" w:hAnsi="Times New Roman" w:cs="Times New Roman"/>
        </w:rPr>
        <w:t xml:space="preserve"> </w:t>
      </w:r>
      <w:r w:rsidR="00EB45B0" w:rsidRPr="00753FA6">
        <w:rPr>
          <w:rFonts w:ascii="Times New Roman" w:hAnsi="Times New Roman" w:cs="Times New Roman"/>
        </w:rPr>
        <w:t>forest</w:t>
      </w:r>
      <w:r w:rsidR="00891027" w:rsidRPr="00753FA6">
        <w:rPr>
          <w:rFonts w:ascii="Times New Roman" w:hAnsi="Times New Roman" w:cs="Times New Roman"/>
        </w:rPr>
        <w:t xml:space="preserve"> </w:t>
      </w:r>
      <w:r w:rsidR="00EB45B0" w:rsidRPr="00753FA6">
        <w:rPr>
          <w:rFonts w:ascii="Times New Roman" w:hAnsi="Times New Roman" w:cs="Times New Roman"/>
        </w:rPr>
        <w:t>&lt;</w:t>
      </w:r>
      <w:r w:rsidR="00891027" w:rsidRPr="00753FA6">
        <w:rPr>
          <w:rFonts w:ascii="Times New Roman" w:hAnsi="Times New Roman" w:cs="Times New Roman"/>
        </w:rPr>
        <w:t xml:space="preserve"> </w:t>
      </w:r>
      <w:r w:rsidR="006E0F6B" w:rsidRPr="00753FA6">
        <w:rPr>
          <w:rFonts w:ascii="Times New Roman" w:hAnsi="Times New Roman" w:cs="Times New Roman"/>
        </w:rPr>
        <w:t>20</w:t>
      </w:r>
      <w:r w:rsidR="00891027" w:rsidRPr="00753FA6">
        <w:rPr>
          <w:rFonts w:ascii="Times New Roman" w:hAnsi="Times New Roman" w:cs="Times New Roman"/>
        </w:rPr>
        <w:t xml:space="preserve"> </w:t>
      </w:r>
      <w:r w:rsidR="006E0F6B" w:rsidRPr="00753FA6">
        <w:rPr>
          <w:rFonts w:ascii="Times New Roman" w:hAnsi="Times New Roman" w:cs="Times New Roman"/>
        </w:rPr>
        <w:t>years</w:t>
      </w:r>
      <w:r w:rsidR="00891027" w:rsidRPr="00753FA6">
        <w:rPr>
          <w:rFonts w:ascii="Times New Roman" w:hAnsi="Times New Roman" w:cs="Times New Roman"/>
        </w:rPr>
        <w:t xml:space="preserve"> </w:t>
      </w:r>
      <w:r w:rsidR="006E0F6B" w:rsidRPr="00753FA6">
        <w:rPr>
          <w:rFonts w:ascii="Times New Roman" w:hAnsi="Times New Roman" w:cs="Times New Roman"/>
        </w:rPr>
        <w:t>(both</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FB3B3E">
        <w:rPr>
          <w:rFonts w:ascii="Times New Roman" w:hAnsi="Times New Roman" w:cs="Times New Roman"/>
        </w:rPr>
        <w:t>and</w:t>
      </w:r>
      <w:r w:rsidR="00FB3B3E" w:rsidRPr="00753FA6">
        <w:rPr>
          <w:rFonts w:ascii="Times New Roman" w:hAnsi="Times New Roman" w:cs="Times New Roman"/>
        </w:rPr>
        <w:t xml:space="preserve"> </w:t>
      </w:r>
      <w:r w:rsidR="00EB45B0" w:rsidRPr="00753FA6">
        <w:rPr>
          <w:rFonts w:ascii="Times New Roman" w:hAnsi="Times New Roman" w:cs="Times New Roman"/>
        </w:rPr>
        <w:t>coniferous)</w:t>
      </w:r>
      <w:r w:rsidR="00891027" w:rsidRPr="00753FA6">
        <w:rPr>
          <w:rFonts w:ascii="Times New Roman" w:hAnsi="Times New Roman" w:cs="Times New Roman"/>
        </w:rPr>
        <w:t xml:space="preserve"> </w:t>
      </w:r>
      <w:r w:rsidR="00EB45B0" w:rsidRPr="00753FA6">
        <w:rPr>
          <w:rFonts w:ascii="Times New Roman" w:hAnsi="Times New Roman" w:cs="Times New Roman"/>
        </w:rPr>
        <w:t>and</w:t>
      </w:r>
      <w:r w:rsidR="00891027" w:rsidRPr="00753FA6">
        <w:rPr>
          <w:rFonts w:ascii="Times New Roman" w:hAnsi="Times New Roman" w:cs="Times New Roman"/>
        </w:rPr>
        <w:t xml:space="preserve"> </w:t>
      </w:r>
      <w:r w:rsidR="00EB45B0" w:rsidRPr="00753FA6">
        <w:rPr>
          <w:rFonts w:ascii="Times New Roman" w:hAnsi="Times New Roman" w:cs="Times New Roman"/>
        </w:rPr>
        <w:t>non-</w:t>
      </w:r>
      <w:r w:rsidR="006E0F6B" w:rsidRPr="00753FA6">
        <w:rPr>
          <w:rFonts w:ascii="Times New Roman" w:hAnsi="Times New Roman" w:cs="Times New Roman"/>
        </w:rPr>
        <w:t>forest</w:t>
      </w:r>
      <w:r w:rsidR="00891027" w:rsidRPr="00753FA6">
        <w:rPr>
          <w:rFonts w:ascii="Times New Roman" w:hAnsi="Times New Roman" w:cs="Times New Roman"/>
        </w:rPr>
        <w:t xml:space="preserve"> </w:t>
      </w:r>
      <w:r w:rsidR="006E0F6B" w:rsidRPr="00753FA6">
        <w:rPr>
          <w:rFonts w:ascii="Times New Roman" w:hAnsi="Times New Roman" w:cs="Times New Roman"/>
        </w:rPr>
        <w:t>vegetation</w:t>
      </w:r>
      <w:r w:rsidR="00891027" w:rsidRPr="00753FA6">
        <w:rPr>
          <w:rFonts w:ascii="Times New Roman" w:hAnsi="Times New Roman" w:cs="Times New Roman"/>
        </w:rPr>
        <w:t xml:space="preserve"> </w:t>
      </w:r>
      <w:r w:rsidR="006E0F6B" w:rsidRPr="00753FA6">
        <w:rPr>
          <w:rFonts w:ascii="Times New Roman" w:hAnsi="Times New Roman" w:cs="Times New Roman"/>
        </w:rPr>
        <w:t>(forest</w:t>
      </w:r>
      <w:r w:rsidR="00891027" w:rsidRPr="00753FA6">
        <w:rPr>
          <w:rFonts w:ascii="Times New Roman" w:hAnsi="Times New Roman" w:cs="Times New Roman"/>
        </w:rPr>
        <w:t xml:space="preserve"> </w:t>
      </w:r>
      <w:r w:rsidR="006E0F6B" w:rsidRPr="00753FA6">
        <w:rPr>
          <w:rFonts w:ascii="Times New Roman" w:hAnsi="Times New Roman" w:cs="Times New Roman"/>
        </w:rPr>
        <w:t>roads</w:t>
      </w:r>
      <w:r w:rsidR="00891027" w:rsidRPr="00753FA6">
        <w:rPr>
          <w:rFonts w:ascii="Times New Roman" w:hAnsi="Times New Roman" w:cs="Times New Roman"/>
        </w:rPr>
        <w:t xml:space="preserve"> </w:t>
      </w:r>
      <w:r w:rsidR="006E0F6B" w:rsidRPr="00753FA6">
        <w:rPr>
          <w:rFonts w:ascii="Times New Roman" w:hAnsi="Times New Roman" w:cs="Times New Roman"/>
        </w:rPr>
        <w:t>and</w:t>
      </w:r>
      <w:r w:rsidR="00891027" w:rsidRPr="00753FA6">
        <w:rPr>
          <w:rFonts w:ascii="Times New Roman" w:hAnsi="Times New Roman" w:cs="Times New Roman"/>
        </w:rPr>
        <w:t xml:space="preserve"> </w:t>
      </w:r>
      <w:r w:rsidR="006E0F6B" w:rsidRPr="00753FA6">
        <w:rPr>
          <w:rFonts w:ascii="Times New Roman" w:hAnsi="Times New Roman" w:cs="Times New Roman"/>
        </w:rPr>
        <w:t>other</w:t>
      </w:r>
      <w:r w:rsidR="00891027" w:rsidRPr="00753FA6">
        <w:rPr>
          <w:rFonts w:ascii="Times New Roman" w:hAnsi="Times New Roman" w:cs="Times New Roman"/>
        </w:rPr>
        <w:t xml:space="preserve"> </w:t>
      </w:r>
      <w:r w:rsidR="006E0F6B" w:rsidRPr="00753FA6">
        <w:rPr>
          <w:rFonts w:ascii="Times New Roman" w:hAnsi="Times New Roman" w:cs="Times New Roman"/>
        </w:rPr>
        <w:t>paved</w:t>
      </w:r>
      <w:r w:rsidR="00891027" w:rsidRPr="00753FA6">
        <w:rPr>
          <w:rFonts w:ascii="Times New Roman" w:hAnsi="Times New Roman" w:cs="Times New Roman"/>
        </w:rPr>
        <w:t xml:space="preserve"> </w:t>
      </w:r>
      <w:r w:rsidR="006E0F6B" w:rsidRPr="00753FA6">
        <w:rPr>
          <w:rFonts w:ascii="Times New Roman" w:hAnsi="Times New Roman" w:cs="Times New Roman"/>
        </w:rPr>
        <w:t>areas)</w:t>
      </w:r>
      <w:r w:rsidR="00891027" w:rsidRPr="00753FA6">
        <w:rPr>
          <w:rFonts w:ascii="Times New Roman" w:hAnsi="Times New Roman" w:cs="Times New Roman"/>
        </w:rPr>
        <w:t xml:space="preserve"> </w:t>
      </w:r>
      <w:r w:rsidR="006E0F6B" w:rsidRPr="00753FA6">
        <w:rPr>
          <w:rFonts w:ascii="Times New Roman" w:hAnsi="Times New Roman" w:cs="Times New Roman"/>
        </w:rPr>
        <w:t>occupy</w:t>
      </w:r>
      <w:r w:rsidR="00891027" w:rsidRPr="00753FA6">
        <w:rPr>
          <w:rFonts w:ascii="Times New Roman" w:hAnsi="Times New Roman" w:cs="Times New Roman"/>
        </w:rPr>
        <w:t xml:space="preserve"> </w:t>
      </w:r>
      <w:r w:rsidR="00471FE7" w:rsidRPr="00753FA6">
        <w:rPr>
          <w:rFonts w:ascii="Times New Roman" w:hAnsi="Times New Roman" w:cs="Times New Roman"/>
        </w:rPr>
        <w:t>in</w:t>
      </w:r>
      <w:r w:rsidR="00891027" w:rsidRPr="00753FA6">
        <w:rPr>
          <w:rFonts w:ascii="Times New Roman" w:hAnsi="Times New Roman" w:cs="Times New Roman"/>
        </w:rPr>
        <w:t xml:space="preserve"> </w:t>
      </w:r>
      <w:r w:rsidR="00471FE7" w:rsidRPr="00753FA6">
        <w:rPr>
          <w:rFonts w:ascii="Times New Roman" w:hAnsi="Times New Roman" w:cs="Times New Roman"/>
        </w:rPr>
        <w:t>total</w:t>
      </w:r>
      <w:r w:rsidR="00891027" w:rsidRPr="00753FA6">
        <w:rPr>
          <w:rFonts w:ascii="Times New Roman" w:hAnsi="Times New Roman" w:cs="Times New Roman"/>
        </w:rPr>
        <w:t xml:space="preserve"> </w:t>
      </w:r>
      <w:r w:rsidR="006E0F6B" w:rsidRPr="00753FA6">
        <w:rPr>
          <w:rFonts w:ascii="Times New Roman" w:hAnsi="Times New Roman" w:cs="Times New Roman"/>
        </w:rPr>
        <w:t>6</w:t>
      </w:r>
      <w:r w:rsidR="00471FE7" w:rsidRPr="00753FA6">
        <w:rPr>
          <w:rFonts w:ascii="Times New Roman" w:hAnsi="Times New Roman" w:cs="Times New Roman"/>
        </w:rPr>
        <w:t>.</w:t>
      </w:r>
      <w:r w:rsidR="006E0F6B" w:rsidRPr="00753FA6">
        <w:rPr>
          <w:rFonts w:ascii="Times New Roman" w:hAnsi="Times New Roman" w:cs="Times New Roman"/>
        </w:rPr>
        <w:t>9</w:t>
      </w:r>
      <w:r w:rsidR="00891027" w:rsidRPr="00753FA6">
        <w:rPr>
          <w:rFonts w:ascii="Times New Roman" w:hAnsi="Times New Roman" w:cs="Times New Roman"/>
        </w:rPr>
        <w:t xml:space="preserve"> </w:t>
      </w:r>
      <w:r w:rsidR="006E0F6B" w:rsidRPr="00753FA6">
        <w:rPr>
          <w:rFonts w:ascii="Times New Roman" w:hAnsi="Times New Roman" w:cs="Times New Roman"/>
        </w:rPr>
        <w:t>%</w:t>
      </w:r>
      <w:r w:rsidR="00891027" w:rsidRPr="00753FA6">
        <w:rPr>
          <w:rFonts w:ascii="Times New Roman" w:hAnsi="Times New Roman" w:cs="Times New Roman"/>
        </w:rPr>
        <w:t xml:space="preserve"> </w:t>
      </w:r>
      <w:r w:rsidR="006E0F6B" w:rsidRPr="00753FA6">
        <w:rPr>
          <w:rFonts w:ascii="Times New Roman" w:hAnsi="Times New Roman" w:cs="Times New Roman"/>
        </w:rPr>
        <w:t>of</w:t>
      </w:r>
      <w:r w:rsidR="00891027" w:rsidRPr="00753FA6">
        <w:rPr>
          <w:rFonts w:ascii="Times New Roman" w:hAnsi="Times New Roman" w:cs="Times New Roman"/>
        </w:rPr>
        <w:t xml:space="preserve"> </w:t>
      </w:r>
      <w:r w:rsidR="006E0F6B" w:rsidRPr="00753FA6">
        <w:rPr>
          <w:rFonts w:ascii="Times New Roman" w:hAnsi="Times New Roman" w:cs="Times New Roman"/>
        </w:rPr>
        <w:t>the</w:t>
      </w:r>
      <w:r w:rsidR="00891027" w:rsidRPr="00753FA6">
        <w:rPr>
          <w:rFonts w:ascii="Times New Roman" w:hAnsi="Times New Roman" w:cs="Times New Roman"/>
        </w:rPr>
        <w:t xml:space="preserve"> </w:t>
      </w:r>
      <w:r w:rsidR="006E0F6B" w:rsidRPr="00753FA6">
        <w:rPr>
          <w:rFonts w:ascii="Times New Roman" w:hAnsi="Times New Roman" w:cs="Times New Roman"/>
        </w:rPr>
        <w:t>study</w:t>
      </w:r>
      <w:r w:rsidR="00891027" w:rsidRPr="00753FA6">
        <w:rPr>
          <w:rFonts w:ascii="Times New Roman" w:hAnsi="Times New Roman" w:cs="Times New Roman"/>
        </w:rPr>
        <w:t xml:space="preserve"> </w:t>
      </w:r>
      <w:r w:rsidR="00EB45B0" w:rsidRPr="00753FA6">
        <w:rPr>
          <w:rFonts w:ascii="Times New Roman" w:hAnsi="Times New Roman" w:cs="Times New Roman"/>
        </w:rPr>
        <w:t>sampling</w:t>
      </w:r>
      <w:r w:rsidR="00891027" w:rsidRPr="00753FA6">
        <w:rPr>
          <w:rFonts w:ascii="Times New Roman" w:hAnsi="Times New Roman" w:cs="Times New Roman"/>
        </w:rPr>
        <w:t xml:space="preserve"> </w:t>
      </w:r>
      <w:r w:rsidR="00EB45B0" w:rsidRPr="00753FA6">
        <w:rPr>
          <w:rFonts w:ascii="Times New Roman" w:hAnsi="Times New Roman" w:cs="Times New Roman"/>
        </w:rPr>
        <w:t>plots</w:t>
      </w:r>
      <w:r w:rsidR="006E0F6B" w:rsidRPr="00753FA6">
        <w:rPr>
          <w:rFonts w:ascii="Times New Roman" w:hAnsi="Times New Roman" w:cs="Times New Roman"/>
        </w:rPr>
        <w:t>.</w:t>
      </w:r>
      <w:r w:rsidR="00891027" w:rsidRPr="00753FA6">
        <w:rPr>
          <w:rFonts w:ascii="Times New Roman" w:hAnsi="Times New Roman" w:cs="Times New Roman"/>
        </w:rPr>
        <w:t xml:space="preserve"> </w:t>
      </w:r>
      <w:r w:rsidR="006E0F6B" w:rsidRPr="00753FA6">
        <w:rPr>
          <w:rFonts w:ascii="Times New Roman" w:hAnsi="Times New Roman" w:cs="Times New Roman"/>
        </w:rPr>
        <w:t>The</w:t>
      </w:r>
      <w:r w:rsidR="00891027" w:rsidRPr="00753FA6">
        <w:rPr>
          <w:rFonts w:ascii="Times New Roman" w:hAnsi="Times New Roman" w:cs="Times New Roman"/>
        </w:rPr>
        <w:t xml:space="preserve"> </w:t>
      </w:r>
      <w:r w:rsidR="006E0F6B" w:rsidRPr="00753FA6">
        <w:rPr>
          <w:rFonts w:ascii="Times New Roman" w:hAnsi="Times New Roman" w:cs="Times New Roman"/>
        </w:rPr>
        <w:t>weighted</w:t>
      </w:r>
      <w:r w:rsidR="00891027" w:rsidRPr="00753FA6">
        <w:rPr>
          <w:rFonts w:ascii="Times New Roman" w:hAnsi="Times New Roman" w:cs="Times New Roman"/>
        </w:rPr>
        <w:t xml:space="preserve"> </w:t>
      </w:r>
      <w:r w:rsidR="006E0F6B" w:rsidRPr="00753FA6">
        <w:rPr>
          <w:rFonts w:ascii="Times New Roman" w:hAnsi="Times New Roman" w:cs="Times New Roman"/>
        </w:rPr>
        <w:t>mean</w:t>
      </w:r>
      <w:r w:rsidR="00891027" w:rsidRPr="00753FA6">
        <w:rPr>
          <w:rFonts w:ascii="Times New Roman" w:hAnsi="Times New Roman" w:cs="Times New Roman"/>
        </w:rPr>
        <w:t xml:space="preserve"> </w:t>
      </w:r>
      <w:r w:rsidR="006E0F6B" w:rsidRPr="00753FA6">
        <w:rPr>
          <w:rFonts w:ascii="Times New Roman" w:hAnsi="Times New Roman" w:cs="Times New Roman"/>
        </w:rPr>
        <w:t>age</w:t>
      </w:r>
      <w:r w:rsidR="00891027" w:rsidRPr="00753FA6">
        <w:rPr>
          <w:rFonts w:ascii="Times New Roman" w:hAnsi="Times New Roman" w:cs="Times New Roman"/>
        </w:rPr>
        <w:t xml:space="preserve"> </w:t>
      </w:r>
      <w:r w:rsidR="006E0F6B" w:rsidRPr="00753FA6">
        <w:rPr>
          <w:rFonts w:ascii="Times New Roman" w:hAnsi="Times New Roman" w:cs="Times New Roman"/>
        </w:rPr>
        <w:t>(weighted</w:t>
      </w:r>
      <w:r w:rsidR="00891027" w:rsidRPr="00753FA6">
        <w:rPr>
          <w:rFonts w:ascii="Times New Roman" w:hAnsi="Times New Roman" w:cs="Times New Roman"/>
        </w:rPr>
        <w:t xml:space="preserve"> </w:t>
      </w:r>
      <w:r w:rsidR="006E0F6B" w:rsidRPr="00753FA6">
        <w:rPr>
          <w:rFonts w:ascii="Times New Roman" w:hAnsi="Times New Roman" w:cs="Times New Roman"/>
        </w:rPr>
        <w:t>by</w:t>
      </w:r>
      <w:r w:rsidR="00891027" w:rsidRPr="00753FA6">
        <w:rPr>
          <w:rFonts w:ascii="Times New Roman" w:hAnsi="Times New Roman" w:cs="Times New Roman"/>
        </w:rPr>
        <w:t xml:space="preserve"> </w:t>
      </w:r>
      <w:r w:rsidR="006E0F6B" w:rsidRPr="00753FA6">
        <w:rPr>
          <w:rFonts w:ascii="Times New Roman" w:hAnsi="Times New Roman" w:cs="Times New Roman"/>
        </w:rPr>
        <w:t>area</w:t>
      </w:r>
      <w:r w:rsidR="00891027" w:rsidRPr="00753FA6">
        <w:rPr>
          <w:rFonts w:ascii="Times New Roman" w:hAnsi="Times New Roman" w:cs="Times New Roman"/>
        </w:rPr>
        <w:t xml:space="preserve"> </w:t>
      </w:r>
      <w:r w:rsidR="006E0F6B" w:rsidRPr="00753FA6">
        <w:rPr>
          <w:rFonts w:ascii="Times New Roman" w:hAnsi="Times New Roman" w:cs="Times New Roman"/>
        </w:rPr>
        <w:t>of</w:t>
      </w:r>
      <w:r w:rsidR="00891027" w:rsidRPr="00753FA6">
        <w:rPr>
          <w:rFonts w:ascii="Times New Roman" w:hAnsi="Times New Roman" w:cs="Times New Roman"/>
        </w:rPr>
        <w:t xml:space="preserve"> </w:t>
      </w:r>
      <w:r w:rsidR="006E0F6B" w:rsidRPr="00753FA6">
        <w:rPr>
          <w:rFonts w:ascii="Times New Roman" w:hAnsi="Times New Roman" w:cs="Times New Roman"/>
        </w:rPr>
        <w:t>forest</w:t>
      </w:r>
      <w:r w:rsidR="00891027" w:rsidRPr="00753FA6">
        <w:rPr>
          <w:rFonts w:ascii="Times New Roman" w:hAnsi="Times New Roman" w:cs="Times New Roman"/>
        </w:rPr>
        <w:t xml:space="preserve"> </w:t>
      </w:r>
      <w:r w:rsidR="006E0F6B" w:rsidRPr="00753FA6">
        <w:rPr>
          <w:rFonts w:ascii="Times New Roman" w:hAnsi="Times New Roman" w:cs="Times New Roman"/>
        </w:rPr>
        <w:t>stand</w:t>
      </w:r>
      <w:r w:rsidR="00891027" w:rsidRPr="00753FA6">
        <w:rPr>
          <w:rFonts w:ascii="Times New Roman" w:hAnsi="Times New Roman" w:cs="Times New Roman"/>
        </w:rPr>
        <w:t xml:space="preserve"> </w:t>
      </w:r>
      <w:r w:rsidR="006E0F6B" w:rsidRPr="00753FA6">
        <w:rPr>
          <w:rFonts w:ascii="Times New Roman" w:hAnsi="Times New Roman" w:cs="Times New Roman"/>
        </w:rPr>
        <w:t>group)</w:t>
      </w:r>
      <w:r w:rsidR="00891027" w:rsidRPr="00753FA6">
        <w:rPr>
          <w:rFonts w:ascii="Times New Roman" w:hAnsi="Times New Roman" w:cs="Times New Roman"/>
        </w:rPr>
        <w:t xml:space="preserve"> </w:t>
      </w:r>
      <w:r w:rsidR="006E0F6B" w:rsidRPr="00753FA6">
        <w:rPr>
          <w:rFonts w:ascii="Times New Roman" w:hAnsi="Times New Roman" w:cs="Times New Roman"/>
        </w:rPr>
        <w:t>of</w:t>
      </w:r>
      <w:r w:rsidR="00891027" w:rsidRPr="00753FA6">
        <w:rPr>
          <w:rFonts w:ascii="Times New Roman" w:hAnsi="Times New Roman" w:cs="Times New Roman"/>
        </w:rPr>
        <w:t xml:space="preserve"> </w:t>
      </w:r>
      <w:r w:rsidR="006E0F6B" w:rsidRPr="00753FA6">
        <w:rPr>
          <w:rFonts w:ascii="Times New Roman" w:hAnsi="Times New Roman" w:cs="Times New Roman"/>
        </w:rPr>
        <w:t>production</w:t>
      </w:r>
      <w:r w:rsidR="00891027" w:rsidRPr="00753FA6">
        <w:rPr>
          <w:rFonts w:ascii="Times New Roman" w:hAnsi="Times New Roman" w:cs="Times New Roman"/>
        </w:rPr>
        <w:t xml:space="preserve"> </w:t>
      </w:r>
      <w:r w:rsidR="006E0F6B" w:rsidRPr="00753FA6">
        <w:rPr>
          <w:rFonts w:ascii="Times New Roman" w:hAnsi="Times New Roman" w:cs="Times New Roman"/>
        </w:rPr>
        <w:t>forest</w:t>
      </w:r>
      <w:r w:rsidR="00891027" w:rsidRPr="00753FA6">
        <w:rPr>
          <w:rFonts w:ascii="Times New Roman" w:hAnsi="Times New Roman" w:cs="Times New Roman"/>
        </w:rPr>
        <w:t xml:space="preserve"> </w:t>
      </w:r>
      <w:r w:rsidR="006E0F6B" w:rsidRPr="00753FA6">
        <w:rPr>
          <w:rFonts w:ascii="Times New Roman" w:hAnsi="Times New Roman" w:cs="Times New Roman"/>
        </w:rPr>
        <w:t>stand</w:t>
      </w:r>
      <w:r w:rsidR="00891027" w:rsidRPr="00753FA6">
        <w:rPr>
          <w:rFonts w:ascii="Times New Roman" w:hAnsi="Times New Roman" w:cs="Times New Roman"/>
        </w:rPr>
        <w:t xml:space="preserve"> </w:t>
      </w:r>
      <w:r w:rsidR="006E0F6B" w:rsidRPr="00753FA6">
        <w:rPr>
          <w:rFonts w:ascii="Times New Roman" w:hAnsi="Times New Roman" w:cs="Times New Roman"/>
        </w:rPr>
        <w:t>grou</w:t>
      </w:r>
      <w:r w:rsidR="00EB45B0" w:rsidRPr="00753FA6">
        <w:rPr>
          <w:rFonts w:ascii="Times New Roman" w:hAnsi="Times New Roman" w:cs="Times New Roman"/>
        </w:rPr>
        <w:t>ps</w:t>
      </w:r>
      <w:r w:rsidR="00891027" w:rsidRPr="00753FA6">
        <w:rPr>
          <w:rFonts w:ascii="Times New Roman" w:hAnsi="Times New Roman" w:cs="Times New Roman"/>
        </w:rPr>
        <w:t xml:space="preserve"> </w:t>
      </w:r>
      <w:r w:rsidR="00EB45B0" w:rsidRPr="00753FA6">
        <w:rPr>
          <w:rFonts w:ascii="Times New Roman" w:hAnsi="Times New Roman" w:cs="Times New Roman"/>
        </w:rPr>
        <w:t>(exclud</w:t>
      </w:r>
      <w:r w:rsidR="006A3CE7">
        <w:rPr>
          <w:rFonts w:ascii="Times New Roman" w:hAnsi="Times New Roman" w:cs="Times New Roman"/>
        </w:rPr>
        <w:t>ing</w:t>
      </w:r>
      <w:r w:rsidR="00891027" w:rsidRPr="00753FA6">
        <w:rPr>
          <w:rFonts w:ascii="Times New Roman" w:hAnsi="Times New Roman" w:cs="Times New Roman"/>
        </w:rPr>
        <w:t xml:space="preserve"> </w:t>
      </w:r>
      <w:r w:rsidR="00EB45B0" w:rsidRPr="00753FA6">
        <w:rPr>
          <w:rFonts w:ascii="Times New Roman" w:hAnsi="Times New Roman" w:cs="Times New Roman"/>
        </w:rPr>
        <w:t>forest</w:t>
      </w:r>
      <w:r w:rsidR="00891027" w:rsidRPr="00753FA6">
        <w:rPr>
          <w:rFonts w:ascii="Times New Roman" w:hAnsi="Times New Roman" w:cs="Times New Roman"/>
        </w:rPr>
        <w:t xml:space="preserve"> </w:t>
      </w:r>
      <w:r w:rsidR="00EB45B0" w:rsidRPr="00753FA6">
        <w:rPr>
          <w:rFonts w:ascii="Times New Roman" w:hAnsi="Times New Roman" w:cs="Times New Roman"/>
        </w:rPr>
        <w:t>groups</w:t>
      </w:r>
      <w:r w:rsidR="00891027" w:rsidRPr="00753FA6">
        <w:rPr>
          <w:rFonts w:ascii="Times New Roman" w:hAnsi="Times New Roman" w:cs="Times New Roman"/>
        </w:rPr>
        <w:t xml:space="preserve"> </w:t>
      </w:r>
      <w:r w:rsidR="00EB45B0" w:rsidRPr="00753FA6">
        <w:rPr>
          <w:rFonts w:ascii="Times New Roman" w:hAnsi="Times New Roman" w:cs="Times New Roman"/>
        </w:rPr>
        <w:t>&lt;</w:t>
      </w:r>
      <w:r w:rsidR="00891027" w:rsidRPr="00753FA6">
        <w:rPr>
          <w:rFonts w:ascii="Times New Roman" w:hAnsi="Times New Roman" w:cs="Times New Roman"/>
        </w:rPr>
        <w:t xml:space="preserve"> </w:t>
      </w:r>
      <w:r w:rsidR="00EB45B0" w:rsidRPr="00753FA6">
        <w:rPr>
          <w:rFonts w:ascii="Times New Roman" w:hAnsi="Times New Roman" w:cs="Times New Roman"/>
        </w:rPr>
        <w:t>20</w:t>
      </w:r>
      <w:r w:rsidR="00891027" w:rsidRPr="00753FA6">
        <w:rPr>
          <w:rFonts w:ascii="Times New Roman" w:hAnsi="Times New Roman" w:cs="Times New Roman"/>
        </w:rPr>
        <w:t xml:space="preserve"> </w:t>
      </w:r>
      <w:r w:rsidR="00EB45B0" w:rsidRPr="00753FA6">
        <w:rPr>
          <w:rFonts w:ascii="Times New Roman" w:hAnsi="Times New Roman" w:cs="Times New Roman"/>
        </w:rPr>
        <w:t>years)</w:t>
      </w:r>
      <w:r w:rsidR="00891027" w:rsidRPr="00753FA6">
        <w:rPr>
          <w:rFonts w:ascii="Times New Roman" w:hAnsi="Times New Roman" w:cs="Times New Roman"/>
        </w:rPr>
        <w:t xml:space="preserve"> </w:t>
      </w:r>
      <w:r w:rsidR="00EB45B0" w:rsidRPr="00753FA6">
        <w:rPr>
          <w:rFonts w:ascii="Times New Roman" w:hAnsi="Times New Roman" w:cs="Times New Roman"/>
        </w:rPr>
        <w:t>within</w:t>
      </w:r>
      <w:r w:rsidR="00891027" w:rsidRPr="00753FA6">
        <w:rPr>
          <w:rFonts w:ascii="Times New Roman" w:hAnsi="Times New Roman" w:cs="Times New Roman"/>
        </w:rPr>
        <w:t xml:space="preserve"> </w:t>
      </w:r>
      <w:r w:rsidR="00EB45B0" w:rsidRPr="00753FA6">
        <w:rPr>
          <w:rFonts w:ascii="Times New Roman" w:hAnsi="Times New Roman" w:cs="Times New Roman"/>
        </w:rPr>
        <w:t>sampling</w:t>
      </w:r>
      <w:r w:rsidR="00891027" w:rsidRPr="00753FA6">
        <w:rPr>
          <w:rFonts w:ascii="Times New Roman" w:hAnsi="Times New Roman" w:cs="Times New Roman"/>
        </w:rPr>
        <w:t xml:space="preserve"> </w:t>
      </w:r>
      <w:r w:rsidR="00EB45B0" w:rsidRPr="00753FA6">
        <w:rPr>
          <w:rFonts w:ascii="Times New Roman" w:hAnsi="Times New Roman" w:cs="Times New Roman"/>
        </w:rPr>
        <w:t>plots</w:t>
      </w:r>
      <w:r w:rsidR="00891027" w:rsidRPr="00753FA6">
        <w:rPr>
          <w:rFonts w:ascii="Times New Roman" w:hAnsi="Times New Roman" w:cs="Times New Roman"/>
        </w:rPr>
        <w:t xml:space="preserve"> </w:t>
      </w:r>
      <w:r w:rsidR="006E0F6B" w:rsidRPr="00753FA6">
        <w:rPr>
          <w:rFonts w:ascii="Times New Roman" w:hAnsi="Times New Roman" w:cs="Times New Roman"/>
        </w:rPr>
        <w:t>is</w:t>
      </w:r>
      <w:r w:rsidR="00891027" w:rsidRPr="00753FA6">
        <w:rPr>
          <w:rFonts w:ascii="Times New Roman" w:hAnsi="Times New Roman" w:cs="Times New Roman"/>
        </w:rPr>
        <w:t xml:space="preserve"> </w:t>
      </w:r>
      <w:r w:rsidR="00471FE7" w:rsidRPr="00753FA6">
        <w:rPr>
          <w:rFonts w:ascii="Times New Roman" w:hAnsi="Times New Roman" w:cs="Times New Roman"/>
        </w:rPr>
        <w:t>78.6</w:t>
      </w:r>
      <w:r w:rsidR="00891027" w:rsidRPr="00753FA6">
        <w:rPr>
          <w:rFonts w:ascii="Times New Roman" w:hAnsi="Times New Roman" w:cs="Times New Roman"/>
        </w:rPr>
        <w:t xml:space="preserve"> </w:t>
      </w:r>
      <w:r w:rsidR="00471FE7" w:rsidRPr="00753FA6">
        <w:rPr>
          <w:rFonts w:ascii="Times New Roman" w:hAnsi="Times New Roman" w:cs="Times New Roman"/>
        </w:rPr>
        <w:t>(SD</w:t>
      </w:r>
      <w:r w:rsidR="00891027" w:rsidRPr="00753FA6">
        <w:rPr>
          <w:rFonts w:ascii="Times New Roman" w:hAnsi="Times New Roman" w:cs="Times New Roman"/>
        </w:rPr>
        <w:t xml:space="preserve"> </w:t>
      </w:r>
      <w:r w:rsidR="00471FE7" w:rsidRPr="00753FA6">
        <w:rPr>
          <w:rFonts w:ascii="Times New Roman" w:hAnsi="Times New Roman" w:cs="Times New Roman"/>
        </w:rPr>
        <w:t>21.</w:t>
      </w:r>
      <w:r w:rsidR="006E0F6B" w:rsidRPr="00753FA6">
        <w:rPr>
          <w:rFonts w:ascii="Times New Roman" w:hAnsi="Times New Roman" w:cs="Times New Roman"/>
        </w:rPr>
        <w:t>1)</w:t>
      </w:r>
      <w:r w:rsidR="00891027" w:rsidRPr="00753FA6">
        <w:rPr>
          <w:rFonts w:ascii="Times New Roman" w:hAnsi="Times New Roman" w:cs="Times New Roman"/>
        </w:rPr>
        <w:t xml:space="preserve"> </w:t>
      </w:r>
      <w:r w:rsidR="006E0F6B" w:rsidRPr="00753FA6">
        <w:rPr>
          <w:rFonts w:ascii="Times New Roman" w:hAnsi="Times New Roman" w:cs="Times New Roman"/>
        </w:rPr>
        <w:t>years.</w:t>
      </w:r>
      <w:r w:rsidR="00891027" w:rsidRPr="00753FA6">
        <w:rPr>
          <w:rFonts w:ascii="Times New Roman" w:hAnsi="Times New Roman" w:cs="Times New Roman"/>
        </w:rPr>
        <w:t xml:space="preserve"> </w:t>
      </w:r>
      <w:r w:rsidR="006E0F6B" w:rsidRPr="00753FA6">
        <w:rPr>
          <w:rFonts w:ascii="Times New Roman" w:hAnsi="Times New Roman" w:cs="Times New Roman"/>
        </w:rPr>
        <w:t>On</w:t>
      </w:r>
      <w:r w:rsidR="00891027" w:rsidRPr="00753FA6">
        <w:rPr>
          <w:rFonts w:ascii="Times New Roman" w:hAnsi="Times New Roman" w:cs="Times New Roman"/>
        </w:rPr>
        <w:t xml:space="preserve"> </w:t>
      </w:r>
      <w:r w:rsidR="006E0F6B" w:rsidRPr="00753FA6">
        <w:rPr>
          <w:rFonts w:ascii="Times New Roman" w:hAnsi="Times New Roman" w:cs="Times New Roman"/>
        </w:rPr>
        <w:t>the</w:t>
      </w:r>
      <w:r w:rsidR="00891027" w:rsidRPr="00753FA6">
        <w:rPr>
          <w:rFonts w:ascii="Times New Roman" w:hAnsi="Times New Roman" w:cs="Times New Roman"/>
        </w:rPr>
        <w:t xml:space="preserve"> </w:t>
      </w:r>
      <w:r w:rsidR="006E0F6B" w:rsidRPr="00753FA6">
        <w:rPr>
          <w:rFonts w:ascii="Times New Roman" w:hAnsi="Times New Roman" w:cs="Times New Roman"/>
        </w:rPr>
        <w:t>other</w:t>
      </w:r>
      <w:r w:rsidR="00891027" w:rsidRPr="00753FA6">
        <w:rPr>
          <w:rFonts w:ascii="Times New Roman" w:hAnsi="Times New Roman" w:cs="Times New Roman"/>
        </w:rPr>
        <w:t xml:space="preserve"> </w:t>
      </w:r>
      <w:r w:rsidR="006E0F6B" w:rsidRPr="00753FA6">
        <w:rPr>
          <w:rFonts w:ascii="Times New Roman" w:hAnsi="Times New Roman" w:cs="Times New Roman"/>
        </w:rPr>
        <w:t>hand,</w:t>
      </w:r>
      <w:r w:rsidR="00891027" w:rsidRPr="00753FA6">
        <w:rPr>
          <w:rFonts w:ascii="Times New Roman" w:hAnsi="Times New Roman" w:cs="Times New Roman"/>
        </w:rPr>
        <w:t xml:space="preserve"> </w:t>
      </w:r>
      <w:r w:rsidR="006E0F6B" w:rsidRPr="00753FA6">
        <w:rPr>
          <w:rFonts w:ascii="Times New Roman" w:hAnsi="Times New Roman" w:cs="Times New Roman"/>
        </w:rPr>
        <w:t>i</w:t>
      </w:r>
      <w:r w:rsidR="0064773B" w:rsidRPr="00753FA6">
        <w:rPr>
          <w:rFonts w:ascii="Times New Roman" w:hAnsi="Times New Roman" w:cs="Times New Roman"/>
        </w:rPr>
        <w:t>n</w:t>
      </w:r>
      <w:r w:rsidR="00891027" w:rsidRPr="00753FA6">
        <w:rPr>
          <w:rFonts w:ascii="Times New Roman" w:hAnsi="Times New Roman" w:cs="Times New Roman"/>
        </w:rPr>
        <w:t xml:space="preserve"> </w:t>
      </w:r>
      <w:r w:rsidR="0064773B" w:rsidRPr="00753FA6">
        <w:rPr>
          <w:rFonts w:ascii="Times New Roman" w:hAnsi="Times New Roman" w:cs="Times New Roman"/>
        </w:rPr>
        <w:t>unmanaged</w:t>
      </w:r>
      <w:r w:rsidR="00891027" w:rsidRPr="00753FA6">
        <w:rPr>
          <w:rFonts w:ascii="Times New Roman" w:hAnsi="Times New Roman" w:cs="Times New Roman"/>
        </w:rPr>
        <w:t xml:space="preserve"> </w:t>
      </w:r>
      <w:r w:rsidR="0064773B" w:rsidRPr="00753FA6">
        <w:rPr>
          <w:rFonts w:ascii="Times New Roman" w:hAnsi="Times New Roman" w:cs="Times New Roman"/>
        </w:rPr>
        <w:t>forest</w:t>
      </w:r>
      <w:r w:rsidR="00891027" w:rsidRPr="00753FA6">
        <w:rPr>
          <w:rFonts w:ascii="Times New Roman" w:hAnsi="Times New Roman" w:cs="Times New Roman"/>
        </w:rPr>
        <w:t xml:space="preserve"> </w:t>
      </w:r>
      <w:r w:rsidR="0064773B" w:rsidRPr="00753FA6">
        <w:rPr>
          <w:rFonts w:ascii="Times New Roman" w:hAnsi="Times New Roman" w:cs="Times New Roman"/>
        </w:rPr>
        <w:t>reserves,</w:t>
      </w:r>
      <w:r w:rsidR="00891027" w:rsidRPr="00753FA6">
        <w:rPr>
          <w:rFonts w:ascii="Times New Roman" w:hAnsi="Times New Roman" w:cs="Times New Roman"/>
        </w:rPr>
        <w:t xml:space="preserve"> </w:t>
      </w:r>
      <w:r w:rsidR="006E0F6B" w:rsidRPr="00753FA6">
        <w:rPr>
          <w:rFonts w:ascii="Times New Roman" w:hAnsi="Times New Roman" w:cs="Times New Roman"/>
        </w:rPr>
        <w:t>the</w:t>
      </w:r>
      <w:r w:rsidR="00891027" w:rsidRPr="00753FA6">
        <w:rPr>
          <w:rFonts w:ascii="Times New Roman" w:hAnsi="Times New Roman" w:cs="Times New Roman"/>
        </w:rPr>
        <w:t xml:space="preserve"> </w:t>
      </w:r>
      <w:r w:rsidR="0064773B" w:rsidRPr="00753FA6">
        <w:rPr>
          <w:rFonts w:ascii="Times New Roman" w:hAnsi="Times New Roman" w:cs="Times New Roman"/>
        </w:rPr>
        <w:t>mean</w:t>
      </w:r>
      <w:r w:rsidR="00891027" w:rsidRPr="00753FA6">
        <w:rPr>
          <w:rFonts w:ascii="Times New Roman" w:hAnsi="Times New Roman" w:cs="Times New Roman"/>
        </w:rPr>
        <w:t xml:space="preserve"> </w:t>
      </w:r>
      <w:r w:rsidR="0064773B" w:rsidRPr="00753FA6">
        <w:rPr>
          <w:rFonts w:ascii="Times New Roman" w:hAnsi="Times New Roman" w:cs="Times New Roman"/>
        </w:rPr>
        <w:t>proportion</w:t>
      </w:r>
      <w:r w:rsidR="00891027" w:rsidRPr="00753FA6">
        <w:rPr>
          <w:rFonts w:ascii="Times New Roman" w:hAnsi="Times New Roman" w:cs="Times New Roman"/>
        </w:rPr>
        <w:t xml:space="preserve"> </w:t>
      </w:r>
      <w:r w:rsidR="0064773B" w:rsidRPr="00753FA6">
        <w:rPr>
          <w:rFonts w:ascii="Times New Roman" w:hAnsi="Times New Roman" w:cs="Times New Roman"/>
        </w:rPr>
        <w:t>of</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64773B" w:rsidRPr="00753FA6">
        <w:rPr>
          <w:rFonts w:ascii="Times New Roman" w:hAnsi="Times New Roman" w:cs="Times New Roman"/>
        </w:rPr>
        <w:t>forest</w:t>
      </w:r>
      <w:r w:rsidR="00891027" w:rsidRPr="00753FA6">
        <w:rPr>
          <w:rFonts w:ascii="Times New Roman" w:hAnsi="Times New Roman" w:cs="Times New Roman"/>
        </w:rPr>
        <w:t xml:space="preserve"> </w:t>
      </w:r>
      <w:r w:rsidR="0064773B" w:rsidRPr="00753FA6">
        <w:rPr>
          <w:rFonts w:ascii="Times New Roman" w:hAnsi="Times New Roman" w:cs="Times New Roman"/>
        </w:rPr>
        <w:t>cover</w:t>
      </w:r>
      <w:r w:rsidR="00891027" w:rsidRPr="00753FA6">
        <w:rPr>
          <w:rFonts w:ascii="Times New Roman" w:hAnsi="Times New Roman" w:cs="Times New Roman"/>
        </w:rPr>
        <w:t xml:space="preserve"> </w:t>
      </w:r>
      <w:r w:rsidR="006E0F6B" w:rsidRPr="00753FA6">
        <w:rPr>
          <w:rFonts w:ascii="Times New Roman" w:hAnsi="Times New Roman" w:cs="Times New Roman"/>
        </w:rPr>
        <w:t>within</w:t>
      </w:r>
      <w:r w:rsidR="00891027" w:rsidRPr="00753FA6">
        <w:rPr>
          <w:rFonts w:ascii="Times New Roman" w:hAnsi="Times New Roman" w:cs="Times New Roman"/>
        </w:rPr>
        <w:t xml:space="preserve"> </w:t>
      </w:r>
      <w:r w:rsidR="00EB45B0" w:rsidRPr="00753FA6">
        <w:rPr>
          <w:rFonts w:ascii="Times New Roman" w:hAnsi="Times New Roman" w:cs="Times New Roman"/>
        </w:rPr>
        <w:t>100</w:t>
      </w:r>
      <w:r w:rsidR="00891027" w:rsidRPr="00753FA6">
        <w:rPr>
          <w:rFonts w:ascii="Times New Roman" w:hAnsi="Times New Roman" w:cs="Times New Roman"/>
        </w:rPr>
        <w:t xml:space="preserve"> </w:t>
      </w:r>
      <w:r w:rsidR="00EB45B0" w:rsidRPr="00753FA6">
        <w:rPr>
          <w:rFonts w:ascii="Times New Roman" w:hAnsi="Times New Roman" w:cs="Times New Roman"/>
        </w:rPr>
        <w:t>m</w:t>
      </w:r>
      <w:r w:rsidR="00891027" w:rsidRPr="00753FA6">
        <w:rPr>
          <w:rFonts w:ascii="Times New Roman" w:hAnsi="Times New Roman" w:cs="Times New Roman"/>
        </w:rPr>
        <w:t xml:space="preserve"> </w:t>
      </w:r>
      <w:r w:rsidR="00EB45B0" w:rsidRPr="00753FA6">
        <w:rPr>
          <w:rFonts w:ascii="Times New Roman" w:hAnsi="Times New Roman" w:cs="Times New Roman"/>
        </w:rPr>
        <w:t>around</w:t>
      </w:r>
      <w:r w:rsidR="00891027" w:rsidRPr="00753FA6">
        <w:rPr>
          <w:rFonts w:ascii="Times New Roman" w:hAnsi="Times New Roman" w:cs="Times New Roman"/>
        </w:rPr>
        <w:t xml:space="preserve"> </w:t>
      </w:r>
      <w:r w:rsidR="00EB45B0" w:rsidRPr="00BA151B">
        <w:rPr>
          <w:rFonts w:ascii="Times New Roman" w:hAnsi="Times New Roman" w:cs="Times New Roman"/>
          <w:highlight w:val="yellow"/>
        </w:rPr>
        <w:t>s</w:t>
      </w:r>
      <w:r w:rsidR="009E32A5" w:rsidRPr="00BA151B">
        <w:rPr>
          <w:rFonts w:ascii="Times New Roman" w:hAnsi="Times New Roman" w:cs="Times New Roman"/>
          <w:highlight w:val="yellow"/>
        </w:rPr>
        <w:t>ampling</w:t>
      </w:r>
      <w:r w:rsidR="00891027" w:rsidRPr="00BA151B">
        <w:rPr>
          <w:rFonts w:ascii="Times New Roman" w:hAnsi="Times New Roman" w:cs="Times New Roman"/>
          <w:highlight w:val="yellow"/>
        </w:rPr>
        <w:t xml:space="preserve"> </w:t>
      </w:r>
      <w:r w:rsidR="00EB45B0" w:rsidRPr="00BA151B">
        <w:rPr>
          <w:rFonts w:ascii="Times New Roman" w:hAnsi="Times New Roman" w:cs="Times New Roman"/>
          <w:highlight w:val="yellow"/>
        </w:rPr>
        <w:t>plots</w:t>
      </w:r>
      <w:r w:rsidR="00891027" w:rsidRPr="00753FA6">
        <w:rPr>
          <w:rFonts w:ascii="Times New Roman" w:hAnsi="Times New Roman" w:cs="Times New Roman"/>
        </w:rPr>
        <w:t xml:space="preserve"> </w:t>
      </w:r>
      <w:r w:rsidR="00EB45B0" w:rsidRPr="00753FA6">
        <w:rPr>
          <w:rFonts w:ascii="Times New Roman" w:hAnsi="Times New Roman" w:cs="Times New Roman"/>
        </w:rPr>
        <w:lastRenderedPageBreak/>
        <w:t>centre</w:t>
      </w:r>
      <w:r w:rsidR="00891027" w:rsidRPr="00753FA6">
        <w:rPr>
          <w:rFonts w:ascii="Times New Roman" w:hAnsi="Times New Roman" w:cs="Times New Roman"/>
        </w:rPr>
        <w:t xml:space="preserve"> </w:t>
      </w:r>
      <w:r w:rsidR="0064773B" w:rsidRPr="00753FA6">
        <w:rPr>
          <w:rFonts w:ascii="Times New Roman" w:hAnsi="Times New Roman" w:cs="Times New Roman"/>
        </w:rPr>
        <w:t>is</w:t>
      </w:r>
      <w:r w:rsidR="00891027" w:rsidRPr="00753FA6">
        <w:rPr>
          <w:rFonts w:ascii="Times New Roman" w:hAnsi="Times New Roman" w:cs="Times New Roman"/>
        </w:rPr>
        <w:t xml:space="preserve"> </w:t>
      </w:r>
      <w:r w:rsidR="0064773B" w:rsidRPr="00753FA6">
        <w:rPr>
          <w:rFonts w:ascii="Times New Roman" w:hAnsi="Times New Roman" w:cs="Times New Roman"/>
        </w:rPr>
        <w:t>84</w:t>
      </w:r>
      <w:r w:rsidR="00891027" w:rsidRPr="00753FA6">
        <w:rPr>
          <w:rFonts w:ascii="Times New Roman" w:hAnsi="Times New Roman" w:cs="Times New Roman"/>
        </w:rPr>
        <w:t xml:space="preserve"> </w:t>
      </w:r>
      <w:r w:rsidR="0064773B" w:rsidRPr="00753FA6">
        <w:rPr>
          <w:rFonts w:ascii="Times New Roman" w:hAnsi="Times New Roman" w:cs="Times New Roman"/>
        </w:rPr>
        <w:t>%</w:t>
      </w:r>
      <w:r w:rsidR="006A3CE7">
        <w:rPr>
          <w:rFonts w:ascii="Times New Roman" w:hAnsi="Times New Roman" w:cs="Times New Roman"/>
        </w:rPr>
        <w:t>, with</w:t>
      </w:r>
      <w:r w:rsidR="00891027" w:rsidRPr="00753FA6">
        <w:rPr>
          <w:rFonts w:ascii="Times New Roman" w:hAnsi="Times New Roman" w:cs="Times New Roman"/>
        </w:rPr>
        <w:t xml:space="preserve"> </w:t>
      </w:r>
      <w:r w:rsidR="006A3CE7">
        <w:rPr>
          <w:rFonts w:ascii="Times New Roman" w:hAnsi="Times New Roman" w:cs="Times New Roman"/>
        </w:rPr>
        <w:t>b</w:t>
      </w:r>
      <w:r w:rsidR="00776A02" w:rsidRPr="00753FA6">
        <w:rPr>
          <w:rFonts w:ascii="Times New Roman" w:hAnsi="Times New Roman" w:cs="Times New Roman"/>
        </w:rPr>
        <w:t>eech</w:t>
      </w:r>
      <w:r w:rsidR="00891027" w:rsidRPr="00753FA6">
        <w:rPr>
          <w:rFonts w:ascii="Times New Roman" w:hAnsi="Times New Roman" w:cs="Times New Roman"/>
        </w:rPr>
        <w:t xml:space="preserve"> </w:t>
      </w:r>
      <w:r w:rsidR="006A3CE7">
        <w:rPr>
          <w:rFonts w:ascii="Times New Roman" w:hAnsi="Times New Roman" w:cs="Times New Roman"/>
        </w:rPr>
        <w:t>the</w:t>
      </w:r>
      <w:r w:rsidR="00891027" w:rsidRPr="00753FA6">
        <w:rPr>
          <w:rFonts w:ascii="Times New Roman" w:hAnsi="Times New Roman" w:cs="Times New Roman"/>
        </w:rPr>
        <w:t xml:space="preserve"> </w:t>
      </w:r>
      <w:r w:rsidR="0064773B" w:rsidRPr="00753FA6">
        <w:rPr>
          <w:rFonts w:ascii="Times New Roman" w:hAnsi="Times New Roman" w:cs="Times New Roman"/>
        </w:rPr>
        <w:t>dominant</w:t>
      </w:r>
      <w:r w:rsidR="00891027" w:rsidRPr="00753FA6">
        <w:rPr>
          <w:rFonts w:ascii="Times New Roman" w:hAnsi="Times New Roman" w:cs="Times New Roman"/>
        </w:rPr>
        <w:t xml:space="preserve"> </w:t>
      </w:r>
      <w:r w:rsidR="0064773B" w:rsidRPr="00753FA6">
        <w:rPr>
          <w:rFonts w:ascii="Times New Roman" w:hAnsi="Times New Roman" w:cs="Times New Roman"/>
        </w:rPr>
        <w:t>tree</w:t>
      </w:r>
      <w:r w:rsidR="00891027" w:rsidRPr="00753FA6">
        <w:rPr>
          <w:rFonts w:ascii="Times New Roman" w:hAnsi="Times New Roman" w:cs="Times New Roman"/>
        </w:rPr>
        <w:t xml:space="preserve"> </w:t>
      </w:r>
      <w:r w:rsidR="0064773B" w:rsidRPr="00753FA6">
        <w:rPr>
          <w:rFonts w:ascii="Times New Roman" w:hAnsi="Times New Roman" w:cs="Times New Roman"/>
        </w:rPr>
        <w:t>species</w:t>
      </w:r>
      <w:r w:rsidR="00891027" w:rsidRPr="00753FA6">
        <w:rPr>
          <w:rFonts w:ascii="Times New Roman" w:hAnsi="Times New Roman" w:cs="Times New Roman"/>
        </w:rPr>
        <w:t xml:space="preserve"> </w:t>
      </w:r>
      <w:r w:rsidR="0064773B" w:rsidRPr="00753FA6">
        <w:rPr>
          <w:rFonts w:ascii="Times New Roman" w:hAnsi="Times New Roman" w:cs="Times New Roman"/>
        </w:rPr>
        <w:t>in</w:t>
      </w:r>
      <w:r w:rsidR="00891027" w:rsidRPr="00753FA6">
        <w:rPr>
          <w:rFonts w:ascii="Times New Roman" w:hAnsi="Times New Roman" w:cs="Times New Roman"/>
        </w:rPr>
        <w:t xml:space="preserve"> </w:t>
      </w:r>
      <w:r w:rsidR="0064773B" w:rsidRPr="00753FA6">
        <w:rPr>
          <w:rFonts w:ascii="Times New Roman" w:hAnsi="Times New Roman" w:cs="Times New Roman"/>
        </w:rPr>
        <w:t>most</w:t>
      </w:r>
      <w:r w:rsidR="00891027" w:rsidRPr="00753FA6">
        <w:rPr>
          <w:rFonts w:ascii="Times New Roman" w:hAnsi="Times New Roman" w:cs="Times New Roman"/>
        </w:rPr>
        <w:t xml:space="preserve"> </w:t>
      </w:r>
      <w:r w:rsidR="0064773B" w:rsidRPr="00753FA6">
        <w:rPr>
          <w:rFonts w:ascii="Times New Roman" w:hAnsi="Times New Roman" w:cs="Times New Roman"/>
        </w:rPr>
        <w:t>reserves.</w:t>
      </w:r>
      <w:r w:rsidR="00891027" w:rsidRPr="00753FA6">
        <w:rPr>
          <w:rFonts w:ascii="Times New Roman" w:hAnsi="Times New Roman" w:cs="Times New Roman"/>
        </w:rPr>
        <w:t xml:space="preserve"> </w:t>
      </w:r>
      <w:r w:rsidR="0064773B" w:rsidRPr="00753FA6">
        <w:rPr>
          <w:rFonts w:ascii="Times New Roman" w:hAnsi="Times New Roman" w:cs="Times New Roman"/>
        </w:rPr>
        <w:t>The</w:t>
      </w:r>
      <w:r w:rsidR="00891027" w:rsidRPr="00753FA6">
        <w:rPr>
          <w:rFonts w:ascii="Times New Roman" w:hAnsi="Times New Roman" w:cs="Times New Roman"/>
        </w:rPr>
        <w:t xml:space="preserve"> </w:t>
      </w:r>
      <w:r w:rsidR="0064773B" w:rsidRPr="00753FA6">
        <w:rPr>
          <w:rFonts w:ascii="Times New Roman" w:hAnsi="Times New Roman" w:cs="Times New Roman"/>
        </w:rPr>
        <w:t>weighted</w:t>
      </w:r>
      <w:r w:rsidR="00891027" w:rsidRPr="00753FA6">
        <w:rPr>
          <w:rFonts w:ascii="Times New Roman" w:hAnsi="Times New Roman" w:cs="Times New Roman"/>
        </w:rPr>
        <w:t xml:space="preserve"> </w:t>
      </w:r>
      <w:r w:rsidR="0064773B" w:rsidRPr="00753FA6">
        <w:rPr>
          <w:rFonts w:ascii="Times New Roman" w:hAnsi="Times New Roman" w:cs="Times New Roman"/>
        </w:rPr>
        <w:t>mean</w:t>
      </w:r>
      <w:r w:rsidR="00891027" w:rsidRPr="00753FA6">
        <w:rPr>
          <w:rFonts w:ascii="Times New Roman" w:hAnsi="Times New Roman" w:cs="Times New Roman"/>
        </w:rPr>
        <w:t xml:space="preserve"> </w:t>
      </w:r>
      <w:r w:rsidR="0064773B" w:rsidRPr="00753FA6">
        <w:rPr>
          <w:rFonts w:ascii="Times New Roman" w:hAnsi="Times New Roman" w:cs="Times New Roman"/>
        </w:rPr>
        <w:t>age</w:t>
      </w:r>
      <w:r w:rsidR="00891027" w:rsidRPr="00753FA6">
        <w:rPr>
          <w:rFonts w:ascii="Times New Roman" w:hAnsi="Times New Roman" w:cs="Times New Roman"/>
        </w:rPr>
        <w:t xml:space="preserve"> </w:t>
      </w:r>
      <w:r w:rsidR="0064773B" w:rsidRPr="00753FA6">
        <w:rPr>
          <w:rFonts w:ascii="Times New Roman" w:hAnsi="Times New Roman" w:cs="Times New Roman"/>
        </w:rPr>
        <w:t>(weighted</w:t>
      </w:r>
      <w:r w:rsidR="00891027" w:rsidRPr="00753FA6">
        <w:rPr>
          <w:rFonts w:ascii="Times New Roman" w:hAnsi="Times New Roman" w:cs="Times New Roman"/>
        </w:rPr>
        <w:t xml:space="preserve"> </w:t>
      </w:r>
      <w:r w:rsidR="0064773B" w:rsidRPr="00753FA6">
        <w:rPr>
          <w:rFonts w:ascii="Times New Roman" w:hAnsi="Times New Roman" w:cs="Times New Roman"/>
        </w:rPr>
        <w:t>by</w:t>
      </w:r>
      <w:r w:rsidR="00891027" w:rsidRPr="00753FA6">
        <w:rPr>
          <w:rFonts w:ascii="Times New Roman" w:hAnsi="Times New Roman" w:cs="Times New Roman"/>
        </w:rPr>
        <w:t xml:space="preserve"> </w:t>
      </w:r>
      <w:r w:rsidR="0064773B" w:rsidRPr="00753FA6">
        <w:rPr>
          <w:rFonts w:ascii="Times New Roman" w:hAnsi="Times New Roman" w:cs="Times New Roman"/>
        </w:rPr>
        <w:t>area</w:t>
      </w:r>
      <w:r w:rsidR="00891027" w:rsidRPr="00753FA6">
        <w:rPr>
          <w:rFonts w:ascii="Times New Roman" w:hAnsi="Times New Roman" w:cs="Times New Roman"/>
        </w:rPr>
        <w:t xml:space="preserve"> </w:t>
      </w:r>
      <w:r w:rsidR="0064773B" w:rsidRPr="00753FA6">
        <w:rPr>
          <w:rFonts w:ascii="Times New Roman" w:hAnsi="Times New Roman" w:cs="Times New Roman"/>
        </w:rPr>
        <w:t>of</w:t>
      </w:r>
      <w:r w:rsidR="00891027" w:rsidRPr="00753FA6">
        <w:rPr>
          <w:rFonts w:ascii="Times New Roman" w:hAnsi="Times New Roman" w:cs="Times New Roman"/>
        </w:rPr>
        <w:t xml:space="preserve"> </w:t>
      </w:r>
      <w:r w:rsidR="0064773B" w:rsidRPr="00753FA6">
        <w:rPr>
          <w:rFonts w:ascii="Times New Roman" w:hAnsi="Times New Roman" w:cs="Times New Roman"/>
        </w:rPr>
        <w:t>forest</w:t>
      </w:r>
      <w:r w:rsidR="00891027" w:rsidRPr="00753FA6">
        <w:rPr>
          <w:rFonts w:ascii="Times New Roman" w:hAnsi="Times New Roman" w:cs="Times New Roman"/>
        </w:rPr>
        <w:t xml:space="preserve"> </w:t>
      </w:r>
      <w:r w:rsidR="0064773B" w:rsidRPr="00753FA6">
        <w:rPr>
          <w:rFonts w:ascii="Times New Roman" w:hAnsi="Times New Roman" w:cs="Times New Roman"/>
        </w:rPr>
        <w:t>stand</w:t>
      </w:r>
      <w:r w:rsidR="00891027" w:rsidRPr="00753FA6">
        <w:rPr>
          <w:rFonts w:ascii="Times New Roman" w:hAnsi="Times New Roman" w:cs="Times New Roman"/>
        </w:rPr>
        <w:t xml:space="preserve"> </w:t>
      </w:r>
      <w:r w:rsidR="0064773B" w:rsidRPr="00753FA6">
        <w:rPr>
          <w:rFonts w:ascii="Times New Roman" w:hAnsi="Times New Roman" w:cs="Times New Roman"/>
        </w:rPr>
        <w:t>group)</w:t>
      </w:r>
      <w:r w:rsidR="00891027" w:rsidRPr="00753FA6">
        <w:rPr>
          <w:rFonts w:ascii="Times New Roman" w:hAnsi="Times New Roman" w:cs="Times New Roman"/>
        </w:rPr>
        <w:t xml:space="preserve"> </w:t>
      </w:r>
      <w:r w:rsidR="0064773B" w:rsidRPr="00753FA6">
        <w:rPr>
          <w:rFonts w:ascii="Times New Roman" w:hAnsi="Times New Roman" w:cs="Times New Roman"/>
        </w:rPr>
        <w:t>of</w:t>
      </w:r>
      <w:r w:rsidR="00891027" w:rsidRPr="00753FA6">
        <w:rPr>
          <w:rFonts w:ascii="Times New Roman" w:hAnsi="Times New Roman" w:cs="Times New Roman"/>
        </w:rPr>
        <w:t xml:space="preserve"> </w:t>
      </w:r>
      <w:r w:rsidR="0064773B" w:rsidRPr="00753FA6">
        <w:rPr>
          <w:rFonts w:ascii="Times New Roman" w:hAnsi="Times New Roman" w:cs="Times New Roman"/>
        </w:rPr>
        <w:t>forest</w:t>
      </w:r>
      <w:r w:rsidR="00891027" w:rsidRPr="00753FA6">
        <w:rPr>
          <w:rFonts w:ascii="Times New Roman" w:hAnsi="Times New Roman" w:cs="Times New Roman"/>
        </w:rPr>
        <w:t xml:space="preserve"> </w:t>
      </w:r>
      <w:r w:rsidR="0064773B" w:rsidRPr="00753FA6">
        <w:rPr>
          <w:rFonts w:ascii="Times New Roman" w:hAnsi="Times New Roman" w:cs="Times New Roman"/>
        </w:rPr>
        <w:t>rese</w:t>
      </w:r>
      <w:r w:rsidR="00471FE7" w:rsidRPr="00753FA6">
        <w:rPr>
          <w:rFonts w:ascii="Times New Roman" w:hAnsi="Times New Roman" w:cs="Times New Roman"/>
        </w:rPr>
        <w:t>rves</w:t>
      </w:r>
      <w:r w:rsidR="00891027" w:rsidRPr="00753FA6">
        <w:rPr>
          <w:rFonts w:ascii="Times New Roman" w:hAnsi="Times New Roman" w:cs="Times New Roman"/>
        </w:rPr>
        <w:t xml:space="preserve"> </w:t>
      </w:r>
      <w:r w:rsidR="00471FE7" w:rsidRPr="00753FA6">
        <w:rPr>
          <w:rFonts w:ascii="Times New Roman" w:hAnsi="Times New Roman" w:cs="Times New Roman"/>
        </w:rPr>
        <w:t>stand</w:t>
      </w:r>
      <w:r w:rsidR="00891027" w:rsidRPr="00753FA6">
        <w:rPr>
          <w:rFonts w:ascii="Times New Roman" w:hAnsi="Times New Roman" w:cs="Times New Roman"/>
        </w:rPr>
        <w:t xml:space="preserve"> </w:t>
      </w:r>
      <w:r w:rsidR="00471FE7" w:rsidRPr="00753FA6">
        <w:rPr>
          <w:rFonts w:ascii="Times New Roman" w:hAnsi="Times New Roman" w:cs="Times New Roman"/>
        </w:rPr>
        <w:t>groups</w:t>
      </w:r>
      <w:r w:rsidR="00891027" w:rsidRPr="00753FA6">
        <w:rPr>
          <w:rFonts w:ascii="Times New Roman" w:hAnsi="Times New Roman" w:cs="Times New Roman"/>
        </w:rPr>
        <w:t xml:space="preserve"> </w:t>
      </w:r>
      <w:r w:rsidR="00471FE7" w:rsidRPr="00753FA6">
        <w:rPr>
          <w:rFonts w:ascii="Times New Roman" w:hAnsi="Times New Roman" w:cs="Times New Roman"/>
        </w:rPr>
        <w:t>is</w:t>
      </w:r>
      <w:r w:rsidR="00891027" w:rsidRPr="00753FA6">
        <w:rPr>
          <w:rFonts w:ascii="Times New Roman" w:hAnsi="Times New Roman" w:cs="Times New Roman"/>
        </w:rPr>
        <w:t xml:space="preserve"> </w:t>
      </w:r>
      <w:r w:rsidR="00471FE7" w:rsidRPr="00753FA6">
        <w:rPr>
          <w:rFonts w:ascii="Times New Roman" w:hAnsi="Times New Roman" w:cs="Times New Roman"/>
        </w:rPr>
        <w:t>157</w:t>
      </w:r>
      <w:r w:rsidR="00891027" w:rsidRPr="00753FA6">
        <w:rPr>
          <w:rFonts w:ascii="Times New Roman" w:hAnsi="Times New Roman" w:cs="Times New Roman"/>
        </w:rPr>
        <w:t xml:space="preserve"> </w:t>
      </w:r>
      <w:r w:rsidR="00471FE7" w:rsidRPr="00753FA6">
        <w:rPr>
          <w:rFonts w:ascii="Times New Roman" w:hAnsi="Times New Roman" w:cs="Times New Roman"/>
        </w:rPr>
        <w:t>(SD</w:t>
      </w:r>
      <w:r w:rsidR="00891027" w:rsidRPr="00753FA6">
        <w:rPr>
          <w:rFonts w:ascii="Times New Roman" w:hAnsi="Times New Roman" w:cs="Times New Roman"/>
        </w:rPr>
        <w:t xml:space="preserve"> </w:t>
      </w:r>
      <w:r w:rsidR="00471FE7" w:rsidRPr="00753FA6">
        <w:rPr>
          <w:rFonts w:ascii="Times New Roman" w:hAnsi="Times New Roman" w:cs="Times New Roman"/>
        </w:rPr>
        <w:t>63.</w:t>
      </w:r>
      <w:r w:rsidR="0064773B" w:rsidRPr="00753FA6">
        <w:rPr>
          <w:rFonts w:ascii="Times New Roman" w:hAnsi="Times New Roman" w:cs="Times New Roman"/>
        </w:rPr>
        <w:t>6)</w:t>
      </w:r>
      <w:r w:rsidR="00891027" w:rsidRPr="00753FA6">
        <w:rPr>
          <w:rFonts w:ascii="Times New Roman" w:hAnsi="Times New Roman" w:cs="Times New Roman"/>
        </w:rPr>
        <w:t xml:space="preserve"> </w:t>
      </w:r>
      <w:r w:rsidR="006E0F6B" w:rsidRPr="00753FA6">
        <w:rPr>
          <w:rFonts w:ascii="Times New Roman" w:hAnsi="Times New Roman" w:cs="Times New Roman"/>
        </w:rPr>
        <w:t>years.</w:t>
      </w:r>
    </w:p>
    <w:p w14:paraId="71B41595" w14:textId="545C0AB1" w:rsidR="006E47C9" w:rsidRPr="00753FA6" w:rsidRDefault="006E47C9" w:rsidP="0091026F">
      <w:pPr>
        <w:pStyle w:val="Nadpis2"/>
        <w:jc w:val="both"/>
        <w:rPr>
          <w:rFonts w:cs="Times New Roman"/>
        </w:rPr>
      </w:pPr>
      <w:r w:rsidRPr="00753FA6">
        <w:rPr>
          <w:rFonts w:cs="Times New Roman"/>
        </w:rPr>
        <w:t>Bird</w:t>
      </w:r>
      <w:r w:rsidR="00891027" w:rsidRPr="00753FA6">
        <w:rPr>
          <w:rFonts w:cs="Times New Roman"/>
        </w:rPr>
        <w:t xml:space="preserve"> </w:t>
      </w:r>
      <w:r w:rsidRPr="00753FA6">
        <w:rPr>
          <w:rFonts w:cs="Times New Roman"/>
        </w:rPr>
        <w:t>survey</w:t>
      </w:r>
    </w:p>
    <w:p w14:paraId="1A10326B" w14:textId="26309F84" w:rsidR="006E47C9" w:rsidRPr="00753FA6" w:rsidRDefault="006E47C9" w:rsidP="0091026F">
      <w:pPr>
        <w:jc w:val="both"/>
        <w:rPr>
          <w:rFonts w:ascii="Times New Roman" w:hAnsi="Times New Roman" w:cs="Times New Roman"/>
        </w:rPr>
      </w:pP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surveys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00B36EDC" w:rsidRPr="005E513F">
        <w:rPr>
          <w:rFonts w:ascii="Times New Roman" w:hAnsi="Times New Roman" w:cs="Times New Roman"/>
          <w:highlight w:val="yellow"/>
        </w:rPr>
        <w:t>study</w:t>
      </w:r>
      <w:r w:rsidR="00891027" w:rsidRPr="005E513F">
        <w:rPr>
          <w:rFonts w:ascii="Times New Roman" w:hAnsi="Times New Roman" w:cs="Times New Roman"/>
          <w:highlight w:val="yellow"/>
        </w:rPr>
        <w:t xml:space="preserve"> </w:t>
      </w:r>
      <w:r w:rsidR="005E513F" w:rsidRPr="005E513F">
        <w:rPr>
          <w:rFonts w:ascii="Times New Roman" w:hAnsi="Times New Roman" w:cs="Times New Roman"/>
          <w:highlight w:val="yellow"/>
        </w:rPr>
        <w:t>site</w:t>
      </w:r>
      <w:r w:rsidR="00B36EDC" w:rsidRPr="005E513F">
        <w:rPr>
          <w:rFonts w:ascii="Times New Roman" w:hAnsi="Times New Roman" w:cs="Times New Roman"/>
          <w:highlight w:val="yellow"/>
        </w:rPr>
        <w:t>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carried</w:t>
      </w:r>
      <w:r w:rsidR="00891027" w:rsidRPr="00753FA6">
        <w:rPr>
          <w:rFonts w:ascii="Times New Roman" w:hAnsi="Times New Roman" w:cs="Times New Roman"/>
        </w:rPr>
        <w:t xml:space="preserve"> </w:t>
      </w:r>
      <w:r w:rsidRPr="00753FA6">
        <w:rPr>
          <w:rFonts w:ascii="Times New Roman" w:hAnsi="Times New Roman" w:cs="Times New Roman"/>
        </w:rPr>
        <w:t>out</w:t>
      </w:r>
      <w:r w:rsidR="00891027" w:rsidRPr="00753FA6">
        <w:rPr>
          <w:rFonts w:ascii="Times New Roman" w:hAnsi="Times New Roman" w:cs="Times New Roman"/>
        </w:rPr>
        <w:t xml:space="preserve"> </w:t>
      </w:r>
      <w:r w:rsidRPr="00753FA6">
        <w:rPr>
          <w:rFonts w:ascii="Times New Roman" w:hAnsi="Times New Roman" w:cs="Times New Roman"/>
        </w:rPr>
        <w:t>between</w:t>
      </w:r>
      <w:r w:rsidR="00891027" w:rsidRPr="00753FA6">
        <w:rPr>
          <w:rFonts w:ascii="Times New Roman" w:hAnsi="Times New Roman" w:cs="Times New Roman"/>
        </w:rPr>
        <w:t xml:space="preserve"> </w:t>
      </w:r>
      <w:r w:rsidRPr="00753FA6">
        <w:rPr>
          <w:rFonts w:ascii="Times New Roman" w:hAnsi="Times New Roman" w:cs="Times New Roman"/>
        </w:rPr>
        <w:t>2019</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2020</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point</w:t>
      </w:r>
      <w:r w:rsidR="00891027" w:rsidRPr="00753FA6">
        <w:rPr>
          <w:rFonts w:ascii="Times New Roman" w:hAnsi="Times New Roman" w:cs="Times New Roman"/>
        </w:rPr>
        <w:t xml:space="preserve"> </w:t>
      </w:r>
      <w:r w:rsidRPr="00753FA6">
        <w:rPr>
          <w:rFonts w:ascii="Times New Roman" w:hAnsi="Times New Roman" w:cs="Times New Roman"/>
        </w:rPr>
        <w:t>co</w:t>
      </w:r>
      <w:r w:rsidR="00E3368D" w:rsidRPr="00753FA6">
        <w:rPr>
          <w:rFonts w:ascii="Times New Roman" w:hAnsi="Times New Roman" w:cs="Times New Roman"/>
        </w:rPr>
        <w:t>unt</w:t>
      </w:r>
      <w:r w:rsidR="00891027" w:rsidRPr="00753FA6">
        <w:rPr>
          <w:rFonts w:ascii="Times New Roman" w:hAnsi="Times New Roman" w:cs="Times New Roman"/>
        </w:rPr>
        <w:t xml:space="preserve"> </w:t>
      </w:r>
      <w:r w:rsidR="00E3368D" w:rsidRPr="00753FA6">
        <w:rPr>
          <w:rFonts w:ascii="Times New Roman" w:hAnsi="Times New Roman" w:cs="Times New Roman"/>
        </w:rPr>
        <w:t>method</w:t>
      </w:r>
      <w:r w:rsidR="00891027" w:rsidRPr="00753FA6">
        <w:rPr>
          <w:rFonts w:ascii="Times New Roman" w:hAnsi="Times New Roman" w:cs="Times New Roman"/>
        </w:rPr>
        <w:t xml:space="preserve"> </w:t>
      </w:r>
      <w:r w:rsidR="00E3368D" w:rsidRPr="00753FA6">
        <w:rPr>
          <w:rFonts w:ascii="Times New Roman" w:hAnsi="Times New Roman" w:cs="Times New Roman"/>
        </w:rPr>
        <w:t>(Bibby</w:t>
      </w:r>
      <w:r w:rsidR="00891027" w:rsidRPr="00753FA6">
        <w:rPr>
          <w:rFonts w:ascii="Times New Roman" w:hAnsi="Times New Roman" w:cs="Times New Roman"/>
        </w:rPr>
        <w:t xml:space="preserve"> </w:t>
      </w:r>
      <w:r w:rsidR="00E3368D" w:rsidRPr="00753FA6">
        <w:rPr>
          <w:rFonts w:ascii="Times New Roman" w:hAnsi="Times New Roman" w:cs="Times New Roman"/>
        </w:rPr>
        <w:t>et</w:t>
      </w:r>
      <w:r w:rsidR="00891027" w:rsidRPr="00753FA6">
        <w:rPr>
          <w:rFonts w:ascii="Times New Roman" w:hAnsi="Times New Roman" w:cs="Times New Roman"/>
        </w:rPr>
        <w:t xml:space="preserve"> </w:t>
      </w:r>
      <w:r w:rsidR="00E3368D" w:rsidRPr="00753FA6">
        <w:rPr>
          <w:rFonts w:ascii="Times New Roman" w:hAnsi="Times New Roman" w:cs="Times New Roman"/>
        </w:rPr>
        <w:t>al.</w:t>
      </w:r>
      <w:r w:rsidR="00891027" w:rsidRPr="00753FA6">
        <w:rPr>
          <w:rFonts w:ascii="Times New Roman" w:hAnsi="Times New Roman" w:cs="Times New Roman"/>
        </w:rPr>
        <w:t xml:space="preserve"> </w:t>
      </w:r>
      <w:r w:rsidR="00E3368D" w:rsidRPr="00753FA6">
        <w:rPr>
          <w:rFonts w:ascii="Times New Roman" w:hAnsi="Times New Roman" w:cs="Times New Roman"/>
        </w:rPr>
        <w:t>2000)</w:t>
      </w:r>
      <w:r w:rsidR="00891027" w:rsidRPr="00753FA6">
        <w:rPr>
          <w:rFonts w:ascii="Times New Roman" w:hAnsi="Times New Roman" w:cs="Times New Roman"/>
        </w:rPr>
        <w:t xml:space="preserve"> </w:t>
      </w:r>
      <w:r w:rsidR="00A80C3E" w:rsidRPr="00753FA6">
        <w:rPr>
          <w:rFonts w:ascii="Times New Roman" w:hAnsi="Times New Roman" w:cs="Times New Roman"/>
        </w:rPr>
        <w:t>from</w:t>
      </w:r>
      <w:r w:rsidR="00891027" w:rsidRPr="00753FA6">
        <w:rPr>
          <w:rFonts w:ascii="Times New Roman" w:hAnsi="Times New Roman" w:cs="Times New Roman"/>
        </w:rPr>
        <w:t xml:space="preserve"> </w:t>
      </w:r>
      <w:r w:rsidR="00A80C3E" w:rsidRPr="00753FA6">
        <w:rPr>
          <w:rFonts w:ascii="Times New Roman" w:hAnsi="Times New Roman" w:cs="Times New Roman"/>
        </w:rPr>
        <w:t>the</w:t>
      </w:r>
      <w:r w:rsidR="00891027" w:rsidRPr="00753FA6">
        <w:rPr>
          <w:rFonts w:ascii="Times New Roman" w:hAnsi="Times New Roman" w:cs="Times New Roman"/>
        </w:rPr>
        <w:t xml:space="preserve"> </w:t>
      </w:r>
      <w:r w:rsidR="00F35461" w:rsidRPr="00753FA6">
        <w:rPr>
          <w:rFonts w:ascii="Times New Roman" w:hAnsi="Times New Roman" w:cs="Times New Roman"/>
        </w:rPr>
        <w:t>midpoint</w:t>
      </w:r>
      <w:r w:rsidR="00891027" w:rsidRPr="00753FA6">
        <w:rPr>
          <w:rFonts w:ascii="Times New Roman" w:hAnsi="Times New Roman" w:cs="Times New Roman"/>
        </w:rPr>
        <w:t xml:space="preserve"> </w:t>
      </w:r>
      <w:r w:rsidR="00A80C3E" w:rsidRPr="00753FA6">
        <w:rPr>
          <w:rFonts w:ascii="Times New Roman" w:hAnsi="Times New Roman" w:cs="Times New Roman"/>
        </w:rPr>
        <w:t>of</w:t>
      </w:r>
      <w:r w:rsidR="00891027" w:rsidRPr="00753FA6">
        <w:rPr>
          <w:rFonts w:ascii="Times New Roman" w:hAnsi="Times New Roman" w:cs="Times New Roman"/>
        </w:rPr>
        <w:t xml:space="preserve"> </w:t>
      </w:r>
      <w:r w:rsidR="00A80C3E" w:rsidRPr="00753FA6">
        <w:rPr>
          <w:rFonts w:ascii="Times New Roman" w:hAnsi="Times New Roman" w:cs="Times New Roman"/>
        </w:rPr>
        <w:t>each</w:t>
      </w:r>
      <w:r w:rsidR="00891027" w:rsidRPr="00753FA6">
        <w:rPr>
          <w:rFonts w:ascii="Times New Roman" w:hAnsi="Times New Roman" w:cs="Times New Roman"/>
        </w:rPr>
        <w:t xml:space="preserve"> </w:t>
      </w:r>
      <w:r w:rsidR="00DD0C1F" w:rsidRPr="00753FA6">
        <w:rPr>
          <w:rFonts w:ascii="Times New Roman" w:hAnsi="Times New Roman" w:cs="Times New Roman"/>
        </w:rPr>
        <w:t>sampling</w:t>
      </w:r>
      <w:r w:rsidR="00891027" w:rsidRPr="00753FA6">
        <w:rPr>
          <w:rFonts w:ascii="Times New Roman" w:hAnsi="Times New Roman" w:cs="Times New Roman"/>
        </w:rPr>
        <w:t xml:space="preserve"> </w:t>
      </w:r>
      <w:r w:rsidR="00DD0C1F" w:rsidRPr="00753FA6">
        <w:rPr>
          <w:rFonts w:ascii="Times New Roman" w:hAnsi="Times New Roman" w:cs="Times New Roman"/>
        </w:rPr>
        <w:t>plot</w:t>
      </w:r>
      <w:r w:rsidR="00891027" w:rsidRPr="00753FA6">
        <w:rPr>
          <w:rFonts w:ascii="Times New Roman" w:hAnsi="Times New Roman" w:cs="Times New Roman"/>
        </w:rPr>
        <w:t xml:space="preserve"> </w:t>
      </w:r>
      <w:r w:rsidR="00E3368D" w:rsidRPr="00753FA6">
        <w:rPr>
          <w:rFonts w:ascii="Times New Roman" w:hAnsi="Times New Roman" w:cs="Times New Roman"/>
        </w:rPr>
        <w:t>in</w:t>
      </w:r>
      <w:r w:rsidR="00891027" w:rsidRPr="00753FA6">
        <w:rPr>
          <w:rFonts w:ascii="Times New Roman" w:hAnsi="Times New Roman" w:cs="Times New Roman"/>
        </w:rPr>
        <w:t xml:space="preserve"> </w:t>
      </w:r>
      <w:r w:rsidR="00DD0C1F" w:rsidRPr="00753FA6">
        <w:rPr>
          <w:rFonts w:ascii="Times New Roman" w:hAnsi="Times New Roman" w:cs="Times New Roman"/>
        </w:rPr>
        <w:t>spruce</w:t>
      </w:r>
      <w:r w:rsidR="00DE2718">
        <w:rPr>
          <w:rFonts w:ascii="Times New Roman" w:hAnsi="Times New Roman" w:cs="Times New Roman"/>
        </w:rPr>
        <w:t>-</w:t>
      </w:r>
      <w:r w:rsidR="00DD0C1F" w:rsidRPr="00753FA6">
        <w:rPr>
          <w:rFonts w:ascii="Times New Roman" w:hAnsi="Times New Roman" w:cs="Times New Roman"/>
        </w:rPr>
        <w:t>dominated</w:t>
      </w:r>
      <w:r w:rsidR="00891027" w:rsidRPr="00753FA6">
        <w:rPr>
          <w:rFonts w:ascii="Times New Roman" w:hAnsi="Times New Roman" w:cs="Times New Roman"/>
        </w:rPr>
        <w:t xml:space="preserve"> </w:t>
      </w:r>
      <w:r w:rsidR="00E3368D" w:rsidRPr="00753FA6">
        <w:rPr>
          <w:rFonts w:ascii="Times New Roman" w:hAnsi="Times New Roman" w:cs="Times New Roman"/>
        </w:rPr>
        <w:t>production</w:t>
      </w:r>
      <w:r w:rsidR="00891027" w:rsidRPr="00753FA6">
        <w:rPr>
          <w:rFonts w:ascii="Times New Roman" w:hAnsi="Times New Roman" w:cs="Times New Roman"/>
        </w:rPr>
        <w:t xml:space="preserve"> </w:t>
      </w:r>
      <w:r w:rsidR="00E3368D" w:rsidRPr="00753FA6">
        <w:rPr>
          <w:rFonts w:ascii="Times New Roman" w:hAnsi="Times New Roman" w:cs="Times New Roman"/>
        </w:rPr>
        <w:t>forests</w:t>
      </w:r>
      <w:r w:rsidR="00891027" w:rsidRPr="00753FA6">
        <w:rPr>
          <w:rFonts w:ascii="Times New Roman" w:hAnsi="Times New Roman" w:cs="Times New Roman"/>
        </w:rPr>
        <w:t xml:space="preserve"> </w:t>
      </w:r>
      <w:r w:rsidR="00E3368D" w:rsidRPr="00753FA6">
        <w:rPr>
          <w:rFonts w:ascii="Times New Roman" w:hAnsi="Times New Roman" w:cs="Times New Roman"/>
        </w:rPr>
        <w:t>and</w:t>
      </w:r>
      <w:r w:rsidR="00891027" w:rsidRPr="00753FA6">
        <w:rPr>
          <w:rFonts w:ascii="Times New Roman" w:hAnsi="Times New Roman" w:cs="Times New Roman"/>
        </w:rPr>
        <w:t xml:space="preserve"> </w:t>
      </w:r>
      <w:r w:rsidR="00F35461" w:rsidRPr="00753FA6">
        <w:rPr>
          <w:rFonts w:ascii="Times New Roman" w:hAnsi="Times New Roman" w:cs="Times New Roman"/>
        </w:rPr>
        <w:t>midpoint</w:t>
      </w:r>
      <w:r w:rsidR="00891027" w:rsidRPr="00753FA6">
        <w:rPr>
          <w:rFonts w:ascii="Times New Roman" w:hAnsi="Times New Roman" w:cs="Times New Roman"/>
        </w:rPr>
        <w:t xml:space="preserve"> </w:t>
      </w:r>
      <w:r w:rsidR="00E3368D" w:rsidRPr="00753FA6">
        <w:rPr>
          <w:rFonts w:ascii="Times New Roman" w:hAnsi="Times New Roman" w:cs="Times New Roman"/>
        </w:rPr>
        <w:t>of</w:t>
      </w:r>
      <w:r w:rsidR="00891027" w:rsidRPr="00753FA6">
        <w:rPr>
          <w:rFonts w:ascii="Times New Roman" w:hAnsi="Times New Roman" w:cs="Times New Roman"/>
        </w:rPr>
        <w:t xml:space="preserve"> </w:t>
      </w:r>
      <w:r w:rsidR="00E3368D" w:rsidRPr="00753FA6">
        <w:rPr>
          <w:rFonts w:ascii="Times New Roman" w:hAnsi="Times New Roman" w:cs="Times New Roman"/>
        </w:rPr>
        <w:t>each</w:t>
      </w:r>
      <w:r w:rsidR="00891027" w:rsidRPr="00753FA6">
        <w:rPr>
          <w:rFonts w:ascii="Times New Roman" w:hAnsi="Times New Roman" w:cs="Times New Roman"/>
        </w:rPr>
        <w:t xml:space="preserve"> </w:t>
      </w:r>
      <w:r w:rsidR="00E3368D" w:rsidRPr="00753FA6">
        <w:rPr>
          <w:rFonts w:ascii="Times New Roman" w:hAnsi="Times New Roman" w:cs="Times New Roman"/>
        </w:rPr>
        <w:t>plot</w:t>
      </w:r>
      <w:r w:rsidR="00891027" w:rsidRPr="00753FA6">
        <w:rPr>
          <w:rFonts w:ascii="Times New Roman" w:hAnsi="Times New Roman" w:cs="Times New Roman"/>
        </w:rPr>
        <w:t xml:space="preserve"> </w:t>
      </w:r>
      <w:r w:rsidR="00E3368D" w:rsidRPr="00753FA6">
        <w:rPr>
          <w:rFonts w:ascii="Times New Roman" w:hAnsi="Times New Roman" w:cs="Times New Roman"/>
        </w:rPr>
        <w:t>in</w:t>
      </w:r>
      <w:r w:rsidR="00891027" w:rsidRPr="00753FA6">
        <w:rPr>
          <w:rFonts w:ascii="Times New Roman" w:hAnsi="Times New Roman" w:cs="Times New Roman"/>
        </w:rPr>
        <w:t xml:space="preserve"> </w:t>
      </w:r>
      <w:r w:rsidR="00273F3E" w:rsidRPr="00753FA6">
        <w:rPr>
          <w:rFonts w:ascii="Times New Roman" w:hAnsi="Times New Roman" w:cs="Times New Roman"/>
        </w:rPr>
        <w:t>control</w:t>
      </w:r>
      <w:r w:rsidR="00891027" w:rsidRPr="00753FA6">
        <w:rPr>
          <w:rFonts w:ascii="Times New Roman" w:hAnsi="Times New Roman" w:cs="Times New Roman"/>
        </w:rPr>
        <w:t xml:space="preserve"> </w:t>
      </w:r>
      <w:r w:rsidR="00E3368D" w:rsidRPr="00753FA6">
        <w:rPr>
          <w:rFonts w:ascii="Times New Roman" w:hAnsi="Times New Roman" w:cs="Times New Roman"/>
        </w:rPr>
        <w:t>forest</w:t>
      </w:r>
      <w:r w:rsidR="00891027" w:rsidRPr="00753FA6">
        <w:rPr>
          <w:rFonts w:ascii="Times New Roman" w:hAnsi="Times New Roman" w:cs="Times New Roman"/>
        </w:rPr>
        <w:t xml:space="preserve"> </w:t>
      </w:r>
      <w:r w:rsidR="00E3368D"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Each</w:t>
      </w:r>
      <w:r w:rsidR="00891027" w:rsidRPr="00753FA6">
        <w:rPr>
          <w:rFonts w:ascii="Times New Roman" w:hAnsi="Times New Roman" w:cs="Times New Roman"/>
        </w:rPr>
        <w:t xml:space="preserve"> </w:t>
      </w:r>
      <w:r w:rsidR="00F35461" w:rsidRPr="00753FA6">
        <w:rPr>
          <w:rFonts w:ascii="Times New Roman" w:hAnsi="Times New Roman" w:cs="Times New Roman"/>
        </w:rPr>
        <w:t>midpoint</w:t>
      </w:r>
      <w:r w:rsidR="00891027" w:rsidRPr="00753FA6">
        <w:rPr>
          <w:rFonts w:ascii="Times New Roman" w:hAnsi="Times New Roman" w:cs="Times New Roman"/>
        </w:rPr>
        <w:t xml:space="preserve"> </w:t>
      </w:r>
      <w:r w:rsidR="007A2FD1" w:rsidRPr="00753FA6">
        <w:rPr>
          <w:rFonts w:ascii="Times New Roman" w:hAnsi="Times New Roman" w:cs="Times New Roman"/>
        </w:rPr>
        <w:t>was</w:t>
      </w:r>
      <w:r w:rsidR="00891027" w:rsidRPr="00753FA6">
        <w:rPr>
          <w:rFonts w:ascii="Times New Roman" w:hAnsi="Times New Roman" w:cs="Times New Roman"/>
        </w:rPr>
        <w:t xml:space="preserve"> </w:t>
      </w:r>
      <w:r w:rsidR="007A2FD1" w:rsidRPr="00753FA6">
        <w:rPr>
          <w:rFonts w:ascii="Times New Roman" w:hAnsi="Times New Roman" w:cs="Times New Roman"/>
        </w:rPr>
        <w:t>surveyed</w:t>
      </w:r>
      <w:r w:rsidR="00891027" w:rsidRPr="00753FA6">
        <w:rPr>
          <w:rFonts w:ascii="Times New Roman" w:hAnsi="Times New Roman" w:cs="Times New Roman"/>
        </w:rPr>
        <w:t xml:space="preserve"> </w:t>
      </w:r>
      <w:r w:rsidR="007A2FD1" w:rsidRPr="00753FA6">
        <w:rPr>
          <w:rFonts w:ascii="Times New Roman" w:hAnsi="Times New Roman" w:cs="Times New Roman"/>
        </w:rPr>
        <w:t>twice</w:t>
      </w:r>
      <w:r w:rsidR="00891027" w:rsidRPr="00753FA6">
        <w:rPr>
          <w:rFonts w:ascii="Times New Roman" w:hAnsi="Times New Roman" w:cs="Times New Roman"/>
        </w:rPr>
        <w:t xml:space="preserve"> </w:t>
      </w:r>
      <w:r w:rsidR="007A2FD1"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same</w:t>
      </w:r>
      <w:r w:rsidR="00891027" w:rsidRPr="00753FA6">
        <w:rPr>
          <w:rFonts w:ascii="Times New Roman" w:hAnsi="Times New Roman" w:cs="Times New Roman"/>
        </w:rPr>
        <w:t xml:space="preserve"> </w:t>
      </w:r>
      <w:r w:rsidRPr="00753FA6">
        <w:rPr>
          <w:rFonts w:ascii="Times New Roman" w:hAnsi="Times New Roman" w:cs="Times New Roman"/>
        </w:rPr>
        <w:t>year,</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April-May</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early</w:t>
      </w:r>
      <w:r w:rsidR="00891027" w:rsidRPr="00753FA6">
        <w:rPr>
          <w:rFonts w:ascii="Times New Roman" w:hAnsi="Times New Roman" w:cs="Times New Roman"/>
        </w:rPr>
        <w:t xml:space="preserve"> </w:t>
      </w:r>
      <w:r w:rsidRPr="00753FA6">
        <w:rPr>
          <w:rFonts w:ascii="Times New Roman" w:hAnsi="Times New Roman" w:cs="Times New Roman"/>
        </w:rPr>
        <w:t>nesters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May-June</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late</w:t>
      </w:r>
      <w:r w:rsidR="00891027" w:rsidRPr="00753FA6">
        <w:rPr>
          <w:rFonts w:ascii="Times New Roman" w:hAnsi="Times New Roman" w:cs="Times New Roman"/>
        </w:rPr>
        <w:t xml:space="preserve"> </w:t>
      </w:r>
      <w:r w:rsidRPr="00753FA6">
        <w:rPr>
          <w:rFonts w:ascii="Times New Roman" w:hAnsi="Times New Roman" w:cs="Times New Roman"/>
        </w:rPr>
        <w:t>nesters</w:t>
      </w:r>
      <w:r w:rsidR="00891027" w:rsidRPr="00753FA6">
        <w:rPr>
          <w:rFonts w:ascii="Times New Roman" w:hAnsi="Times New Roman" w:cs="Times New Roman"/>
        </w:rPr>
        <w:t xml:space="preserve"> </w:t>
      </w:r>
      <w:r w:rsidRPr="00753FA6">
        <w:rPr>
          <w:rFonts w:ascii="Times New Roman" w:hAnsi="Times New Roman" w:cs="Times New Roman"/>
        </w:rPr>
        <w:t>(Bouvet</w:t>
      </w:r>
      <w:r w:rsidR="00891027" w:rsidRPr="00753FA6">
        <w:rPr>
          <w:rFonts w:ascii="Times New Roman" w:hAnsi="Times New Roman" w:cs="Times New Roman"/>
        </w:rPr>
        <w:t xml:space="preserve"> </w:t>
      </w:r>
      <w:r w:rsidRPr="00753FA6">
        <w:rPr>
          <w:rFonts w:ascii="Times New Roman" w:hAnsi="Times New Roman" w:cs="Times New Roman"/>
        </w:rPr>
        <w:t>et</w:t>
      </w:r>
      <w:r w:rsidR="00891027" w:rsidRPr="00753FA6">
        <w:rPr>
          <w:rFonts w:ascii="Times New Roman" w:hAnsi="Times New Roman" w:cs="Times New Roman"/>
        </w:rPr>
        <w:t xml:space="preserve"> </w:t>
      </w:r>
      <w:r w:rsidRPr="00753FA6">
        <w:rPr>
          <w:rFonts w:ascii="Times New Roman" w:hAnsi="Times New Roman" w:cs="Times New Roman"/>
        </w:rPr>
        <w:t>al.</w:t>
      </w:r>
      <w:r w:rsidR="00891027" w:rsidRPr="00753FA6">
        <w:rPr>
          <w:rFonts w:ascii="Times New Roman" w:hAnsi="Times New Roman" w:cs="Times New Roman"/>
        </w:rPr>
        <w:t xml:space="preserve"> </w:t>
      </w:r>
      <w:r w:rsidRPr="00753FA6">
        <w:rPr>
          <w:rFonts w:ascii="Times New Roman" w:hAnsi="Times New Roman" w:cs="Times New Roman"/>
        </w:rPr>
        <w:t>2016)</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interval</w:t>
      </w:r>
      <w:r w:rsidR="00891027" w:rsidRPr="00753FA6">
        <w:rPr>
          <w:rFonts w:ascii="Times New Roman" w:hAnsi="Times New Roman" w:cs="Times New Roman"/>
        </w:rPr>
        <w:t xml:space="preserve"> </w:t>
      </w:r>
      <w:r w:rsidRPr="00753FA6">
        <w:rPr>
          <w:rFonts w:ascii="Times New Roman" w:hAnsi="Times New Roman" w:cs="Times New Roman"/>
        </w:rPr>
        <w:t>between</w:t>
      </w:r>
      <w:r w:rsidR="00891027" w:rsidRPr="00753FA6">
        <w:rPr>
          <w:rFonts w:ascii="Times New Roman" w:hAnsi="Times New Roman" w:cs="Times New Roman"/>
        </w:rPr>
        <w:t xml:space="preserve"> </w:t>
      </w:r>
      <w:r w:rsidRPr="00753FA6">
        <w:rPr>
          <w:rFonts w:ascii="Times New Roman" w:hAnsi="Times New Roman" w:cs="Times New Roman"/>
        </w:rPr>
        <w:t>consecutive</w:t>
      </w:r>
      <w:r w:rsidR="00891027" w:rsidRPr="00753FA6">
        <w:rPr>
          <w:rFonts w:ascii="Times New Roman" w:hAnsi="Times New Roman" w:cs="Times New Roman"/>
        </w:rPr>
        <w:t xml:space="preserve"> </w:t>
      </w:r>
      <w:r w:rsidRPr="00753FA6">
        <w:rPr>
          <w:rFonts w:ascii="Times New Roman" w:hAnsi="Times New Roman" w:cs="Times New Roman"/>
        </w:rPr>
        <w:t>visits</w:t>
      </w:r>
      <w:r w:rsidR="00891027" w:rsidRPr="00753FA6">
        <w:rPr>
          <w:rFonts w:ascii="Times New Roman" w:hAnsi="Times New Roman" w:cs="Times New Roman"/>
        </w:rPr>
        <w:t xml:space="preserve"> </w:t>
      </w:r>
      <w:r w:rsidRPr="00753FA6">
        <w:rPr>
          <w:rFonts w:ascii="Times New Roman" w:hAnsi="Times New Roman" w:cs="Times New Roman"/>
        </w:rPr>
        <w:t>exceeded</w:t>
      </w:r>
      <w:r w:rsidR="00891027" w:rsidRPr="00753FA6">
        <w:rPr>
          <w:rFonts w:ascii="Times New Roman" w:hAnsi="Times New Roman" w:cs="Times New Roman"/>
        </w:rPr>
        <w:t xml:space="preserve"> </w:t>
      </w:r>
      <w:r w:rsidRPr="00753FA6">
        <w:rPr>
          <w:rFonts w:ascii="Times New Roman" w:hAnsi="Times New Roman" w:cs="Times New Roman"/>
        </w:rPr>
        <w:t>two</w:t>
      </w:r>
      <w:r w:rsidR="00891027" w:rsidRPr="00753FA6">
        <w:rPr>
          <w:rFonts w:ascii="Times New Roman" w:hAnsi="Times New Roman" w:cs="Times New Roman"/>
        </w:rPr>
        <w:t xml:space="preserve"> </w:t>
      </w:r>
      <w:r w:rsidRPr="00753FA6">
        <w:rPr>
          <w:rFonts w:ascii="Times New Roman" w:hAnsi="Times New Roman" w:cs="Times New Roman"/>
        </w:rPr>
        <w:t>weeks.</w:t>
      </w:r>
      <w:r w:rsidR="00891027" w:rsidRPr="00753FA6">
        <w:rPr>
          <w:rFonts w:ascii="Times New Roman" w:hAnsi="Times New Roman" w:cs="Times New Roman"/>
        </w:rPr>
        <w:t xml:space="preserve"> </w:t>
      </w:r>
      <w:r w:rsidRPr="00753FA6">
        <w:rPr>
          <w:rFonts w:ascii="Times New Roman" w:hAnsi="Times New Roman" w:cs="Times New Roman"/>
        </w:rPr>
        <w:t>Surveys</w:t>
      </w:r>
      <w:r w:rsidR="005C6116">
        <w:rPr>
          <w:rFonts w:ascii="Times New Roman" w:hAnsi="Times New Roman" w:cs="Times New Roman"/>
        </w:rPr>
        <w:t xml:space="preserve"> </w:t>
      </w:r>
      <w:r w:rsidR="00AA2A39" w:rsidRPr="00AA2A39">
        <w:rPr>
          <w:rFonts w:ascii="Times New Roman" w:hAnsi="Times New Roman" w:cs="Times New Roman"/>
          <w:highlight w:val="yellow"/>
        </w:rPr>
        <w:t>were conducted</w:t>
      </w:r>
      <w:r w:rsidR="00AA2A39">
        <w:rPr>
          <w:rFonts w:ascii="Times New Roman" w:hAnsi="Times New Roman" w:cs="Times New Roman"/>
        </w:rPr>
        <w:t xml:space="preserve"> </w:t>
      </w:r>
      <w:r w:rsidR="005C6116">
        <w:rPr>
          <w:rFonts w:ascii="Times New Roman" w:hAnsi="Times New Roman" w:cs="Times New Roman"/>
        </w:rPr>
        <w:t>within 4 hours of sunrise</w:t>
      </w:r>
      <w:r w:rsidR="00891027" w:rsidRPr="00753FA6">
        <w:rPr>
          <w:rFonts w:ascii="Times New Roman" w:hAnsi="Times New Roman" w:cs="Times New Roman"/>
        </w:rPr>
        <w:t xml:space="preserve"> </w:t>
      </w:r>
      <w:r w:rsidR="006A3CE7">
        <w:rPr>
          <w:rFonts w:ascii="Times New Roman" w:hAnsi="Times New Roman" w:cs="Times New Roman"/>
        </w:rPr>
        <w:t xml:space="preserve">and were </w:t>
      </w:r>
      <w:r w:rsidRPr="00753FA6">
        <w:rPr>
          <w:rFonts w:ascii="Times New Roman" w:hAnsi="Times New Roman" w:cs="Times New Roman"/>
        </w:rPr>
        <w:t>restricted</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good</w:t>
      </w:r>
      <w:r w:rsidR="00891027" w:rsidRPr="00753FA6">
        <w:rPr>
          <w:rFonts w:ascii="Times New Roman" w:hAnsi="Times New Roman" w:cs="Times New Roman"/>
        </w:rPr>
        <w:t xml:space="preserve"> </w:t>
      </w:r>
      <w:r w:rsidRPr="00753FA6">
        <w:rPr>
          <w:rFonts w:ascii="Times New Roman" w:hAnsi="Times New Roman" w:cs="Times New Roman"/>
        </w:rPr>
        <w:t>weather</w:t>
      </w:r>
      <w:r w:rsidR="00891027" w:rsidRPr="00753FA6">
        <w:rPr>
          <w:rFonts w:ascii="Times New Roman" w:hAnsi="Times New Roman" w:cs="Times New Roman"/>
        </w:rPr>
        <w:t xml:space="preserve"> </w:t>
      </w:r>
      <w:r w:rsidRPr="00753FA6">
        <w:rPr>
          <w:rFonts w:ascii="Times New Roman" w:hAnsi="Times New Roman" w:cs="Times New Roman"/>
        </w:rPr>
        <w:t>conditions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5F0C6E" w:rsidRPr="00753FA6">
        <w:rPr>
          <w:rFonts w:ascii="Times New Roman" w:hAnsi="Times New Roman" w:cs="Times New Roman"/>
        </w:rPr>
        <w:instrText>ADDIN CSL_CITATION {"citationItems":[{"id":"ITEM-1","itemData":{"DOI":"10.1016/j.foreco.2014.02.004","ISSN":"03781127","abstract":"Habitat fragmentation is a major driver of species loss. Here we test the hypotheses that high tree diversity in a large deciduous forest enhances bird diversity and nest survival. We further expect that forest edges support higher bird diversity when different habitat types adjoin, whereas nest predation is not higher, because the large forest area mitigates potential edge effects. We studied how edge-centre differences and tree diversity (beech-dominated vs. tree-species rich) affect the bird community and survival rates of ground breeding birds' nests based on an artificial nest predation experiment in the Hainich National Park, Germany. We surveyed birds three times during the breeding season. We selected six forest stands with low tree diversity (i.e. dominated by beech) and six with high tree diversity (i.e. tree-species rich). Each forest stand contained four bird survey plots (plot 1: 0-30. m, plot 2: 60-90. m, plot 3: 120-150. m and plot 4: 180-210. m distant from edge; altogether 48 bird survey plots). Additionally each plot corner contained one artificial ground nest baited with one Blue-breasted Quail egg and one plasticine egg for eight days of exposure in the middle of the breeding season. Bird abundance and diversity were higher in the first 30. m of the forest. Bird diversity, including ground breeding birds, was also enhanced by higher percentages of bushes, which can provide enhanced food supply, perches as well as sheltering. Nest predation showed no edge effect, supporting the idea that small area of forest fragments causes more important negative effects than the edge in large forest remnants. Predation rates were higher in tree-species rich stands compared to beech-dominated stands, probably due to greater diversity and density of mammalian predators. Edge effects shaped the bird community composition and positively affected abundances of tree and shrub breeding birds, but did not affect ground breeders and the nest predation of ground nests. Shrub breeders accumulating in forest edges might, however, suffer more from nest predation in forest fragments. In conclusion, bird diversity and avian egg predation were affected by both forest edges and tree diversity in surprisingly different ways. © 2014 Elsevier B.V.","author":[{"dropping-particle":"","family":"Batáry","given":"Péter","non-dropping-particle":"","parse-names":false,"suffix":""},{"dropping-particle":"","family":"Fronczek","given":"Stefanie","non-dropping-particle":"","parse-names":false,"suffix":""},{"dropping-particle":"","family":"Normann","given":"Claudia","non-dropping-particle":"","parse-names":false,"suffix":""},{"dropping-particle":"","family":"Scherber","given":"Christoph","non-dropping-particle":"","parse-names":false,"suffix":""},{"dropping-particle":"","family":"Tscharntke","given":"Teja","non-dropping-particle":"","parse-names":false,"suffix":""}],"container-title":"Forest Ecology and Management","id":"ITEM-1","issued":{"date-parts":[["2014"]]},"page":"44-50","title":"How do edge effect and tree species diversity change bird diversity and avian nest survival in Germany's largest deciduous forest?","type":"article-journal","volume":"319"},"uris":["http://www.mendeley.com/documents/?uuid=2e093e73-9aa8-4f46-92d4-b4e130e92f74"]},{"id":"ITEM-2","itemData":{"author":[{"dropping-particle":"","family":"Bibby","given":"Colin J.","non-dropping-particle":"","parse-names":false,"suffix":""},{"dropping-particle":"","family":"Burgess","given":"Neil D.","non-dropping-particle":"","parse-names":false,"suffix":""},{"dropping-particle":"","family":"Hill","given":"David A.","non-dropping-particle":"","parse-names":false,"suffix":""},{"dropping-particle":"","family":"Mustoe","given":"Simon H.","non-dropping-particle":"","parse-names":false,"suffix":""}],"edition":"2.","id":"ITEM-2","issued":{"date-parts":[["2000"]]},"title":"Bird Census Techniques","type":"book"},"uris":["http://www.mendeley.com/documents/?uuid=f2291929-83b1-47ba-ab58-5e79a4f59b51"]}],"mendeley":{"formattedCitation":"(Batáry et al., 2014; Bibby et al., 2000)","plainTextFormattedCitation":"(Batáry et al., 2014; Bibby et al., 2000)","previouslyFormattedCitation":"(Batáry et al., 2014; Bibby et al., 2000)"},"properties":{"noteIndex":0},"schema":"https://github.com/citation-style-language/schema/raw/master/csl-citation.json"}</w:instrText>
      </w:r>
      <w:r w:rsidRPr="00753FA6">
        <w:rPr>
          <w:rFonts w:ascii="Times New Roman" w:hAnsi="Times New Roman" w:cs="Times New Roman"/>
        </w:rPr>
        <w:fldChar w:fldCharType="separate"/>
      </w:r>
      <w:r w:rsidR="00687199" w:rsidRPr="00753FA6">
        <w:rPr>
          <w:rFonts w:ascii="Times New Roman" w:hAnsi="Times New Roman" w:cs="Times New Roman"/>
          <w:noProof/>
        </w:rPr>
        <w:t>(Batáry</w:t>
      </w:r>
      <w:r w:rsidR="00891027" w:rsidRPr="00753FA6">
        <w:rPr>
          <w:rFonts w:ascii="Times New Roman" w:hAnsi="Times New Roman" w:cs="Times New Roman"/>
          <w:noProof/>
        </w:rPr>
        <w:t xml:space="preserve"> </w:t>
      </w:r>
      <w:r w:rsidR="00687199"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687199"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687199" w:rsidRPr="00753FA6">
        <w:rPr>
          <w:rFonts w:ascii="Times New Roman" w:hAnsi="Times New Roman" w:cs="Times New Roman"/>
          <w:noProof/>
        </w:rPr>
        <w:t>2014;</w:t>
      </w:r>
      <w:r w:rsidR="00891027" w:rsidRPr="00753FA6">
        <w:rPr>
          <w:rFonts w:ascii="Times New Roman" w:hAnsi="Times New Roman" w:cs="Times New Roman"/>
          <w:noProof/>
        </w:rPr>
        <w:t xml:space="preserve"> </w:t>
      </w:r>
      <w:r w:rsidR="00687199" w:rsidRPr="00753FA6">
        <w:rPr>
          <w:rFonts w:ascii="Times New Roman" w:hAnsi="Times New Roman" w:cs="Times New Roman"/>
          <w:noProof/>
        </w:rPr>
        <w:t>Bibby</w:t>
      </w:r>
      <w:r w:rsidR="00891027" w:rsidRPr="00753FA6">
        <w:rPr>
          <w:rFonts w:ascii="Times New Roman" w:hAnsi="Times New Roman" w:cs="Times New Roman"/>
          <w:noProof/>
        </w:rPr>
        <w:t xml:space="preserve"> </w:t>
      </w:r>
      <w:r w:rsidR="00687199"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687199"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687199" w:rsidRPr="00753FA6">
        <w:rPr>
          <w:rFonts w:ascii="Times New Roman" w:hAnsi="Times New Roman" w:cs="Times New Roman"/>
          <w:noProof/>
        </w:rPr>
        <w:t>2000)</w:t>
      </w:r>
      <w:r w:rsidRPr="00753FA6">
        <w:rPr>
          <w:rFonts w:ascii="Times New Roman" w:hAnsi="Times New Roman" w:cs="Times New Roman"/>
        </w:rPr>
        <w:fldChar w:fldCharType="end"/>
      </w:r>
      <w:r w:rsidR="00BA151B">
        <w:rPr>
          <w:rFonts w:ascii="Times New Roman" w:hAnsi="Times New Roman" w:cs="Times New Roman"/>
        </w:rPr>
        <w:t xml:space="preserve">. </w:t>
      </w:r>
      <w:r w:rsidR="00BA151B" w:rsidRPr="00753FA6">
        <w:rPr>
          <w:rFonts w:ascii="Times New Roman" w:hAnsi="Times New Roman" w:cs="Times New Roman"/>
        </w:rPr>
        <w:t>All bird counts were performed by the same person.</w:t>
      </w:r>
      <w:r w:rsidR="00891027" w:rsidRPr="00753FA6">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Pr="00753FA6">
        <w:rPr>
          <w:rFonts w:ascii="Times New Roman" w:hAnsi="Times New Roman" w:cs="Times New Roman"/>
        </w:rPr>
        <w:t>individuals</w:t>
      </w:r>
      <w:r w:rsidR="00891027" w:rsidRPr="00753FA6">
        <w:rPr>
          <w:rFonts w:ascii="Times New Roman" w:hAnsi="Times New Roman" w:cs="Times New Roman"/>
        </w:rPr>
        <w:t xml:space="preserve"> </w:t>
      </w:r>
      <w:r w:rsidRPr="00753FA6">
        <w:rPr>
          <w:rFonts w:ascii="Times New Roman" w:hAnsi="Times New Roman" w:cs="Times New Roman"/>
        </w:rPr>
        <w:t>heard</w:t>
      </w:r>
      <w:r w:rsidR="00891027" w:rsidRPr="00753FA6">
        <w:rPr>
          <w:rFonts w:ascii="Times New Roman" w:hAnsi="Times New Roman" w:cs="Times New Roman"/>
        </w:rPr>
        <w:t xml:space="preserve"> </w:t>
      </w:r>
      <w:r w:rsidRPr="00753FA6">
        <w:rPr>
          <w:rFonts w:ascii="Times New Roman" w:hAnsi="Times New Roman" w:cs="Times New Roman"/>
        </w:rPr>
        <w:t>or</w:t>
      </w:r>
      <w:r w:rsidR="00891027" w:rsidRPr="00753FA6">
        <w:rPr>
          <w:rFonts w:ascii="Times New Roman" w:hAnsi="Times New Roman" w:cs="Times New Roman"/>
        </w:rPr>
        <w:t xml:space="preserve"> </w:t>
      </w:r>
      <w:r w:rsidRPr="00753FA6">
        <w:rPr>
          <w:rFonts w:ascii="Times New Roman" w:hAnsi="Times New Roman" w:cs="Times New Roman"/>
        </w:rPr>
        <w:t>seen</w:t>
      </w:r>
      <w:r w:rsidR="00891027" w:rsidRPr="00753FA6">
        <w:rPr>
          <w:rFonts w:ascii="Times New Roman" w:hAnsi="Times New Roman" w:cs="Times New Roman"/>
        </w:rPr>
        <w:t xml:space="preserve"> </w:t>
      </w:r>
      <w:r w:rsidRPr="00753FA6">
        <w:rPr>
          <w:rFonts w:ascii="Times New Roman" w:hAnsi="Times New Roman" w:cs="Times New Roman"/>
        </w:rPr>
        <w:t>within</w:t>
      </w:r>
      <w:r w:rsidR="00891027" w:rsidRPr="00753FA6">
        <w:rPr>
          <w:rFonts w:ascii="Times New Roman" w:hAnsi="Times New Roman" w:cs="Times New Roman"/>
        </w:rPr>
        <w:t xml:space="preserve"> </w:t>
      </w:r>
      <w:r w:rsidRPr="00753FA6">
        <w:rPr>
          <w:rFonts w:ascii="Times New Roman" w:hAnsi="Times New Roman" w:cs="Times New Roman"/>
        </w:rPr>
        <w:t>50</w:t>
      </w:r>
      <w:r w:rsidR="00891027" w:rsidRPr="00753FA6">
        <w:rPr>
          <w:rFonts w:ascii="Times New Roman" w:hAnsi="Times New Roman" w:cs="Times New Roman"/>
        </w:rPr>
        <w:t xml:space="preserve"> </w:t>
      </w:r>
      <w:r w:rsidRPr="00753FA6">
        <w:rPr>
          <w:rFonts w:ascii="Times New Roman" w:hAnsi="Times New Roman" w:cs="Times New Roman"/>
        </w:rPr>
        <w:t>m</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00F35461" w:rsidRPr="00753FA6">
        <w:rPr>
          <w:rFonts w:ascii="Times New Roman" w:hAnsi="Times New Roman" w:cs="Times New Roman"/>
        </w:rPr>
        <w:t>mid</w:t>
      </w:r>
      <w:r w:rsidRPr="00753FA6">
        <w:rPr>
          <w:rFonts w:ascii="Times New Roman" w:hAnsi="Times New Roman" w:cs="Times New Roman"/>
        </w:rPr>
        <w:t>point</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record</w:t>
      </w:r>
      <w:r w:rsidR="002F5D3B" w:rsidRPr="00753FA6">
        <w:rPr>
          <w:rFonts w:ascii="Times New Roman" w:hAnsi="Times New Roman" w:cs="Times New Roman"/>
        </w:rPr>
        <w:t>ed.</w:t>
      </w:r>
      <w:r w:rsidR="00891027" w:rsidRPr="00753FA6">
        <w:rPr>
          <w:rFonts w:ascii="Times New Roman" w:hAnsi="Times New Roman" w:cs="Times New Roman"/>
        </w:rPr>
        <w:t xml:space="preserve"> </w:t>
      </w:r>
      <w:r w:rsidR="002F5D3B" w:rsidRPr="00753FA6">
        <w:rPr>
          <w:rFonts w:ascii="Times New Roman" w:hAnsi="Times New Roman" w:cs="Times New Roman"/>
        </w:rPr>
        <w:t>Owls</w:t>
      </w:r>
      <w:r w:rsidR="00891027" w:rsidRPr="00753FA6">
        <w:rPr>
          <w:rFonts w:ascii="Times New Roman" w:hAnsi="Times New Roman" w:cs="Times New Roman"/>
        </w:rPr>
        <w:t xml:space="preserve"> </w:t>
      </w:r>
      <w:r w:rsidR="002F5D3B" w:rsidRPr="00753FA6">
        <w:rPr>
          <w:rFonts w:ascii="Times New Roman" w:hAnsi="Times New Roman" w:cs="Times New Roman"/>
        </w:rPr>
        <w:t>and</w:t>
      </w:r>
      <w:r w:rsidR="00891027" w:rsidRPr="00753FA6">
        <w:rPr>
          <w:rFonts w:ascii="Times New Roman" w:hAnsi="Times New Roman" w:cs="Times New Roman"/>
        </w:rPr>
        <w:t xml:space="preserve"> </w:t>
      </w:r>
      <w:r w:rsidR="002F5D3B" w:rsidRPr="00753FA6">
        <w:rPr>
          <w:rFonts w:ascii="Times New Roman" w:hAnsi="Times New Roman" w:cs="Times New Roman"/>
        </w:rPr>
        <w:t>other</w:t>
      </w:r>
      <w:r w:rsidR="00891027" w:rsidRPr="00753FA6">
        <w:rPr>
          <w:rFonts w:ascii="Times New Roman" w:hAnsi="Times New Roman" w:cs="Times New Roman"/>
        </w:rPr>
        <w:t xml:space="preserve"> </w:t>
      </w:r>
      <w:r w:rsidR="002F5D3B" w:rsidRPr="00753FA6">
        <w:rPr>
          <w:rFonts w:ascii="Times New Roman" w:hAnsi="Times New Roman" w:cs="Times New Roman"/>
        </w:rPr>
        <w:t>raptors</w:t>
      </w:r>
      <w:r w:rsidR="00891027" w:rsidRPr="00753FA6">
        <w:rPr>
          <w:rFonts w:ascii="Times New Roman" w:hAnsi="Times New Roman" w:cs="Times New Roman"/>
        </w:rPr>
        <w:t xml:space="preserve"> </w:t>
      </w:r>
      <w:r w:rsidR="002F5D3B" w:rsidRPr="00753FA6">
        <w:rPr>
          <w:rFonts w:ascii="Times New Roman" w:hAnsi="Times New Roman" w:cs="Times New Roman"/>
        </w:rPr>
        <w:t>(&lt;</w:t>
      </w:r>
      <w:r w:rsidR="00891027" w:rsidRPr="00753FA6">
        <w:rPr>
          <w:rFonts w:ascii="Times New Roman" w:hAnsi="Times New Roman" w:cs="Times New Roman"/>
        </w:rPr>
        <w:t xml:space="preserve"> </w:t>
      </w:r>
      <w:r w:rsidR="002F5D3B" w:rsidRPr="00753FA6">
        <w:rPr>
          <w:rFonts w:ascii="Times New Roman" w:hAnsi="Times New Roman" w:cs="Times New Roman"/>
        </w:rPr>
        <w:t>0.</w:t>
      </w:r>
      <w:r w:rsidRPr="00753FA6">
        <w:rPr>
          <w:rFonts w:ascii="Times New Roman" w:hAnsi="Times New Roman" w:cs="Times New Roman"/>
        </w:rPr>
        <w:t>3</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bird</w:t>
      </w:r>
      <w:r w:rsidR="00764D1C" w:rsidRPr="00753FA6">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recorded)</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excluded</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Pr="00753FA6">
        <w:rPr>
          <w:rFonts w:ascii="Times New Roman" w:hAnsi="Times New Roman" w:cs="Times New Roman"/>
        </w:rPr>
        <w:t>our</w:t>
      </w:r>
      <w:r w:rsidR="00891027" w:rsidRPr="00753FA6">
        <w:rPr>
          <w:rFonts w:ascii="Times New Roman" w:hAnsi="Times New Roman" w:cs="Times New Roman"/>
        </w:rPr>
        <w:t xml:space="preserve"> </w:t>
      </w:r>
      <w:r w:rsidRPr="00753FA6">
        <w:rPr>
          <w:rFonts w:ascii="Times New Roman" w:hAnsi="Times New Roman" w:cs="Times New Roman"/>
        </w:rPr>
        <w:t>analyses</w:t>
      </w:r>
      <w:r w:rsidR="00891027" w:rsidRPr="00753FA6">
        <w:rPr>
          <w:rFonts w:ascii="Times New Roman" w:hAnsi="Times New Roman" w:cs="Times New Roman"/>
        </w:rPr>
        <w:t xml:space="preserve"> </w:t>
      </w:r>
      <w:r w:rsidR="006A3CE7">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point</w:t>
      </w:r>
      <w:r w:rsidR="00891027" w:rsidRPr="00753FA6">
        <w:rPr>
          <w:rFonts w:ascii="Times New Roman" w:hAnsi="Times New Roman" w:cs="Times New Roman"/>
        </w:rPr>
        <w:t xml:space="preserve"> </w:t>
      </w:r>
      <w:r w:rsidRPr="00753FA6">
        <w:rPr>
          <w:rFonts w:ascii="Times New Roman" w:hAnsi="Times New Roman" w:cs="Times New Roman"/>
        </w:rPr>
        <w:t>count</w:t>
      </w:r>
      <w:r w:rsidR="00891027" w:rsidRPr="00753FA6">
        <w:rPr>
          <w:rFonts w:ascii="Times New Roman" w:hAnsi="Times New Roman" w:cs="Times New Roman"/>
        </w:rPr>
        <w:t xml:space="preserve"> </w:t>
      </w:r>
      <w:r w:rsidRPr="00753FA6">
        <w:rPr>
          <w:rFonts w:ascii="Times New Roman" w:hAnsi="Times New Roman" w:cs="Times New Roman"/>
        </w:rPr>
        <w:t>method</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inappropriate</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{"citationItems":[{"id":"ITEM-1","itemData":{"DOI":"10.1017/S0376892915000363","ISSN":"14694387","abstract":"Sustainable forest management aims to produce wood while preserving habitats for biodiversity, which is particularly challenging for vertebrates with local and landscape scale requirements, such as birds or bats. Managers need additional scientific evidence to help them balance conservative and integrative management methods. In this study, the relative influence of management abandonment, stand structure and landscape features on bird and bat communities in 14 managed and unmanaged forests in France is evaluated. Total birds and bats richness, richness for forest and threatened birds and edge-specialized bats significantly increased with total deadwood quantities. Richness of generalist, omnivorous and cavity-nesting birds was higher in unmanaged stands and richness of gleaner bats was positively influenced by the density of standing deadwood. By contrast, landscape variables had little influence on the different ecological groups but did have effects on individual species. Though the effects showed relatively limited magnitude, this study supports the value of deadwood and the importance of management abandonment for forest vertebrates. This study confirms that for integrated conservation strategies to be fully efficient they must be complemented by designating strict forest reserves because some target species groups depend on structural features found only at sufficient levels in those areas.","author":[{"dropping-particle":"","family":"Bouvet","given":"Aurelie","non-dropping-particle":"","parse-names":false,"suffix":""},{"dropping-particle":"","family":"Paillet","given":"Yoan","non-dropping-particle":"","parse-names":false,"suffix":""},{"dropping-particle":"","family":"Archaux","given":"Frederic","non-dropping-particle":"","parse-names":false,"suffix":""},{"dropping-particle":"","family":"Tillon","given":"Laurent","non-dropping-particle":"","parse-names":false,"suffix":""},{"dropping-particle":"","family":"Denis","given":"Pascal","non-dropping-particle":"","parse-names":false,"suffix":""},{"dropping-particle":"","family":"Gilg","given":"Olivier","non-dropping-particle":"","parse-names":false,"suffix":""},{"dropping-particle":"","family":"Gosselin","given":"Frederic","non-dropping-particle":"","parse-names":false,"suffix":""}],"container-title":"Environmental Conservation","id":"ITEM-1","issue":"2","issued":{"date-parts":[["2016"]]},"page":"148-160","title":"Effects of forest structure, management and landscape on bird and bat communities","type":"article-journal","volume":"43"},"uris":["http://www.mendeley.com/documents/?uuid=eda87520-6846-4feb-8485-1e631f4df50d"]}],"mendeley":{"formattedCitation":"(Bouvet et al., 2016)","plainTextFormattedCitation":"(Bouvet et al., 2016)","previouslyFormattedCitation":"(Bouvet et al., 2016)"},"properties":{"noteIndex":0},"schema":"https://github.com/citation-style-language/schema/raw/master/csl-citation.json"}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(Bouvet</w:t>
      </w:r>
      <w:r w:rsidR="00891027" w:rsidRPr="00753FA6">
        <w:rPr>
          <w:rFonts w:ascii="Times New Roman" w:hAnsi="Times New Roman" w:cs="Times New Roman"/>
          <w:noProof/>
        </w:rPr>
        <w:t xml:space="preserve"> </w:t>
      </w:r>
      <w:r w:rsidRPr="00753FA6">
        <w:rPr>
          <w:rFonts w:ascii="Times New Roman" w:hAnsi="Times New Roman" w:cs="Times New Roman"/>
          <w:noProof/>
        </w:rPr>
        <w:t>et</w:t>
      </w:r>
      <w:r w:rsidR="00891027" w:rsidRPr="00753FA6">
        <w:rPr>
          <w:rFonts w:ascii="Times New Roman" w:hAnsi="Times New Roman" w:cs="Times New Roman"/>
          <w:noProof/>
        </w:rPr>
        <w:t xml:space="preserve"> </w:t>
      </w:r>
      <w:r w:rsidRPr="00753FA6">
        <w:rPr>
          <w:rFonts w:ascii="Times New Roman" w:hAnsi="Times New Roman" w:cs="Times New Roman"/>
          <w:noProof/>
        </w:rPr>
        <w:t>al.,</w:t>
      </w:r>
      <w:r w:rsidR="00891027" w:rsidRPr="00753FA6">
        <w:rPr>
          <w:rFonts w:ascii="Times New Roman" w:hAnsi="Times New Roman" w:cs="Times New Roman"/>
          <w:noProof/>
        </w:rPr>
        <w:t xml:space="preserve"> </w:t>
      </w:r>
      <w:r w:rsidRPr="00753FA6">
        <w:rPr>
          <w:rFonts w:ascii="Times New Roman" w:hAnsi="Times New Roman" w:cs="Times New Roman"/>
          <w:noProof/>
        </w:rPr>
        <w:t>2016)</w:t>
      </w:r>
      <w:r w:rsidRPr="00753FA6">
        <w:rPr>
          <w:rFonts w:ascii="Times New Roman" w:hAnsi="Times New Roman" w:cs="Times New Roman"/>
        </w:rPr>
        <w:fldChar w:fldCharType="end"/>
      </w:r>
      <w:r w:rsidRPr="00753FA6">
        <w:rPr>
          <w:rFonts w:ascii="Times New Roman" w:hAnsi="Times New Roman" w:cs="Times New Roman"/>
        </w:rPr>
        <w:t>.</w:t>
      </w:r>
      <w:r w:rsidR="00891027" w:rsidRPr="00753FA6">
        <w:rPr>
          <w:rFonts w:ascii="Times New Roman" w:hAnsi="Times New Roman" w:cs="Times New Roman"/>
        </w:rPr>
        <w:t xml:space="preserve"> </w:t>
      </w:r>
      <w:r w:rsidR="001F57E5" w:rsidRPr="00753FA6">
        <w:rPr>
          <w:rFonts w:ascii="Times New Roman" w:hAnsi="Times New Roman" w:cs="Times New Roman"/>
        </w:rPr>
        <w:t>Additionally,</w:t>
      </w:r>
      <w:r w:rsidR="00891027" w:rsidRPr="00753FA6">
        <w:rPr>
          <w:rFonts w:ascii="Times New Roman" w:hAnsi="Times New Roman" w:cs="Times New Roman"/>
        </w:rPr>
        <w:t xml:space="preserve"> </w:t>
      </w:r>
      <w:r w:rsidR="001F57E5" w:rsidRPr="00753FA6">
        <w:rPr>
          <w:rFonts w:ascii="Times New Roman" w:hAnsi="Times New Roman" w:cs="Times New Roman"/>
        </w:rPr>
        <w:t>we</w:t>
      </w:r>
      <w:r w:rsidR="00891027" w:rsidRPr="00753FA6">
        <w:rPr>
          <w:rFonts w:ascii="Times New Roman" w:hAnsi="Times New Roman" w:cs="Times New Roman"/>
        </w:rPr>
        <w:t xml:space="preserve"> </w:t>
      </w:r>
      <w:r w:rsidR="001F57E5" w:rsidRPr="00753FA6">
        <w:rPr>
          <w:rFonts w:ascii="Times New Roman" w:hAnsi="Times New Roman" w:cs="Times New Roman"/>
        </w:rPr>
        <w:t>excluded</w:t>
      </w:r>
      <w:r w:rsidR="00891027" w:rsidRPr="00753FA6">
        <w:rPr>
          <w:rFonts w:ascii="Times New Roman" w:hAnsi="Times New Roman" w:cs="Times New Roman"/>
        </w:rPr>
        <w:t xml:space="preserve"> </w:t>
      </w:r>
      <w:r w:rsidR="001F57E5" w:rsidRPr="00753FA6">
        <w:rPr>
          <w:rFonts w:ascii="Times New Roman" w:hAnsi="Times New Roman" w:cs="Times New Roman"/>
          <w:i/>
        </w:rPr>
        <w:t>Fringilla</w:t>
      </w:r>
      <w:r w:rsidR="00891027" w:rsidRPr="00753FA6">
        <w:rPr>
          <w:rFonts w:ascii="Times New Roman" w:hAnsi="Times New Roman" w:cs="Times New Roman"/>
          <w:i/>
        </w:rPr>
        <w:t xml:space="preserve"> </w:t>
      </w:r>
      <w:r w:rsidR="001F57E5" w:rsidRPr="00753FA6">
        <w:rPr>
          <w:rFonts w:ascii="Times New Roman" w:hAnsi="Times New Roman" w:cs="Times New Roman"/>
          <w:i/>
        </w:rPr>
        <w:t>montifringilla</w:t>
      </w:r>
      <w:r w:rsidR="001F57E5" w:rsidRPr="00753FA6">
        <w:rPr>
          <w:rFonts w:ascii="Times New Roman" w:hAnsi="Times New Roman" w:cs="Times New Roman"/>
        </w:rPr>
        <w:t>,</w:t>
      </w:r>
      <w:r w:rsidR="00891027" w:rsidRPr="00753FA6">
        <w:rPr>
          <w:rFonts w:ascii="Times New Roman" w:hAnsi="Times New Roman" w:cs="Times New Roman"/>
        </w:rPr>
        <w:t xml:space="preserve"> </w:t>
      </w:r>
      <w:r w:rsidR="001F57E5" w:rsidRPr="00753FA6">
        <w:rPr>
          <w:rFonts w:ascii="Times New Roman" w:hAnsi="Times New Roman" w:cs="Times New Roman"/>
        </w:rPr>
        <w:t>which</w:t>
      </w:r>
      <w:r w:rsidR="00891027" w:rsidRPr="00753FA6">
        <w:rPr>
          <w:rFonts w:ascii="Times New Roman" w:hAnsi="Times New Roman" w:cs="Times New Roman"/>
        </w:rPr>
        <w:t xml:space="preserve"> </w:t>
      </w:r>
      <w:r w:rsidR="00C070E9" w:rsidRPr="00753FA6">
        <w:rPr>
          <w:rFonts w:ascii="Times New Roman" w:hAnsi="Times New Roman" w:cs="Times New Roman"/>
        </w:rPr>
        <w:t>is</w:t>
      </w:r>
      <w:r w:rsidR="00891027" w:rsidRPr="00753FA6">
        <w:rPr>
          <w:rFonts w:ascii="Times New Roman" w:hAnsi="Times New Roman" w:cs="Times New Roman"/>
        </w:rPr>
        <w:t xml:space="preserve"> </w:t>
      </w:r>
      <w:r w:rsidR="00C070E9" w:rsidRPr="00753FA6">
        <w:rPr>
          <w:rFonts w:ascii="Times New Roman" w:hAnsi="Times New Roman" w:cs="Times New Roman"/>
        </w:rPr>
        <w:t>not</w:t>
      </w:r>
      <w:r w:rsidR="00891027" w:rsidRPr="00753FA6">
        <w:rPr>
          <w:rFonts w:ascii="Times New Roman" w:hAnsi="Times New Roman" w:cs="Times New Roman"/>
        </w:rPr>
        <w:t xml:space="preserve"> </w:t>
      </w:r>
      <w:r w:rsidR="006A3CE7">
        <w:rPr>
          <w:rFonts w:ascii="Times New Roman" w:hAnsi="Times New Roman" w:cs="Times New Roman"/>
        </w:rPr>
        <w:t xml:space="preserve">a </w:t>
      </w:r>
      <w:r w:rsidR="00C070E9" w:rsidRPr="00753FA6">
        <w:rPr>
          <w:rFonts w:ascii="Times New Roman" w:hAnsi="Times New Roman" w:cs="Times New Roman"/>
        </w:rPr>
        <w:t>nesting</w:t>
      </w:r>
      <w:r w:rsidR="00891027" w:rsidRPr="00753FA6">
        <w:rPr>
          <w:rFonts w:ascii="Times New Roman" w:hAnsi="Times New Roman" w:cs="Times New Roman"/>
        </w:rPr>
        <w:t xml:space="preserve"> </w:t>
      </w:r>
      <w:r w:rsidR="00C070E9" w:rsidRPr="00753FA6">
        <w:rPr>
          <w:rFonts w:ascii="Times New Roman" w:hAnsi="Times New Roman" w:cs="Times New Roman"/>
        </w:rPr>
        <w:t>species</w:t>
      </w:r>
      <w:r w:rsidR="00891027" w:rsidRPr="00753FA6">
        <w:rPr>
          <w:rFonts w:ascii="Times New Roman" w:hAnsi="Times New Roman" w:cs="Times New Roman"/>
        </w:rPr>
        <w:t xml:space="preserve"> </w:t>
      </w:r>
      <w:r w:rsidR="001F57E5" w:rsidRPr="00753FA6">
        <w:rPr>
          <w:rFonts w:ascii="Times New Roman" w:hAnsi="Times New Roman" w:cs="Times New Roman"/>
        </w:rPr>
        <w:t>in</w:t>
      </w:r>
      <w:r w:rsidR="00891027" w:rsidRPr="00753FA6">
        <w:rPr>
          <w:rFonts w:ascii="Times New Roman" w:hAnsi="Times New Roman" w:cs="Times New Roman"/>
        </w:rPr>
        <w:t xml:space="preserve"> </w:t>
      </w:r>
      <w:r w:rsidR="001F57E5" w:rsidRPr="00753FA6">
        <w:rPr>
          <w:rFonts w:ascii="Times New Roman" w:hAnsi="Times New Roman" w:cs="Times New Roman"/>
        </w:rPr>
        <w:t>the</w:t>
      </w:r>
      <w:r w:rsidR="00891027" w:rsidRPr="00753FA6">
        <w:rPr>
          <w:rFonts w:ascii="Times New Roman" w:hAnsi="Times New Roman" w:cs="Times New Roman"/>
        </w:rPr>
        <w:t xml:space="preserve"> </w:t>
      </w:r>
      <w:r w:rsidR="00936D72">
        <w:rPr>
          <w:rFonts w:ascii="Times New Roman" w:hAnsi="Times New Roman" w:cs="Times New Roman"/>
        </w:rPr>
        <w:t>CR</w:t>
      </w:r>
      <w:r w:rsidR="001F57E5"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200</w:t>
      </w:r>
      <w:r w:rsidR="00891027" w:rsidRPr="00753FA6">
        <w:rPr>
          <w:rFonts w:ascii="Times New Roman" w:hAnsi="Times New Roman" w:cs="Times New Roman"/>
        </w:rPr>
        <w:t xml:space="preserve"> </w:t>
      </w:r>
      <w:r w:rsidR="00F35461" w:rsidRPr="00753FA6">
        <w:rPr>
          <w:rFonts w:ascii="Times New Roman" w:hAnsi="Times New Roman" w:cs="Times New Roman"/>
        </w:rPr>
        <w:t>midpoints</w:t>
      </w:r>
      <w:r w:rsidR="00891027" w:rsidRPr="00753FA6">
        <w:rPr>
          <w:rFonts w:ascii="Times New Roman" w:hAnsi="Times New Roman" w:cs="Times New Roman"/>
        </w:rPr>
        <w:t xml:space="preserve"> </w:t>
      </w:r>
      <w:r w:rsidRPr="00753FA6">
        <w:rPr>
          <w:rFonts w:ascii="Times New Roman" w:hAnsi="Times New Roman" w:cs="Times New Roman"/>
        </w:rPr>
        <w:t>(180</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20</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surveyed,</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which</w:t>
      </w:r>
      <w:r w:rsidR="00891027" w:rsidRPr="00753FA6">
        <w:rPr>
          <w:rFonts w:ascii="Times New Roman" w:hAnsi="Times New Roman" w:cs="Times New Roman"/>
        </w:rPr>
        <w:t xml:space="preserve"> </w:t>
      </w:r>
      <w:r w:rsidRPr="00753FA6">
        <w:rPr>
          <w:rFonts w:ascii="Times New Roman" w:hAnsi="Times New Roman" w:cs="Times New Roman"/>
        </w:rPr>
        <w:t>106</w:t>
      </w:r>
      <w:r w:rsidR="00891027" w:rsidRPr="00753FA6">
        <w:rPr>
          <w:rFonts w:ascii="Times New Roman" w:hAnsi="Times New Roman" w:cs="Times New Roman"/>
        </w:rPr>
        <w:t xml:space="preserve"> </w:t>
      </w:r>
      <w:r w:rsidR="006A3CE7">
        <w:rPr>
          <w:rFonts w:ascii="Times New Roman" w:hAnsi="Times New Roman" w:cs="Times New Roman"/>
        </w:rPr>
        <w:t xml:space="preserve">were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2019</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94</w:t>
      </w:r>
      <w:r w:rsidR="00891027" w:rsidRPr="00753FA6">
        <w:rPr>
          <w:rFonts w:ascii="Times New Roman" w:hAnsi="Times New Roman" w:cs="Times New Roman"/>
        </w:rPr>
        <w:t xml:space="preserve"> </w:t>
      </w:r>
      <w:r w:rsidR="008A0EF5"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2020.</w:t>
      </w:r>
    </w:p>
    <w:p w14:paraId="319358B3" w14:textId="2E0E5931" w:rsidR="001C685E" w:rsidRPr="00753FA6" w:rsidRDefault="006E47C9" w:rsidP="0091026F">
      <w:pPr>
        <w:jc w:val="both"/>
        <w:rPr>
          <w:rFonts w:ascii="Times New Roman" w:hAnsi="Times New Roman" w:cs="Times New Roman"/>
        </w:rPr>
      </w:pP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classified</w:t>
      </w:r>
      <w:r w:rsidR="00891027" w:rsidRPr="00753FA6">
        <w:rPr>
          <w:rFonts w:ascii="Times New Roman" w:hAnsi="Times New Roman" w:cs="Times New Roman"/>
        </w:rPr>
        <w:t xml:space="preserve"> </w:t>
      </w:r>
      <w:r w:rsidRPr="00753FA6">
        <w:rPr>
          <w:rFonts w:ascii="Times New Roman" w:hAnsi="Times New Roman" w:cs="Times New Roman"/>
        </w:rPr>
        <w:t>into</w:t>
      </w:r>
      <w:r w:rsidR="00891027" w:rsidRPr="00753FA6">
        <w:rPr>
          <w:rFonts w:ascii="Times New Roman" w:hAnsi="Times New Roman" w:cs="Times New Roman"/>
        </w:rPr>
        <w:t xml:space="preserve"> </w:t>
      </w:r>
      <w:r w:rsidR="007D3412" w:rsidRPr="00753FA6">
        <w:rPr>
          <w:rFonts w:ascii="Times New Roman" w:hAnsi="Times New Roman" w:cs="Times New Roman"/>
        </w:rPr>
        <w:t>generalist</w:t>
      </w:r>
      <w:r w:rsidR="00891027" w:rsidRPr="00753FA6">
        <w:rPr>
          <w:rFonts w:ascii="Times New Roman" w:hAnsi="Times New Roman" w:cs="Times New Roman"/>
        </w:rPr>
        <w:t xml:space="preserve"> </w:t>
      </w:r>
      <w:r w:rsidR="007D3412" w:rsidRPr="00753FA6">
        <w:rPr>
          <w:rFonts w:ascii="Times New Roman" w:hAnsi="Times New Roman" w:cs="Times New Roman"/>
        </w:rPr>
        <w:t>and</w:t>
      </w:r>
      <w:r w:rsidR="00891027" w:rsidRPr="00753FA6">
        <w:rPr>
          <w:rFonts w:ascii="Times New Roman" w:hAnsi="Times New Roman" w:cs="Times New Roman"/>
        </w:rPr>
        <w:t xml:space="preserve"> </w:t>
      </w:r>
      <w:r w:rsidR="007D3412" w:rsidRPr="00753FA6">
        <w:rPr>
          <w:rFonts w:ascii="Times New Roman" w:hAnsi="Times New Roman" w:cs="Times New Roman"/>
        </w:rPr>
        <w:t>s</w:t>
      </w:r>
      <w:r w:rsidR="008149F7" w:rsidRPr="00753FA6">
        <w:rPr>
          <w:rFonts w:ascii="Times New Roman" w:hAnsi="Times New Roman" w:cs="Times New Roman"/>
        </w:rPr>
        <w:t>pecialist</w:t>
      </w:r>
      <w:r w:rsidR="00891027" w:rsidRPr="00753FA6">
        <w:rPr>
          <w:rFonts w:ascii="Times New Roman" w:hAnsi="Times New Roman" w:cs="Times New Roman"/>
        </w:rPr>
        <w:t xml:space="preserve"> </w:t>
      </w:r>
      <w:r w:rsidR="008149F7"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(Supplement</w:t>
      </w:r>
      <w:r w:rsidR="00891027" w:rsidRPr="00753FA6">
        <w:rPr>
          <w:rFonts w:ascii="Times New Roman" w:hAnsi="Times New Roman" w:cs="Times New Roman"/>
        </w:rPr>
        <w:t xml:space="preserve"> </w:t>
      </w:r>
      <w:r w:rsidR="00F228B2" w:rsidRPr="00753FA6">
        <w:rPr>
          <w:rFonts w:ascii="Times New Roman" w:hAnsi="Times New Roman" w:cs="Times New Roman"/>
        </w:rPr>
        <w:t>1</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which</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expected</w:t>
      </w:r>
      <w:r w:rsidR="00891027" w:rsidRPr="00753FA6">
        <w:rPr>
          <w:rFonts w:ascii="Times New Roman" w:hAnsi="Times New Roman" w:cs="Times New Roman"/>
        </w:rPr>
        <w:t xml:space="preserve"> </w:t>
      </w:r>
      <w:r w:rsidRPr="00753FA6">
        <w:rPr>
          <w:rFonts w:ascii="Times New Roman" w:hAnsi="Times New Roman" w:cs="Times New Roman"/>
        </w:rPr>
        <w:t>different</w:t>
      </w:r>
      <w:r w:rsidR="00891027" w:rsidRPr="00753FA6">
        <w:rPr>
          <w:rFonts w:ascii="Times New Roman" w:hAnsi="Times New Roman" w:cs="Times New Roman"/>
        </w:rPr>
        <w:t xml:space="preserve"> </w:t>
      </w:r>
      <w:r w:rsidRPr="00753FA6">
        <w:rPr>
          <w:rFonts w:ascii="Times New Roman" w:hAnsi="Times New Roman" w:cs="Times New Roman"/>
        </w:rPr>
        <w:t>responses</w:t>
      </w:r>
      <w:r w:rsidR="00891027" w:rsidRPr="00753FA6">
        <w:rPr>
          <w:rFonts w:ascii="Times New Roman" w:hAnsi="Times New Roman" w:cs="Times New Roman"/>
        </w:rPr>
        <w:t xml:space="preserve"> </w:t>
      </w:r>
      <w:r w:rsidRPr="00753FA6">
        <w:rPr>
          <w:rFonts w:ascii="Times New Roman" w:hAnsi="Times New Roman" w:cs="Times New Roman"/>
        </w:rPr>
        <w:t>based</w:t>
      </w:r>
      <w:r w:rsidR="00891027" w:rsidRPr="00753FA6">
        <w:rPr>
          <w:rFonts w:ascii="Times New Roman" w:hAnsi="Times New Roman" w:cs="Times New Roman"/>
        </w:rPr>
        <w:t xml:space="preserve"> </w:t>
      </w:r>
      <w:r w:rsidRPr="00753FA6">
        <w:rPr>
          <w:rFonts w:ascii="Times New Roman" w:hAnsi="Times New Roman" w:cs="Times New Roman"/>
        </w:rPr>
        <w:t>on</w:t>
      </w:r>
      <w:r w:rsidR="00891027" w:rsidRPr="00753FA6">
        <w:rPr>
          <w:rFonts w:ascii="Times New Roman" w:hAnsi="Times New Roman" w:cs="Times New Roman"/>
        </w:rPr>
        <w:t xml:space="preserve"> </w:t>
      </w:r>
      <w:r w:rsidRPr="00753FA6">
        <w:rPr>
          <w:rFonts w:ascii="Times New Roman" w:hAnsi="Times New Roman" w:cs="Times New Roman"/>
        </w:rPr>
        <w:t>habitat</w:t>
      </w:r>
      <w:r w:rsidR="00891027" w:rsidRPr="00753FA6">
        <w:rPr>
          <w:rFonts w:ascii="Times New Roman" w:hAnsi="Times New Roman" w:cs="Times New Roman"/>
        </w:rPr>
        <w:t xml:space="preserve"> </w:t>
      </w:r>
      <w:r w:rsidRPr="00753FA6">
        <w:rPr>
          <w:rFonts w:ascii="Times New Roman" w:hAnsi="Times New Roman" w:cs="Times New Roman"/>
        </w:rPr>
        <w:t>specialization.</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adopted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attributes</w:t>
      </w:r>
      <w:r w:rsidR="00891027" w:rsidRPr="00753FA6">
        <w:rPr>
          <w:rFonts w:ascii="Times New Roman" w:hAnsi="Times New Roman" w:cs="Times New Roman"/>
        </w:rPr>
        <w:t xml:space="preserve"> </w:t>
      </w:r>
      <w:r w:rsidRPr="00753FA6">
        <w:rPr>
          <w:rFonts w:ascii="Times New Roman" w:hAnsi="Times New Roman" w:cs="Times New Roman"/>
        </w:rPr>
        <w:t>regarding</w:t>
      </w:r>
      <w:r w:rsidR="00891027" w:rsidRPr="00753FA6">
        <w:rPr>
          <w:rFonts w:ascii="Times New Roman" w:hAnsi="Times New Roman" w:cs="Times New Roman"/>
        </w:rPr>
        <w:t xml:space="preserve"> </w:t>
      </w: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habitat</w:t>
      </w:r>
      <w:r w:rsidR="00891027" w:rsidRPr="00753FA6">
        <w:rPr>
          <w:rFonts w:ascii="Times New Roman" w:hAnsi="Times New Roman" w:cs="Times New Roman"/>
        </w:rPr>
        <w:t xml:space="preserve"> </w:t>
      </w:r>
      <w:r w:rsidRPr="00753FA6">
        <w:rPr>
          <w:rFonts w:ascii="Times New Roman" w:hAnsi="Times New Roman" w:cs="Times New Roman"/>
        </w:rPr>
        <w:t>specialization</w:t>
      </w:r>
      <w:r w:rsidR="00891027" w:rsidRPr="00753FA6">
        <w:rPr>
          <w:rFonts w:ascii="Times New Roman" w:hAnsi="Times New Roman" w:cs="Times New Roman"/>
        </w:rPr>
        <w:t xml:space="preserve"> </w:t>
      </w:r>
      <w:r w:rsidR="00817B49" w:rsidRPr="00753FA6">
        <w:rPr>
          <w:rFonts w:ascii="Times New Roman" w:hAnsi="Times New Roman" w:cs="Times New Roman"/>
        </w:rPr>
        <w:t>relevant</w:t>
      </w:r>
      <w:r w:rsidR="00891027" w:rsidRPr="00753FA6">
        <w:rPr>
          <w:rFonts w:ascii="Times New Roman" w:hAnsi="Times New Roman" w:cs="Times New Roman"/>
        </w:rPr>
        <w:t xml:space="preserve"> </w:t>
      </w:r>
      <w:r w:rsidR="00817B49" w:rsidRPr="00753FA6">
        <w:rPr>
          <w:rFonts w:ascii="Times New Roman" w:hAnsi="Times New Roman" w:cs="Times New Roman"/>
        </w:rPr>
        <w:t>in</w:t>
      </w:r>
      <w:r w:rsidR="00891027" w:rsidRPr="00753FA6">
        <w:rPr>
          <w:rFonts w:ascii="Times New Roman" w:hAnsi="Times New Roman" w:cs="Times New Roman"/>
        </w:rPr>
        <w:t xml:space="preserve"> </w:t>
      </w:r>
      <w:r w:rsidR="00936D72">
        <w:rPr>
          <w:rFonts w:ascii="Times New Roman" w:hAnsi="Times New Roman" w:cs="Times New Roman"/>
        </w:rPr>
        <w:t>CR</w:t>
      </w:r>
      <w:r w:rsidR="00891027" w:rsidRPr="00753FA6">
        <w:rPr>
          <w:rFonts w:ascii="Times New Roman" w:hAnsi="Times New Roman" w:cs="Times New Roman"/>
        </w:rPr>
        <w:t xml:space="preserve"> </w:t>
      </w:r>
      <w:r w:rsidR="00332E8E"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332E8E" w:rsidRPr="00753FA6">
        <w:rPr>
          <w:rFonts w:ascii="Times New Roman" w:hAnsi="Times New Roman" w:cs="Times New Roman"/>
        </w:rPr>
        <w:instrText>ADDIN CSL_CITATION {"citationItems":[{"id":"ITEM-1","itemData":{"DOI":"10.1080/00063650903477046","ISSN":"00063657","abstract":"Capsule Expert-based classification of bird species as habitat specialists and as generalists agrees with objective measures of species' habitat requirements based on large-scale monitoring data. Aims To compare habitat specialization of 137 common bird species breeding in the Czech Republic using three different measures and to test their relationships to species' abundance and habitat associations. Methods Data on bird abundance and surveyed habitats were collected through a standardized monitoring scheme of common breeding species in the Czech Republic. From these data we calculated a quantitative species specialization index (SSI). Canonical correspondence analysis (CCA) was applied to calculate species' habitat niche breadth and the level of association of each species to the main habitats. A panel of 11 local bird experts classified each species as habitat generalist or habitat specialist. Results Species classified as habitat specialists by expert opinion showed higher habitat specialization according to the SSI, as well as according to CCA-based habitat niche breadth. These species were also more closely associated with one of the main habitat types. These relationships were significant even after controlling for abundance. Conclusions As expert opinion accords with the level of species' habitat specialization expressed using two quantitative objective measures, we suggest that these characteristics reflect real interspecific variation in the breadth of habitat requirements in birds. Interspecific differences in habitat specialization are not caused solely by the variability in abundance among species. © 2010 British Trust for Ornithology.","author":[{"dropping-particle":"","family":"Reif","given":"Jiří","non-dropping-particle":"","parse-names":false,"suffix":""},{"dropping-particle":"","family":"Jiguet","given":"Frédéric","non-dropping-particle":"","parse-names":false,"suffix":""},{"dropping-particle":"","family":"Šťastný","given":"Karel","non-dropping-particle":"","parse-names":false,"suffix":""}],"container-title":"Bird Study","id":"ITEM-1","issue":"2","issued":{"date-parts":[["2010"]]},"page":"197-212","title":"Habitat specialization of birds in the Czech Republic: Comparison of objective measures with expert opinion","type":"article-journal","volume":"57"},"uris":["http://www.mendeley.com/documents/?uuid=e78ad97e-3494-496c-9044-08641392e789"]}],"mendeley":{"formattedCitation":"(Reif et al., 2010)","manualFormatting":"Reif et al. (2010)","plainTextFormattedCitation":"(Reif et al., 2010)","previouslyFormattedCitation":"(Reif et al., 2010)"},"properties":{"noteIndex":0},"schema":"https://github.com/citation-style-language/schema/raw/master/csl-citation.json"}</w:instrText>
      </w:r>
      <w:r w:rsidRPr="00753FA6">
        <w:rPr>
          <w:rFonts w:ascii="Times New Roman" w:hAnsi="Times New Roman" w:cs="Times New Roman"/>
        </w:rPr>
        <w:fldChar w:fldCharType="separate"/>
      </w:r>
      <w:r w:rsidR="00332E8E" w:rsidRPr="00753FA6">
        <w:rPr>
          <w:rFonts w:ascii="Times New Roman" w:hAnsi="Times New Roman" w:cs="Times New Roman"/>
          <w:noProof/>
        </w:rPr>
        <w:t>Reif</w:t>
      </w:r>
      <w:r w:rsidR="00891027" w:rsidRPr="00753FA6">
        <w:rPr>
          <w:rFonts w:ascii="Times New Roman" w:hAnsi="Times New Roman" w:cs="Times New Roman"/>
          <w:noProof/>
        </w:rPr>
        <w:t xml:space="preserve"> </w:t>
      </w:r>
      <w:r w:rsidR="00332E8E"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332E8E"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332E8E" w:rsidRPr="00753FA6">
        <w:rPr>
          <w:rFonts w:ascii="Times New Roman" w:hAnsi="Times New Roman" w:cs="Times New Roman"/>
          <w:noProof/>
        </w:rPr>
        <w:t>(</w:t>
      </w:r>
      <w:r w:rsidRPr="00753FA6">
        <w:rPr>
          <w:rFonts w:ascii="Times New Roman" w:hAnsi="Times New Roman" w:cs="Times New Roman"/>
          <w:noProof/>
        </w:rPr>
        <w:t>2010)</w:t>
      </w:r>
      <w:r w:rsidRPr="00753FA6">
        <w:rPr>
          <w:rFonts w:ascii="Times New Roman" w:hAnsi="Times New Roman" w:cs="Times New Roman"/>
        </w:rPr>
        <w:fldChar w:fldCharType="end"/>
      </w:r>
      <w:r w:rsidR="007D3412" w:rsidRPr="00753FA6">
        <w:rPr>
          <w:rFonts w:ascii="Times New Roman" w:hAnsi="Times New Roman" w:cs="Times New Roman"/>
        </w:rPr>
        <w:t>.</w:t>
      </w:r>
    </w:p>
    <w:p w14:paraId="70C4C1D2" w14:textId="7CEDF74E" w:rsidR="006E47C9" w:rsidRPr="00753FA6" w:rsidRDefault="006E47C9" w:rsidP="0091026F">
      <w:pPr>
        <w:pStyle w:val="Nadpis2"/>
        <w:jc w:val="both"/>
        <w:rPr>
          <w:rFonts w:cs="Times New Roman"/>
        </w:rPr>
      </w:pPr>
      <w:r w:rsidRPr="00753FA6">
        <w:rPr>
          <w:rFonts w:cs="Times New Roman"/>
        </w:rPr>
        <w:t>Spatial</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environmental</w:t>
      </w:r>
      <w:r w:rsidR="00891027" w:rsidRPr="00753FA6">
        <w:rPr>
          <w:rFonts w:cs="Times New Roman"/>
        </w:rPr>
        <w:t xml:space="preserve"> </w:t>
      </w:r>
      <w:r w:rsidRPr="00753FA6">
        <w:rPr>
          <w:rFonts w:cs="Times New Roman"/>
        </w:rPr>
        <w:t>variables</w:t>
      </w:r>
    </w:p>
    <w:p w14:paraId="12576BA9" w14:textId="7F84C4CF" w:rsidR="006E47C9" w:rsidRPr="00753FA6" w:rsidRDefault="006E47C9" w:rsidP="0091026F">
      <w:pPr>
        <w:jc w:val="both"/>
        <w:rPr>
          <w:rFonts w:ascii="Times New Roman" w:hAnsi="Times New Roman" w:cs="Times New Roman"/>
        </w:rPr>
      </w:pP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used</w:t>
      </w:r>
      <w:r w:rsidR="00891027" w:rsidRPr="00753FA6">
        <w:rPr>
          <w:rFonts w:ascii="Times New Roman" w:hAnsi="Times New Roman" w:cs="Times New Roman"/>
        </w:rPr>
        <w:t xml:space="preserve"> </w:t>
      </w:r>
      <w:r w:rsidR="007C490F">
        <w:rPr>
          <w:rFonts w:ascii="Times New Roman" w:hAnsi="Times New Roman" w:cs="Times New Roman"/>
        </w:rPr>
        <w:t xml:space="preserve">the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00BB79E4" w:rsidRPr="00753FA6">
        <w:rPr>
          <w:rFonts w:ascii="Times New Roman" w:hAnsi="Times New Roman" w:cs="Times New Roman"/>
        </w:rPr>
        <w:t>live</w:t>
      </w:r>
      <w:r w:rsidR="00891027" w:rsidRPr="00753FA6">
        <w:rPr>
          <w:rFonts w:ascii="Times New Roman" w:hAnsi="Times New Roman" w:cs="Times New Roman"/>
        </w:rPr>
        <w:t xml:space="preserve"> </w:t>
      </w:r>
      <w:r w:rsidR="00D85EF4" w:rsidRPr="00753FA6">
        <w:rPr>
          <w:rFonts w:ascii="Times New Roman" w:hAnsi="Times New Roman" w:cs="Times New Roman"/>
        </w:rPr>
        <w:t>trees</w:t>
      </w:r>
      <w:r w:rsidR="00891027" w:rsidRPr="00753FA6">
        <w:rPr>
          <w:rFonts w:ascii="Times New Roman" w:hAnsi="Times New Roman" w:cs="Times New Roman"/>
        </w:rPr>
        <w:t xml:space="preserve"> </w:t>
      </w:r>
      <w:r w:rsidR="00D85EF4"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00AF7269" w:rsidRPr="00753FA6">
        <w:rPr>
          <w:rFonts w:ascii="Times New Roman" w:hAnsi="Times New Roman" w:cs="Times New Roman"/>
        </w:rPr>
        <w:t>[NumLT70DBH]</w:t>
      </w:r>
      <w:r w:rsidR="00891027" w:rsidRPr="00753FA6">
        <w:rPr>
          <w:rFonts w:ascii="Times New Roman" w:hAnsi="Times New Roman" w:cs="Times New Roman"/>
        </w:rPr>
        <w:t xml:space="preserve"> </w:t>
      </w:r>
      <w:r w:rsidRPr="00753FA6">
        <w:rPr>
          <w:rFonts w:ascii="Times New Roman" w:hAnsi="Times New Roman" w:cs="Times New Roman"/>
        </w:rPr>
        <w:t>(58</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beech,</w:t>
      </w:r>
      <w:r w:rsidR="00891027" w:rsidRPr="00753FA6">
        <w:rPr>
          <w:rFonts w:ascii="Times New Roman" w:hAnsi="Times New Roman" w:cs="Times New Roman"/>
        </w:rPr>
        <w:t xml:space="preserve"> </w:t>
      </w:r>
      <w:r w:rsidRPr="00753FA6">
        <w:rPr>
          <w:rFonts w:ascii="Times New Roman" w:hAnsi="Times New Roman" w:cs="Times New Roman"/>
        </w:rPr>
        <w:t>30</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spruce,</w:t>
      </w:r>
      <w:r w:rsidR="00891027" w:rsidRPr="00753FA6">
        <w:rPr>
          <w:rFonts w:ascii="Times New Roman" w:hAnsi="Times New Roman" w:cs="Times New Roman"/>
        </w:rPr>
        <w:t xml:space="preserve"> </w:t>
      </w:r>
      <w:r w:rsidRPr="00753FA6">
        <w:rPr>
          <w:rFonts w:ascii="Times New Roman" w:hAnsi="Times New Roman" w:cs="Times New Roman"/>
        </w:rPr>
        <w:t>supplemented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007C490F">
        <w:rPr>
          <w:rFonts w:ascii="Times New Roman" w:hAnsi="Times New Roman" w:cs="Times New Roman"/>
        </w:rPr>
        <w:t>D</w:t>
      </w:r>
      <w:r w:rsidRPr="00753FA6">
        <w:rPr>
          <w:rFonts w:ascii="Times New Roman" w:hAnsi="Times New Roman" w:cs="Times New Roman"/>
        </w:rPr>
        <w:t>ouglas</w:t>
      </w:r>
      <w:r w:rsidR="00891027" w:rsidRPr="00753FA6">
        <w:rPr>
          <w:rFonts w:ascii="Times New Roman" w:hAnsi="Times New Roman" w:cs="Times New Roman"/>
        </w:rPr>
        <w:t xml:space="preserve"> </w:t>
      </w:r>
      <w:r w:rsidRPr="00753FA6">
        <w:rPr>
          <w:rFonts w:ascii="Times New Roman" w:hAnsi="Times New Roman" w:cs="Times New Roman"/>
        </w:rPr>
        <w:t>fir,</w:t>
      </w:r>
      <w:r w:rsidR="00891027" w:rsidRPr="00753FA6">
        <w:rPr>
          <w:rFonts w:ascii="Times New Roman" w:hAnsi="Times New Roman" w:cs="Times New Roman"/>
        </w:rPr>
        <w:t xml:space="preserve"> </w:t>
      </w:r>
      <w:r w:rsidRPr="00753FA6">
        <w:rPr>
          <w:rFonts w:ascii="Times New Roman" w:hAnsi="Times New Roman" w:cs="Times New Roman"/>
        </w:rPr>
        <w:t>oaks,</w:t>
      </w:r>
      <w:r w:rsidR="00891027" w:rsidRPr="00753FA6">
        <w:rPr>
          <w:rFonts w:ascii="Times New Roman" w:hAnsi="Times New Roman" w:cs="Times New Roman"/>
        </w:rPr>
        <w:t xml:space="preserve"> </w:t>
      </w:r>
      <w:r w:rsidRPr="00753FA6">
        <w:rPr>
          <w:rFonts w:ascii="Times New Roman" w:hAnsi="Times New Roman" w:cs="Times New Roman"/>
        </w:rPr>
        <w:t>larch,</w:t>
      </w:r>
      <w:r w:rsidR="00891027" w:rsidRPr="00753FA6">
        <w:rPr>
          <w:rFonts w:ascii="Times New Roman" w:hAnsi="Times New Roman" w:cs="Times New Roman"/>
        </w:rPr>
        <w:t xml:space="preserve"> </w:t>
      </w:r>
      <w:r w:rsidRPr="00753FA6">
        <w:rPr>
          <w:rFonts w:ascii="Times New Roman" w:hAnsi="Times New Roman" w:cs="Times New Roman"/>
        </w:rPr>
        <w:t>or</w:t>
      </w:r>
      <w:r w:rsidR="005C6116">
        <w:rPr>
          <w:rFonts w:ascii="Times New Roman" w:hAnsi="Times New Roman" w:cs="Times New Roman"/>
        </w:rPr>
        <w:t xml:space="preserve"> silver</w:t>
      </w:r>
      <w:r w:rsidR="00891027" w:rsidRPr="00753FA6">
        <w:rPr>
          <w:rFonts w:ascii="Times New Roman" w:hAnsi="Times New Roman" w:cs="Times New Roman"/>
        </w:rPr>
        <w:t xml:space="preserve"> </w:t>
      </w:r>
      <w:r w:rsidRPr="00753FA6">
        <w:rPr>
          <w:rFonts w:ascii="Times New Roman" w:hAnsi="Times New Roman" w:cs="Times New Roman"/>
        </w:rPr>
        <w:t>fir</w:t>
      </w:r>
      <w:r w:rsidR="00891027" w:rsidRPr="00753FA6">
        <w:rPr>
          <w:rFonts w:ascii="Times New Roman" w:hAnsi="Times New Roman" w:cs="Times New Roman"/>
        </w:rPr>
        <w:t xml:space="preserve"> </w:t>
      </w:r>
      <w:r w:rsidR="00FB3B3E">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Pr="00753FA6">
        <w:rPr>
          <w:rFonts w:ascii="Times New Roman" w:hAnsi="Times New Roman" w:cs="Times New Roman"/>
        </w:rPr>
        <w:t>under</w:t>
      </w:r>
      <w:r w:rsidR="00891027" w:rsidRPr="00753FA6">
        <w:rPr>
          <w:rFonts w:ascii="Times New Roman" w:hAnsi="Times New Roman" w:cs="Times New Roman"/>
        </w:rPr>
        <w:t xml:space="preserve"> </w:t>
      </w:r>
      <w:r w:rsidRPr="00753FA6">
        <w:rPr>
          <w:rFonts w:ascii="Times New Roman" w:hAnsi="Times New Roman" w:cs="Times New Roman"/>
        </w:rPr>
        <w:t>2</w:t>
      </w:r>
      <w:r w:rsidR="0067668E" w:rsidRPr="00753FA6">
        <w:rPr>
          <w:rFonts w:ascii="Times New Roman" w:hAnsi="Times New Roman" w:cs="Times New Roman"/>
        </w:rPr>
        <w:t>.</w:t>
      </w:r>
      <w:r w:rsidRPr="00753FA6">
        <w:rPr>
          <w:rFonts w:ascii="Times New Roman" w:hAnsi="Times New Roman" w:cs="Times New Roman"/>
        </w:rPr>
        <w:t>8</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only</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over</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00AF7269" w:rsidRPr="00753FA6">
        <w:rPr>
          <w:rFonts w:ascii="Times New Roman" w:hAnsi="Times New Roman" w:cs="Times New Roman"/>
        </w:rPr>
        <w:t>[Num</w:t>
      </w:r>
      <w:r w:rsidR="005C6116">
        <w:rPr>
          <w:rFonts w:ascii="Times New Roman" w:hAnsi="Times New Roman" w:cs="Times New Roman"/>
        </w:rPr>
        <w:t>Broadl</w:t>
      </w:r>
      <w:r w:rsidR="007D558A" w:rsidRPr="00753FA6">
        <w:rPr>
          <w:rFonts w:ascii="Times New Roman" w:hAnsi="Times New Roman" w:cs="Times New Roman"/>
        </w:rPr>
        <w:t>L</w:t>
      </w:r>
      <w:r w:rsidR="00AF7269" w:rsidRPr="00753FA6">
        <w:rPr>
          <w:rFonts w:ascii="Times New Roman" w:hAnsi="Times New Roman" w:cs="Times New Roman"/>
        </w:rPr>
        <w:t>T70DBH]</w:t>
      </w:r>
      <w:r w:rsidR="00891027" w:rsidRPr="00753FA6">
        <w:rPr>
          <w:rFonts w:ascii="Times New Roman" w:hAnsi="Times New Roman" w:cs="Times New Roman"/>
        </w:rPr>
        <w:t xml:space="preserve"> </w:t>
      </w:r>
      <w:r w:rsidRPr="00753FA6">
        <w:rPr>
          <w:rFonts w:ascii="Times New Roman" w:hAnsi="Times New Roman" w:cs="Times New Roman"/>
        </w:rPr>
        <w:t>(91</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beech,</w:t>
      </w:r>
      <w:r w:rsidR="00891027" w:rsidRPr="00753FA6">
        <w:rPr>
          <w:rFonts w:ascii="Times New Roman" w:hAnsi="Times New Roman" w:cs="Times New Roman"/>
        </w:rPr>
        <w:t xml:space="preserve"> </w:t>
      </w:r>
      <w:r w:rsidRPr="00753FA6">
        <w:rPr>
          <w:rFonts w:ascii="Times New Roman" w:hAnsi="Times New Roman" w:cs="Times New Roman"/>
        </w:rPr>
        <w:t>6</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oaks,</w:t>
      </w:r>
      <w:r w:rsidR="00891027" w:rsidRPr="00753FA6">
        <w:rPr>
          <w:rFonts w:ascii="Times New Roman" w:hAnsi="Times New Roman" w:cs="Times New Roman"/>
        </w:rPr>
        <w:t xml:space="preserve"> </w:t>
      </w:r>
      <w:r w:rsidRPr="00753FA6">
        <w:rPr>
          <w:rFonts w:ascii="Times New Roman" w:hAnsi="Times New Roman" w:cs="Times New Roman"/>
        </w:rPr>
        <w:t>supplemented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ash,</w:t>
      </w:r>
      <w:r w:rsidR="00891027" w:rsidRPr="00753FA6">
        <w:rPr>
          <w:rFonts w:ascii="Times New Roman" w:hAnsi="Times New Roman" w:cs="Times New Roman"/>
        </w:rPr>
        <w:t xml:space="preserve"> </w:t>
      </w:r>
      <w:r w:rsidRPr="00753FA6">
        <w:rPr>
          <w:rFonts w:ascii="Times New Roman" w:hAnsi="Times New Roman" w:cs="Times New Roman"/>
        </w:rPr>
        <w:t>lime</w:t>
      </w:r>
      <w:r w:rsidR="0067668E" w:rsidRPr="00753FA6">
        <w:rPr>
          <w:rFonts w:ascii="Times New Roman" w:hAnsi="Times New Roman" w:cs="Times New Roman"/>
        </w:rPr>
        <w:t>s,</w:t>
      </w:r>
      <w:r w:rsidR="00891027" w:rsidRPr="00753FA6">
        <w:rPr>
          <w:rFonts w:ascii="Times New Roman" w:hAnsi="Times New Roman" w:cs="Times New Roman"/>
        </w:rPr>
        <w:t xml:space="preserve"> </w:t>
      </w:r>
      <w:r w:rsidR="00FB3B3E">
        <w:rPr>
          <w:rFonts w:ascii="Times New Roman" w:hAnsi="Times New Roman" w:cs="Times New Roman"/>
        </w:rPr>
        <w:t>sycamore,</w:t>
      </w:r>
      <w:r w:rsidR="00FB3B3E" w:rsidRPr="00753FA6">
        <w:rPr>
          <w:rFonts w:ascii="Times New Roman" w:hAnsi="Times New Roman" w:cs="Times New Roman"/>
        </w:rPr>
        <w:t xml:space="preserve"> </w:t>
      </w:r>
      <w:r w:rsidR="0067668E" w:rsidRPr="00753FA6">
        <w:rPr>
          <w:rFonts w:ascii="Times New Roman" w:hAnsi="Times New Roman" w:cs="Times New Roman"/>
        </w:rPr>
        <w:t>or</w:t>
      </w:r>
      <w:r w:rsidR="00891027" w:rsidRPr="00753FA6">
        <w:rPr>
          <w:rFonts w:ascii="Times New Roman" w:hAnsi="Times New Roman" w:cs="Times New Roman"/>
        </w:rPr>
        <w:t xml:space="preserve"> </w:t>
      </w:r>
      <w:r w:rsidR="0067668E" w:rsidRPr="00753FA6">
        <w:rPr>
          <w:rFonts w:ascii="Times New Roman" w:hAnsi="Times New Roman" w:cs="Times New Roman"/>
        </w:rPr>
        <w:t>alder</w:t>
      </w:r>
      <w:r w:rsidR="00891027" w:rsidRPr="00753FA6">
        <w:rPr>
          <w:rFonts w:ascii="Times New Roman" w:hAnsi="Times New Roman" w:cs="Times New Roman"/>
        </w:rPr>
        <w:t xml:space="preserve"> </w:t>
      </w:r>
      <w:r w:rsidR="00FB3B3E">
        <w:rPr>
          <w:rFonts w:ascii="Times New Roman" w:hAnsi="Times New Roman" w:cs="Times New Roman"/>
        </w:rPr>
        <w:t xml:space="preserve">– </w:t>
      </w:r>
      <w:r w:rsidR="0067668E" w:rsidRPr="00753FA6">
        <w:rPr>
          <w:rFonts w:ascii="Times New Roman" w:hAnsi="Times New Roman" w:cs="Times New Roman"/>
        </w:rPr>
        <w:t>all</w:t>
      </w:r>
      <w:r w:rsidR="00891027" w:rsidRPr="00753FA6">
        <w:rPr>
          <w:rFonts w:ascii="Times New Roman" w:hAnsi="Times New Roman" w:cs="Times New Roman"/>
        </w:rPr>
        <w:t xml:space="preserve"> </w:t>
      </w:r>
      <w:r w:rsidR="0067668E" w:rsidRPr="00753FA6">
        <w:rPr>
          <w:rFonts w:ascii="Times New Roman" w:hAnsi="Times New Roman" w:cs="Times New Roman"/>
        </w:rPr>
        <w:t>under</w:t>
      </w:r>
      <w:r w:rsidR="00891027" w:rsidRPr="00753FA6">
        <w:rPr>
          <w:rFonts w:ascii="Times New Roman" w:hAnsi="Times New Roman" w:cs="Times New Roman"/>
        </w:rPr>
        <w:t xml:space="preserve"> </w:t>
      </w:r>
      <w:r w:rsidR="0067668E" w:rsidRPr="00753FA6">
        <w:rPr>
          <w:rFonts w:ascii="Times New Roman" w:hAnsi="Times New Roman" w:cs="Times New Roman"/>
        </w:rPr>
        <w:t>1.</w:t>
      </w:r>
      <w:r w:rsidRPr="00753FA6">
        <w:rPr>
          <w:rFonts w:ascii="Times New Roman" w:hAnsi="Times New Roman" w:cs="Times New Roman"/>
        </w:rPr>
        <w:t>6</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007D558A" w:rsidRPr="00753FA6">
        <w:rPr>
          <w:rFonts w:ascii="Times New Roman" w:hAnsi="Times New Roman" w:cs="Times New Roman"/>
        </w:rPr>
        <w:t>occurring</w:t>
      </w:r>
      <w:r w:rsidR="00891027" w:rsidRPr="00753FA6">
        <w:rPr>
          <w:rFonts w:ascii="Times New Roman" w:hAnsi="Times New Roman" w:cs="Times New Roman"/>
        </w:rPr>
        <w:t xml:space="preserve"> </w:t>
      </w:r>
      <w:r w:rsidR="007D558A" w:rsidRPr="00753FA6">
        <w:rPr>
          <w:rFonts w:ascii="Times New Roman" w:hAnsi="Times New Roman" w:cs="Times New Roman"/>
        </w:rPr>
        <w:t>within</w:t>
      </w:r>
      <w:r w:rsidR="00891027" w:rsidRPr="00753FA6">
        <w:rPr>
          <w:rFonts w:ascii="Times New Roman" w:hAnsi="Times New Roman" w:cs="Times New Roman"/>
        </w:rPr>
        <w:t xml:space="preserve"> </w:t>
      </w:r>
      <w:r w:rsidR="007D558A" w:rsidRPr="00753FA6">
        <w:rPr>
          <w:rFonts w:ascii="Times New Roman" w:hAnsi="Times New Roman" w:cs="Times New Roman"/>
        </w:rPr>
        <w:t>sampling</w:t>
      </w:r>
      <w:r w:rsidR="00891027" w:rsidRPr="00753FA6">
        <w:rPr>
          <w:rFonts w:ascii="Times New Roman" w:hAnsi="Times New Roman" w:cs="Times New Roman"/>
        </w:rPr>
        <w:t xml:space="preserve"> </w:t>
      </w:r>
      <w:r w:rsidR="007D558A" w:rsidRPr="00753FA6">
        <w:rPr>
          <w:rFonts w:ascii="Times New Roman" w:hAnsi="Times New Roman" w:cs="Times New Roman"/>
        </w:rPr>
        <w:t>plots</w:t>
      </w:r>
      <w:r w:rsidR="00891027" w:rsidRPr="00753FA6">
        <w:rPr>
          <w:rFonts w:ascii="Times New Roman" w:hAnsi="Times New Roman" w:cs="Times New Roman"/>
        </w:rPr>
        <w:t xml:space="preserve"> </w:t>
      </w:r>
      <w:r w:rsidR="007D558A" w:rsidRPr="00753FA6">
        <w:rPr>
          <w:rFonts w:ascii="Times New Roman" w:hAnsi="Times New Roman" w:cs="Times New Roman"/>
        </w:rPr>
        <w:t>area</w:t>
      </w:r>
      <w:r w:rsidR="00891027" w:rsidRPr="00753FA6">
        <w:rPr>
          <w:rFonts w:ascii="Times New Roman" w:hAnsi="Times New Roman" w:cs="Times New Roman"/>
        </w:rPr>
        <w:t xml:space="preserve"> </w:t>
      </w:r>
      <w:r w:rsidR="00E56C4D" w:rsidRPr="00753FA6">
        <w:rPr>
          <w:rFonts w:ascii="Times New Roman" w:hAnsi="Times New Roman" w:cs="Times New Roman"/>
        </w:rPr>
        <w:t>(r</w:t>
      </w:r>
      <w:r w:rsidR="00891027" w:rsidRPr="00753FA6">
        <w:rPr>
          <w:rFonts w:ascii="Times New Roman" w:hAnsi="Times New Roman" w:cs="Times New Roman"/>
        </w:rPr>
        <w:t xml:space="preserve"> </w:t>
      </w:r>
      <w:r w:rsidR="00E56C4D" w:rsidRPr="00753FA6">
        <w:rPr>
          <w:rFonts w:ascii="Times New Roman" w:hAnsi="Times New Roman" w:cs="Times New Roman"/>
        </w:rPr>
        <w:t>=</w:t>
      </w:r>
      <w:r w:rsidR="00891027" w:rsidRPr="00753FA6">
        <w:rPr>
          <w:rFonts w:ascii="Times New Roman" w:hAnsi="Times New Roman" w:cs="Times New Roman"/>
        </w:rPr>
        <w:t xml:space="preserve"> </w:t>
      </w:r>
      <w:r w:rsidR="00E56C4D" w:rsidRPr="00753FA6">
        <w:rPr>
          <w:rFonts w:ascii="Times New Roman" w:hAnsi="Times New Roman" w:cs="Times New Roman"/>
        </w:rPr>
        <w:t>100</w:t>
      </w:r>
      <w:r w:rsidR="00891027" w:rsidRPr="00753FA6">
        <w:rPr>
          <w:rFonts w:ascii="Times New Roman" w:hAnsi="Times New Roman" w:cs="Times New Roman"/>
        </w:rPr>
        <w:t xml:space="preserve"> </w:t>
      </w:r>
      <w:r w:rsidR="00E56C4D" w:rsidRPr="00753FA6">
        <w:rPr>
          <w:rFonts w:ascii="Times New Roman" w:hAnsi="Times New Roman" w:cs="Times New Roman"/>
        </w:rPr>
        <w:t>m)</w:t>
      </w:r>
      <w:r w:rsidR="00891027" w:rsidRPr="00753FA6">
        <w:rPr>
          <w:rFonts w:ascii="Times New Roman" w:hAnsi="Times New Roman" w:cs="Times New Roman"/>
        </w:rPr>
        <w:t xml:space="preserve"> </w:t>
      </w:r>
      <w:r w:rsidR="00E819CC" w:rsidRPr="00E819CC">
        <w:rPr>
          <w:rFonts w:ascii="Times New Roman" w:hAnsi="Times New Roman" w:cs="Times New Roman"/>
          <w:highlight w:val="yellow"/>
        </w:rPr>
        <w:t>in production forests</w:t>
      </w:r>
      <w:r w:rsidR="00E819CC">
        <w:rPr>
          <w:rFonts w:ascii="Times New Roman" w:hAnsi="Times New Roman" w:cs="Times New Roman"/>
        </w:rPr>
        <w:t xml:space="preserve"> </w:t>
      </w:r>
      <w:r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environmental</w:t>
      </w:r>
      <w:r w:rsidR="00891027" w:rsidRPr="00753FA6">
        <w:rPr>
          <w:rFonts w:ascii="Times New Roman" w:hAnsi="Times New Roman" w:cs="Times New Roman"/>
        </w:rPr>
        <w:t xml:space="preserve"> </w:t>
      </w:r>
      <w:r w:rsidRPr="00753FA6">
        <w:rPr>
          <w:rFonts w:ascii="Times New Roman" w:hAnsi="Times New Roman" w:cs="Times New Roman"/>
        </w:rPr>
        <w:t>variable</w:t>
      </w:r>
      <w:r w:rsidR="00FB3B3E">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explain</w:t>
      </w:r>
      <w:r w:rsidR="00FB3B3E">
        <w:rPr>
          <w:rFonts w:ascii="Times New Roman" w:hAnsi="Times New Roman" w:cs="Times New Roman"/>
        </w:rPr>
        <w:t>ing</w:t>
      </w:r>
      <w:r w:rsidR="00891027" w:rsidRPr="00753FA6">
        <w:rPr>
          <w:rFonts w:ascii="Times New Roman" w:hAnsi="Times New Roman" w:cs="Times New Roman"/>
        </w:rPr>
        <w:t xml:space="preserve"> </w:t>
      </w:r>
      <w:r w:rsidR="00FB3B3E">
        <w:rPr>
          <w:rFonts w:ascii="Times New Roman" w:hAnsi="Times New Roman" w:cs="Times New Roman"/>
        </w:rPr>
        <w:t xml:space="preserve">the </w:t>
      </w:r>
      <w:r w:rsidRPr="00753FA6">
        <w:rPr>
          <w:rFonts w:ascii="Times New Roman" w:hAnsi="Times New Roman" w:cs="Times New Roman"/>
        </w:rPr>
        <w:t>effect</w:t>
      </w:r>
      <w:r w:rsidR="00891027" w:rsidRPr="00753FA6">
        <w:rPr>
          <w:rFonts w:ascii="Times New Roman" w:hAnsi="Times New Roman" w:cs="Times New Roman"/>
        </w:rPr>
        <w:t xml:space="preserve"> </w:t>
      </w:r>
      <w:r w:rsidRPr="00753FA6">
        <w:rPr>
          <w:rFonts w:ascii="Times New Roman" w:hAnsi="Times New Roman" w:cs="Times New Roman"/>
        </w:rPr>
        <w:t>of</w:t>
      </w:r>
      <w:r w:rsidR="008E2F68">
        <w:rPr>
          <w:rFonts w:ascii="Times New Roman" w:hAnsi="Times New Roman" w:cs="Times New Roman"/>
        </w:rPr>
        <w:t xml:space="preserve"> </w:t>
      </w:r>
      <w:r w:rsidR="008E2F68" w:rsidRPr="008E2F68">
        <w:rPr>
          <w:rFonts w:ascii="Times New Roman" w:hAnsi="Times New Roman" w:cs="Times New Roman"/>
          <w:highlight w:val="yellow"/>
        </w:rPr>
        <w:t>large</w:t>
      </w:r>
      <w:r w:rsidR="008E2F68">
        <w:rPr>
          <w:rFonts w:ascii="Times New Roman" w:hAnsi="Times New Roman" w:cs="Times New Roman"/>
        </w:rPr>
        <w:t xml:space="preserve"> </w:t>
      </w:r>
      <w:r w:rsidR="007D558A"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7D558A" w:rsidRPr="00753FA6">
        <w:rPr>
          <w:rFonts w:ascii="Times New Roman" w:hAnsi="Times New Roman" w:cs="Times New Roman"/>
        </w:rPr>
        <w:t>spruce</w:t>
      </w:r>
      <w:r w:rsidR="00DE2718">
        <w:rPr>
          <w:rFonts w:ascii="Times New Roman" w:hAnsi="Times New Roman" w:cs="Times New Roman"/>
        </w:rPr>
        <w:t>-</w:t>
      </w:r>
      <w:r w:rsidR="007D558A"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forests.</w:t>
      </w:r>
      <w:r w:rsidR="00891027" w:rsidRPr="00753FA6">
        <w:rPr>
          <w:rFonts w:ascii="Times New Roman" w:hAnsi="Times New Roman" w:cs="Times New Roman"/>
        </w:rPr>
        <w:t xml:space="preserve"> </w:t>
      </w:r>
      <w:r w:rsidRPr="00753FA6">
        <w:rPr>
          <w:rFonts w:ascii="Times New Roman" w:hAnsi="Times New Roman" w:cs="Times New Roman"/>
        </w:rPr>
        <w:t>Spatial</w:t>
      </w:r>
      <w:r w:rsidR="00891027" w:rsidRPr="00753FA6">
        <w:rPr>
          <w:rFonts w:ascii="Times New Roman" w:hAnsi="Times New Roman" w:cs="Times New Roman"/>
        </w:rPr>
        <w:t xml:space="preserve"> </w:t>
      </w:r>
      <w:r w:rsidRPr="00753FA6">
        <w:rPr>
          <w:rFonts w:ascii="Times New Roman" w:hAnsi="Times New Roman" w:cs="Times New Roman"/>
        </w:rPr>
        <w:t>attributes</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stands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obtained</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Pr="00753FA6">
        <w:rPr>
          <w:rFonts w:ascii="Times New Roman" w:hAnsi="Times New Roman" w:cs="Times New Roman"/>
        </w:rPr>
        <w:t>aerial</w:t>
      </w:r>
      <w:r w:rsidR="00891027" w:rsidRPr="00753FA6">
        <w:rPr>
          <w:rFonts w:ascii="Times New Roman" w:hAnsi="Times New Roman" w:cs="Times New Roman"/>
        </w:rPr>
        <w:t xml:space="preserve"> </w:t>
      </w:r>
      <w:r w:rsidRPr="00753FA6">
        <w:rPr>
          <w:rFonts w:ascii="Times New Roman" w:hAnsi="Times New Roman" w:cs="Times New Roman"/>
        </w:rPr>
        <w:t>photographs</w:t>
      </w:r>
      <w:r w:rsidR="00891027" w:rsidRPr="00753FA6">
        <w:rPr>
          <w:rFonts w:ascii="Times New Roman" w:hAnsi="Times New Roman" w:cs="Times New Roman"/>
        </w:rPr>
        <w:t xml:space="preserve"> </w:t>
      </w:r>
      <w:r w:rsidRPr="00753FA6">
        <w:rPr>
          <w:rFonts w:ascii="Times New Roman" w:hAnsi="Times New Roman" w:cs="Times New Roman"/>
        </w:rPr>
        <w:t>(scale</w:t>
      </w:r>
      <w:r w:rsidR="00891027" w:rsidRPr="00753FA6">
        <w:rPr>
          <w:rFonts w:ascii="Times New Roman" w:hAnsi="Times New Roman" w:cs="Times New Roman"/>
        </w:rPr>
        <w:t xml:space="preserve"> </w:t>
      </w:r>
      <w:r w:rsidRPr="00753FA6">
        <w:rPr>
          <w:rFonts w:ascii="Times New Roman" w:hAnsi="Times New Roman" w:cs="Times New Roman"/>
        </w:rPr>
        <w:t>1:5000)</w:t>
      </w:r>
      <w:r w:rsidR="00891027" w:rsidRPr="00753FA6">
        <w:rPr>
          <w:rFonts w:ascii="Times New Roman" w:hAnsi="Times New Roman" w:cs="Times New Roman"/>
        </w:rPr>
        <w:t xml:space="preserve"> </w:t>
      </w:r>
      <w:r w:rsidRPr="00753FA6">
        <w:rPr>
          <w:rFonts w:ascii="Times New Roman" w:hAnsi="Times New Roman" w:cs="Times New Roman"/>
        </w:rPr>
        <w:t>using</w:t>
      </w:r>
      <w:r w:rsidR="00891027" w:rsidRPr="00753FA6">
        <w:rPr>
          <w:rFonts w:ascii="Times New Roman" w:hAnsi="Times New Roman" w:cs="Times New Roman"/>
        </w:rPr>
        <w:t xml:space="preserve"> </w:t>
      </w:r>
      <w:r w:rsidRPr="00753FA6">
        <w:rPr>
          <w:rFonts w:ascii="Times New Roman" w:hAnsi="Times New Roman" w:cs="Times New Roman"/>
        </w:rPr>
        <w:t>geographical</w:t>
      </w:r>
      <w:r w:rsidR="00891027" w:rsidRPr="00753FA6">
        <w:rPr>
          <w:rFonts w:ascii="Times New Roman" w:hAnsi="Times New Roman" w:cs="Times New Roman"/>
        </w:rPr>
        <w:t xml:space="preserve"> </w:t>
      </w:r>
      <w:r w:rsidRPr="00753FA6">
        <w:rPr>
          <w:rFonts w:ascii="Times New Roman" w:hAnsi="Times New Roman" w:cs="Times New Roman"/>
        </w:rPr>
        <w:t>information</w:t>
      </w:r>
      <w:r w:rsidR="00891027" w:rsidRPr="00753FA6">
        <w:rPr>
          <w:rFonts w:ascii="Times New Roman" w:hAnsi="Times New Roman" w:cs="Times New Roman"/>
        </w:rPr>
        <w:t xml:space="preserve"> </w:t>
      </w:r>
      <w:r w:rsidRPr="00753FA6">
        <w:rPr>
          <w:rFonts w:ascii="Times New Roman" w:hAnsi="Times New Roman" w:cs="Times New Roman"/>
        </w:rPr>
        <w:t>system</w:t>
      </w:r>
      <w:r w:rsidR="00891027" w:rsidRPr="00753FA6">
        <w:rPr>
          <w:rFonts w:ascii="Times New Roman" w:hAnsi="Times New Roman" w:cs="Times New Roman"/>
        </w:rPr>
        <w:t xml:space="preserve"> </w:t>
      </w:r>
      <w:r w:rsidRPr="00753FA6">
        <w:rPr>
          <w:rFonts w:ascii="Times New Roman" w:hAnsi="Times New Roman" w:cs="Times New Roman"/>
        </w:rPr>
        <w:t>(ArcGIS</w:t>
      </w:r>
      <w:r w:rsidR="00891027" w:rsidRPr="00753FA6">
        <w:rPr>
          <w:rFonts w:ascii="Times New Roman" w:hAnsi="Times New Roman" w:cs="Times New Roman"/>
        </w:rPr>
        <w:t xml:space="preserve"> </w:t>
      </w:r>
      <w:r w:rsidRPr="00753FA6">
        <w:rPr>
          <w:rFonts w:ascii="Times New Roman" w:hAnsi="Times New Roman" w:cs="Times New Roman"/>
        </w:rPr>
        <w:t>10.4).</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each</w:t>
      </w:r>
      <w:r w:rsidR="00891027" w:rsidRPr="00753FA6">
        <w:rPr>
          <w:rFonts w:ascii="Times New Roman" w:hAnsi="Times New Roman" w:cs="Times New Roman"/>
        </w:rPr>
        <w:t xml:space="preserve"> </w:t>
      </w:r>
      <w:r w:rsidR="007D558A" w:rsidRPr="00753FA6">
        <w:rPr>
          <w:rFonts w:ascii="Times New Roman" w:hAnsi="Times New Roman" w:cs="Times New Roman"/>
        </w:rPr>
        <w:t>sampling</w:t>
      </w:r>
      <w:r w:rsidR="00891027" w:rsidRPr="00753FA6">
        <w:rPr>
          <w:rFonts w:ascii="Times New Roman" w:hAnsi="Times New Roman" w:cs="Times New Roman"/>
        </w:rPr>
        <w:t xml:space="preserve"> </w:t>
      </w:r>
      <w:r w:rsidR="007D558A" w:rsidRPr="00753FA6">
        <w:rPr>
          <w:rFonts w:ascii="Times New Roman" w:hAnsi="Times New Roman" w:cs="Times New Roman"/>
        </w:rPr>
        <w:t>plot</w:t>
      </w:r>
      <w:r w:rsidR="00891027" w:rsidRPr="00753FA6">
        <w:rPr>
          <w:rFonts w:ascii="Times New Roman" w:hAnsi="Times New Roman" w:cs="Times New Roman"/>
        </w:rPr>
        <w:t xml:space="preserve"> </w:t>
      </w:r>
      <w:r w:rsidR="005F50F1" w:rsidRPr="00753FA6">
        <w:rPr>
          <w:rFonts w:ascii="Times New Roman" w:hAnsi="Times New Roman" w:cs="Times New Roman"/>
        </w:rPr>
        <w:t>midpoint</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determine</w:t>
      </w:r>
      <w:r w:rsidR="00FB3B3E">
        <w:rPr>
          <w:rFonts w:ascii="Times New Roman" w:hAnsi="Times New Roman" w:cs="Times New Roman"/>
        </w:rPr>
        <w:t>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commentRangeStart w:id="3"/>
      <w:r w:rsidRPr="00753FA6">
        <w:rPr>
          <w:rFonts w:ascii="Times New Roman" w:hAnsi="Times New Roman" w:cs="Times New Roman"/>
        </w:rPr>
        <w:t>nearest</w:t>
      </w:r>
      <w:r w:rsidR="00891027" w:rsidRPr="00753FA6">
        <w:rPr>
          <w:rFonts w:ascii="Times New Roman" w:hAnsi="Times New Roman" w:cs="Times New Roman"/>
        </w:rPr>
        <w:t xml:space="preserve"> </w:t>
      </w:r>
      <w:r w:rsidRPr="00753FA6">
        <w:rPr>
          <w:rFonts w:ascii="Times New Roman" w:hAnsi="Times New Roman" w:cs="Times New Roman"/>
        </w:rPr>
        <w:t>distance</w:t>
      </w:r>
      <w:commentRangeEnd w:id="3"/>
      <w:r w:rsidR="00987F19">
        <w:rPr>
          <w:rStyle w:val="Odkaznakoment"/>
        </w:rPr>
        <w:commentReference w:id="3"/>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edge</w:t>
      </w:r>
      <w:r w:rsidR="00891027" w:rsidRPr="00753FA6">
        <w:rPr>
          <w:rFonts w:ascii="Times New Roman" w:hAnsi="Times New Roman" w:cs="Times New Roman"/>
        </w:rPr>
        <w:t xml:space="preserve"> </w:t>
      </w:r>
      <w:r w:rsidRPr="00753FA6">
        <w:rPr>
          <w:rFonts w:ascii="Times New Roman" w:hAnsi="Times New Roman" w:cs="Times New Roman"/>
        </w:rPr>
        <w:t>or</w:t>
      </w:r>
      <w:r w:rsidR="00891027" w:rsidRPr="00753FA6">
        <w:rPr>
          <w:rFonts w:ascii="Times New Roman" w:hAnsi="Times New Roman" w:cs="Times New Roman"/>
        </w:rPr>
        <w:t xml:space="preserve"> </w:t>
      </w:r>
      <w:r w:rsidRPr="00753FA6">
        <w:rPr>
          <w:rFonts w:ascii="Times New Roman" w:hAnsi="Times New Roman" w:cs="Times New Roman"/>
        </w:rPr>
        <w:t>clearing</w:t>
      </w:r>
      <w:r w:rsidR="00891027" w:rsidRPr="00753FA6">
        <w:rPr>
          <w:rFonts w:ascii="Times New Roman" w:hAnsi="Times New Roman" w:cs="Times New Roman"/>
        </w:rPr>
        <w:t xml:space="preserve"> </w:t>
      </w:r>
      <w:r w:rsidRPr="00753FA6">
        <w:rPr>
          <w:rFonts w:ascii="Times New Roman" w:hAnsi="Times New Roman" w:cs="Times New Roman"/>
        </w:rPr>
        <w:t>(which</w:t>
      </w:r>
      <w:r w:rsidR="00891027" w:rsidRPr="00753FA6">
        <w:rPr>
          <w:rFonts w:ascii="Times New Roman" w:hAnsi="Times New Roman" w:cs="Times New Roman"/>
        </w:rPr>
        <w:t xml:space="preserve"> </w:t>
      </w:r>
      <w:r w:rsidRPr="00753FA6">
        <w:rPr>
          <w:rFonts w:ascii="Times New Roman" w:hAnsi="Times New Roman" w:cs="Times New Roman"/>
        </w:rPr>
        <w:t>ever</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closer)</w:t>
      </w:r>
      <w:r w:rsidR="00891027" w:rsidRPr="00753FA6">
        <w:rPr>
          <w:rFonts w:ascii="Times New Roman" w:hAnsi="Times New Roman" w:cs="Times New Roman"/>
        </w:rPr>
        <w:t xml:space="preserve"> </w:t>
      </w:r>
      <w:r w:rsidR="00AF7269" w:rsidRPr="00753FA6">
        <w:rPr>
          <w:rFonts w:ascii="Times New Roman" w:hAnsi="Times New Roman" w:cs="Times New Roman"/>
        </w:rPr>
        <w:t>[</w:t>
      </w:r>
      <w:proofErr w:type="spellStart"/>
      <w:r w:rsidR="00AF7269" w:rsidRPr="00753FA6">
        <w:rPr>
          <w:rFonts w:ascii="Times New Roman" w:hAnsi="Times New Roman" w:cs="Times New Roman"/>
        </w:rPr>
        <w:t>ClearCutDist</w:t>
      </w:r>
      <w:proofErr w:type="spellEnd"/>
      <w:r w:rsidR="00AF7269" w:rsidRPr="00753FA6">
        <w:rPr>
          <w:rFonts w:ascii="Times New Roman" w:hAnsi="Times New Roman" w:cs="Times New Roman"/>
        </w:rPr>
        <w:t>]</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analysed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type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vegetation:</w:t>
      </w:r>
      <w:r w:rsidR="00891027" w:rsidRPr="00753FA6">
        <w:rPr>
          <w:rFonts w:ascii="Times New Roman" w:hAnsi="Times New Roman" w:cs="Times New Roman"/>
        </w:rPr>
        <w:t xml:space="preserve"> </w:t>
      </w:r>
      <w:r w:rsidRPr="00753FA6">
        <w:rPr>
          <w:rFonts w:ascii="Times New Roman" w:hAnsi="Times New Roman" w:cs="Times New Roman"/>
        </w:rPr>
        <w:t>(</w:t>
      </w:r>
      <w:proofErr w:type="spellStart"/>
      <w:r w:rsidRPr="00753FA6">
        <w:rPr>
          <w:rFonts w:ascii="Times New Roman" w:hAnsi="Times New Roman" w:cs="Times New Roman"/>
        </w:rPr>
        <w:t>i</w:t>
      </w:r>
      <w:proofErr w:type="spellEnd"/>
      <w:r w:rsidRPr="00753FA6">
        <w:rPr>
          <w:rFonts w:ascii="Times New Roman" w:hAnsi="Times New Roman" w:cs="Times New Roman"/>
        </w:rPr>
        <w:t>)</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00AF7269" w:rsidRPr="00753FA6">
        <w:rPr>
          <w:rFonts w:ascii="Times New Roman" w:hAnsi="Times New Roman" w:cs="Times New Roman"/>
        </w:rPr>
        <w:t>[</w:t>
      </w:r>
      <w:proofErr w:type="spellStart"/>
      <w:r w:rsidR="005C6116">
        <w:rPr>
          <w:rFonts w:ascii="Times New Roman" w:hAnsi="Times New Roman" w:cs="Times New Roman"/>
        </w:rPr>
        <w:t>Broadl</w:t>
      </w:r>
      <w:r w:rsidR="00AF7269" w:rsidRPr="00753FA6">
        <w:rPr>
          <w:rFonts w:ascii="Times New Roman" w:hAnsi="Times New Roman" w:cs="Times New Roman"/>
        </w:rPr>
        <w:t>_cover</w:t>
      </w:r>
      <w:proofErr w:type="spellEnd"/>
      <w:r w:rsidR="00AF7269" w:rsidRPr="00753FA6">
        <w:rPr>
          <w:rFonts w:ascii="Times New Roman" w:hAnsi="Times New Roman" w:cs="Times New Roman"/>
        </w:rPr>
        <w:t>]</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(ii)</w:t>
      </w:r>
      <w:r w:rsidR="00891027" w:rsidRPr="00753FA6">
        <w:rPr>
          <w:rFonts w:ascii="Times New Roman" w:hAnsi="Times New Roman" w:cs="Times New Roman"/>
        </w:rPr>
        <w:t xml:space="preserve"> </w:t>
      </w:r>
      <w:r w:rsidRPr="00753FA6">
        <w:rPr>
          <w:rFonts w:ascii="Times New Roman" w:hAnsi="Times New Roman" w:cs="Times New Roman"/>
        </w:rPr>
        <w:t>coniferous</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00AF7269" w:rsidRPr="00753FA6">
        <w:rPr>
          <w:rFonts w:ascii="Times New Roman" w:hAnsi="Times New Roman" w:cs="Times New Roman"/>
        </w:rPr>
        <w:t>[</w:t>
      </w:r>
      <w:proofErr w:type="spellStart"/>
      <w:r w:rsidR="00AF7269" w:rsidRPr="00753FA6">
        <w:rPr>
          <w:rFonts w:ascii="Times New Roman" w:hAnsi="Times New Roman" w:cs="Times New Roman"/>
        </w:rPr>
        <w:t>Conifer_cover</w:t>
      </w:r>
      <w:proofErr w:type="spellEnd"/>
      <w:r w:rsidR="00AF7269"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(iii)</w:t>
      </w:r>
      <w:r w:rsidR="00891027" w:rsidRPr="00753FA6">
        <w:rPr>
          <w:rFonts w:ascii="Times New Roman" w:hAnsi="Times New Roman" w:cs="Times New Roman"/>
        </w:rPr>
        <w:t xml:space="preserve"> </w:t>
      </w:r>
      <w:r w:rsidRPr="00753FA6">
        <w:rPr>
          <w:rFonts w:ascii="Times New Roman" w:hAnsi="Times New Roman" w:cs="Times New Roman"/>
        </w:rPr>
        <w:t>young</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under</w:t>
      </w:r>
      <w:r w:rsidR="00891027" w:rsidRPr="00753FA6">
        <w:rPr>
          <w:rFonts w:ascii="Times New Roman" w:hAnsi="Times New Roman" w:cs="Times New Roman"/>
        </w:rPr>
        <w:t xml:space="preserve"> </w:t>
      </w:r>
      <w:r w:rsidRPr="00753FA6">
        <w:rPr>
          <w:rFonts w:ascii="Times New Roman" w:hAnsi="Times New Roman" w:cs="Times New Roman"/>
        </w:rPr>
        <w:t>20</w:t>
      </w:r>
      <w:r w:rsidR="00891027" w:rsidRPr="00753FA6">
        <w:rPr>
          <w:rFonts w:ascii="Times New Roman" w:hAnsi="Times New Roman" w:cs="Times New Roman"/>
        </w:rPr>
        <w:t xml:space="preserve"> </w:t>
      </w:r>
      <w:r w:rsidRPr="00753FA6">
        <w:rPr>
          <w:rFonts w:ascii="Times New Roman" w:hAnsi="Times New Roman" w:cs="Times New Roman"/>
        </w:rPr>
        <w:t>years</w:t>
      </w:r>
      <w:r w:rsidR="00891027" w:rsidRPr="00753FA6">
        <w:rPr>
          <w:rFonts w:ascii="Times New Roman" w:hAnsi="Times New Roman" w:cs="Times New Roman"/>
        </w:rPr>
        <w:t xml:space="preserve"> </w:t>
      </w:r>
      <w:r w:rsidRPr="00753FA6">
        <w:rPr>
          <w:rFonts w:ascii="Times New Roman" w:hAnsi="Times New Roman" w:cs="Times New Roman"/>
        </w:rPr>
        <w:t>(both</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FB3B3E">
        <w:rPr>
          <w:rFonts w:ascii="Times New Roman" w:hAnsi="Times New Roman" w:cs="Times New Roman"/>
        </w:rPr>
        <w:t>and</w:t>
      </w:r>
      <w:r w:rsidR="00FB3B3E" w:rsidRPr="00753FA6">
        <w:rPr>
          <w:rFonts w:ascii="Times New Roman" w:hAnsi="Times New Roman" w:cs="Times New Roman"/>
        </w:rPr>
        <w:t xml:space="preserve"> </w:t>
      </w:r>
      <w:r w:rsidRPr="00753FA6">
        <w:rPr>
          <w:rFonts w:ascii="Times New Roman" w:hAnsi="Times New Roman" w:cs="Times New Roman"/>
        </w:rPr>
        <w:t>coniferous)</w:t>
      </w:r>
      <w:r w:rsidR="00891027" w:rsidRPr="00753FA6">
        <w:rPr>
          <w:rFonts w:ascii="Times New Roman" w:hAnsi="Times New Roman" w:cs="Times New Roman"/>
        </w:rPr>
        <w:t xml:space="preserve"> </w:t>
      </w:r>
      <w:r w:rsidR="00AF7269" w:rsidRPr="00753FA6">
        <w:rPr>
          <w:rFonts w:ascii="Times New Roman" w:hAnsi="Times New Roman" w:cs="Times New Roman"/>
        </w:rPr>
        <w:t>[</w:t>
      </w:r>
      <w:proofErr w:type="spellStart"/>
      <w:r w:rsidR="00CD2525" w:rsidRPr="00753FA6">
        <w:rPr>
          <w:rFonts w:ascii="Times New Roman" w:hAnsi="Times New Roman" w:cs="Times New Roman"/>
        </w:rPr>
        <w:t>Young_cover</w:t>
      </w:r>
      <w:proofErr w:type="spellEnd"/>
      <w:r w:rsidR="003E0497" w:rsidRPr="00753FA6">
        <w:rPr>
          <w:rFonts w:ascii="Times New Roman" w:hAnsi="Times New Roman" w:cs="Times New Roman"/>
        </w:rPr>
        <w:t>]</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00BB79E4" w:rsidRPr="00753FA6">
        <w:rPr>
          <w:rFonts w:ascii="Times New Roman" w:hAnsi="Times New Roman" w:cs="Times New Roman"/>
        </w:rPr>
        <w:t>within</w:t>
      </w:r>
      <w:r w:rsidR="00891027" w:rsidRPr="00753FA6">
        <w:rPr>
          <w:rFonts w:ascii="Times New Roman" w:hAnsi="Times New Roman" w:cs="Times New Roman"/>
        </w:rPr>
        <w:t xml:space="preserve"> </w:t>
      </w:r>
      <w:r w:rsidR="007D558A" w:rsidRPr="00753FA6">
        <w:rPr>
          <w:rFonts w:ascii="Times New Roman" w:hAnsi="Times New Roman" w:cs="Times New Roman"/>
        </w:rPr>
        <w:t>sampling</w:t>
      </w:r>
      <w:r w:rsidR="00891027" w:rsidRPr="00753FA6">
        <w:rPr>
          <w:rFonts w:ascii="Times New Roman" w:hAnsi="Times New Roman" w:cs="Times New Roman"/>
        </w:rPr>
        <w:t xml:space="preserve"> </w:t>
      </w:r>
      <w:r w:rsidR="007D558A" w:rsidRPr="00753FA6">
        <w:rPr>
          <w:rFonts w:ascii="Times New Roman" w:hAnsi="Times New Roman" w:cs="Times New Roman"/>
        </w:rPr>
        <w:t>plot</w:t>
      </w:r>
      <w:r w:rsidR="00891027" w:rsidRPr="00753FA6">
        <w:rPr>
          <w:rFonts w:ascii="Times New Roman" w:hAnsi="Times New Roman" w:cs="Times New Roman"/>
        </w:rPr>
        <w:t xml:space="preserve"> </w:t>
      </w:r>
      <w:r w:rsidR="007D558A" w:rsidRPr="00753FA6">
        <w:rPr>
          <w:rFonts w:ascii="Times New Roman" w:hAnsi="Times New Roman" w:cs="Times New Roman"/>
        </w:rPr>
        <w:t>area</w:t>
      </w:r>
      <w:r w:rsidR="002F61EE">
        <w:rPr>
          <w:rFonts w:ascii="Times New Roman" w:hAnsi="Times New Roman" w:cs="Times New Roman"/>
        </w:rPr>
        <w:t>s</w:t>
      </w:r>
      <w:r w:rsidR="00891027" w:rsidRPr="00753FA6">
        <w:rPr>
          <w:rFonts w:ascii="Times New Roman" w:hAnsi="Times New Roman" w:cs="Times New Roman"/>
        </w:rPr>
        <w:t xml:space="preserve"> </w:t>
      </w:r>
      <w:r w:rsidR="007D558A" w:rsidRPr="00753FA6">
        <w:rPr>
          <w:rFonts w:ascii="Times New Roman" w:hAnsi="Times New Roman" w:cs="Times New Roman"/>
        </w:rPr>
        <w:t>(</w:t>
      </w:r>
      <w:r w:rsidR="00BB79E4" w:rsidRPr="00753FA6">
        <w:rPr>
          <w:rFonts w:ascii="Times New Roman" w:hAnsi="Times New Roman" w:cs="Times New Roman"/>
        </w:rPr>
        <w:t>r</w:t>
      </w:r>
      <w:r w:rsidR="00891027" w:rsidRPr="00753FA6">
        <w:rPr>
          <w:rFonts w:ascii="Times New Roman" w:hAnsi="Times New Roman" w:cs="Times New Roman"/>
        </w:rPr>
        <w:t xml:space="preserve"> </w:t>
      </w:r>
      <w:r w:rsidR="00BB79E4" w:rsidRPr="00753FA6">
        <w:rPr>
          <w:rFonts w:ascii="Times New Roman" w:hAnsi="Times New Roman" w:cs="Times New Roman"/>
        </w:rPr>
        <w:t>=</w:t>
      </w:r>
      <w:r w:rsidR="00891027" w:rsidRPr="00753FA6">
        <w:rPr>
          <w:rFonts w:ascii="Times New Roman" w:hAnsi="Times New Roman" w:cs="Times New Roman"/>
        </w:rPr>
        <w:t xml:space="preserve"> </w:t>
      </w:r>
      <w:r w:rsidR="00BB79E4" w:rsidRPr="00753FA6">
        <w:rPr>
          <w:rFonts w:ascii="Times New Roman" w:hAnsi="Times New Roman" w:cs="Times New Roman"/>
        </w:rPr>
        <w:t>100</w:t>
      </w:r>
      <w:r w:rsidR="00891027" w:rsidRPr="00753FA6">
        <w:rPr>
          <w:rFonts w:ascii="Times New Roman" w:hAnsi="Times New Roman" w:cs="Times New Roman"/>
        </w:rPr>
        <w:t xml:space="preserve"> </w:t>
      </w:r>
      <w:r w:rsidR="00BB79E4" w:rsidRPr="00753FA6">
        <w:rPr>
          <w:rFonts w:ascii="Times New Roman" w:hAnsi="Times New Roman" w:cs="Times New Roman"/>
        </w:rPr>
        <w:t>m)</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Furthermore,</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calculated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Shannon’s</w:t>
      </w:r>
      <w:r w:rsidR="00891027" w:rsidRPr="00753FA6">
        <w:rPr>
          <w:rFonts w:ascii="Times New Roman" w:hAnsi="Times New Roman" w:cs="Times New Roman"/>
        </w:rPr>
        <w:t xml:space="preserve"> </w:t>
      </w:r>
      <w:r w:rsidRPr="00753FA6">
        <w:rPr>
          <w:rFonts w:ascii="Times New Roman" w:hAnsi="Times New Roman" w:cs="Times New Roman"/>
        </w:rPr>
        <w:t>index</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A151AB" w:rsidRPr="00753FA6">
        <w:rPr>
          <w:rFonts w:ascii="Times New Roman" w:hAnsi="Times New Roman" w:cs="Times New Roman"/>
        </w:rPr>
        <w:t>diversity</w:t>
      </w:r>
      <w:r w:rsidR="00891027" w:rsidRPr="00753FA6">
        <w:rPr>
          <w:rFonts w:ascii="Times New Roman" w:hAnsi="Times New Roman" w:cs="Times New Roman"/>
        </w:rPr>
        <w:t xml:space="preserve"> </w:t>
      </w:r>
      <w:r w:rsidR="003E0497" w:rsidRPr="00753FA6">
        <w:rPr>
          <w:rFonts w:ascii="Times New Roman" w:hAnsi="Times New Roman" w:cs="Times New Roman"/>
        </w:rPr>
        <w:t>[</w:t>
      </w:r>
      <w:proofErr w:type="spellStart"/>
      <w:r w:rsidR="003E0497" w:rsidRPr="00753FA6">
        <w:rPr>
          <w:rFonts w:ascii="Times New Roman" w:hAnsi="Times New Roman" w:cs="Times New Roman"/>
        </w:rPr>
        <w:t>H_Trees</w:t>
      </w:r>
      <w:proofErr w:type="spellEnd"/>
      <w:r w:rsidR="003E0497" w:rsidRPr="00753FA6">
        <w:rPr>
          <w:rFonts w:ascii="Times New Roman" w:hAnsi="Times New Roman" w:cs="Times New Roman"/>
        </w:rPr>
        <w:t>]</w:t>
      </w:r>
      <w:r w:rsidR="00A151AB" w:rsidRPr="00753FA6">
        <w:rPr>
          <w:rFonts w:ascii="Times New Roman" w:hAnsi="Times New Roman" w:cs="Times New Roman"/>
        </w:rPr>
        <w:t>,</w:t>
      </w:r>
      <w:r w:rsidR="00891027" w:rsidRPr="00753FA6">
        <w:rPr>
          <w:rFonts w:ascii="Times New Roman" w:hAnsi="Times New Roman" w:cs="Times New Roman"/>
        </w:rPr>
        <w:t xml:space="preserve"> </w:t>
      </w:r>
      <w:r w:rsidR="00A151AB" w:rsidRPr="00753FA6">
        <w:rPr>
          <w:rFonts w:ascii="Times New Roman" w:hAnsi="Times New Roman" w:cs="Times New Roman"/>
        </w:rPr>
        <w:t>defined</w:t>
      </w:r>
      <w:r w:rsidR="00891027" w:rsidRPr="00753FA6">
        <w:rPr>
          <w:rFonts w:ascii="Times New Roman" w:hAnsi="Times New Roman" w:cs="Times New Roman"/>
        </w:rPr>
        <w:t xml:space="preserve"> </w:t>
      </w:r>
      <w:r w:rsidR="00A151AB" w:rsidRPr="00753FA6">
        <w:rPr>
          <w:rFonts w:ascii="Times New Roman" w:hAnsi="Times New Roman" w:cs="Times New Roman"/>
        </w:rPr>
        <w:t>as</w:t>
      </w:r>
      <w:r w:rsidR="00891027" w:rsidRPr="00753FA6">
        <w:rPr>
          <w:rFonts w:ascii="Times New Roman" w:hAnsi="Times New Roman" w:cs="Times New Roman"/>
        </w:rPr>
        <w:t xml:space="preserve"> </w:t>
      </w:r>
      <w:r w:rsidR="00A151AB" w:rsidRPr="00753FA6">
        <w:rPr>
          <w:rFonts w:ascii="Times New Roman" w:hAnsi="Times New Roman" w:cs="Times New Roman"/>
        </w:rPr>
        <w:t>follows:</w:t>
      </w:r>
      <w:r w:rsidR="00891027" w:rsidRPr="00753FA6">
        <w:rPr>
          <w:rFonts w:ascii="Times New Roman" w:hAnsi="Times New Roman" w:cs="Times New Roman"/>
        </w:rPr>
        <w:t xml:space="preserve"> </w:t>
      </w:r>
      <m:oMath>
        <m:r>
          <w:rPr>
            <w:rFonts w:ascii="Cambria Math" w:hAnsi="Cambria Math" w:cs="Times New Roman"/>
          </w:rPr>
          <m:t>H´=-</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func>
          </m:e>
        </m:nary>
      </m:oMath>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where</w:t>
      </w:r>
      <w:r w:rsidR="00891027" w:rsidRPr="00753FA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is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the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proportion</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of</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covered</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area</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in</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each</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stand</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group</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within</w:t>
      </w:r>
      <w:r w:rsidR="00891027" w:rsidRPr="00753FA6">
        <w:rPr>
          <w:rFonts w:ascii="Times New Roman" w:eastAsiaTheme="minorEastAsia" w:hAnsi="Times New Roman" w:cs="Times New Roman"/>
        </w:rPr>
        <w:t xml:space="preserve"> </w:t>
      </w:r>
      <w:r w:rsidR="007D558A" w:rsidRPr="00753FA6">
        <w:rPr>
          <w:rFonts w:ascii="Times New Roman" w:eastAsiaTheme="minorEastAsia" w:hAnsi="Times New Roman" w:cs="Times New Roman"/>
        </w:rPr>
        <w:t>sampling</w:t>
      </w:r>
      <w:r w:rsidR="00891027" w:rsidRPr="00753FA6">
        <w:rPr>
          <w:rFonts w:ascii="Times New Roman" w:eastAsiaTheme="minorEastAsia" w:hAnsi="Times New Roman" w:cs="Times New Roman"/>
        </w:rPr>
        <w:t xml:space="preserve"> </w:t>
      </w:r>
      <w:r w:rsidR="007D558A" w:rsidRPr="00753FA6">
        <w:rPr>
          <w:rFonts w:ascii="Times New Roman" w:eastAsiaTheme="minorEastAsia" w:hAnsi="Times New Roman" w:cs="Times New Roman"/>
        </w:rPr>
        <w:t>plot</w:t>
      </w:r>
      <w:r w:rsidR="002F61EE">
        <w:rPr>
          <w:rFonts w:ascii="Times New Roman" w:eastAsiaTheme="minorEastAsia" w:hAnsi="Times New Roman" w:cs="Times New Roman"/>
        </w:rPr>
        <w:t>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in</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the</w:t>
      </w:r>
      <w:r w:rsidR="00891027" w:rsidRPr="00753FA6">
        <w:rPr>
          <w:rFonts w:ascii="Times New Roman" w:eastAsiaTheme="minorEastAsia" w:hAnsi="Times New Roman" w:cs="Times New Roman"/>
        </w:rPr>
        <w:t xml:space="preserve"> </w:t>
      </w:r>
      <w:proofErr w:type="spellStart"/>
      <w:r w:rsidRPr="00753FA6">
        <w:rPr>
          <w:rFonts w:ascii="Times New Roman" w:eastAsiaTheme="minorEastAsia" w:hAnsi="Times New Roman" w:cs="Times New Roman"/>
          <w:i/>
        </w:rPr>
        <w:t>i</w:t>
      </w:r>
      <w:r w:rsidRPr="00753FA6">
        <w:rPr>
          <w:rFonts w:ascii="Times New Roman" w:eastAsiaTheme="minorEastAsia" w:hAnsi="Times New Roman" w:cs="Times New Roman"/>
        </w:rPr>
        <w:t>th</w:t>
      </w:r>
      <w:proofErr w:type="spellEnd"/>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tree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species,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and</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i/>
        </w:rPr>
        <w:t>S</w:t>
      </w:r>
      <w:r w:rsidR="00891027" w:rsidRPr="00753FA6">
        <w:rPr>
          <w:rFonts w:ascii="Times New Roman" w:eastAsiaTheme="minorEastAsia" w:hAnsi="Times New Roman" w:cs="Times New Roman"/>
          <w:i/>
        </w:rPr>
        <w:t xml:space="preserve"> </w:t>
      </w:r>
      <w:r w:rsidRPr="00753FA6">
        <w:rPr>
          <w:rFonts w:ascii="Times New Roman" w:eastAsiaTheme="minorEastAsia" w:hAnsi="Times New Roman" w:cs="Times New Roman"/>
        </w:rPr>
        <w:t>is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the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number</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of</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tree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species.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The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maximum</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value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for</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Shannon</w:t>
      </w:r>
      <w:r w:rsidRPr="00753FA6">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index</w:t>
      </w:r>
      <w:r w:rsidR="00891027" w:rsidRPr="00753FA6">
        <w:rPr>
          <w:rFonts w:ascii="Times New Roman" w:hAnsi="Times New Roman" w:cs="Times New Roman"/>
        </w:rPr>
        <w:t xml:space="preserve"> </w:t>
      </w:r>
      <w:r w:rsidRPr="00753FA6">
        <w:rPr>
          <w:rFonts w:ascii="Times New Roman" w:hAnsi="Times New Roman" w:cs="Times New Roman"/>
        </w:rPr>
        <w:t>occurs</w:t>
      </w:r>
      <w:r w:rsidR="00891027" w:rsidRPr="00753FA6">
        <w:rPr>
          <w:rFonts w:ascii="Times New Roman" w:hAnsi="Times New Roman" w:cs="Times New Roman"/>
        </w:rPr>
        <w:t xml:space="preserve"> </w:t>
      </w:r>
      <w:r w:rsidRPr="00753FA6">
        <w:rPr>
          <w:rFonts w:ascii="Times New Roman" w:hAnsi="Times New Roman" w:cs="Times New Roman"/>
        </w:rPr>
        <w:t>when</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proportions</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equal</w:t>
      </w:r>
      <w:r w:rsidR="00891027" w:rsidRPr="00753FA6">
        <w:rPr>
          <w:rFonts w:ascii="Times New Roman" w:hAnsi="Times New Roman" w:cs="Times New Roman"/>
        </w:rPr>
        <w:t xml:space="preserve"> </w:t>
      </w:r>
      <w:r w:rsidRPr="00753FA6">
        <w:rPr>
          <w:rFonts w:ascii="Times New Roman" w:hAnsi="Times New Roman" w:cs="Times New Roman"/>
        </w:rPr>
        <w:t>over</w:t>
      </w:r>
      <w:r w:rsidR="00891027" w:rsidRPr="00753FA6">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{"citationItems":[{"id":"ITEM-1","itemData":{"DOI":"10.1139/cjfr-31-7-1105","author":[{"dropping-particle":"","family":"Staudhammer","given":"Christina Lynn","non-dropping-particle":"","parse-names":false,"suffix":""},{"dropping-particle":"","family":"Lemay","given":"Valerie Marie","non-dropping-particle":"","parse-names":false,"suffix":""}],"id":"ITEM-1","issue":"May 2014","issued":{"date-parts":[["2001"]]},"title":"Introduction and evaluation of possible indices of stand structural diversity","type":"article-journal"},"uris":["http://www.mendeley.com/documents/?uuid=32139ab0-3637-4dce-bf52-3ee4f6634db4"]}],"mendeley":{"formattedCitation":"(Staudhammer and Lemay, 2001)","plainTextFormattedCitation":"(Staudhammer and Lemay, 2001)","previouslyFormattedCitation":"(Staudhammer and Lemay, 2001)"},"properties":{"noteIndex":0},"schema":"https://github.com/citation-style-language/schema/raw/master/csl-citation.json"}</w:instrText>
      </w:r>
      <w:r w:rsidRPr="00753FA6">
        <w:rPr>
          <w:rFonts w:ascii="Times New Roman" w:hAnsi="Times New Roman" w:cs="Times New Roman"/>
        </w:rPr>
        <w:fldChar w:fldCharType="separate"/>
      </w:r>
      <w:r w:rsidR="00431378" w:rsidRPr="00753FA6">
        <w:rPr>
          <w:rFonts w:ascii="Times New Roman" w:hAnsi="Times New Roman" w:cs="Times New Roman"/>
          <w:noProof/>
        </w:rPr>
        <w:t>(Staudhammer</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and</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Lemay,</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2001)</w:t>
      </w:r>
      <w:r w:rsidRPr="00753FA6">
        <w:rPr>
          <w:rFonts w:ascii="Times New Roman" w:hAnsi="Times New Roman" w:cs="Times New Roman"/>
        </w:rPr>
        <w:fldChar w:fldCharType="end"/>
      </w:r>
      <w:r w:rsidR="00566E44"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include</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factor,</w:t>
      </w:r>
      <w:r w:rsidR="00891027" w:rsidRPr="00753FA6">
        <w:rPr>
          <w:rFonts w:ascii="Times New Roman" w:hAnsi="Times New Roman" w:cs="Times New Roman"/>
        </w:rPr>
        <w:t xml:space="preserve"> </w:t>
      </w:r>
      <w:r w:rsidRPr="00753FA6">
        <w:rPr>
          <w:rFonts w:ascii="Times New Roman" w:hAnsi="Times New Roman" w:cs="Times New Roman"/>
        </w:rPr>
        <w:t>weighted</w:t>
      </w:r>
      <w:r w:rsidR="00891027" w:rsidRPr="00753FA6">
        <w:rPr>
          <w:rFonts w:ascii="Times New Roman" w:hAnsi="Times New Roman" w:cs="Times New Roman"/>
        </w:rPr>
        <w:t xml:space="preserve"> </w:t>
      </w:r>
      <w:r w:rsidRPr="00753FA6">
        <w:rPr>
          <w:rFonts w:ascii="Times New Roman" w:hAnsi="Times New Roman" w:cs="Times New Roman"/>
        </w:rPr>
        <w:t>average</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stand</w:t>
      </w:r>
      <w:r w:rsidR="00891027" w:rsidRPr="00753FA6">
        <w:rPr>
          <w:rFonts w:ascii="Times New Roman" w:hAnsi="Times New Roman" w:cs="Times New Roman"/>
        </w:rPr>
        <w:t xml:space="preserve"> </w:t>
      </w:r>
      <w:r w:rsidRPr="00753FA6">
        <w:rPr>
          <w:rFonts w:ascii="Times New Roman" w:hAnsi="Times New Roman" w:cs="Times New Roman"/>
        </w:rPr>
        <w:t>groups</w:t>
      </w:r>
      <w:r w:rsidR="00891027" w:rsidRPr="00753FA6">
        <w:rPr>
          <w:rFonts w:ascii="Times New Roman" w:hAnsi="Times New Roman" w:cs="Times New Roman"/>
        </w:rPr>
        <w:t xml:space="preserve"> </w:t>
      </w:r>
      <w:r w:rsidR="003E0497" w:rsidRPr="00753FA6">
        <w:rPr>
          <w:rFonts w:ascii="Times New Roman" w:hAnsi="Times New Roman" w:cs="Times New Roman"/>
        </w:rPr>
        <w:t>[</w:t>
      </w:r>
      <w:proofErr w:type="spellStart"/>
      <w:r w:rsidR="003E0497" w:rsidRPr="00753FA6">
        <w:rPr>
          <w:rFonts w:ascii="Times New Roman" w:hAnsi="Times New Roman" w:cs="Times New Roman"/>
        </w:rPr>
        <w:t>AgeWMean</w:t>
      </w:r>
      <w:proofErr w:type="spellEnd"/>
      <w:r w:rsidR="003E0497"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(weighted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area</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each</w:t>
      </w:r>
      <w:r w:rsidR="00891027" w:rsidRPr="00753FA6">
        <w:rPr>
          <w:rFonts w:ascii="Times New Roman" w:hAnsi="Times New Roman" w:cs="Times New Roman"/>
        </w:rPr>
        <w:t xml:space="preserve"> </w:t>
      </w:r>
      <w:r w:rsidRPr="00753FA6">
        <w:rPr>
          <w:rFonts w:ascii="Times New Roman" w:hAnsi="Times New Roman" w:cs="Times New Roman"/>
        </w:rPr>
        <w:t>group)</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standard</w:t>
      </w:r>
      <w:r w:rsidR="00891027" w:rsidRPr="00753FA6">
        <w:rPr>
          <w:rFonts w:ascii="Times New Roman" w:hAnsi="Times New Roman" w:cs="Times New Roman"/>
        </w:rPr>
        <w:t xml:space="preserve"> </w:t>
      </w:r>
      <w:r w:rsidRPr="00753FA6">
        <w:rPr>
          <w:rFonts w:ascii="Times New Roman" w:hAnsi="Times New Roman" w:cs="Times New Roman"/>
        </w:rPr>
        <w:t>deviation</w:t>
      </w:r>
      <w:r w:rsidR="00891027" w:rsidRPr="00753FA6">
        <w:rPr>
          <w:rFonts w:ascii="Times New Roman" w:hAnsi="Times New Roman" w:cs="Times New Roman"/>
        </w:rPr>
        <w:t xml:space="preserve"> </w:t>
      </w:r>
      <w:r w:rsidRPr="00753FA6">
        <w:rPr>
          <w:rFonts w:ascii="Times New Roman" w:hAnsi="Times New Roman" w:cs="Times New Roman"/>
        </w:rPr>
        <w:t>(SD)</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group</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calculated</w:t>
      </w:r>
      <w:r w:rsidR="00891027" w:rsidRPr="00753FA6">
        <w:rPr>
          <w:rFonts w:ascii="Times New Roman" w:hAnsi="Times New Roman" w:cs="Times New Roman"/>
        </w:rPr>
        <w:t xml:space="preserve"> </w:t>
      </w:r>
      <w:r w:rsidR="003E0497" w:rsidRPr="00753FA6">
        <w:rPr>
          <w:rFonts w:ascii="Times New Roman" w:hAnsi="Times New Roman" w:cs="Times New Roman"/>
        </w:rPr>
        <w:t>[</w:t>
      </w:r>
      <w:proofErr w:type="spellStart"/>
      <w:r w:rsidR="003E0497" w:rsidRPr="00753FA6">
        <w:rPr>
          <w:rFonts w:ascii="Times New Roman" w:hAnsi="Times New Roman" w:cs="Times New Roman"/>
        </w:rPr>
        <w:t>Age_SD</w:t>
      </w:r>
      <w:proofErr w:type="spellEnd"/>
      <w:r w:rsidR="003E0497" w:rsidRPr="00753FA6">
        <w:rPr>
          <w:rFonts w:ascii="Times New Roman" w:hAnsi="Times New Roman" w:cs="Times New Roman"/>
        </w:rPr>
        <w:t>]</w:t>
      </w:r>
      <w:r w:rsidR="007D558A" w:rsidRPr="00753FA6">
        <w:rPr>
          <w:rFonts w:ascii="Times New Roman" w:hAnsi="Times New Roman" w:cs="Times New Roman"/>
        </w:rPr>
        <w:t>.</w:t>
      </w:r>
      <w:r w:rsidR="00891027" w:rsidRPr="00753FA6">
        <w:rPr>
          <w:rFonts w:ascii="Times New Roman" w:hAnsi="Times New Roman" w:cs="Times New Roman"/>
        </w:rPr>
        <w:t xml:space="preserve"> </w:t>
      </w:r>
      <w:r w:rsidR="007D558A" w:rsidRPr="00753FA6">
        <w:rPr>
          <w:rFonts w:ascii="Times New Roman" w:hAnsi="Times New Roman" w:cs="Times New Roman"/>
        </w:rPr>
        <w:t>SD</w:t>
      </w:r>
      <w:r w:rsidR="00891027" w:rsidRPr="00753FA6">
        <w:rPr>
          <w:rFonts w:ascii="Times New Roman" w:hAnsi="Times New Roman" w:cs="Times New Roman"/>
        </w:rPr>
        <w:t xml:space="preserve"> </w:t>
      </w:r>
      <w:r w:rsidR="007D558A" w:rsidRPr="00753FA6">
        <w:rPr>
          <w:rFonts w:ascii="Times New Roman" w:hAnsi="Times New Roman" w:cs="Times New Roman"/>
        </w:rPr>
        <w:t>of</w:t>
      </w:r>
      <w:r w:rsidR="00891027" w:rsidRPr="00753FA6">
        <w:rPr>
          <w:rFonts w:ascii="Times New Roman" w:hAnsi="Times New Roman" w:cs="Times New Roman"/>
        </w:rPr>
        <w:t xml:space="preserve"> </w:t>
      </w:r>
      <w:r w:rsidR="007D558A" w:rsidRPr="00753FA6">
        <w:rPr>
          <w:rFonts w:ascii="Times New Roman" w:hAnsi="Times New Roman" w:cs="Times New Roman"/>
        </w:rPr>
        <w:t>a</w:t>
      </w:r>
      <w:r w:rsidRPr="00753FA6">
        <w:rPr>
          <w:rFonts w:ascii="Times New Roman" w:hAnsi="Times New Roman" w:cs="Times New Roman"/>
        </w:rPr>
        <w:t>ge</w:t>
      </w:r>
      <w:r w:rsidR="00891027" w:rsidRPr="00753FA6">
        <w:rPr>
          <w:rFonts w:ascii="Times New Roman" w:hAnsi="Times New Roman" w:cs="Times New Roman"/>
        </w:rPr>
        <w:t xml:space="preserve"> </w:t>
      </w:r>
      <w:r w:rsidRPr="00753FA6">
        <w:rPr>
          <w:rFonts w:ascii="Times New Roman" w:hAnsi="Times New Roman" w:cs="Times New Roman"/>
        </w:rPr>
        <w:t>represented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heterogeneity</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007D558A" w:rsidRPr="00753FA6">
        <w:rPr>
          <w:rFonts w:ascii="Times New Roman" w:hAnsi="Times New Roman" w:cs="Times New Roman"/>
        </w:rPr>
        <w:t>stand</w:t>
      </w:r>
      <w:r w:rsidR="00891027" w:rsidRPr="00753FA6">
        <w:rPr>
          <w:rFonts w:ascii="Times New Roman" w:hAnsi="Times New Roman" w:cs="Times New Roman"/>
        </w:rPr>
        <w:t xml:space="preserve"> </w:t>
      </w:r>
      <w:r w:rsidR="007D558A" w:rsidRPr="00753FA6">
        <w:rPr>
          <w:rFonts w:ascii="Times New Roman" w:hAnsi="Times New Roman" w:cs="Times New Roman"/>
        </w:rPr>
        <w:t>group</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representation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individual</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individual</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stand</w:t>
      </w:r>
      <w:r w:rsidR="00891027" w:rsidRPr="00753FA6">
        <w:rPr>
          <w:rFonts w:ascii="Times New Roman" w:hAnsi="Times New Roman" w:cs="Times New Roman"/>
        </w:rPr>
        <w:t xml:space="preserve"> </w:t>
      </w:r>
      <w:r w:rsidRPr="00753FA6">
        <w:rPr>
          <w:rFonts w:ascii="Times New Roman" w:hAnsi="Times New Roman" w:cs="Times New Roman"/>
        </w:rPr>
        <w:t>groups</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obtained</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002F61EE">
        <w:rPr>
          <w:rFonts w:ascii="Times New Roman" w:hAnsi="Times New Roman" w:cs="Times New Roman"/>
        </w:rPr>
        <w:t>f</w:t>
      </w:r>
      <w:r w:rsidRPr="00753FA6">
        <w:rPr>
          <w:rFonts w:ascii="Times New Roman" w:hAnsi="Times New Roman" w:cs="Times New Roman"/>
        </w:rPr>
        <w:t>orest</w:t>
      </w:r>
      <w:r w:rsidR="00891027" w:rsidRPr="00753FA6">
        <w:rPr>
          <w:rFonts w:ascii="Times New Roman" w:hAnsi="Times New Roman" w:cs="Times New Roman"/>
        </w:rPr>
        <w:t xml:space="preserve"> </w:t>
      </w:r>
      <w:r w:rsidRPr="00753FA6">
        <w:rPr>
          <w:rFonts w:ascii="Times New Roman" w:hAnsi="Times New Roman" w:cs="Times New Roman"/>
        </w:rPr>
        <w:t>management</w:t>
      </w:r>
      <w:r w:rsidR="00891027" w:rsidRPr="00753FA6">
        <w:rPr>
          <w:rFonts w:ascii="Times New Roman" w:hAnsi="Times New Roman" w:cs="Times New Roman"/>
        </w:rPr>
        <w:t xml:space="preserve"> </w:t>
      </w:r>
      <w:r w:rsidRPr="00753FA6">
        <w:rPr>
          <w:rFonts w:ascii="Times New Roman" w:hAnsi="Times New Roman" w:cs="Times New Roman"/>
        </w:rPr>
        <w:t>plans.</w:t>
      </w:r>
    </w:p>
    <w:p w14:paraId="049C87F0" w14:textId="22C13013" w:rsidR="006E47C9" w:rsidRPr="00753FA6" w:rsidRDefault="006E47C9" w:rsidP="0091026F">
      <w:pPr>
        <w:pStyle w:val="Nadpis2"/>
        <w:jc w:val="both"/>
        <w:rPr>
          <w:rFonts w:cs="Times New Roman"/>
        </w:rPr>
      </w:pPr>
      <w:r w:rsidRPr="00753FA6">
        <w:rPr>
          <w:rFonts w:cs="Times New Roman"/>
        </w:rPr>
        <w:lastRenderedPageBreak/>
        <w:t>Data</w:t>
      </w:r>
      <w:r w:rsidR="00891027" w:rsidRPr="00753FA6">
        <w:rPr>
          <w:rFonts w:cs="Times New Roman"/>
        </w:rPr>
        <w:t xml:space="preserve"> </w:t>
      </w:r>
      <w:r w:rsidRPr="00753FA6">
        <w:rPr>
          <w:rFonts w:cs="Times New Roman"/>
        </w:rPr>
        <w:t>analysis</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modelling</w:t>
      </w:r>
    </w:p>
    <w:p w14:paraId="4FB433AA" w14:textId="03189308" w:rsidR="006E47C9" w:rsidRDefault="006110E9">
      <w:pPr>
        <w:tabs>
          <w:tab w:val="left" w:pos="567"/>
        </w:tabs>
        <w:jc w:val="both"/>
        <w:rPr>
          <w:ins w:id="4" w:author="Vojtěch  Barták" w:date="2021-06-07T18:11:00Z"/>
          <w:rFonts w:ascii="Times New Roman" w:hAnsi="Times New Roman" w:cs="Times New Roman"/>
        </w:rPr>
        <w:pPrChange w:id="5" w:author="Vojtěch  Barták" w:date="2021-06-07T19:54:00Z">
          <w:pPr>
            <w:jc w:val="both"/>
          </w:pPr>
        </w:pPrChange>
      </w:pPr>
      <w:r w:rsidRPr="006110E9">
        <w:rPr>
          <w:rFonts w:ascii="Times New Roman" w:hAnsi="Times New Roman" w:cs="Times New Roman"/>
          <w:highlight w:val="yellow"/>
        </w:rPr>
        <w:t>The</w:t>
      </w:r>
      <w:r w:rsidR="00891027" w:rsidRPr="006110E9">
        <w:rPr>
          <w:rFonts w:ascii="Times New Roman" w:hAnsi="Times New Roman" w:cs="Times New Roman"/>
          <w:highlight w:val="yellow"/>
        </w:rPr>
        <w:t xml:space="preserve"> </w:t>
      </w:r>
      <w:r w:rsidR="006E47C9" w:rsidRPr="006110E9">
        <w:rPr>
          <w:rFonts w:ascii="Times New Roman" w:hAnsi="Times New Roman" w:cs="Times New Roman"/>
          <w:highlight w:val="yellow"/>
        </w:rPr>
        <w:t>maximum</w:t>
      </w:r>
      <w:r w:rsidR="00891027" w:rsidRPr="006110E9">
        <w:rPr>
          <w:rFonts w:ascii="Times New Roman" w:hAnsi="Times New Roman" w:cs="Times New Roman"/>
          <w:highlight w:val="yellow"/>
        </w:rPr>
        <w:t xml:space="preserve"> </w:t>
      </w:r>
      <w:r w:rsidR="006E47C9" w:rsidRPr="006110E9">
        <w:rPr>
          <w:rFonts w:ascii="Times New Roman" w:hAnsi="Times New Roman" w:cs="Times New Roman"/>
          <w:highlight w:val="yellow"/>
        </w:rPr>
        <w:t>number</w:t>
      </w:r>
      <w:r w:rsidR="00891027" w:rsidRPr="006110E9">
        <w:rPr>
          <w:rFonts w:ascii="Times New Roman" w:hAnsi="Times New Roman" w:cs="Times New Roman"/>
          <w:highlight w:val="yellow"/>
        </w:rPr>
        <w:t xml:space="preserve"> </w:t>
      </w:r>
      <w:r w:rsidR="006E47C9" w:rsidRPr="006110E9">
        <w:rPr>
          <w:rFonts w:ascii="Times New Roman" w:hAnsi="Times New Roman" w:cs="Times New Roman"/>
          <w:highlight w:val="yellow"/>
        </w:rPr>
        <w:t>of</w:t>
      </w:r>
      <w:r w:rsidRPr="006110E9">
        <w:rPr>
          <w:rFonts w:ascii="Times New Roman" w:hAnsi="Times New Roman" w:cs="Times New Roman"/>
          <w:highlight w:val="yellow"/>
        </w:rPr>
        <w:t xml:space="preserve"> bird</w:t>
      </w:r>
      <w:r w:rsidR="00891027" w:rsidRPr="006110E9">
        <w:rPr>
          <w:rFonts w:ascii="Times New Roman" w:hAnsi="Times New Roman" w:cs="Times New Roman"/>
          <w:highlight w:val="yellow"/>
        </w:rPr>
        <w:t xml:space="preserve"> </w:t>
      </w:r>
      <w:r w:rsidR="006E47C9" w:rsidRPr="006110E9">
        <w:rPr>
          <w:rFonts w:ascii="Times New Roman" w:hAnsi="Times New Roman" w:cs="Times New Roman"/>
          <w:highlight w:val="yellow"/>
        </w:rPr>
        <w:t>specie</w:t>
      </w:r>
      <w:r w:rsidR="00162E54" w:rsidRPr="006110E9">
        <w:rPr>
          <w:rFonts w:ascii="Times New Roman" w:hAnsi="Times New Roman" w:cs="Times New Roman"/>
          <w:highlight w:val="yellow"/>
        </w:rPr>
        <w:t>s</w:t>
      </w:r>
      <w:r w:rsidR="00891027" w:rsidRPr="00753FA6">
        <w:rPr>
          <w:rFonts w:ascii="Times New Roman" w:hAnsi="Times New Roman" w:cs="Times New Roman"/>
        </w:rPr>
        <w:t xml:space="preserve"> </w:t>
      </w:r>
      <w:r w:rsidR="00162E54" w:rsidRPr="00753FA6">
        <w:rPr>
          <w:rFonts w:ascii="Times New Roman" w:hAnsi="Times New Roman" w:cs="Times New Roman"/>
        </w:rPr>
        <w:t>from</w:t>
      </w:r>
      <w:r w:rsidR="00891027" w:rsidRPr="00753FA6">
        <w:rPr>
          <w:rFonts w:ascii="Times New Roman" w:hAnsi="Times New Roman" w:cs="Times New Roman"/>
        </w:rPr>
        <w:t xml:space="preserve"> </w:t>
      </w:r>
      <w:r w:rsidR="00162E54" w:rsidRPr="00753FA6">
        <w:rPr>
          <w:rFonts w:ascii="Times New Roman" w:hAnsi="Times New Roman" w:cs="Times New Roman"/>
        </w:rPr>
        <w:t>both</w:t>
      </w:r>
      <w:r w:rsidR="00891027" w:rsidRPr="00753FA6">
        <w:rPr>
          <w:rFonts w:ascii="Times New Roman" w:hAnsi="Times New Roman" w:cs="Times New Roman"/>
        </w:rPr>
        <w:t xml:space="preserve"> </w:t>
      </w:r>
      <w:r w:rsidR="00162E54" w:rsidRPr="00753FA6">
        <w:rPr>
          <w:rFonts w:ascii="Times New Roman" w:hAnsi="Times New Roman" w:cs="Times New Roman"/>
        </w:rPr>
        <w:t>controls</w:t>
      </w:r>
      <w:r w:rsidR="00891027" w:rsidRPr="00753FA6">
        <w:rPr>
          <w:rFonts w:ascii="Times New Roman" w:hAnsi="Times New Roman" w:cs="Times New Roman"/>
        </w:rPr>
        <w:t xml:space="preserve"> </w:t>
      </w:r>
      <w:r w:rsidR="00162E54" w:rsidRPr="00753FA6">
        <w:rPr>
          <w:rFonts w:ascii="Times New Roman" w:hAnsi="Times New Roman" w:cs="Times New Roman"/>
        </w:rPr>
        <w:t>recorded</w:t>
      </w:r>
      <w:r w:rsidR="00891027" w:rsidRPr="00753FA6">
        <w:rPr>
          <w:rFonts w:ascii="Times New Roman" w:hAnsi="Times New Roman" w:cs="Times New Roman"/>
        </w:rPr>
        <w:t xml:space="preserve"> </w:t>
      </w:r>
      <w:r w:rsidR="00162E54" w:rsidRPr="00753FA6">
        <w:rPr>
          <w:rFonts w:ascii="Times New Roman" w:hAnsi="Times New Roman" w:cs="Times New Roman"/>
        </w:rPr>
        <w:t>on</w:t>
      </w:r>
      <w:r w:rsidR="00891027" w:rsidRPr="00753FA6">
        <w:rPr>
          <w:rFonts w:ascii="Times New Roman" w:hAnsi="Times New Roman" w:cs="Times New Roman"/>
        </w:rPr>
        <w:t xml:space="preserve"> </w:t>
      </w:r>
      <w:r w:rsidR="006E47C9" w:rsidRPr="00753FA6">
        <w:rPr>
          <w:rFonts w:ascii="Times New Roman" w:hAnsi="Times New Roman" w:cs="Times New Roman"/>
        </w:rPr>
        <w:t>each</w:t>
      </w:r>
      <w:r w:rsidR="00891027" w:rsidRPr="00753FA6">
        <w:rPr>
          <w:rFonts w:ascii="Times New Roman" w:hAnsi="Times New Roman" w:cs="Times New Roman"/>
        </w:rPr>
        <w:t xml:space="preserve"> </w:t>
      </w:r>
      <w:r w:rsidR="00CF4814" w:rsidRPr="00753FA6">
        <w:rPr>
          <w:rFonts w:ascii="Times New Roman" w:hAnsi="Times New Roman" w:cs="Times New Roman"/>
        </w:rPr>
        <w:t>counting</w:t>
      </w:r>
      <w:r w:rsidR="00891027" w:rsidRPr="00753FA6">
        <w:rPr>
          <w:rFonts w:ascii="Times New Roman" w:hAnsi="Times New Roman" w:cs="Times New Roman"/>
        </w:rPr>
        <w:t xml:space="preserve"> </w:t>
      </w:r>
      <w:r w:rsidR="0087571E" w:rsidRPr="00753FA6">
        <w:rPr>
          <w:rFonts w:ascii="Times New Roman" w:hAnsi="Times New Roman" w:cs="Times New Roman"/>
        </w:rPr>
        <w:t>midpoint</w:t>
      </w:r>
      <w:r w:rsidR="00891027" w:rsidRPr="00753FA6">
        <w:rPr>
          <w:rFonts w:ascii="Times New Roman" w:hAnsi="Times New Roman" w:cs="Times New Roman"/>
        </w:rPr>
        <w:t xml:space="preserve"> </w:t>
      </w:r>
      <w:r w:rsidR="001E7B01" w:rsidRPr="00753FA6">
        <w:rPr>
          <w:rFonts w:ascii="Times New Roman" w:hAnsi="Times New Roman" w:cs="Times New Roman"/>
        </w:rPr>
        <w:t>was</w:t>
      </w:r>
      <w:r w:rsidR="00891027" w:rsidRPr="00753FA6">
        <w:rPr>
          <w:rFonts w:ascii="Times New Roman" w:hAnsi="Times New Roman" w:cs="Times New Roman"/>
        </w:rPr>
        <w:t xml:space="preserve"> </w:t>
      </w:r>
      <w:r w:rsidR="001E7B01" w:rsidRPr="00753FA6">
        <w:rPr>
          <w:rFonts w:ascii="Times New Roman" w:hAnsi="Times New Roman" w:cs="Times New Roman"/>
        </w:rPr>
        <w:t>used</w:t>
      </w:r>
      <w:r w:rsidR="00891027" w:rsidRPr="00753FA6">
        <w:rPr>
          <w:rFonts w:ascii="Times New Roman" w:hAnsi="Times New Roman" w:cs="Times New Roman"/>
        </w:rPr>
        <w:t xml:space="preserve"> </w:t>
      </w:r>
      <w:r w:rsidR="001E7B01" w:rsidRPr="00753FA6">
        <w:rPr>
          <w:rFonts w:ascii="Times New Roman" w:hAnsi="Times New Roman" w:cs="Times New Roman"/>
        </w:rPr>
        <w:t>as</w:t>
      </w:r>
      <w:r w:rsidR="002F61EE">
        <w:rPr>
          <w:rFonts w:ascii="Times New Roman" w:hAnsi="Times New Roman" w:cs="Times New Roman"/>
        </w:rPr>
        <w:t xml:space="preserve"> a</w:t>
      </w:r>
      <w:r w:rsidR="00891027" w:rsidRPr="00753FA6">
        <w:rPr>
          <w:rFonts w:ascii="Times New Roman" w:hAnsi="Times New Roman" w:cs="Times New Roman"/>
        </w:rPr>
        <w:t xml:space="preserve"> </w:t>
      </w:r>
      <w:r w:rsidR="001E7B01" w:rsidRPr="00753FA6">
        <w:rPr>
          <w:rFonts w:ascii="Times New Roman" w:hAnsi="Times New Roman" w:cs="Times New Roman"/>
        </w:rPr>
        <w:t>response</w:t>
      </w:r>
      <w:r w:rsidR="00891027" w:rsidRPr="00753FA6">
        <w:rPr>
          <w:rFonts w:ascii="Times New Roman" w:hAnsi="Times New Roman" w:cs="Times New Roman"/>
        </w:rPr>
        <w:t xml:space="preserve"> </w:t>
      </w:r>
      <w:r w:rsidR="001E7B01" w:rsidRPr="00753FA6">
        <w:rPr>
          <w:rFonts w:ascii="Times New Roman" w:hAnsi="Times New Roman" w:cs="Times New Roman"/>
        </w:rPr>
        <w:t>variable</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C7335A">
        <w:rPr>
          <w:rFonts w:ascii="Times New Roman" w:hAnsi="Times New Roman" w:cs="Times New Roman"/>
          <w:highlight w:val="cyan"/>
        </w:rPr>
        <w:t>We</w:t>
      </w:r>
      <w:r w:rsidR="00891027" w:rsidRPr="00C7335A">
        <w:rPr>
          <w:rFonts w:ascii="Times New Roman" w:hAnsi="Times New Roman" w:cs="Times New Roman"/>
          <w:highlight w:val="cyan"/>
        </w:rPr>
        <w:t xml:space="preserve"> </w:t>
      </w:r>
      <w:r w:rsidR="006E47C9" w:rsidRPr="00C7335A">
        <w:rPr>
          <w:rFonts w:ascii="Times New Roman" w:hAnsi="Times New Roman" w:cs="Times New Roman"/>
          <w:highlight w:val="cyan"/>
        </w:rPr>
        <w:t>used</w:t>
      </w:r>
      <w:r w:rsidR="00891027" w:rsidRPr="00C7335A">
        <w:rPr>
          <w:rFonts w:ascii="Times New Roman" w:hAnsi="Times New Roman" w:cs="Times New Roman"/>
          <w:highlight w:val="cyan"/>
        </w:rPr>
        <w:t xml:space="preserve"> </w:t>
      </w:r>
      <w:r w:rsidR="00C7335A" w:rsidRPr="00C7335A">
        <w:rPr>
          <w:rFonts w:ascii="Times New Roman" w:hAnsi="Times New Roman" w:cs="Times New Roman"/>
          <w:highlight w:val="cyan"/>
        </w:rPr>
        <w:t>generalised l</w:t>
      </w:r>
      <w:r w:rsidR="006E47C9" w:rsidRPr="00C7335A">
        <w:rPr>
          <w:rFonts w:ascii="Times New Roman" w:hAnsi="Times New Roman" w:cs="Times New Roman"/>
          <w:highlight w:val="cyan"/>
        </w:rPr>
        <w:t>inear</w:t>
      </w:r>
      <w:r w:rsidR="00891027" w:rsidRPr="00C7335A">
        <w:rPr>
          <w:rFonts w:ascii="Times New Roman" w:hAnsi="Times New Roman" w:cs="Times New Roman"/>
          <w:highlight w:val="cyan"/>
        </w:rPr>
        <w:t xml:space="preserve"> </w:t>
      </w:r>
      <w:r w:rsidR="00C7335A" w:rsidRPr="00C7335A">
        <w:rPr>
          <w:rFonts w:ascii="Times New Roman" w:hAnsi="Times New Roman" w:cs="Times New Roman"/>
          <w:highlight w:val="cyan"/>
        </w:rPr>
        <w:t>m</w:t>
      </w:r>
      <w:r w:rsidR="006E47C9" w:rsidRPr="00C7335A">
        <w:rPr>
          <w:rFonts w:ascii="Times New Roman" w:hAnsi="Times New Roman" w:cs="Times New Roman"/>
          <w:highlight w:val="cyan"/>
        </w:rPr>
        <w:t>ixed</w:t>
      </w:r>
      <w:r w:rsidR="00891027" w:rsidRPr="00C7335A">
        <w:rPr>
          <w:rFonts w:ascii="Times New Roman" w:hAnsi="Times New Roman" w:cs="Times New Roman"/>
          <w:highlight w:val="cyan"/>
        </w:rPr>
        <w:t xml:space="preserve"> </w:t>
      </w:r>
      <w:r w:rsidR="00C7335A" w:rsidRPr="00C7335A">
        <w:rPr>
          <w:rFonts w:ascii="Times New Roman" w:hAnsi="Times New Roman" w:cs="Times New Roman"/>
          <w:highlight w:val="cyan"/>
        </w:rPr>
        <w:t>m</w:t>
      </w:r>
      <w:r w:rsidR="006E47C9" w:rsidRPr="00C7335A">
        <w:rPr>
          <w:rFonts w:ascii="Times New Roman" w:hAnsi="Times New Roman" w:cs="Times New Roman"/>
          <w:highlight w:val="cyan"/>
        </w:rPr>
        <w:t>odels</w:t>
      </w:r>
      <w:r w:rsidR="00891027" w:rsidRPr="00C7335A">
        <w:rPr>
          <w:rFonts w:ascii="Times New Roman" w:hAnsi="Times New Roman" w:cs="Times New Roman"/>
          <w:highlight w:val="cyan"/>
        </w:rPr>
        <w:t xml:space="preserve"> </w:t>
      </w:r>
      <w:r w:rsidR="00C7335A" w:rsidRPr="00C7335A">
        <w:rPr>
          <w:rFonts w:ascii="Times New Roman" w:hAnsi="Times New Roman" w:cs="Times New Roman"/>
          <w:highlight w:val="cyan"/>
        </w:rPr>
        <w:t>(G</w:t>
      </w:r>
      <w:ins w:id="6" w:author="Vojtěch  Barták" w:date="2021-06-07T14:16:00Z">
        <w:r w:rsidR="00496E98">
          <w:rPr>
            <w:rFonts w:ascii="Times New Roman" w:hAnsi="Times New Roman" w:cs="Times New Roman"/>
            <w:highlight w:val="cyan"/>
          </w:rPr>
          <w:t>L</w:t>
        </w:r>
      </w:ins>
      <w:r w:rsidR="006E47C9" w:rsidRPr="00C7335A">
        <w:rPr>
          <w:rFonts w:ascii="Times New Roman" w:hAnsi="Times New Roman" w:cs="Times New Roman"/>
          <w:highlight w:val="cyan"/>
        </w:rPr>
        <w:t>MM</w:t>
      </w:r>
      <w:r w:rsidR="00EE3EC9" w:rsidRPr="00C7335A">
        <w:rPr>
          <w:rFonts w:ascii="Times New Roman" w:hAnsi="Times New Roman" w:cs="Times New Roman"/>
          <w:highlight w:val="cyan"/>
        </w:rPr>
        <w:t>s</w:t>
      </w:r>
      <w:ins w:id="7" w:author="Vojtěch  Barták" w:date="2021-06-07T18:52:00Z">
        <w:r w:rsidR="00C34A3F">
          <w:rPr>
            <w:rFonts w:ascii="Times New Roman" w:hAnsi="Times New Roman" w:cs="Times New Roman"/>
            <w:highlight w:val="cyan"/>
          </w:rPr>
          <w:t>, package lme4 in R</w:t>
        </w:r>
      </w:ins>
      <w:r w:rsidR="006E47C9" w:rsidRPr="00C7335A">
        <w:rPr>
          <w:rFonts w:ascii="Times New Roman" w:hAnsi="Times New Roman" w:cs="Times New Roman"/>
          <w:highlight w:val="cyan"/>
        </w:rPr>
        <w:t>)</w:t>
      </w:r>
      <w:r w:rsidR="00C7335A">
        <w:rPr>
          <w:rFonts w:ascii="Times New Roman" w:hAnsi="Times New Roman" w:cs="Times New Roman"/>
        </w:rPr>
        <w:t xml:space="preserve"> </w:t>
      </w:r>
      <w:r w:rsidR="00C7335A" w:rsidRPr="00C7335A">
        <w:rPr>
          <w:rFonts w:ascii="Times New Roman" w:hAnsi="Times New Roman" w:cs="Times New Roman"/>
          <w:highlight w:val="cyan"/>
        </w:rPr>
        <w:t>with a Poisson error distribution</w:t>
      </w:r>
      <w:r w:rsidR="00891027" w:rsidRPr="00753FA6">
        <w:rPr>
          <w:rFonts w:ascii="Times New Roman" w:hAnsi="Times New Roman" w:cs="Times New Roman"/>
        </w:rPr>
        <w:t xml:space="preserve"> </w:t>
      </w:r>
      <w:r w:rsidR="006E47C9" w:rsidRPr="00753FA6">
        <w:rPr>
          <w:rFonts w:ascii="Times New Roman" w:hAnsi="Times New Roman" w:cs="Times New Roman"/>
        </w:rPr>
        <w:t>to</w:t>
      </w:r>
      <w:r w:rsidR="00891027" w:rsidRPr="00753FA6">
        <w:rPr>
          <w:rFonts w:ascii="Times New Roman" w:hAnsi="Times New Roman" w:cs="Times New Roman"/>
        </w:rPr>
        <w:t xml:space="preserve"> </w:t>
      </w:r>
      <w:del w:id="8" w:author="Vojtěch  Barták" w:date="2021-06-07T14:16:00Z">
        <w:r w:rsidR="006E47C9" w:rsidRPr="00753FA6" w:rsidDel="00496E98">
          <w:rPr>
            <w:rFonts w:ascii="Times New Roman" w:hAnsi="Times New Roman" w:cs="Times New Roman"/>
          </w:rPr>
          <w:delText>test</w:delText>
        </w:r>
        <w:r w:rsidR="00891027" w:rsidRPr="00753FA6" w:rsidDel="00496E98">
          <w:rPr>
            <w:rFonts w:ascii="Times New Roman" w:hAnsi="Times New Roman" w:cs="Times New Roman"/>
          </w:rPr>
          <w:delText xml:space="preserve"> </w:delText>
        </w:r>
      </w:del>
      <w:ins w:id="9" w:author="Vojtěch  Barták" w:date="2021-06-07T14:16:00Z">
        <w:r w:rsidR="00496E98">
          <w:rPr>
            <w:rFonts w:ascii="Times New Roman" w:hAnsi="Times New Roman" w:cs="Times New Roman"/>
          </w:rPr>
          <w:t>evaluate</w:t>
        </w:r>
        <w:r w:rsidR="00496E98" w:rsidRPr="00753FA6">
          <w:rPr>
            <w:rFonts w:ascii="Times New Roman" w:hAnsi="Times New Roman" w:cs="Times New Roman"/>
          </w:rPr>
          <w:t xml:space="preserve"> </w:t>
        </w:r>
      </w:ins>
      <w:r w:rsidR="002F61EE">
        <w:rPr>
          <w:rFonts w:ascii="Times New Roman" w:hAnsi="Times New Roman" w:cs="Times New Roman"/>
        </w:rPr>
        <w:t xml:space="preserve">the </w:t>
      </w:r>
      <w:r w:rsidR="00A41F10" w:rsidRPr="00753FA6">
        <w:rPr>
          <w:rFonts w:ascii="Times New Roman" w:hAnsi="Times New Roman" w:cs="Times New Roman"/>
        </w:rPr>
        <w:t>effect</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del w:id="10" w:author="Vojtěch  Barták" w:date="2021-06-07T15:01:00Z">
        <w:r w:rsidR="006E47C9" w:rsidRPr="00753FA6" w:rsidDel="005A2AAF">
          <w:rPr>
            <w:rFonts w:ascii="Times New Roman" w:hAnsi="Times New Roman" w:cs="Times New Roman"/>
          </w:rPr>
          <w:delText>particular</w:delText>
        </w:r>
        <w:r w:rsidR="00891027" w:rsidRPr="00753FA6" w:rsidDel="005A2AAF">
          <w:rPr>
            <w:rFonts w:ascii="Times New Roman" w:hAnsi="Times New Roman" w:cs="Times New Roman"/>
          </w:rPr>
          <w:delText xml:space="preserve"> </w:delText>
        </w:r>
        <w:r w:rsidR="006E47C9" w:rsidRPr="00753FA6" w:rsidDel="005A2AAF">
          <w:rPr>
            <w:rFonts w:ascii="Times New Roman" w:hAnsi="Times New Roman" w:cs="Times New Roman"/>
          </w:rPr>
          <w:delText>environmental</w:delText>
        </w:r>
      </w:del>
      <w:ins w:id="11" w:author="Vojtěch  Barták" w:date="2021-06-07T15:01:00Z">
        <w:r w:rsidR="005A2AAF" w:rsidRPr="00753FA6">
          <w:rPr>
            <w:rFonts w:ascii="Times New Roman" w:hAnsi="Times New Roman" w:cs="Times New Roman"/>
          </w:rPr>
          <w:t>environmental</w:t>
        </w:r>
      </w:ins>
      <w:r w:rsidR="00891027" w:rsidRPr="00753FA6">
        <w:rPr>
          <w:rFonts w:ascii="Times New Roman" w:hAnsi="Times New Roman" w:cs="Times New Roman"/>
        </w:rPr>
        <w:t xml:space="preserve"> </w:t>
      </w:r>
      <w:r w:rsidR="006E47C9" w:rsidRPr="00753FA6">
        <w:rPr>
          <w:rFonts w:ascii="Times New Roman" w:hAnsi="Times New Roman" w:cs="Times New Roman"/>
        </w:rPr>
        <w:t>variables</w:t>
      </w:r>
      <w:r w:rsidR="00891027" w:rsidRPr="00753FA6">
        <w:rPr>
          <w:rFonts w:ascii="Times New Roman" w:hAnsi="Times New Roman" w:cs="Times New Roman"/>
        </w:rPr>
        <w:t xml:space="preserve"> </w:t>
      </w:r>
      <w:r w:rsidR="006E47C9" w:rsidRPr="00753FA6">
        <w:rPr>
          <w:rFonts w:ascii="Times New Roman" w:hAnsi="Times New Roman" w:cs="Times New Roman"/>
        </w:rPr>
        <w:t>on</w:t>
      </w:r>
      <w:r w:rsidR="00891027" w:rsidRPr="00753FA6">
        <w:rPr>
          <w:rFonts w:ascii="Times New Roman" w:hAnsi="Times New Roman" w:cs="Times New Roman"/>
        </w:rPr>
        <w:t xml:space="preserve"> </w:t>
      </w:r>
      <w:r w:rsidR="00EE3EC9" w:rsidRPr="00753FA6">
        <w:rPr>
          <w:rFonts w:ascii="Times New Roman" w:hAnsi="Times New Roman" w:cs="Times New Roman"/>
        </w:rPr>
        <w:t>total</w:t>
      </w:r>
      <w:r w:rsidR="00891027" w:rsidRPr="00753FA6">
        <w:rPr>
          <w:rFonts w:ascii="Times New Roman" w:hAnsi="Times New Roman" w:cs="Times New Roman"/>
        </w:rPr>
        <w:t xml:space="preserve"> </w:t>
      </w:r>
      <w:r w:rsidR="00115920" w:rsidRPr="00753FA6">
        <w:rPr>
          <w:rFonts w:ascii="Times New Roman" w:hAnsi="Times New Roman" w:cs="Times New Roman"/>
        </w:rPr>
        <w:t>bird</w:t>
      </w:r>
      <w:r w:rsidR="00891027" w:rsidRPr="00753FA6">
        <w:rPr>
          <w:rFonts w:ascii="Times New Roman" w:hAnsi="Times New Roman" w:cs="Times New Roman"/>
        </w:rPr>
        <w:t xml:space="preserve"> </w:t>
      </w:r>
      <w:r w:rsidR="00115920" w:rsidRPr="00753FA6">
        <w:rPr>
          <w:rFonts w:ascii="Times New Roman" w:hAnsi="Times New Roman" w:cs="Times New Roman"/>
        </w:rPr>
        <w:t>species</w:t>
      </w:r>
      <w:r w:rsidR="00891027" w:rsidRPr="00753FA6">
        <w:rPr>
          <w:rFonts w:ascii="Times New Roman" w:hAnsi="Times New Roman" w:cs="Times New Roman"/>
        </w:rPr>
        <w:t xml:space="preserve"> </w:t>
      </w:r>
      <w:r w:rsidR="00115920" w:rsidRPr="00753FA6">
        <w:rPr>
          <w:rFonts w:ascii="Times New Roman" w:hAnsi="Times New Roman" w:cs="Times New Roman"/>
        </w:rPr>
        <w:t>richness</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richness</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1E7B01" w:rsidRPr="00753FA6">
        <w:rPr>
          <w:rFonts w:ascii="Times New Roman" w:hAnsi="Times New Roman" w:cs="Times New Roman"/>
        </w:rPr>
        <w:t>generalist</w:t>
      </w:r>
      <w:r w:rsidR="00891027" w:rsidRPr="00753FA6">
        <w:rPr>
          <w:rFonts w:ascii="Times New Roman" w:hAnsi="Times New Roman" w:cs="Times New Roman"/>
        </w:rPr>
        <w:t xml:space="preserve"> </w:t>
      </w:r>
      <w:r w:rsidR="001E7B01"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specialist</w:t>
      </w:r>
      <w:r w:rsidR="00891027" w:rsidRPr="00753FA6">
        <w:rPr>
          <w:rFonts w:ascii="Times New Roman" w:hAnsi="Times New Roman" w:cs="Times New Roman"/>
        </w:rPr>
        <w:t xml:space="preserve"> </w:t>
      </w:r>
      <w:r w:rsidR="001E7B01" w:rsidRPr="00753FA6">
        <w:rPr>
          <w:rFonts w:ascii="Times New Roman" w:hAnsi="Times New Roman" w:cs="Times New Roman"/>
        </w:rPr>
        <w:t>bird</w:t>
      </w:r>
      <w:r w:rsidR="00891027" w:rsidRPr="00753FA6">
        <w:rPr>
          <w:rFonts w:ascii="Times New Roman" w:hAnsi="Times New Roman" w:cs="Times New Roman"/>
        </w:rPr>
        <w:t xml:space="preserve"> </w:t>
      </w:r>
      <w:r w:rsidR="001E7B01"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EE3EC9" w:rsidRPr="00753FA6">
        <w:rPr>
          <w:rFonts w:ascii="Times New Roman" w:hAnsi="Times New Roman" w:cs="Times New Roman"/>
        </w:rPr>
        <w:t>spruce</w:t>
      </w:r>
      <w:r w:rsidR="00DE2718">
        <w:rPr>
          <w:rFonts w:ascii="Times New Roman" w:hAnsi="Times New Roman" w:cs="Times New Roman"/>
        </w:rPr>
        <w:t>-</w:t>
      </w:r>
      <w:r w:rsidR="00EE3EC9"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6E47C9" w:rsidRPr="00753FA6">
        <w:rPr>
          <w:rFonts w:ascii="Times New Roman" w:hAnsi="Times New Roman" w:cs="Times New Roman"/>
        </w:rPr>
        <w:t>forest</w:t>
      </w:r>
      <w:r w:rsidR="002F61EE">
        <w:rPr>
          <w:rFonts w:ascii="Times New Roman" w:hAnsi="Times New Roman" w:cs="Times New Roman"/>
        </w:rPr>
        <w:t>s</w:t>
      </w:r>
      <w:r w:rsidR="00891027" w:rsidRPr="00753FA6">
        <w:rPr>
          <w:rFonts w:ascii="Times New Roman" w:hAnsi="Times New Roman" w:cs="Times New Roman"/>
        </w:rPr>
        <w:t xml:space="preserve"> </w:t>
      </w:r>
      <w:r w:rsidR="00C73C6C" w:rsidRPr="00753FA6">
        <w:rPr>
          <w:rFonts w:ascii="Times New Roman" w:hAnsi="Times New Roman" w:cs="Times New Roman"/>
        </w:rPr>
        <w:t>(1</w:t>
      </w:r>
      <w:r w:rsidR="00891027" w:rsidRPr="00753FA6">
        <w:rPr>
          <w:rFonts w:ascii="Times New Roman" w:hAnsi="Times New Roman" w:cs="Times New Roman"/>
        </w:rPr>
        <w:t xml:space="preserve"> </w:t>
      </w:r>
      <w:r w:rsidR="00C73C6C" w:rsidRPr="00753FA6">
        <w:rPr>
          <w:rFonts w:ascii="Times New Roman" w:hAnsi="Times New Roman" w:cs="Times New Roman"/>
        </w:rPr>
        <w:t>ha</w:t>
      </w:r>
      <w:r w:rsidR="00891027" w:rsidRPr="00753FA6">
        <w:rPr>
          <w:rFonts w:ascii="Times New Roman" w:hAnsi="Times New Roman" w:cs="Times New Roman"/>
        </w:rPr>
        <w:t xml:space="preserve"> </w:t>
      </w:r>
      <w:r w:rsidR="00C73C6C" w:rsidRPr="00753FA6">
        <w:rPr>
          <w:rFonts w:ascii="Times New Roman" w:hAnsi="Times New Roman" w:cs="Times New Roman"/>
        </w:rPr>
        <w:t>plots</w:t>
      </w:r>
      <w:r w:rsidR="00891027" w:rsidRPr="00753FA6">
        <w:rPr>
          <w:rFonts w:ascii="Times New Roman" w:hAnsi="Times New Roman" w:cs="Times New Roman"/>
        </w:rPr>
        <w:t xml:space="preserve"> </w:t>
      </w:r>
      <w:r w:rsidR="00C73C6C" w:rsidRPr="00753FA6">
        <w:rPr>
          <w:rFonts w:ascii="Times New Roman" w:hAnsi="Times New Roman" w:cs="Times New Roman"/>
        </w:rPr>
        <w:t>in</w:t>
      </w:r>
      <w:r w:rsidR="00891027" w:rsidRPr="00753FA6">
        <w:rPr>
          <w:rFonts w:ascii="Times New Roman" w:hAnsi="Times New Roman" w:cs="Times New Roman"/>
        </w:rPr>
        <w:t xml:space="preserve"> </w:t>
      </w:r>
      <w:r w:rsidR="00C73C6C" w:rsidRPr="00753FA6">
        <w:rPr>
          <w:rFonts w:ascii="Times New Roman" w:hAnsi="Times New Roman" w:cs="Times New Roman"/>
        </w:rPr>
        <w:t>forest</w:t>
      </w:r>
      <w:r w:rsidR="00891027" w:rsidRPr="00753FA6">
        <w:rPr>
          <w:rFonts w:ascii="Times New Roman" w:hAnsi="Times New Roman" w:cs="Times New Roman"/>
        </w:rPr>
        <w:t xml:space="preserve"> </w:t>
      </w:r>
      <w:r w:rsidR="00C73C6C" w:rsidRPr="00753FA6">
        <w:rPr>
          <w:rFonts w:ascii="Times New Roman" w:hAnsi="Times New Roman" w:cs="Times New Roman"/>
        </w:rPr>
        <w:t>reserves</w:t>
      </w:r>
      <w:r w:rsidR="00891027" w:rsidRPr="00753FA6">
        <w:rPr>
          <w:rFonts w:ascii="Times New Roman" w:hAnsi="Times New Roman" w:cs="Times New Roman"/>
        </w:rPr>
        <w:t xml:space="preserve"> </w:t>
      </w:r>
      <w:r w:rsidR="00C73C6C" w:rsidRPr="00753FA6">
        <w:rPr>
          <w:rFonts w:ascii="Times New Roman" w:hAnsi="Times New Roman" w:cs="Times New Roman"/>
        </w:rPr>
        <w:t>were</w:t>
      </w:r>
      <w:r w:rsidR="00891027" w:rsidRPr="00753FA6">
        <w:rPr>
          <w:rFonts w:ascii="Times New Roman" w:hAnsi="Times New Roman" w:cs="Times New Roman"/>
        </w:rPr>
        <w:t xml:space="preserve"> </w:t>
      </w:r>
      <w:r w:rsidR="00C73C6C" w:rsidRPr="00753FA6">
        <w:rPr>
          <w:rFonts w:ascii="Times New Roman" w:hAnsi="Times New Roman" w:cs="Times New Roman"/>
        </w:rPr>
        <w:t>not</w:t>
      </w:r>
      <w:r w:rsidR="00891027" w:rsidRPr="00753FA6">
        <w:rPr>
          <w:rFonts w:ascii="Times New Roman" w:hAnsi="Times New Roman" w:cs="Times New Roman"/>
        </w:rPr>
        <w:t xml:space="preserve"> </w:t>
      </w:r>
      <w:r w:rsidR="00C73C6C" w:rsidRPr="00753FA6">
        <w:rPr>
          <w:rFonts w:ascii="Times New Roman" w:hAnsi="Times New Roman" w:cs="Times New Roman"/>
        </w:rPr>
        <w:t>included</w:t>
      </w:r>
      <w:r w:rsidR="00891027" w:rsidRPr="00753FA6">
        <w:rPr>
          <w:rFonts w:ascii="Times New Roman" w:hAnsi="Times New Roman" w:cs="Times New Roman"/>
        </w:rPr>
        <w:t xml:space="preserve"> </w:t>
      </w:r>
      <w:r w:rsidR="00C73C6C" w:rsidRPr="00753FA6">
        <w:rPr>
          <w:rFonts w:ascii="Times New Roman" w:hAnsi="Times New Roman" w:cs="Times New Roman"/>
        </w:rPr>
        <w:t>in</w:t>
      </w:r>
      <w:r w:rsidR="00891027" w:rsidRPr="00753FA6">
        <w:rPr>
          <w:rFonts w:ascii="Times New Roman" w:hAnsi="Times New Roman" w:cs="Times New Roman"/>
        </w:rPr>
        <w:t xml:space="preserve"> </w:t>
      </w:r>
      <w:r w:rsidR="00C73C6C" w:rsidRPr="00753FA6">
        <w:rPr>
          <w:rFonts w:ascii="Times New Roman" w:hAnsi="Times New Roman" w:cs="Times New Roman"/>
        </w:rPr>
        <w:t>this</w:t>
      </w:r>
      <w:r w:rsidR="00891027" w:rsidRPr="00753FA6">
        <w:rPr>
          <w:rFonts w:ascii="Times New Roman" w:hAnsi="Times New Roman" w:cs="Times New Roman"/>
        </w:rPr>
        <w:t xml:space="preserve"> </w:t>
      </w:r>
      <w:r w:rsidR="00C73C6C" w:rsidRPr="00753FA6">
        <w:rPr>
          <w:rFonts w:ascii="Times New Roman" w:hAnsi="Times New Roman" w:cs="Times New Roman"/>
        </w:rPr>
        <w:t>analysis)</w:t>
      </w:r>
      <w:r w:rsidR="006E47C9" w:rsidRPr="00753FA6">
        <w:rPr>
          <w:rFonts w:ascii="Times New Roman" w:hAnsi="Times New Roman" w:cs="Times New Roman"/>
        </w:rPr>
        <w:t>.</w:t>
      </w:r>
      <w:r w:rsidR="00891027" w:rsidRPr="00753FA6">
        <w:rPr>
          <w:rFonts w:ascii="Times New Roman" w:hAnsi="Times New Roman" w:cs="Times New Roman"/>
        </w:rPr>
        <w:t xml:space="preserve"> </w:t>
      </w:r>
      <w:commentRangeStart w:id="12"/>
      <w:r w:rsidR="00816BB0" w:rsidRPr="005E513F">
        <w:rPr>
          <w:rFonts w:ascii="Times New Roman" w:hAnsi="Times New Roman" w:cs="Times New Roman"/>
          <w:highlight w:val="yellow"/>
        </w:rPr>
        <w:t>Study</w:t>
      </w:r>
      <w:r w:rsidR="00891027" w:rsidRPr="005E513F">
        <w:rPr>
          <w:rFonts w:ascii="Times New Roman" w:hAnsi="Times New Roman" w:cs="Times New Roman"/>
          <w:highlight w:val="yellow"/>
        </w:rPr>
        <w:t xml:space="preserve"> </w:t>
      </w:r>
      <w:r w:rsidR="005E513F" w:rsidRPr="005E513F">
        <w:rPr>
          <w:rFonts w:ascii="Times New Roman" w:hAnsi="Times New Roman" w:cs="Times New Roman"/>
          <w:highlight w:val="yellow"/>
        </w:rPr>
        <w:t>site</w:t>
      </w:r>
      <w:r w:rsidR="00891027" w:rsidRPr="00753FA6">
        <w:rPr>
          <w:rFonts w:ascii="Times New Roman" w:hAnsi="Times New Roman" w:cs="Times New Roman"/>
        </w:rPr>
        <w:t xml:space="preserve"> </w:t>
      </w:r>
      <w:r w:rsidR="006E47C9" w:rsidRPr="00753FA6">
        <w:rPr>
          <w:rFonts w:ascii="Times New Roman" w:hAnsi="Times New Roman" w:cs="Times New Roman"/>
        </w:rPr>
        <w:t>ID</w:t>
      </w:r>
      <w:r w:rsidR="00891027" w:rsidRPr="00753FA6">
        <w:rPr>
          <w:rFonts w:ascii="Times New Roman" w:hAnsi="Times New Roman" w:cs="Times New Roman"/>
        </w:rPr>
        <w:t xml:space="preserve"> </w:t>
      </w:r>
      <w:r w:rsidR="00CC6C06" w:rsidRPr="00753FA6">
        <w:rPr>
          <w:rFonts w:ascii="Times New Roman" w:hAnsi="Times New Roman" w:cs="Times New Roman"/>
        </w:rPr>
        <w:t>[</w:t>
      </w:r>
      <w:proofErr w:type="spellStart"/>
      <w:r w:rsidR="00CC6C06" w:rsidRPr="00753FA6">
        <w:rPr>
          <w:rFonts w:ascii="Times New Roman" w:hAnsi="Times New Roman" w:cs="Times New Roman"/>
        </w:rPr>
        <w:t>ID_study_</w:t>
      </w:r>
      <w:r w:rsidR="005E513F">
        <w:rPr>
          <w:rFonts w:ascii="Times New Roman" w:hAnsi="Times New Roman" w:cs="Times New Roman"/>
        </w:rPr>
        <w:t>site</w:t>
      </w:r>
      <w:proofErr w:type="spellEnd"/>
      <w:r w:rsidR="00CC6C06"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was</w:t>
      </w:r>
      <w:r w:rsidR="00891027" w:rsidRPr="00753FA6">
        <w:rPr>
          <w:rFonts w:ascii="Times New Roman" w:hAnsi="Times New Roman" w:cs="Times New Roman"/>
        </w:rPr>
        <w:t xml:space="preserve"> </w:t>
      </w:r>
      <w:r w:rsidR="006E47C9" w:rsidRPr="00753FA6">
        <w:rPr>
          <w:rFonts w:ascii="Times New Roman" w:hAnsi="Times New Roman" w:cs="Times New Roman"/>
        </w:rPr>
        <w:t>used</w:t>
      </w:r>
      <w:r w:rsidR="00891027" w:rsidRPr="00753FA6">
        <w:rPr>
          <w:rFonts w:ascii="Times New Roman" w:hAnsi="Times New Roman" w:cs="Times New Roman"/>
        </w:rPr>
        <w:t xml:space="preserve"> </w:t>
      </w:r>
      <w:r w:rsidR="006E47C9" w:rsidRPr="00753FA6">
        <w:rPr>
          <w:rFonts w:ascii="Times New Roman" w:hAnsi="Times New Roman" w:cs="Times New Roman"/>
        </w:rPr>
        <w:t>as</w:t>
      </w:r>
      <w:r w:rsidR="00891027" w:rsidRPr="00753FA6">
        <w:rPr>
          <w:rFonts w:ascii="Times New Roman" w:hAnsi="Times New Roman" w:cs="Times New Roman"/>
        </w:rPr>
        <w:t xml:space="preserve"> </w:t>
      </w:r>
      <w:r w:rsidR="006E47C9" w:rsidRPr="00753FA6">
        <w:rPr>
          <w:rFonts w:ascii="Times New Roman" w:hAnsi="Times New Roman" w:cs="Times New Roman"/>
        </w:rPr>
        <w:t>a</w:t>
      </w:r>
      <w:r w:rsidR="00891027" w:rsidRPr="00753FA6">
        <w:rPr>
          <w:rFonts w:ascii="Times New Roman" w:hAnsi="Times New Roman" w:cs="Times New Roman"/>
        </w:rPr>
        <w:t xml:space="preserve"> </w:t>
      </w:r>
      <w:r w:rsidR="006E47C9" w:rsidRPr="00753FA6">
        <w:rPr>
          <w:rFonts w:ascii="Times New Roman" w:hAnsi="Times New Roman" w:cs="Times New Roman"/>
        </w:rPr>
        <w:t>random</w:t>
      </w:r>
      <w:del w:id="13" w:author="Vojtěch  Barták" w:date="2021-06-07T14:48:00Z">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effect</w:delText>
        </w:r>
      </w:del>
      <w:ins w:id="14" w:author="Vojtěch  Barták" w:date="2021-06-07T14:49:00Z">
        <w:r w:rsidR="005A18DC">
          <w:rPr>
            <w:rFonts w:ascii="Times New Roman" w:hAnsi="Times New Roman" w:cs="Times New Roman"/>
          </w:rPr>
          <w:t xml:space="preserve"> </w:t>
        </w:r>
      </w:ins>
      <w:ins w:id="15" w:author="Vojtěch  Barták" w:date="2021-06-07T14:48:00Z">
        <w:r w:rsidR="005A18DC">
          <w:rPr>
            <w:rFonts w:ascii="Times New Roman" w:hAnsi="Times New Roman" w:cs="Times New Roman"/>
          </w:rPr>
          <w:t>inter</w:t>
        </w:r>
      </w:ins>
      <w:ins w:id="16" w:author="Vojtěch  Barták" w:date="2021-06-07T14:49:00Z">
        <w:r w:rsidR="005A18DC">
          <w:rPr>
            <w:rFonts w:ascii="Times New Roman" w:hAnsi="Times New Roman" w:cs="Times New Roman"/>
          </w:rPr>
          <w:t>cept</w:t>
        </w:r>
      </w:ins>
      <w:r w:rsidR="00891027" w:rsidRPr="00753FA6">
        <w:rPr>
          <w:rFonts w:ascii="Times New Roman" w:hAnsi="Times New Roman" w:cs="Times New Roman"/>
        </w:rPr>
        <w:t xml:space="preserve"> </w:t>
      </w:r>
      <w:r w:rsidR="006E47C9" w:rsidRPr="00753FA6">
        <w:rPr>
          <w:rFonts w:ascii="Times New Roman" w:hAnsi="Times New Roman" w:cs="Times New Roman"/>
        </w:rPr>
        <w:t>term</w:t>
      </w:r>
      <w:r w:rsidR="00891027" w:rsidRPr="00753FA6">
        <w:rPr>
          <w:rFonts w:ascii="Times New Roman" w:hAnsi="Times New Roman" w:cs="Times New Roman"/>
        </w:rPr>
        <w:t xml:space="preserve"> </w:t>
      </w:r>
      <w:r w:rsidR="006E47C9" w:rsidRPr="00753FA6">
        <w:rPr>
          <w:rFonts w:ascii="Times New Roman" w:hAnsi="Times New Roman" w:cs="Times New Roman"/>
        </w:rPr>
        <w:t>to</w:t>
      </w:r>
      <w:r w:rsidR="00891027" w:rsidRPr="00753FA6">
        <w:rPr>
          <w:rFonts w:ascii="Times New Roman" w:hAnsi="Times New Roman" w:cs="Times New Roman"/>
        </w:rPr>
        <w:t xml:space="preserve"> </w:t>
      </w:r>
      <w:r w:rsidR="006E47C9" w:rsidRPr="00753FA6">
        <w:rPr>
          <w:rFonts w:ascii="Times New Roman" w:hAnsi="Times New Roman" w:cs="Times New Roman"/>
        </w:rPr>
        <w:t>take</w:t>
      </w:r>
      <w:r w:rsidR="00891027" w:rsidRPr="00753FA6">
        <w:rPr>
          <w:rFonts w:ascii="Times New Roman" w:hAnsi="Times New Roman" w:cs="Times New Roman"/>
        </w:rPr>
        <w:t xml:space="preserve"> </w:t>
      </w:r>
      <w:r w:rsidR="006E47C9" w:rsidRPr="00753FA6">
        <w:rPr>
          <w:rFonts w:ascii="Times New Roman" w:hAnsi="Times New Roman" w:cs="Times New Roman"/>
        </w:rPr>
        <w:t>into</w:t>
      </w:r>
      <w:r w:rsidR="00891027" w:rsidRPr="00753FA6">
        <w:rPr>
          <w:rFonts w:ascii="Times New Roman" w:hAnsi="Times New Roman" w:cs="Times New Roman"/>
        </w:rPr>
        <w:t xml:space="preserve"> </w:t>
      </w:r>
      <w:r w:rsidR="006E47C9" w:rsidRPr="00753FA6">
        <w:rPr>
          <w:rFonts w:ascii="Times New Roman" w:hAnsi="Times New Roman" w:cs="Times New Roman"/>
        </w:rPr>
        <w:t>account</w:t>
      </w:r>
      <w:r w:rsidR="00891027" w:rsidRPr="00753FA6">
        <w:rPr>
          <w:rFonts w:ascii="Times New Roman" w:hAnsi="Times New Roman" w:cs="Times New Roman"/>
        </w:rPr>
        <w:t xml:space="preserve"> </w:t>
      </w:r>
      <w:r w:rsidR="006E47C9" w:rsidRPr="00753FA6">
        <w:rPr>
          <w:rFonts w:ascii="Times New Roman" w:hAnsi="Times New Roman" w:cs="Times New Roman"/>
        </w:rPr>
        <w:t>that</w:t>
      </w:r>
      <w:r w:rsidR="00891027" w:rsidRPr="00753FA6">
        <w:rPr>
          <w:rFonts w:ascii="Times New Roman" w:hAnsi="Times New Roman" w:cs="Times New Roman"/>
        </w:rPr>
        <w:t xml:space="preserve"> </w:t>
      </w:r>
      <w:del w:id="17" w:author="Vojtěch  Barták" w:date="2021-06-07T14:51:00Z">
        <w:r w:rsidR="006E47C9" w:rsidRPr="00753FA6" w:rsidDel="005A18DC">
          <w:rPr>
            <w:rFonts w:ascii="Times New Roman" w:hAnsi="Times New Roman" w:cs="Times New Roman"/>
          </w:rPr>
          <w:delText>some</w:delText>
        </w:r>
        <w:r w:rsidR="00891027" w:rsidRPr="00753FA6" w:rsidDel="005A18DC">
          <w:rPr>
            <w:rFonts w:ascii="Times New Roman" w:hAnsi="Times New Roman" w:cs="Times New Roman"/>
          </w:rPr>
          <w:delText xml:space="preserve"> </w:delText>
        </w:r>
        <w:r w:rsidR="002146E3" w:rsidRPr="005E513F" w:rsidDel="005A18DC">
          <w:rPr>
            <w:rFonts w:ascii="Times New Roman" w:hAnsi="Times New Roman" w:cs="Times New Roman"/>
            <w:highlight w:val="yellow"/>
          </w:rPr>
          <w:delText>study</w:delText>
        </w:r>
        <w:r w:rsidR="00891027" w:rsidRPr="005E513F" w:rsidDel="005A18DC">
          <w:rPr>
            <w:rFonts w:ascii="Times New Roman" w:hAnsi="Times New Roman" w:cs="Times New Roman"/>
            <w:highlight w:val="yellow"/>
          </w:rPr>
          <w:delText xml:space="preserve"> </w:delText>
        </w:r>
        <w:r w:rsidR="005E513F" w:rsidRPr="005E513F" w:rsidDel="005A18DC">
          <w:rPr>
            <w:rFonts w:ascii="Times New Roman" w:hAnsi="Times New Roman" w:cs="Times New Roman"/>
            <w:highlight w:val="yellow"/>
          </w:rPr>
          <w:delText>site</w:delText>
        </w:r>
        <w:r w:rsidR="002146E3" w:rsidRPr="005E513F" w:rsidDel="005A18DC">
          <w:rPr>
            <w:rFonts w:ascii="Times New Roman" w:hAnsi="Times New Roman" w:cs="Times New Roman"/>
            <w:highlight w:val="yellow"/>
          </w:rPr>
          <w:delText>s</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were</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closer</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together</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than</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others</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(3</w:delText>
        </w:r>
        <w:r w:rsidR="00891027" w:rsidRPr="00753FA6" w:rsidDel="005A18DC">
          <w:rPr>
            <w:rFonts w:ascii="Times New Roman" w:hAnsi="Times New Roman" w:cs="Times New Roman"/>
          </w:rPr>
          <w:delText xml:space="preserve"> </w:delText>
        </w:r>
        <w:r w:rsidR="002146E3" w:rsidRPr="005E513F" w:rsidDel="005A18DC">
          <w:rPr>
            <w:rFonts w:ascii="Times New Roman" w:hAnsi="Times New Roman" w:cs="Times New Roman"/>
            <w:highlight w:val="yellow"/>
          </w:rPr>
          <w:delText>study</w:delText>
        </w:r>
        <w:r w:rsidR="00891027" w:rsidRPr="005E513F" w:rsidDel="005A18DC">
          <w:rPr>
            <w:rFonts w:ascii="Times New Roman" w:hAnsi="Times New Roman" w:cs="Times New Roman"/>
            <w:highlight w:val="yellow"/>
          </w:rPr>
          <w:delText xml:space="preserve"> </w:delText>
        </w:r>
        <w:r w:rsidR="005E513F" w:rsidRPr="005E513F" w:rsidDel="005A18DC">
          <w:rPr>
            <w:rFonts w:ascii="Times New Roman" w:hAnsi="Times New Roman" w:cs="Times New Roman"/>
            <w:highlight w:val="yellow"/>
          </w:rPr>
          <w:delText>site</w:delText>
        </w:r>
        <w:r w:rsidR="002146E3" w:rsidRPr="005E513F" w:rsidDel="005A18DC">
          <w:rPr>
            <w:rFonts w:ascii="Times New Roman" w:hAnsi="Times New Roman" w:cs="Times New Roman"/>
            <w:highlight w:val="yellow"/>
          </w:rPr>
          <w:delText>s</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were</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sampled</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within</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the</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same</w:delText>
        </w:r>
        <w:r w:rsidR="00891027" w:rsidRPr="00753FA6" w:rsidDel="005A18DC">
          <w:rPr>
            <w:rFonts w:ascii="Times New Roman" w:hAnsi="Times New Roman" w:cs="Times New Roman"/>
          </w:rPr>
          <w:delText xml:space="preserve"> </w:delText>
        </w:r>
        <w:r w:rsidR="006E47C9" w:rsidRPr="00753FA6" w:rsidDel="005A18DC">
          <w:rPr>
            <w:rFonts w:ascii="Times New Roman" w:hAnsi="Times New Roman" w:cs="Times New Roman"/>
          </w:rPr>
          <w:delText>stand</w:delText>
        </w:r>
        <w:r w:rsidR="00233DCA" w:rsidRPr="00753FA6" w:rsidDel="005A18DC">
          <w:rPr>
            <w:rFonts w:ascii="Times New Roman" w:hAnsi="Times New Roman" w:cs="Times New Roman"/>
          </w:rPr>
          <w:delText>)</w:delText>
        </w:r>
      </w:del>
      <w:ins w:id="18" w:author="Vojtěch  Barták" w:date="2021-06-07T14:51:00Z">
        <w:r w:rsidR="005A18DC">
          <w:rPr>
            <w:rFonts w:ascii="Times New Roman" w:hAnsi="Times New Roman" w:cs="Times New Roman"/>
          </w:rPr>
          <w:t>local communities</w:t>
        </w:r>
      </w:ins>
      <w:ins w:id="19" w:author="Vojtěch  Barták" w:date="2021-06-07T14:57:00Z">
        <w:r w:rsidR="005A18DC">
          <w:rPr>
            <w:rFonts w:ascii="Times New Roman" w:hAnsi="Times New Roman" w:cs="Times New Roman"/>
          </w:rPr>
          <w:t xml:space="preserve"> sampled a</w:t>
        </w:r>
      </w:ins>
      <w:ins w:id="20" w:author="Vojtěch  Barták" w:date="2021-06-07T14:58:00Z">
        <w:r w:rsidR="005A18DC">
          <w:rPr>
            <w:rFonts w:ascii="Times New Roman" w:hAnsi="Times New Roman" w:cs="Times New Roman"/>
          </w:rPr>
          <w:t xml:space="preserve">t individual sampling plots </w:t>
        </w:r>
      </w:ins>
      <w:ins w:id="21" w:author="Vojtěch  Barták" w:date="2021-06-07T14:51:00Z">
        <w:r w:rsidR="005A18DC">
          <w:rPr>
            <w:rFonts w:ascii="Times New Roman" w:hAnsi="Times New Roman" w:cs="Times New Roman"/>
          </w:rPr>
          <w:t>in</w:t>
        </w:r>
      </w:ins>
      <w:ins w:id="22" w:author="Vojtěch  Barták" w:date="2021-06-07T14:58:00Z">
        <w:r w:rsidR="005A18DC">
          <w:rPr>
            <w:rFonts w:ascii="Times New Roman" w:hAnsi="Times New Roman" w:cs="Times New Roman"/>
          </w:rPr>
          <w:t>side</w:t>
        </w:r>
      </w:ins>
      <w:ins w:id="23" w:author="Vojtěch  Barták" w:date="2021-06-07T14:52:00Z">
        <w:r w:rsidR="005A18DC">
          <w:rPr>
            <w:rFonts w:ascii="Times New Roman" w:hAnsi="Times New Roman" w:cs="Times New Roman"/>
          </w:rPr>
          <w:t xml:space="preserve"> a given study site form an inter-connected metacommunit</w:t>
        </w:r>
      </w:ins>
      <w:commentRangeEnd w:id="12"/>
      <w:ins w:id="24" w:author="Vojtěch  Barták" w:date="2021-06-07T14:58:00Z">
        <w:r w:rsidR="005A18DC">
          <w:rPr>
            <w:rFonts w:ascii="Times New Roman" w:hAnsi="Times New Roman" w:cs="Times New Roman"/>
          </w:rPr>
          <w:t>y</w:t>
        </w:r>
      </w:ins>
      <w:ins w:id="25" w:author="Vojtěch  Barták" w:date="2021-06-07T14:59:00Z">
        <w:r w:rsidR="005A2AAF">
          <w:rPr>
            <w:rFonts w:ascii="Times New Roman" w:hAnsi="Times New Roman" w:cs="Times New Roman"/>
          </w:rPr>
          <w:t>,</w:t>
        </w:r>
      </w:ins>
      <w:ins w:id="26" w:author="Vojtěch  Barták" w:date="2021-06-07T14:58:00Z">
        <w:r w:rsidR="005A18DC">
          <w:rPr>
            <w:rFonts w:ascii="Times New Roman" w:hAnsi="Times New Roman" w:cs="Times New Roman"/>
          </w:rPr>
          <w:t xml:space="preserve"> and thus the </w:t>
        </w:r>
      </w:ins>
      <w:ins w:id="27" w:author="Vojtěch  Barták" w:date="2021-06-07T18:55:00Z">
        <w:r w:rsidR="00C34A3F">
          <w:rPr>
            <w:rFonts w:ascii="Times New Roman" w:hAnsi="Times New Roman" w:cs="Times New Roman"/>
          </w:rPr>
          <w:t xml:space="preserve">corresponding </w:t>
        </w:r>
      </w:ins>
      <w:ins w:id="28" w:author="Vojtěch  Barták" w:date="2021-06-07T14:58:00Z">
        <w:r w:rsidR="005A18DC">
          <w:rPr>
            <w:rFonts w:ascii="Times New Roman" w:hAnsi="Times New Roman" w:cs="Times New Roman"/>
          </w:rPr>
          <w:t>observa</w:t>
        </w:r>
      </w:ins>
      <w:ins w:id="29" w:author="Vojtěch  Barták" w:date="2021-06-07T14:59:00Z">
        <w:r w:rsidR="005A18DC">
          <w:rPr>
            <w:rFonts w:ascii="Times New Roman" w:hAnsi="Times New Roman" w:cs="Times New Roman"/>
          </w:rPr>
          <w:t>tions are not independent</w:t>
        </w:r>
      </w:ins>
      <w:ins w:id="30" w:author="Vojtěch  Barták" w:date="2021-06-07T14:53:00Z">
        <w:r w:rsidR="005A18DC">
          <w:rPr>
            <w:rStyle w:val="Odkaznakoment"/>
          </w:rPr>
          <w:commentReference w:id="12"/>
        </w:r>
      </w:ins>
      <w:r w:rsidR="00233DCA" w:rsidRPr="00753FA6">
        <w:rPr>
          <w:rFonts w:ascii="Times New Roman" w:hAnsi="Times New Roman" w:cs="Times New Roman"/>
        </w:rPr>
        <w:t>.</w:t>
      </w:r>
      <w:ins w:id="31" w:author="Vojtěch  Barták" w:date="2021-06-07T14:59:00Z">
        <w:r w:rsidR="005A2AAF">
          <w:rPr>
            <w:rFonts w:ascii="Times New Roman" w:hAnsi="Times New Roman" w:cs="Times New Roman"/>
          </w:rPr>
          <w:t xml:space="preserve"> </w:t>
        </w:r>
      </w:ins>
      <w:ins w:id="32" w:author="Vojtěch  Barták" w:date="2021-06-07T15:06:00Z">
        <w:r w:rsidR="005A2AAF">
          <w:rPr>
            <w:rFonts w:ascii="Times New Roman" w:hAnsi="Times New Roman" w:cs="Times New Roman"/>
          </w:rPr>
          <w:t xml:space="preserve">To check for possible multicollinearity, we computed variance inflection factors </w:t>
        </w:r>
      </w:ins>
      <w:ins w:id="33" w:author="Vojtěch  Barták" w:date="2021-06-07T18:52:00Z">
        <w:r w:rsidR="00C34A3F">
          <w:rPr>
            <w:rFonts w:ascii="Times New Roman" w:hAnsi="Times New Roman" w:cs="Times New Roman"/>
          </w:rPr>
          <w:t xml:space="preserve">(function </w:t>
        </w:r>
        <w:proofErr w:type="spellStart"/>
        <w:r w:rsidR="00C34A3F">
          <w:rPr>
            <w:rFonts w:ascii="Times New Roman" w:hAnsi="Times New Roman" w:cs="Times New Roman"/>
          </w:rPr>
          <w:t>vif</w:t>
        </w:r>
        <w:proofErr w:type="spellEnd"/>
        <w:r w:rsidR="00C34A3F">
          <w:rPr>
            <w:rFonts w:ascii="Times New Roman" w:hAnsi="Times New Roman" w:cs="Times New Roman"/>
          </w:rPr>
          <w:t xml:space="preserve"> in the </w:t>
        </w:r>
      </w:ins>
      <w:ins w:id="34" w:author="Vojtěch  Barták" w:date="2021-06-07T18:53:00Z">
        <w:r w:rsidR="00C34A3F">
          <w:rPr>
            <w:rFonts w:ascii="Times New Roman" w:hAnsi="Times New Roman" w:cs="Times New Roman"/>
          </w:rPr>
          <w:t xml:space="preserve">R </w:t>
        </w:r>
      </w:ins>
      <w:ins w:id="35" w:author="Vojtěch  Barták" w:date="2021-06-07T18:52:00Z">
        <w:r w:rsidR="00C34A3F">
          <w:rPr>
            <w:rFonts w:ascii="Times New Roman" w:hAnsi="Times New Roman" w:cs="Times New Roman"/>
          </w:rPr>
          <w:t>package car</w:t>
        </w:r>
      </w:ins>
      <w:ins w:id="36" w:author="Vojtěch  Barták" w:date="2021-06-07T18:53:00Z">
        <w:r w:rsidR="00C34A3F">
          <w:rPr>
            <w:rFonts w:ascii="Times New Roman" w:hAnsi="Times New Roman" w:cs="Times New Roman"/>
          </w:rPr>
          <w:t xml:space="preserve">, </w:t>
        </w:r>
        <w:commentRangeStart w:id="37"/>
        <w:r w:rsidR="00C34A3F">
          <w:rPr>
            <w:rFonts w:ascii="Times New Roman" w:hAnsi="Times New Roman" w:cs="Times New Roman"/>
          </w:rPr>
          <w:t>Fo</w:t>
        </w:r>
      </w:ins>
      <w:ins w:id="38" w:author="Vojtěch  Barták" w:date="2021-06-07T18:54:00Z">
        <w:r w:rsidR="00C34A3F">
          <w:rPr>
            <w:rFonts w:ascii="Times New Roman" w:hAnsi="Times New Roman" w:cs="Times New Roman"/>
          </w:rPr>
          <w:t>x</w:t>
        </w:r>
      </w:ins>
      <w:ins w:id="39" w:author="Vojtěch  Barták" w:date="2021-06-07T18:53:00Z">
        <w:r w:rsidR="00C34A3F">
          <w:rPr>
            <w:rFonts w:ascii="Times New Roman" w:hAnsi="Times New Roman" w:cs="Times New Roman"/>
          </w:rPr>
          <w:t xml:space="preserve"> &amp; </w:t>
        </w:r>
      </w:ins>
      <w:ins w:id="40" w:author="Vojtěch  Barták" w:date="2021-06-07T18:54:00Z">
        <w:r w:rsidR="00C34A3F">
          <w:rPr>
            <w:rFonts w:ascii="Times New Roman" w:hAnsi="Times New Roman" w:cs="Times New Roman"/>
          </w:rPr>
          <w:t>Weisberg, 2019</w:t>
        </w:r>
        <w:commentRangeEnd w:id="37"/>
        <w:r w:rsidR="00C34A3F">
          <w:rPr>
            <w:rStyle w:val="Odkaznakoment"/>
          </w:rPr>
          <w:commentReference w:id="37"/>
        </w:r>
      </w:ins>
      <w:ins w:id="41" w:author="Vojtěch  Barták" w:date="2021-06-07T18:52:00Z">
        <w:r w:rsidR="00C34A3F">
          <w:rPr>
            <w:rFonts w:ascii="Times New Roman" w:hAnsi="Times New Roman" w:cs="Times New Roman"/>
          </w:rPr>
          <w:t xml:space="preserve">) </w:t>
        </w:r>
      </w:ins>
      <w:ins w:id="42" w:author="Vojtěch  Barták" w:date="2021-06-07T15:06:00Z">
        <w:r w:rsidR="005A2AAF">
          <w:rPr>
            <w:rFonts w:ascii="Times New Roman" w:hAnsi="Times New Roman" w:cs="Times New Roman"/>
          </w:rPr>
          <w:t>for all predictors and found larg</w:t>
        </w:r>
      </w:ins>
      <w:ins w:id="43" w:author="Vojtěch  Barták" w:date="2021-06-07T15:07:00Z">
        <w:r w:rsidR="005A2AAF">
          <w:rPr>
            <w:rFonts w:ascii="Times New Roman" w:hAnsi="Times New Roman" w:cs="Times New Roman"/>
          </w:rPr>
          <w:t>e values for coniferous and broadleaved forest cover (8.</w:t>
        </w:r>
      </w:ins>
      <w:ins w:id="44" w:author="Vojtěch  Barták" w:date="2021-06-08T18:36:00Z">
        <w:r w:rsidR="000D047F">
          <w:rPr>
            <w:rFonts w:ascii="Times New Roman" w:hAnsi="Times New Roman" w:cs="Times New Roman"/>
          </w:rPr>
          <w:t>2</w:t>
        </w:r>
      </w:ins>
      <w:ins w:id="45" w:author="Vojtěch  Barták" w:date="2021-06-07T15:07:00Z">
        <w:r w:rsidR="005A2AAF">
          <w:rPr>
            <w:rFonts w:ascii="Times New Roman" w:hAnsi="Times New Roman" w:cs="Times New Roman"/>
          </w:rPr>
          <w:t xml:space="preserve"> resp. 6.3).</w:t>
        </w:r>
      </w:ins>
      <w:ins w:id="46" w:author="Vojtěch  Barták" w:date="2021-06-07T15:06:00Z">
        <w:r w:rsidR="005A2AAF">
          <w:rPr>
            <w:rFonts w:ascii="Times New Roman" w:hAnsi="Times New Roman" w:cs="Times New Roman"/>
          </w:rPr>
          <w:t xml:space="preserve"> </w:t>
        </w:r>
      </w:ins>
      <w:ins w:id="47" w:author="Vojtěch  Barták" w:date="2021-06-07T15:07:00Z">
        <w:r w:rsidR="005A2AAF">
          <w:rPr>
            <w:rFonts w:ascii="Times New Roman" w:hAnsi="Times New Roman" w:cs="Times New Roman"/>
          </w:rPr>
          <w:t>Th</w:t>
        </w:r>
      </w:ins>
      <w:ins w:id="48" w:author="Vojtěch  Barták" w:date="2021-06-07T15:08:00Z">
        <w:r w:rsidR="005A2AAF">
          <w:rPr>
            <w:rFonts w:ascii="Times New Roman" w:hAnsi="Times New Roman" w:cs="Times New Roman"/>
          </w:rPr>
          <w:t>is was confirmed by</w:t>
        </w:r>
      </w:ins>
      <w:ins w:id="49" w:author="Vojtěch  Barták" w:date="2021-06-07T15:02:00Z">
        <w:r w:rsidR="005A2AAF">
          <w:rPr>
            <w:rFonts w:ascii="Times New Roman" w:hAnsi="Times New Roman" w:cs="Times New Roman"/>
          </w:rPr>
          <w:t xml:space="preserve"> high (and expectable) negative correlation between </w:t>
        </w:r>
      </w:ins>
      <w:ins w:id="50" w:author="Vojtěch  Barták" w:date="2021-06-07T15:08:00Z">
        <w:r w:rsidR="005A2AAF">
          <w:rPr>
            <w:rFonts w:ascii="Times New Roman" w:hAnsi="Times New Roman" w:cs="Times New Roman"/>
          </w:rPr>
          <w:t>these two variables</w:t>
        </w:r>
      </w:ins>
      <w:ins w:id="51" w:author="Vojtěch  Barták" w:date="2021-06-07T15:04:00Z">
        <w:r w:rsidR="005A2AAF">
          <w:rPr>
            <w:rFonts w:ascii="Times New Roman" w:hAnsi="Times New Roman" w:cs="Times New Roman"/>
          </w:rPr>
          <w:t xml:space="preserve"> (</w:t>
        </w:r>
        <w:r w:rsidR="005A2AAF" w:rsidRPr="005A2AAF">
          <w:rPr>
            <w:rFonts w:ascii="Times New Roman" w:hAnsi="Times New Roman" w:cs="Times New Roman"/>
            <w:i/>
            <w:iCs/>
            <w:rPrChange w:id="52" w:author="Vojtěch  Barták" w:date="2021-06-07T15:04:00Z">
              <w:rPr>
                <w:rFonts w:ascii="Times New Roman" w:hAnsi="Times New Roman" w:cs="Times New Roman"/>
              </w:rPr>
            </w:rPrChange>
          </w:rPr>
          <w:t>r</w:t>
        </w:r>
        <w:r w:rsidR="005A2AAF">
          <w:rPr>
            <w:rFonts w:ascii="Times New Roman" w:hAnsi="Times New Roman" w:cs="Times New Roman"/>
          </w:rPr>
          <w:t xml:space="preserve"> = -0.85)</w:t>
        </w:r>
      </w:ins>
      <w:ins w:id="53" w:author="Vojtěch  Barták" w:date="2021-06-07T15:08:00Z">
        <w:r w:rsidR="005A2AAF">
          <w:rPr>
            <w:rFonts w:ascii="Times New Roman" w:hAnsi="Times New Roman" w:cs="Times New Roman"/>
          </w:rPr>
          <w:t>. Therefore,</w:t>
        </w:r>
      </w:ins>
      <w:ins w:id="54" w:author="Vojtěch  Barták" w:date="2021-06-07T15:04:00Z">
        <w:r w:rsidR="005A2AAF">
          <w:rPr>
            <w:rFonts w:ascii="Times New Roman" w:hAnsi="Times New Roman" w:cs="Times New Roman"/>
          </w:rPr>
          <w:t xml:space="preserve"> we excluded coniferous forest cover from</w:t>
        </w:r>
      </w:ins>
      <w:ins w:id="55" w:author="Vojtěch  Barták" w:date="2021-06-07T15:05:00Z">
        <w:r w:rsidR="005A2AAF">
          <w:rPr>
            <w:rFonts w:ascii="Times New Roman" w:hAnsi="Times New Roman" w:cs="Times New Roman"/>
          </w:rPr>
          <w:t xml:space="preserve"> the list of model predictors</w:t>
        </w:r>
      </w:ins>
      <w:del w:id="56" w:author="Vojtěch  Barták" w:date="2021-06-07T18:11:00Z">
        <w:r w:rsidR="00891027" w:rsidRPr="00753FA6" w:rsidDel="00913640">
          <w:rPr>
            <w:rFonts w:ascii="Times New Roman" w:hAnsi="Times New Roman" w:cs="Times New Roman"/>
          </w:rPr>
          <w:delText xml:space="preserve"> </w:delText>
        </w:r>
      </w:del>
      <w:del w:id="57" w:author="Vojtěch  Barták" w:date="2021-06-07T18:45:00Z">
        <w:r w:rsidR="006E47C9" w:rsidRPr="0004263A" w:rsidDel="00AE5BF4">
          <w:rPr>
            <w:rFonts w:ascii="Times New Roman" w:hAnsi="Times New Roman" w:cs="Times New Roman"/>
            <w:highlight w:val="cyan"/>
          </w:rPr>
          <w:delText>R</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command</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of</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full</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model</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as</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an</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example</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with</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total</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species</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richness:</w:delText>
        </w:r>
        <w:r w:rsidR="00891027" w:rsidRPr="0004263A" w:rsidDel="00AE5BF4">
          <w:rPr>
            <w:rFonts w:ascii="Times New Roman" w:hAnsi="Times New Roman" w:cs="Times New Roman"/>
            <w:highlight w:val="cyan"/>
          </w:rPr>
          <w:delText xml:space="preserve"> </w:delText>
        </w:r>
        <w:r w:rsidR="00454520" w:rsidRPr="0004263A" w:rsidDel="00AE5BF4">
          <w:rPr>
            <w:rFonts w:ascii="Times New Roman" w:hAnsi="Times New Roman" w:cs="Times New Roman"/>
            <w:highlight w:val="cyan"/>
          </w:rPr>
          <w:delText>lme(Total</w:delText>
        </w:r>
        <w:r w:rsidR="006E47C9" w:rsidRPr="0004263A" w:rsidDel="00AE5BF4">
          <w:rPr>
            <w:rFonts w:ascii="Times New Roman" w:hAnsi="Times New Roman" w:cs="Times New Roman"/>
            <w:highlight w:val="cyan"/>
          </w:rPr>
          <w:delText>_number_of_species</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Age_SD</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H_Trees+</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Num</w:delText>
        </w:r>
        <w:r w:rsidR="005C6116" w:rsidRPr="0004263A" w:rsidDel="00AE5BF4">
          <w:rPr>
            <w:rFonts w:ascii="Times New Roman" w:hAnsi="Times New Roman" w:cs="Times New Roman"/>
            <w:highlight w:val="cyan"/>
          </w:rPr>
          <w:delText>Broadl</w:delText>
        </w:r>
        <w:r w:rsidR="00EE3EC9" w:rsidRPr="0004263A" w:rsidDel="00AE5BF4">
          <w:rPr>
            <w:rFonts w:ascii="Times New Roman" w:hAnsi="Times New Roman" w:cs="Times New Roman"/>
            <w:highlight w:val="cyan"/>
          </w:rPr>
          <w:delText>L</w:delText>
        </w:r>
        <w:r w:rsidR="006E47C9" w:rsidRPr="0004263A" w:rsidDel="00AE5BF4">
          <w:rPr>
            <w:rFonts w:ascii="Times New Roman" w:hAnsi="Times New Roman" w:cs="Times New Roman"/>
            <w:highlight w:val="cyan"/>
          </w:rPr>
          <w:delText>T70DBH</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+Elev</w:delText>
        </w:r>
        <w:r w:rsidR="00EE3EC9" w:rsidRPr="0004263A" w:rsidDel="00AE5BF4">
          <w:rPr>
            <w:rFonts w:ascii="Times New Roman" w:hAnsi="Times New Roman" w:cs="Times New Roman"/>
            <w:highlight w:val="cyan"/>
          </w:rPr>
          <w:delText>ation</w:delText>
        </w:r>
        <w:r w:rsidR="006E47C9" w:rsidRPr="0004263A" w:rsidDel="00AE5BF4">
          <w:rPr>
            <w:rFonts w:ascii="Times New Roman" w:hAnsi="Times New Roman" w:cs="Times New Roman"/>
            <w:highlight w:val="cyan"/>
          </w:rPr>
          <w:delText>+</w:delText>
        </w:r>
        <w:r w:rsidR="005C6116" w:rsidRPr="0004263A" w:rsidDel="00AE5BF4">
          <w:rPr>
            <w:rFonts w:ascii="Times New Roman" w:hAnsi="Times New Roman" w:cs="Times New Roman"/>
            <w:highlight w:val="cyan"/>
          </w:rPr>
          <w:delText>Broadl</w:delText>
        </w:r>
        <w:r w:rsidR="00AF7269" w:rsidRPr="0004263A" w:rsidDel="00AE5BF4">
          <w:rPr>
            <w:rFonts w:ascii="Times New Roman" w:hAnsi="Times New Roman" w:cs="Times New Roman"/>
            <w:highlight w:val="cyan"/>
          </w:rPr>
          <w:delText>_cover</w:delText>
        </w:r>
        <w:r w:rsidR="006E47C9" w:rsidRPr="0004263A" w:rsidDel="00AE5BF4">
          <w:rPr>
            <w:rFonts w:ascii="Times New Roman" w:hAnsi="Times New Roman" w:cs="Times New Roman"/>
            <w:highlight w:val="cyan"/>
          </w:rPr>
          <w:delText>+Conifer</w:delText>
        </w:r>
        <w:r w:rsidR="00AF7269" w:rsidRPr="0004263A" w:rsidDel="00AE5BF4">
          <w:rPr>
            <w:rFonts w:ascii="Times New Roman" w:hAnsi="Times New Roman" w:cs="Times New Roman"/>
            <w:highlight w:val="cyan"/>
          </w:rPr>
          <w:delText>_cover</w:delText>
        </w:r>
        <w:r w:rsidR="006E47C9" w:rsidRPr="0004263A" w:rsidDel="00AE5BF4">
          <w:rPr>
            <w:rFonts w:ascii="Times New Roman" w:hAnsi="Times New Roman" w:cs="Times New Roman"/>
            <w:highlight w:val="cyan"/>
          </w:rPr>
          <w:delText>+Young</w:delText>
        </w:r>
        <w:r w:rsidR="00AF7269" w:rsidRPr="0004263A" w:rsidDel="00AE5BF4">
          <w:rPr>
            <w:rFonts w:ascii="Times New Roman" w:hAnsi="Times New Roman" w:cs="Times New Roman"/>
            <w:highlight w:val="cyan"/>
          </w:rPr>
          <w:delText>_cover</w:delText>
        </w:r>
        <w:r w:rsidR="006E47C9" w:rsidRPr="0004263A" w:rsidDel="00AE5BF4">
          <w:rPr>
            <w:rFonts w:ascii="Times New Roman" w:hAnsi="Times New Roman" w:cs="Times New Roman"/>
            <w:highlight w:val="cyan"/>
          </w:rPr>
          <w:delText>+AgeWMe</w:delText>
        </w:r>
        <w:r w:rsidR="008865DE" w:rsidRPr="0004263A" w:rsidDel="00AE5BF4">
          <w:rPr>
            <w:rFonts w:ascii="Times New Roman" w:hAnsi="Times New Roman" w:cs="Times New Roman"/>
            <w:highlight w:val="cyan"/>
          </w:rPr>
          <w:delText>an+ClearCu</w:delText>
        </w:r>
        <w:r w:rsidR="00AF7269" w:rsidRPr="0004263A" w:rsidDel="00AE5BF4">
          <w:rPr>
            <w:rFonts w:ascii="Times New Roman" w:hAnsi="Times New Roman" w:cs="Times New Roman"/>
            <w:highlight w:val="cyan"/>
          </w:rPr>
          <w:delText>tDist+</w:delText>
        </w:r>
        <w:r w:rsidR="00891027" w:rsidRPr="0004263A" w:rsidDel="00AE5BF4">
          <w:rPr>
            <w:rFonts w:ascii="Times New Roman" w:hAnsi="Times New Roman" w:cs="Times New Roman"/>
            <w:highlight w:val="cyan"/>
          </w:rPr>
          <w:delText xml:space="preserve"> </w:delText>
        </w:r>
        <w:r w:rsidR="00AF7269" w:rsidRPr="0004263A" w:rsidDel="00AE5BF4">
          <w:rPr>
            <w:rFonts w:ascii="Times New Roman" w:hAnsi="Times New Roman" w:cs="Times New Roman"/>
            <w:highlight w:val="cyan"/>
          </w:rPr>
          <w:delText>NumLT</w:delText>
        </w:r>
        <w:r w:rsidR="008865DE" w:rsidRPr="0004263A" w:rsidDel="00AE5BF4">
          <w:rPr>
            <w:rFonts w:ascii="Times New Roman" w:hAnsi="Times New Roman" w:cs="Times New Roman"/>
            <w:highlight w:val="cyan"/>
          </w:rPr>
          <w:delText>70DBH</w:delText>
        </w:r>
        <w:r w:rsidR="006E47C9" w:rsidRPr="0004263A" w:rsidDel="00AE5BF4">
          <w:rPr>
            <w:rFonts w:ascii="Times New Roman" w:hAnsi="Times New Roman" w:cs="Times New Roman"/>
            <w:highlight w:val="cyan"/>
          </w:rPr>
          <w:delText>,</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data</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w:delText>
        </w:r>
        <w:r w:rsidR="00891027" w:rsidRPr="0004263A" w:rsidDel="00AE5BF4">
          <w:rPr>
            <w:rFonts w:ascii="Times New Roman" w:hAnsi="Times New Roman" w:cs="Times New Roman"/>
            <w:highlight w:val="cyan"/>
          </w:rPr>
          <w:delText xml:space="preserve"> </w:delText>
        </w:r>
        <w:r w:rsidR="00D70325" w:rsidRPr="0004263A" w:rsidDel="00AE5BF4">
          <w:rPr>
            <w:rFonts w:ascii="Times New Roman" w:hAnsi="Times New Roman" w:cs="Times New Roman"/>
            <w:highlight w:val="cyan"/>
          </w:rPr>
          <w:delText>DATA</w:delText>
        </w:r>
        <w:r w:rsidR="006E47C9" w:rsidRPr="0004263A" w:rsidDel="00AE5BF4">
          <w:rPr>
            <w:rFonts w:ascii="Times New Roman" w:hAnsi="Times New Roman" w:cs="Times New Roman"/>
            <w:highlight w:val="cyan"/>
          </w:rPr>
          <w:delText>,</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random</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~1|ID</w:delText>
        </w:r>
        <w:r w:rsidR="000F360F" w:rsidRPr="0004263A" w:rsidDel="00AE5BF4">
          <w:rPr>
            <w:rFonts w:ascii="Times New Roman" w:hAnsi="Times New Roman" w:cs="Times New Roman"/>
            <w:highlight w:val="cyan"/>
          </w:rPr>
          <w:delText>_study_</w:delText>
        </w:r>
        <w:r w:rsidR="005E513F" w:rsidRPr="0004263A" w:rsidDel="00AE5BF4">
          <w:rPr>
            <w:rFonts w:ascii="Times New Roman" w:hAnsi="Times New Roman" w:cs="Times New Roman"/>
            <w:highlight w:val="cyan"/>
          </w:rPr>
          <w:delText>site</w:delText>
        </w:r>
        <w:r w:rsidR="006E47C9" w:rsidRPr="0004263A" w:rsidDel="00AE5BF4">
          <w:rPr>
            <w:rFonts w:ascii="Times New Roman" w:hAnsi="Times New Roman" w:cs="Times New Roman"/>
            <w:highlight w:val="cyan"/>
          </w:rPr>
          <w:delText>,</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method</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w:delText>
        </w:r>
        <w:r w:rsidR="00891027" w:rsidRPr="0004263A" w:rsidDel="00AE5BF4">
          <w:rPr>
            <w:rFonts w:ascii="Times New Roman" w:hAnsi="Times New Roman" w:cs="Times New Roman"/>
            <w:highlight w:val="cyan"/>
          </w:rPr>
          <w:delText xml:space="preserve"> </w:delText>
        </w:r>
        <w:r w:rsidR="006E47C9" w:rsidRPr="0004263A" w:rsidDel="00AE5BF4">
          <w:rPr>
            <w:rFonts w:ascii="Times New Roman" w:hAnsi="Times New Roman" w:cs="Times New Roman"/>
            <w:highlight w:val="cyan"/>
          </w:rPr>
          <w:delText>"ML").</w:delText>
        </w:r>
        <w:r w:rsidR="00891027" w:rsidRPr="00753FA6" w:rsidDel="00AE5BF4">
          <w:rPr>
            <w:rFonts w:ascii="Times New Roman" w:hAnsi="Times New Roman" w:cs="Times New Roman"/>
          </w:rPr>
          <w:delText xml:space="preserve"> </w:delText>
        </w:r>
      </w:del>
      <w:ins w:id="58" w:author="Vojtěch  Barták" w:date="2021-06-07T18:45:00Z">
        <w:r w:rsidR="00AE5BF4">
          <w:rPr>
            <w:rFonts w:ascii="Times New Roman" w:hAnsi="Times New Roman" w:cs="Times New Roman"/>
          </w:rPr>
          <w:t xml:space="preserve">. </w:t>
        </w:r>
      </w:ins>
      <w:del w:id="59" w:author="Vojtěch  Barták" w:date="2021-06-07T18:46:00Z">
        <w:r w:rsidR="006E47C9" w:rsidRPr="00823061" w:rsidDel="00AE5BF4">
          <w:rPr>
            <w:rFonts w:ascii="Times New Roman" w:hAnsi="Times New Roman" w:cs="Times New Roman"/>
            <w:highlight w:val="cyan"/>
          </w:rPr>
          <w:delText>The</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minimal</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adequate</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model</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(MAM)</w:delText>
        </w:r>
      </w:del>
      <w:ins w:id="60" w:author="Vojtěch  Barták" w:date="2021-06-07T18:46:00Z">
        <w:r w:rsidR="00AE5BF4">
          <w:rPr>
            <w:rFonts w:ascii="Times New Roman" w:hAnsi="Times New Roman" w:cs="Times New Roman"/>
            <w:highlight w:val="cyan"/>
          </w:rPr>
          <w:t>After fittin</w:t>
        </w:r>
      </w:ins>
      <w:ins w:id="61" w:author="Vojtěch  Barták" w:date="2021-06-07T18:47:00Z">
        <w:r w:rsidR="00AE5BF4">
          <w:rPr>
            <w:rFonts w:ascii="Times New Roman" w:hAnsi="Times New Roman" w:cs="Times New Roman"/>
            <w:highlight w:val="cyan"/>
          </w:rPr>
          <w:t xml:space="preserve">g a full model with all predictors, we performed a </w:t>
        </w:r>
      </w:ins>
      <w:del w:id="62" w:author="Vojtěch  Barták" w:date="2021-06-07T18:47:00Z">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was</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selected</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via</w:delText>
        </w:r>
        <w:r w:rsidR="00891027" w:rsidRPr="00823061" w:rsidDel="00AE5BF4">
          <w:rPr>
            <w:rFonts w:ascii="Times New Roman" w:hAnsi="Times New Roman" w:cs="Times New Roman"/>
            <w:highlight w:val="cyan"/>
          </w:rPr>
          <w:delText xml:space="preserve"> </w:delText>
        </w:r>
      </w:del>
      <w:r w:rsidR="006E47C9" w:rsidRPr="00823061">
        <w:rPr>
          <w:rFonts w:ascii="Times New Roman" w:hAnsi="Times New Roman" w:cs="Times New Roman"/>
          <w:highlight w:val="cyan"/>
        </w:rPr>
        <w:t>backward</w:t>
      </w:r>
      <w:r w:rsidR="00891027" w:rsidRPr="00823061">
        <w:rPr>
          <w:rFonts w:ascii="Times New Roman" w:hAnsi="Times New Roman" w:cs="Times New Roman"/>
          <w:highlight w:val="cyan"/>
        </w:rPr>
        <w:t xml:space="preserve"> </w:t>
      </w:r>
      <w:r w:rsidR="006E47C9" w:rsidRPr="00823061">
        <w:rPr>
          <w:rFonts w:ascii="Times New Roman" w:hAnsi="Times New Roman" w:cs="Times New Roman"/>
          <w:highlight w:val="cyan"/>
        </w:rPr>
        <w:t>stepwise</w:t>
      </w:r>
      <w:r w:rsidR="00891027" w:rsidRPr="00823061">
        <w:rPr>
          <w:rFonts w:ascii="Times New Roman" w:hAnsi="Times New Roman" w:cs="Times New Roman"/>
          <w:highlight w:val="cyan"/>
        </w:rPr>
        <w:t xml:space="preserve"> </w:t>
      </w:r>
      <w:r w:rsidR="006E47C9" w:rsidRPr="00823061">
        <w:rPr>
          <w:rFonts w:ascii="Times New Roman" w:hAnsi="Times New Roman" w:cs="Times New Roman"/>
          <w:highlight w:val="cyan"/>
        </w:rPr>
        <w:t>model</w:t>
      </w:r>
      <w:r w:rsidR="00891027" w:rsidRPr="00823061">
        <w:rPr>
          <w:rFonts w:ascii="Times New Roman" w:hAnsi="Times New Roman" w:cs="Times New Roman"/>
          <w:highlight w:val="cyan"/>
        </w:rPr>
        <w:t xml:space="preserve"> </w:t>
      </w:r>
      <w:r w:rsidR="006E47C9" w:rsidRPr="00823061">
        <w:rPr>
          <w:rFonts w:ascii="Times New Roman" w:hAnsi="Times New Roman" w:cs="Times New Roman"/>
          <w:highlight w:val="cyan"/>
        </w:rPr>
        <w:t>selection</w:t>
      </w:r>
      <w:ins w:id="63" w:author="Vojtěch  Barták" w:date="2021-06-07T18:47:00Z">
        <w:r w:rsidR="00AE5BF4">
          <w:rPr>
            <w:rFonts w:ascii="Times New Roman" w:hAnsi="Times New Roman" w:cs="Times New Roman"/>
            <w:highlight w:val="cyan"/>
          </w:rPr>
          <w:t>, excluding in each step the insignifica</w:t>
        </w:r>
      </w:ins>
      <w:ins w:id="64" w:author="Vojtěch  Barták" w:date="2021-06-07T18:48:00Z">
        <w:r w:rsidR="00AE5BF4">
          <w:rPr>
            <w:rFonts w:ascii="Times New Roman" w:hAnsi="Times New Roman" w:cs="Times New Roman"/>
            <w:highlight w:val="cyan"/>
          </w:rPr>
          <w:t xml:space="preserve">nt </w:t>
        </w:r>
      </w:ins>
      <w:ins w:id="65" w:author="Vojtěch  Barták" w:date="2021-06-07T20:05:00Z">
        <w:r w:rsidR="000D05D4">
          <w:rPr>
            <w:rFonts w:ascii="Times New Roman" w:hAnsi="Times New Roman" w:cs="Times New Roman"/>
            <w:highlight w:val="cyan"/>
          </w:rPr>
          <w:t>predictor</w:t>
        </w:r>
      </w:ins>
      <w:ins w:id="66" w:author="Vojtěch  Barták" w:date="2021-06-07T18:47:00Z">
        <w:r w:rsidR="00AE5BF4">
          <w:rPr>
            <w:rFonts w:ascii="Times New Roman" w:hAnsi="Times New Roman" w:cs="Times New Roman"/>
            <w:highlight w:val="cyan"/>
          </w:rPr>
          <w:t xml:space="preserve"> with</w:t>
        </w:r>
      </w:ins>
      <w:r w:rsidR="00891027" w:rsidRPr="00823061">
        <w:rPr>
          <w:rFonts w:ascii="Times New Roman" w:hAnsi="Times New Roman" w:cs="Times New Roman"/>
          <w:highlight w:val="cyan"/>
        </w:rPr>
        <w:t xml:space="preserve"> </w:t>
      </w:r>
      <w:ins w:id="67" w:author="Vojtěch  Barták" w:date="2021-06-07T20:05:00Z">
        <w:r w:rsidR="000D05D4">
          <w:rPr>
            <w:rFonts w:ascii="Times New Roman" w:hAnsi="Times New Roman" w:cs="Times New Roman"/>
            <w:highlight w:val="cyan"/>
          </w:rPr>
          <w:t xml:space="preserve">the </w:t>
        </w:r>
      </w:ins>
      <w:ins w:id="68" w:author="Vojtěch  Barták" w:date="2021-06-07T18:48:00Z">
        <w:r w:rsidR="00AE5BF4">
          <w:rPr>
            <w:rFonts w:ascii="Times New Roman" w:hAnsi="Times New Roman" w:cs="Times New Roman"/>
            <w:highlight w:val="cyan"/>
          </w:rPr>
          <w:t xml:space="preserve">largest </w:t>
        </w:r>
        <w:r w:rsidR="00AE5BF4">
          <w:rPr>
            <w:rFonts w:ascii="Times New Roman" w:hAnsi="Times New Roman" w:cs="Times New Roman"/>
            <w:i/>
            <w:iCs/>
            <w:highlight w:val="cyan"/>
          </w:rPr>
          <w:t>p</w:t>
        </w:r>
        <w:r w:rsidR="00AE5BF4">
          <w:rPr>
            <w:rFonts w:ascii="Times New Roman" w:hAnsi="Times New Roman" w:cs="Times New Roman"/>
            <w:highlight w:val="cyan"/>
          </w:rPr>
          <w:t xml:space="preserve"> value</w:t>
        </w:r>
      </w:ins>
      <w:ins w:id="69" w:author="Vojtěch  Barták" w:date="2021-06-07T20:01:00Z">
        <w:r w:rsidR="00997A59">
          <w:rPr>
            <w:rFonts w:ascii="Times New Roman" w:hAnsi="Times New Roman" w:cs="Times New Roman"/>
            <w:highlight w:val="cyan"/>
          </w:rPr>
          <w:t xml:space="preserve"> in </w:t>
        </w:r>
      </w:ins>
      <w:ins w:id="70" w:author="Vojtěch  Barták" w:date="2021-06-07T20:02:00Z">
        <w:r w:rsidR="000D05D4">
          <w:rPr>
            <w:rFonts w:ascii="Times New Roman" w:hAnsi="Times New Roman" w:cs="Times New Roman"/>
            <w:highlight w:val="cyan"/>
          </w:rPr>
          <w:t xml:space="preserve">the Wald </w:t>
        </w:r>
        <w:r w:rsidR="000D05D4">
          <w:rPr>
            <w:rFonts w:ascii="Times New Roman" w:hAnsi="Times New Roman" w:cs="Times New Roman"/>
            <w:highlight w:val="cyan"/>
            <w:lang w:val="cs-CZ"/>
          </w:rPr>
          <w:t>χ</w:t>
        </w:r>
        <w:r w:rsidR="000D05D4">
          <w:rPr>
            <w:rFonts w:ascii="Times New Roman" w:hAnsi="Times New Roman" w:cs="Times New Roman"/>
            <w:highlight w:val="cyan"/>
            <w:vertAlign w:val="superscript"/>
            <w:lang w:val="cs-CZ"/>
          </w:rPr>
          <w:t>2</w:t>
        </w:r>
        <w:r w:rsidR="000D05D4">
          <w:rPr>
            <w:rFonts w:ascii="Times New Roman" w:hAnsi="Times New Roman" w:cs="Times New Roman"/>
            <w:highlight w:val="cyan"/>
          </w:rPr>
          <w:t xml:space="preserve"> test</w:t>
        </w:r>
      </w:ins>
      <w:ins w:id="71" w:author="Vojtěch  Barták" w:date="2021-06-07T20:04:00Z">
        <w:r w:rsidR="000D05D4">
          <w:rPr>
            <w:rFonts w:ascii="Times New Roman" w:hAnsi="Times New Roman" w:cs="Times New Roman"/>
            <w:highlight w:val="cyan"/>
          </w:rPr>
          <w:t xml:space="preserve"> comparing the model with and without the predictor.</w:t>
        </w:r>
      </w:ins>
      <w:ins w:id="72" w:author="Vojtěch  Barták" w:date="2021-06-07T18:48:00Z">
        <w:r w:rsidR="00AE5BF4">
          <w:rPr>
            <w:rFonts w:ascii="Times New Roman" w:hAnsi="Times New Roman" w:cs="Times New Roman"/>
            <w:highlight w:val="cyan"/>
          </w:rPr>
          <w:t xml:space="preserve"> </w:t>
        </w:r>
      </w:ins>
      <w:ins w:id="73" w:author="Vojtěch  Barták" w:date="2021-06-07T18:49:00Z">
        <w:r w:rsidR="00AE5BF4">
          <w:rPr>
            <w:rFonts w:ascii="Times New Roman" w:hAnsi="Times New Roman" w:cs="Times New Roman"/>
            <w:highlight w:val="cyan"/>
          </w:rPr>
          <w:t xml:space="preserve">In the final model, we kept only predictors with </w:t>
        </w:r>
        <w:r w:rsidR="00AE5BF4">
          <w:rPr>
            <w:rFonts w:ascii="Times New Roman" w:hAnsi="Times New Roman" w:cs="Times New Roman"/>
            <w:i/>
            <w:iCs/>
            <w:highlight w:val="cyan"/>
          </w:rPr>
          <w:t>p</w:t>
        </w:r>
        <w:r w:rsidR="00AE5BF4">
          <w:rPr>
            <w:rFonts w:ascii="Times New Roman" w:hAnsi="Times New Roman" w:cs="Times New Roman"/>
            <w:highlight w:val="cyan"/>
          </w:rPr>
          <w:t xml:space="preserve"> &lt; 0.1</w:t>
        </w:r>
      </w:ins>
      <w:ins w:id="74" w:author="Vojtěch  Barták" w:date="2021-06-07T18:50:00Z">
        <w:r w:rsidR="00C34A3F">
          <w:rPr>
            <w:rFonts w:ascii="Times New Roman" w:hAnsi="Times New Roman" w:cs="Times New Roman"/>
            <w:highlight w:val="cyan"/>
          </w:rPr>
          <w:t xml:space="preserve">. </w:t>
        </w:r>
      </w:ins>
      <w:ins w:id="75" w:author="Vojtěch  Barták" w:date="2021-06-07T19:52:00Z">
        <w:r w:rsidR="00997A59">
          <w:rPr>
            <w:rFonts w:ascii="Times New Roman" w:hAnsi="Times New Roman" w:cs="Times New Roman"/>
            <w:highlight w:val="cyan"/>
          </w:rPr>
          <w:t xml:space="preserve">We checked </w:t>
        </w:r>
      </w:ins>
      <w:ins w:id="76" w:author="Vojtěch  Barták" w:date="2021-06-07T19:53:00Z">
        <w:r w:rsidR="00997A59">
          <w:rPr>
            <w:rFonts w:ascii="Times New Roman" w:hAnsi="Times New Roman" w:cs="Times New Roman"/>
            <w:highlight w:val="cyan"/>
          </w:rPr>
          <w:t>possible overdispersion by Pearson</w:t>
        </w:r>
        <w:r w:rsidR="00997A59">
          <w:rPr>
            <w:rFonts w:ascii="Times New Roman" w:hAnsi="Times New Roman" w:cs="Times New Roman"/>
            <w:highlight w:val="cyan"/>
            <w:lang w:val="en-US"/>
          </w:rPr>
          <w:t>’</w:t>
        </w:r>
        <w:r w:rsidR="00997A59">
          <w:rPr>
            <w:rFonts w:ascii="Times New Roman" w:hAnsi="Times New Roman" w:cs="Times New Roman"/>
            <w:highlight w:val="cyan"/>
            <w:lang w:val="cs-CZ"/>
          </w:rPr>
          <w:t xml:space="preserve">s </w:t>
        </w:r>
        <w:bookmarkStart w:id="77" w:name="_Hlk73988584"/>
        <w:r w:rsidR="00997A59">
          <w:rPr>
            <w:rFonts w:ascii="Times New Roman" w:hAnsi="Times New Roman" w:cs="Times New Roman"/>
            <w:highlight w:val="cyan"/>
            <w:lang w:val="cs-CZ"/>
          </w:rPr>
          <w:t>χ</w:t>
        </w:r>
      </w:ins>
      <w:ins w:id="78" w:author="Vojtěch  Barták" w:date="2021-06-07T19:54:00Z">
        <w:r w:rsidR="00997A59">
          <w:rPr>
            <w:rFonts w:ascii="Times New Roman" w:hAnsi="Times New Roman" w:cs="Times New Roman"/>
            <w:highlight w:val="cyan"/>
            <w:vertAlign w:val="superscript"/>
            <w:lang w:val="cs-CZ"/>
          </w:rPr>
          <w:t>2</w:t>
        </w:r>
        <w:r w:rsidR="00997A59">
          <w:rPr>
            <w:rFonts w:ascii="Times New Roman" w:hAnsi="Times New Roman" w:cs="Times New Roman"/>
            <w:highlight w:val="cyan"/>
            <w:lang w:val="cs-CZ"/>
          </w:rPr>
          <w:t xml:space="preserve"> </w:t>
        </w:r>
        <w:bookmarkEnd w:id="77"/>
        <w:r w:rsidR="00997A59">
          <w:rPr>
            <w:rFonts w:ascii="Times New Roman" w:hAnsi="Times New Roman" w:cs="Times New Roman"/>
            <w:highlight w:val="cyan"/>
            <w:lang w:val="cs-CZ"/>
          </w:rPr>
          <w:t>test</w:t>
        </w:r>
      </w:ins>
      <w:ins w:id="79" w:author="Vojtěch  Barták" w:date="2021-06-07T19:53:00Z">
        <w:r w:rsidR="00997A59">
          <w:rPr>
            <w:rFonts w:ascii="Times New Roman" w:hAnsi="Times New Roman" w:cs="Times New Roman"/>
            <w:highlight w:val="cyan"/>
            <w:lang w:val="cs-CZ"/>
          </w:rPr>
          <w:t xml:space="preserve"> </w:t>
        </w:r>
      </w:ins>
      <w:ins w:id="80" w:author="Vojtěch  Barták" w:date="2021-06-07T19:54:00Z">
        <w:r w:rsidR="00997A59">
          <w:rPr>
            <w:rFonts w:ascii="Times New Roman" w:hAnsi="Times New Roman" w:cs="Times New Roman"/>
            <w:highlight w:val="cyan"/>
            <w:lang w:val="cs-CZ"/>
          </w:rPr>
          <w:t xml:space="preserve">(R </w:t>
        </w:r>
        <w:proofErr w:type="spellStart"/>
        <w:r w:rsidR="00997A59">
          <w:rPr>
            <w:rFonts w:ascii="Times New Roman" w:hAnsi="Times New Roman" w:cs="Times New Roman"/>
            <w:highlight w:val="cyan"/>
            <w:lang w:val="cs-CZ"/>
          </w:rPr>
          <w:t>package</w:t>
        </w:r>
        <w:proofErr w:type="spellEnd"/>
        <w:r w:rsidR="00997A59">
          <w:rPr>
            <w:rFonts w:ascii="Times New Roman" w:hAnsi="Times New Roman" w:cs="Times New Roman"/>
            <w:highlight w:val="cyan"/>
            <w:lang w:val="cs-CZ"/>
          </w:rPr>
          <w:t xml:space="preserve"> performance, </w:t>
        </w:r>
      </w:ins>
      <w:commentRangeStart w:id="81"/>
      <w:proofErr w:type="spellStart"/>
      <w:ins w:id="82" w:author="Vojtěch  Barták" w:date="2021-06-07T19:55:00Z">
        <w:r w:rsidR="00997A59" w:rsidRPr="00997A59">
          <w:rPr>
            <w:rFonts w:ascii="Times New Roman" w:hAnsi="Times New Roman" w:cs="Times New Roman"/>
            <w:highlight w:val="cyan"/>
            <w:rPrChange w:id="83" w:author="Vojtěch  Barták" w:date="2021-06-07T19:55:00Z">
              <w:rPr>
                <w:rFonts w:ascii="Times New Roman" w:hAnsi="Times New Roman" w:cs="Times New Roman"/>
                <w:lang w:val="cs-CZ"/>
              </w:rPr>
            </w:rPrChange>
          </w:rPr>
          <w:t>Lüdecke</w:t>
        </w:r>
        <w:proofErr w:type="spellEnd"/>
        <w:r w:rsidR="00997A59" w:rsidRPr="00997A59">
          <w:rPr>
            <w:rFonts w:ascii="Times New Roman" w:hAnsi="Times New Roman" w:cs="Times New Roman"/>
            <w:highlight w:val="cyan"/>
            <w:rPrChange w:id="84" w:author="Vojtěch  Barták" w:date="2021-06-07T19:55:00Z">
              <w:rPr>
                <w:rFonts w:ascii="Times New Roman" w:hAnsi="Times New Roman" w:cs="Times New Roman"/>
                <w:lang w:val="cs-CZ"/>
              </w:rPr>
            </w:rPrChange>
          </w:rPr>
          <w:t xml:space="preserve"> et al., 2021</w:t>
        </w:r>
      </w:ins>
      <w:commentRangeEnd w:id="81"/>
      <w:ins w:id="85" w:author="Vojtěch  Barták" w:date="2021-06-07T19:56:00Z">
        <w:r w:rsidR="00997A59">
          <w:rPr>
            <w:rStyle w:val="Odkaznakoment"/>
          </w:rPr>
          <w:commentReference w:id="81"/>
        </w:r>
      </w:ins>
      <w:ins w:id="86" w:author="Vojtěch  Barták" w:date="2021-06-07T19:54:00Z">
        <w:r w:rsidR="00997A59">
          <w:rPr>
            <w:rFonts w:ascii="Times New Roman" w:hAnsi="Times New Roman" w:cs="Times New Roman"/>
            <w:highlight w:val="cyan"/>
            <w:lang w:val="cs-CZ"/>
          </w:rPr>
          <w:t>)</w:t>
        </w:r>
      </w:ins>
      <w:ins w:id="87" w:author="Vojtěch  Barták" w:date="2021-06-07T19:55:00Z">
        <w:r w:rsidR="00997A59">
          <w:rPr>
            <w:rFonts w:ascii="Times New Roman" w:hAnsi="Times New Roman" w:cs="Times New Roman"/>
            <w:highlight w:val="cyan"/>
            <w:lang w:val="cs-CZ"/>
          </w:rPr>
          <w:t>, and w</w:t>
        </w:r>
      </w:ins>
      <w:proofErr w:type="spellStart"/>
      <w:ins w:id="88" w:author="Vojtěch  Barták" w:date="2021-06-07T18:55:00Z">
        <w:r w:rsidR="00C34A3F">
          <w:rPr>
            <w:rFonts w:ascii="Times New Roman" w:hAnsi="Times New Roman" w:cs="Times New Roman"/>
            <w:highlight w:val="cyan"/>
          </w:rPr>
          <w:t>e</w:t>
        </w:r>
        <w:proofErr w:type="spellEnd"/>
        <w:r w:rsidR="00C34A3F">
          <w:rPr>
            <w:rFonts w:ascii="Times New Roman" w:hAnsi="Times New Roman" w:cs="Times New Roman"/>
            <w:highlight w:val="cyan"/>
          </w:rPr>
          <w:t xml:space="preserve"> e</w:t>
        </w:r>
      </w:ins>
      <w:ins w:id="89" w:author="Vojtěch  Barták" w:date="2021-06-07T18:56:00Z">
        <w:r w:rsidR="00C34A3F">
          <w:rPr>
            <w:rFonts w:ascii="Times New Roman" w:hAnsi="Times New Roman" w:cs="Times New Roman"/>
            <w:highlight w:val="cyan"/>
          </w:rPr>
          <w:t>valuated the model performance by variance-function-based coefficient of determination (</w:t>
        </w:r>
      </w:ins>
      <w:commentRangeStart w:id="90"/>
      <w:ins w:id="91" w:author="Vojtěch  Barták" w:date="2021-06-07T18:57:00Z">
        <w:r w:rsidR="00C34A3F">
          <w:rPr>
            <w:rFonts w:ascii="Times New Roman" w:hAnsi="Times New Roman" w:cs="Times New Roman"/>
            <w:highlight w:val="cyan"/>
          </w:rPr>
          <w:t>Zhang, 2020</w:t>
        </w:r>
      </w:ins>
      <w:ins w:id="92" w:author="Vojtěch  Barták" w:date="2021-06-07T18:58:00Z">
        <w:r w:rsidR="00C34A3F">
          <w:rPr>
            <w:rFonts w:ascii="Times New Roman" w:hAnsi="Times New Roman" w:cs="Times New Roman"/>
            <w:highlight w:val="cyan"/>
          </w:rPr>
          <w:t>a</w:t>
        </w:r>
        <w:commentRangeEnd w:id="90"/>
        <w:r w:rsidR="00C34A3F">
          <w:rPr>
            <w:rStyle w:val="Odkaznakoment"/>
          </w:rPr>
          <w:commentReference w:id="90"/>
        </w:r>
        <w:r w:rsidR="00C34A3F">
          <w:rPr>
            <w:rFonts w:ascii="Times New Roman" w:hAnsi="Times New Roman" w:cs="Times New Roman"/>
            <w:highlight w:val="cyan"/>
          </w:rPr>
          <w:t>) using</w:t>
        </w:r>
      </w:ins>
      <w:ins w:id="93" w:author="Vojtěch  Barták" w:date="2021-06-07T18:57:00Z">
        <w:r w:rsidR="00C34A3F">
          <w:rPr>
            <w:rFonts w:ascii="Times New Roman" w:hAnsi="Times New Roman" w:cs="Times New Roman"/>
            <w:highlight w:val="cyan"/>
          </w:rPr>
          <w:t xml:space="preserve"> function </w:t>
        </w:r>
        <w:proofErr w:type="spellStart"/>
        <w:r w:rsidR="00C34A3F">
          <w:rPr>
            <w:rFonts w:ascii="Times New Roman" w:hAnsi="Times New Roman" w:cs="Times New Roman"/>
            <w:highlight w:val="cyan"/>
          </w:rPr>
          <w:t>rsq</w:t>
        </w:r>
        <w:proofErr w:type="spellEnd"/>
        <w:r w:rsidR="00C34A3F">
          <w:rPr>
            <w:rFonts w:ascii="Times New Roman" w:hAnsi="Times New Roman" w:cs="Times New Roman"/>
            <w:highlight w:val="cyan"/>
          </w:rPr>
          <w:t xml:space="preserve"> from the R package </w:t>
        </w:r>
        <w:proofErr w:type="spellStart"/>
        <w:r w:rsidR="00C34A3F">
          <w:rPr>
            <w:rFonts w:ascii="Times New Roman" w:hAnsi="Times New Roman" w:cs="Times New Roman"/>
            <w:highlight w:val="cyan"/>
          </w:rPr>
          <w:t>rsq</w:t>
        </w:r>
      </w:ins>
      <w:proofErr w:type="spellEnd"/>
      <w:ins w:id="94" w:author="Vojtěch  Barták" w:date="2021-06-07T18:58:00Z">
        <w:r w:rsidR="00C34A3F">
          <w:rPr>
            <w:rFonts w:ascii="Times New Roman" w:hAnsi="Times New Roman" w:cs="Times New Roman"/>
            <w:highlight w:val="cyan"/>
          </w:rPr>
          <w:t xml:space="preserve"> (</w:t>
        </w:r>
        <w:commentRangeStart w:id="95"/>
        <w:r w:rsidR="00C34A3F">
          <w:rPr>
            <w:rFonts w:ascii="Times New Roman" w:hAnsi="Times New Roman" w:cs="Times New Roman"/>
            <w:highlight w:val="cyan"/>
          </w:rPr>
          <w:t>Zhang, 2020b</w:t>
        </w:r>
        <w:commentRangeEnd w:id="95"/>
        <w:r w:rsidR="00C34A3F">
          <w:rPr>
            <w:rStyle w:val="Odkaznakoment"/>
          </w:rPr>
          <w:commentReference w:id="95"/>
        </w:r>
        <w:r w:rsidR="00C34A3F">
          <w:rPr>
            <w:rFonts w:ascii="Times New Roman" w:hAnsi="Times New Roman" w:cs="Times New Roman"/>
            <w:highlight w:val="cyan"/>
          </w:rPr>
          <w:t>)</w:t>
        </w:r>
      </w:ins>
      <w:ins w:id="96" w:author="Vojtěch  Barták" w:date="2021-06-07T19:52:00Z">
        <w:r w:rsidR="00997A59">
          <w:rPr>
            <w:rFonts w:ascii="Times New Roman" w:hAnsi="Times New Roman" w:cs="Times New Roman"/>
            <w:highlight w:val="cyan"/>
          </w:rPr>
          <w:t>.</w:t>
        </w:r>
      </w:ins>
      <w:ins w:id="97" w:author="Vojtěch  Barták" w:date="2021-06-07T18:56:00Z">
        <w:r w:rsidR="00C34A3F">
          <w:rPr>
            <w:rFonts w:ascii="Times New Roman" w:hAnsi="Times New Roman" w:cs="Times New Roman"/>
            <w:highlight w:val="cyan"/>
          </w:rPr>
          <w:t xml:space="preserve"> </w:t>
        </w:r>
      </w:ins>
      <w:del w:id="98" w:author="Vojtěch  Barták" w:date="2021-06-07T18:46:00Z">
        <w:r w:rsidR="006E47C9" w:rsidRPr="00823061" w:rsidDel="00AE5BF4">
          <w:rPr>
            <w:rFonts w:ascii="Times New Roman" w:hAnsi="Times New Roman" w:cs="Times New Roman"/>
            <w:highlight w:val="cyan"/>
          </w:rPr>
          <w:delText>(both</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methods</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were</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used</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to</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ensure</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the</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correctness</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of</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the</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selected</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model)</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by</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Akaike’s</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Information</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Criterion</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(AIC)</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using</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stepAIC</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function</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of</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the</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MASS</w:delText>
        </w:r>
        <w:r w:rsidR="00891027" w:rsidRPr="00823061" w:rsidDel="00AE5BF4">
          <w:rPr>
            <w:rFonts w:ascii="Times New Roman" w:hAnsi="Times New Roman" w:cs="Times New Roman"/>
            <w:highlight w:val="cyan"/>
          </w:rPr>
          <w:delText xml:space="preserve"> </w:delText>
        </w:r>
        <w:r w:rsidR="006E47C9" w:rsidRPr="00823061" w:rsidDel="00AE5BF4">
          <w:rPr>
            <w:rFonts w:ascii="Times New Roman" w:hAnsi="Times New Roman" w:cs="Times New Roman"/>
            <w:highlight w:val="cyan"/>
          </w:rPr>
          <w:delText>package</w:delText>
        </w:r>
        <w:r w:rsidR="00891027" w:rsidRPr="00823061" w:rsidDel="00AE5BF4">
          <w:rPr>
            <w:rFonts w:ascii="Times New Roman" w:hAnsi="Times New Roman" w:cs="Times New Roman"/>
            <w:highlight w:val="cyan"/>
          </w:rPr>
          <w:delText xml:space="preserve"> </w:delText>
        </w:r>
        <w:r w:rsidR="004B02B0" w:rsidRPr="00823061" w:rsidDel="00AE5BF4">
          <w:rPr>
            <w:rFonts w:ascii="Times New Roman" w:hAnsi="Times New Roman" w:cs="Times New Roman"/>
            <w:highlight w:val="cyan"/>
          </w:rPr>
          <w:fldChar w:fldCharType="begin" w:fldLock="1"/>
        </w:r>
        <w:r w:rsidR="00431378" w:rsidRPr="00CF165A" w:rsidDel="00AE5BF4">
          <w:rPr>
            <w:rFonts w:ascii="Times New Roman" w:hAnsi="Times New Roman" w:cs="Times New Roman"/>
            <w:highlight w:val="cyan"/>
          </w:rPr>
          <w:delInstrText>ADDIN CSL_CITATION {"citationItems":[{"id":"ITEM-1","itemData":{"ISBN":"0-387-95457-0","author":[{"dropping-particle":"","family":"Venables","given":"W. N.","non-dropping-particle":"","parse-names":false,"suffix":""},{"dropping-particle":"","family":"Ripley","given":"B. D.","non-dropping-particle":"","parse-names":false,"suffix":""}],"id":"ITEM-1","issued":{"date-parts":[["2002"]]},"publisher":"Springer","publisher-place":"New York","title":"Modern Applied Statistics with S. Fourth Edition.","type":"book"},"uris":["http://www.mendeley.com/documents/?uuid=a9500dad-478d-4fa8-89d9-3b7b521f9a2c"]}],"mendeley":{"formattedCitation":"(Venables and Ripley, 2002)","plainTextFormattedCitation":"(Venables and Ripley, 2002)","previouslyFormattedCitation":"(Venables and Ripley, 2002)"},"properties":{"noteIndex":0},"schema":"https://github.com/citation-style-language/schema/raw/master/csl-citation.json"}</w:delInstrText>
        </w:r>
        <w:r w:rsidR="004B02B0" w:rsidRPr="00823061" w:rsidDel="00AE5BF4">
          <w:rPr>
            <w:rFonts w:ascii="Times New Roman" w:hAnsi="Times New Roman" w:cs="Times New Roman"/>
            <w:highlight w:val="cyan"/>
          </w:rPr>
          <w:fldChar w:fldCharType="separate"/>
        </w:r>
        <w:r w:rsidR="00431378" w:rsidRPr="00823061" w:rsidDel="00AE5BF4">
          <w:rPr>
            <w:rFonts w:ascii="Times New Roman" w:hAnsi="Times New Roman" w:cs="Times New Roman"/>
            <w:noProof/>
            <w:highlight w:val="cyan"/>
          </w:rPr>
          <w:delText>(Venables</w:delText>
        </w:r>
        <w:r w:rsidR="00891027" w:rsidRPr="00823061" w:rsidDel="00AE5BF4">
          <w:rPr>
            <w:rFonts w:ascii="Times New Roman" w:hAnsi="Times New Roman" w:cs="Times New Roman"/>
            <w:noProof/>
            <w:highlight w:val="cyan"/>
          </w:rPr>
          <w:delText xml:space="preserve"> </w:delText>
        </w:r>
        <w:r w:rsidR="00431378" w:rsidRPr="00823061" w:rsidDel="00AE5BF4">
          <w:rPr>
            <w:rFonts w:ascii="Times New Roman" w:hAnsi="Times New Roman" w:cs="Times New Roman"/>
            <w:noProof/>
            <w:highlight w:val="cyan"/>
          </w:rPr>
          <w:delText>and</w:delText>
        </w:r>
        <w:r w:rsidR="00891027" w:rsidRPr="00823061" w:rsidDel="00AE5BF4">
          <w:rPr>
            <w:rFonts w:ascii="Times New Roman" w:hAnsi="Times New Roman" w:cs="Times New Roman"/>
            <w:noProof/>
            <w:highlight w:val="cyan"/>
          </w:rPr>
          <w:delText xml:space="preserve"> </w:delText>
        </w:r>
        <w:r w:rsidR="00431378" w:rsidRPr="00823061" w:rsidDel="00AE5BF4">
          <w:rPr>
            <w:rFonts w:ascii="Times New Roman" w:hAnsi="Times New Roman" w:cs="Times New Roman"/>
            <w:noProof/>
            <w:highlight w:val="cyan"/>
          </w:rPr>
          <w:delText>Ripley,</w:delText>
        </w:r>
        <w:r w:rsidR="00891027" w:rsidRPr="00823061" w:rsidDel="00AE5BF4">
          <w:rPr>
            <w:rFonts w:ascii="Times New Roman" w:hAnsi="Times New Roman" w:cs="Times New Roman"/>
            <w:noProof/>
            <w:highlight w:val="cyan"/>
          </w:rPr>
          <w:delText xml:space="preserve"> </w:delText>
        </w:r>
        <w:r w:rsidR="00431378" w:rsidRPr="00823061" w:rsidDel="00AE5BF4">
          <w:rPr>
            <w:rFonts w:ascii="Times New Roman" w:hAnsi="Times New Roman" w:cs="Times New Roman"/>
            <w:noProof/>
            <w:highlight w:val="cyan"/>
          </w:rPr>
          <w:delText>2002)</w:delText>
        </w:r>
        <w:r w:rsidR="004B02B0" w:rsidRPr="00823061" w:rsidDel="00AE5BF4">
          <w:rPr>
            <w:rFonts w:ascii="Times New Roman" w:hAnsi="Times New Roman" w:cs="Times New Roman"/>
            <w:highlight w:val="cyan"/>
          </w:rPr>
          <w:fldChar w:fldCharType="end"/>
        </w:r>
      </w:del>
      <w:del w:id="99" w:author="Vojtěch  Barták" w:date="2021-06-07T18:51:00Z">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in</w:delText>
        </w:r>
      </w:del>
      <w:del w:id="100" w:author="Vojtěch  Barták" w:date="2021-06-07T20:09:00Z">
        <w:r w:rsidR="00891027" w:rsidRPr="00823061" w:rsidDel="00CF165A">
          <w:rPr>
            <w:rFonts w:ascii="Times New Roman" w:hAnsi="Times New Roman" w:cs="Times New Roman"/>
            <w:highlight w:val="cyan"/>
          </w:rPr>
          <w:delText xml:space="preserve"> </w:delText>
        </w:r>
        <w:r w:rsidR="006E47C9" w:rsidRPr="00823061" w:rsidDel="00CF165A">
          <w:rPr>
            <w:rFonts w:ascii="Times New Roman" w:hAnsi="Times New Roman" w:cs="Times New Roman"/>
            <w:highlight w:val="cyan"/>
          </w:rPr>
          <w:delText>R</w:delText>
        </w:r>
        <w:r w:rsidR="00891027" w:rsidRPr="00823061" w:rsidDel="00CF165A">
          <w:rPr>
            <w:rFonts w:ascii="Times New Roman" w:hAnsi="Times New Roman" w:cs="Times New Roman"/>
            <w:highlight w:val="cyan"/>
          </w:rPr>
          <w:delText xml:space="preserve"> </w:delText>
        </w:r>
        <w:r w:rsidR="006E47C9" w:rsidRPr="00823061" w:rsidDel="00CF165A">
          <w:rPr>
            <w:rFonts w:ascii="Times New Roman" w:hAnsi="Times New Roman" w:cs="Times New Roman"/>
            <w:highlight w:val="cyan"/>
          </w:rPr>
          <w:delText>4.0.3</w:delText>
        </w:r>
        <w:r w:rsidR="00891027" w:rsidRPr="00753FA6" w:rsidDel="00CF165A">
          <w:rPr>
            <w:rFonts w:ascii="Times New Roman" w:hAnsi="Times New Roman" w:cs="Times New Roman"/>
          </w:rPr>
          <w:delText xml:space="preserve"> </w:delText>
        </w:r>
        <w:r w:rsidR="00EB10E6" w:rsidRPr="00753FA6" w:rsidDel="00CF165A">
          <w:rPr>
            <w:rFonts w:ascii="Times New Roman" w:hAnsi="Times New Roman" w:cs="Times New Roman"/>
          </w:rPr>
          <w:fldChar w:fldCharType="begin" w:fldLock="1"/>
        </w:r>
        <w:r w:rsidR="004B02B0" w:rsidRPr="00753FA6" w:rsidDel="00CF165A">
          <w:rPr>
            <w:rFonts w:ascii="Times New Roman" w:hAnsi="Times New Roman" w:cs="Times New Roman"/>
          </w:rPr>
          <w:delInstrText>ADDIN CSL_CITATION {"citationItems":[{"id":"ITEM-1","itemData":{"abstract":"R Development Core Team (2015). R: A language and environment for statistical computing. R Foundation for Statistical Computing, Vienna, Austria. ISBN 3-900051-07-0, URL http://www.R-project.org/.","author":[{"dropping-particle":"","family":"R Core Team","given":"","non-dropping-particle":"","parse-names":false,"suffix":""}],"id":"ITEM-1","issued":{"date-parts":[["2020"]]},"number":"4.0.3","publisher":"R Foundation for Statistical Computing","publisher-place":"Vienna","title":"R: A language and environment for statistical computing","type":"article"},"uris":["http://www.mendeley.com/documents/?uuid=78568c29-17ca-483d-b848-fbec4aa503f3"]}],"mendeley":{"formattedCitation":"(R Core Team, 2020)","plainTextFormattedCitation":"(R Core Team, 2020)","previouslyFormattedCitation":"(R Core Team, 2020)"},"properties":{"noteIndex":0},"schema":"https://github.com/citation-style-language/schema/raw/master/csl-citation.json"}</w:delInstrText>
        </w:r>
        <w:r w:rsidR="00EB10E6" w:rsidRPr="00753FA6" w:rsidDel="00CF165A">
          <w:rPr>
            <w:rFonts w:ascii="Times New Roman" w:hAnsi="Times New Roman" w:cs="Times New Roman"/>
          </w:rPr>
          <w:fldChar w:fldCharType="separate"/>
        </w:r>
        <w:r w:rsidR="00EB10E6" w:rsidRPr="00753FA6" w:rsidDel="00CF165A">
          <w:rPr>
            <w:rFonts w:ascii="Times New Roman" w:hAnsi="Times New Roman" w:cs="Times New Roman"/>
            <w:noProof/>
          </w:rPr>
          <w:delText>(R</w:delText>
        </w:r>
        <w:r w:rsidR="00891027" w:rsidRPr="00753FA6" w:rsidDel="00CF165A">
          <w:rPr>
            <w:rFonts w:ascii="Times New Roman" w:hAnsi="Times New Roman" w:cs="Times New Roman"/>
            <w:noProof/>
          </w:rPr>
          <w:delText xml:space="preserve"> </w:delText>
        </w:r>
        <w:r w:rsidR="00EB10E6" w:rsidRPr="00753FA6" w:rsidDel="00CF165A">
          <w:rPr>
            <w:rFonts w:ascii="Times New Roman" w:hAnsi="Times New Roman" w:cs="Times New Roman"/>
            <w:noProof/>
          </w:rPr>
          <w:delText>Core</w:delText>
        </w:r>
        <w:r w:rsidR="00891027" w:rsidRPr="00753FA6" w:rsidDel="00CF165A">
          <w:rPr>
            <w:rFonts w:ascii="Times New Roman" w:hAnsi="Times New Roman" w:cs="Times New Roman"/>
            <w:noProof/>
          </w:rPr>
          <w:delText xml:space="preserve"> </w:delText>
        </w:r>
        <w:r w:rsidR="00EB10E6" w:rsidRPr="00753FA6" w:rsidDel="00CF165A">
          <w:rPr>
            <w:rFonts w:ascii="Times New Roman" w:hAnsi="Times New Roman" w:cs="Times New Roman"/>
            <w:noProof/>
          </w:rPr>
          <w:delText>Team,</w:delText>
        </w:r>
        <w:r w:rsidR="00891027" w:rsidRPr="00753FA6" w:rsidDel="00CF165A">
          <w:rPr>
            <w:rFonts w:ascii="Times New Roman" w:hAnsi="Times New Roman" w:cs="Times New Roman"/>
            <w:noProof/>
          </w:rPr>
          <w:delText xml:space="preserve"> </w:delText>
        </w:r>
        <w:r w:rsidR="00EB10E6" w:rsidRPr="00753FA6" w:rsidDel="00CF165A">
          <w:rPr>
            <w:rFonts w:ascii="Times New Roman" w:hAnsi="Times New Roman" w:cs="Times New Roman"/>
            <w:noProof/>
          </w:rPr>
          <w:delText>2020)</w:delText>
        </w:r>
        <w:r w:rsidR="00EB10E6" w:rsidRPr="00753FA6" w:rsidDel="00CF165A">
          <w:rPr>
            <w:rFonts w:ascii="Times New Roman" w:hAnsi="Times New Roman" w:cs="Times New Roman"/>
          </w:rPr>
          <w:fldChar w:fldCharType="end"/>
        </w:r>
        <w:r w:rsidR="006E47C9" w:rsidRPr="00753FA6" w:rsidDel="00CF165A">
          <w:rPr>
            <w:rFonts w:ascii="Times New Roman" w:hAnsi="Times New Roman" w:cs="Times New Roman"/>
          </w:rPr>
          <w:delText>.</w:delText>
        </w:r>
        <w:r w:rsidR="00891027" w:rsidRPr="00753FA6" w:rsidDel="00CF165A">
          <w:rPr>
            <w:rFonts w:ascii="Times New Roman" w:hAnsi="Times New Roman" w:cs="Times New Roman"/>
          </w:rPr>
          <w:delText xml:space="preserve"> </w:delText>
        </w:r>
      </w:del>
      <w:del w:id="101" w:author="Vojtěch  Barták" w:date="2021-06-07T18:51:00Z">
        <w:r w:rsidR="006E47C9" w:rsidRPr="00823061" w:rsidDel="00C34A3F">
          <w:rPr>
            <w:rFonts w:ascii="Times New Roman" w:hAnsi="Times New Roman" w:cs="Times New Roman"/>
            <w:highlight w:val="cyan"/>
          </w:rPr>
          <w:delText>The</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normality</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of</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model</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residuals</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was</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assessed</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using</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Shapiro</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test</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of</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normality.</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Calculations</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were</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made</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using</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nlme</w:delText>
        </w:r>
        <w:r w:rsidR="00891027" w:rsidRPr="00823061" w:rsidDel="00C34A3F">
          <w:rPr>
            <w:rFonts w:ascii="Times New Roman" w:hAnsi="Times New Roman" w:cs="Times New Roman"/>
            <w:highlight w:val="cyan"/>
          </w:rPr>
          <w:delText xml:space="preserve"> </w:delText>
        </w:r>
        <w:r w:rsidR="006E47C9" w:rsidRPr="00823061" w:rsidDel="00C34A3F">
          <w:rPr>
            <w:rFonts w:ascii="Times New Roman" w:hAnsi="Times New Roman" w:cs="Times New Roman"/>
            <w:highlight w:val="cyan"/>
          </w:rPr>
          <w:delText>package</w:delText>
        </w:r>
        <w:r w:rsidR="00891027" w:rsidRPr="00823061" w:rsidDel="00C34A3F">
          <w:rPr>
            <w:rFonts w:ascii="Times New Roman" w:hAnsi="Times New Roman" w:cs="Times New Roman"/>
            <w:highlight w:val="cyan"/>
          </w:rPr>
          <w:delText xml:space="preserve"> </w:delText>
        </w:r>
        <w:r w:rsidR="009A6A3B" w:rsidRPr="00823061" w:rsidDel="00C34A3F">
          <w:rPr>
            <w:rFonts w:ascii="Times New Roman" w:hAnsi="Times New Roman" w:cs="Times New Roman"/>
            <w:highlight w:val="cyan"/>
          </w:rPr>
          <w:fldChar w:fldCharType="begin" w:fldLock="1"/>
        </w:r>
        <w:r w:rsidR="009A6A3B" w:rsidRPr="00823061" w:rsidDel="00C34A3F">
          <w:rPr>
            <w:rFonts w:ascii="Times New Roman" w:hAnsi="Times New Roman" w:cs="Times New Roman"/>
            <w:highlight w:val="cyan"/>
          </w:rPr>
          <w:delInstrText>ADDIN CSL_CITATION {"citationItems":[{"id":"ITEM-1","itemData":{"author":[{"dropping-particle":"","family":"Pinheiro","given":"J","non-dropping-particle":"","parse-names":false,"suffix":""},{"dropping-particle":"","family":"Bates","given":"D","non-dropping-particle":"","parse-names":false,"suffix":""},{"dropping-particle":"","family":"DebRoy","given":"S","non-dropping-particle":"","parse-names":false,"suffix":""},{"dropping-particle":"","family":"Sarkar","given":"D","non-dropping-particle":"","parse-names":false,"suffix":""},{"dropping-particle":"","family":"Team","given":"R Core","non-dropping-particle":"","parse-names":false,"suffix":""}],"id":"ITEM-1","issued":{"date-parts":[["2020"]]},"number":"3.1-150","title":"nlme: Linear and Nonlinear Mixed Effects Models","type":"article"},"uris":["http://www.mendeley.com/documents/?uuid=7a0499fa-238b-4d52-95af-ccff6af08551"]}],"mendeley":{"formattedCitation":"(Pinheiro et al., 2020)","plainTextFormattedCitation":"(Pinheiro et al., 2020)","previouslyFormattedCitation":"(Pinheiro et al., 2020)"},"properties":{"noteIndex":0},"schema":"https://github.com/citation-style-language/schema/raw/master/csl-citation.json"}</w:delInstrText>
        </w:r>
        <w:r w:rsidR="009A6A3B" w:rsidRPr="00823061" w:rsidDel="00C34A3F">
          <w:rPr>
            <w:rFonts w:ascii="Times New Roman" w:hAnsi="Times New Roman" w:cs="Times New Roman"/>
            <w:highlight w:val="cyan"/>
          </w:rPr>
          <w:fldChar w:fldCharType="separate"/>
        </w:r>
        <w:r w:rsidR="009A6A3B" w:rsidRPr="00823061" w:rsidDel="00C34A3F">
          <w:rPr>
            <w:rFonts w:ascii="Times New Roman" w:hAnsi="Times New Roman" w:cs="Times New Roman"/>
            <w:noProof/>
            <w:highlight w:val="cyan"/>
          </w:rPr>
          <w:delText>(Pinheiro</w:delText>
        </w:r>
        <w:r w:rsidR="00891027" w:rsidRPr="00823061" w:rsidDel="00C34A3F">
          <w:rPr>
            <w:rFonts w:ascii="Times New Roman" w:hAnsi="Times New Roman" w:cs="Times New Roman"/>
            <w:noProof/>
            <w:highlight w:val="cyan"/>
          </w:rPr>
          <w:delText xml:space="preserve"> </w:delText>
        </w:r>
        <w:r w:rsidR="009A6A3B" w:rsidRPr="00823061" w:rsidDel="00C34A3F">
          <w:rPr>
            <w:rFonts w:ascii="Times New Roman" w:hAnsi="Times New Roman" w:cs="Times New Roman"/>
            <w:noProof/>
            <w:highlight w:val="cyan"/>
          </w:rPr>
          <w:delText>et</w:delText>
        </w:r>
        <w:r w:rsidR="00891027" w:rsidRPr="00823061" w:rsidDel="00C34A3F">
          <w:rPr>
            <w:rFonts w:ascii="Times New Roman" w:hAnsi="Times New Roman" w:cs="Times New Roman"/>
            <w:noProof/>
            <w:highlight w:val="cyan"/>
          </w:rPr>
          <w:delText xml:space="preserve"> </w:delText>
        </w:r>
        <w:r w:rsidR="009A6A3B" w:rsidRPr="00823061" w:rsidDel="00C34A3F">
          <w:rPr>
            <w:rFonts w:ascii="Times New Roman" w:hAnsi="Times New Roman" w:cs="Times New Roman"/>
            <w:noProof/>
            <w:highlight w:val="cyan"/>
          </w:rPr>
          <w:delText>al.,</w:delText>
        </w:r>
        <w:r w:rsidR="00891027" w:rsidRPr="00823061" w:rsidDel="00C34A3F">
          <w:rPr>
            <w:rFonts w:ascii="Times New Roman" w:hAnsi="Times New Roman" w:cs="Times New Roman"/>
            <w:noProof/>
            <w:highlight w:val="cyan"/>
          </w:rPr>
          <w:delText xml:space="preserve"> </w:delText>
        </w:r>
        <w:r w:rsidR="009A6A3B" w:rsidRPr="00823061" w:rsidDel="00C34A3F">
          <w:rPr>
            <w:rFonts w:ascii="Times New Roman" w:hAnsi="Times New Roman" w:cs="Times New Roman"/>
            <w:noProof/>
            <w:highlight w:val="cyan"/>
          </w:rPr>
          <w:delText>2020)</w:delText>
        </w:r>
        <w:r w:rsidR="009A6A3B" w:rsidRPr="00823061" w:rsidDel="00C34A3F">
          <w:rPr>
            <w:rFonts w:ascii="Times New Roman" w:hAnsi="Times New Roman" w:cs="Times New Roman"/>
            <w:highlight w:val="cyan"/>
          </w:rPr>
          <w:fldChar w:fldCharType="end"/>
        </w:r>
        <w:r w:rsidR="006E47C9" w:rsidRPr="00823061" w:rsidDel="00C34A3F">
          <w:rPr>
            <w:rFonts w:ascii="Times New Roman" w:hAnsi="Times New Roman" w:cs="Times New Roman"/>
            <w:highlight w:val="cyan"/>
          </w:rPr>
          <w:delText>.</w:delText>
        </w:r>
      </w:del>
    </w:p>
    <w:p w14:paraId="7F3C7B2F" w14:textId="339E82F9" w:rsidR="00913640" w:rsidRPr="00753FA6" w:rsidDel="00913640" w:rsidRDefault="00913640" w:rsidP="0091026F">
      <w:pPr>
        <w:jc w:val="both"/>
        <w:rPr>
          <w:del w:id="102" w:author="Vojtěch  Barták" w:date="2021-06-07T18:13:00Z"/>
          <w:rFonts w:ascii="Times New Roman" w:hAnsi="Times New Roman" w:cs="Times New Roman"/>
        </w:rPr>
      </w:pPr>
    </w:p>
    <w:p w14:paraId="0463A19A" w14:textId="6A242207" w:rsidR="006E47C9" w:rsidRDefault="006E47C9" w:rsidP="0091026F">
      <w:pPr>
        <w:jc w:val="both"/>
        <w:rPr>
          <w:ins w:id="103" w:author="Vojtěch  Barták" w:date="2021-06-07T18:13:00Z"/>
          <w:rFonts w:ascii="Times New Roman" w:hAnsi="Times New Roman" w:cs="Times New Roman"/>
        </w:rPr>
      </w:pP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determine</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threshold</w:t>
      </w:r>
      <w:r w:rsidR="00891027" w:rsidRPr="00753FA6">
        <w:rPr>
          <w:rFonts w:ascii="Times New Roman" w:hAnsi="Times New Roman" w:cs="Times New Roman"/>
        </w:rPr>
        <w:t xml:space="preserve"> </w:t>
      </w:r>
      <w:r w:rsidRPr="00753FA6">
        <w:rPr>
          <w:rFonts w:ascii="Times New Roman" w:hAnsi="Times New Roman" w:cs="Times New Roman"/>
        </w:rPr>
        <w:t>values</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8E2F68">
        <w:rPr>
          <w:rFonts w:ascii="Times New Roman" w:hAnsi="Times New Roman" w:cs="Times New Roman"/>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002F61EE">
        <w:rPr>
          <w:rFonts w:ascii="Times New Roman" w:hAnsi="Times New Roman" w:cs="Times New Roman"/>
        </w:rPr>
        <w:t>(</w:t>
      </w:r>
      <w:r w:rsidRPr="00753FA6">
        <w:rPr>
          <w:rFonts w:ascii="Times New Roman" w:hAnsi="Times New Roman" w:cs="Times New Roman"/>
        </w:rPr>
        <w:t>important</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002F61EE">
        <w:rPr>
          <w:rFonts w:ascii="Times New Roman" w:hAnsi="Times New Roman" w:cs="Times New Roman"/>
        </w:rPr>
        <w:t>bird</w:t>
      </w:r>
      <w:r w:rsidR="002F61EE" w:rsidRPr="00753FA6">
        <w:rPr>
          <w:rFonts w:ascii="Times New Roman" w:hAnsi="Times New Roman" w:cs="Times New Roman"/>
        </w:rPr>
        <w:t xml:space="preserve"> </w:t>
      </w:r>
      <w:r w:rsidRPr="00753FA6">
        <w:rPr>
          <w:rFonts w:ascii="Times New Roman" w:hAnsi="Times New Roman" w:cs="Times New Roman"/>
        </w:rPr>
        <w:t>diversity</w:t>
      </w:r>
      <w:r w:rsidR="002F61EE">
        <w:rPr>
          <w:rFonts w:ascii="Times New Roman" w:hAnsi="Times New Roman" w:cs="Times New Roman"/>
        </w:rPr>
        <w:t>)</w:t>
      </w:r>
      <w:r w:rsidR="00E12440" w:rsidRPr="00753FA6">
        <w:rPr>
          <w:rFonts w:ascii="Times New Roman" w:hAnsi="Times New Roman" w:cs="Times New Roman"/>
        </w:rPr>
        <w:t>,</w:t>
      </w:r>
      <w:r w:rsidR="00891027" w:rsidRPr="00753FA6">
        <w:rPr>
          <w:rFonts w:ascii="Times New Roman" w:hAnsi="Times New Roman" w:cs="Times New Roman"/>
        </w:rPr>
        <w:t xml:space="preserve"> </w:t>
      </w:r>
      <w:r w:rsidR="00E12440" w:rsidRPr="00753FA6">
        <w:rPr>
          <w:rFonts w:ascii="Times New Roman" w:hAnsi="Times New Roman" w:cs="Times New Roman"/>
        </w:rPr>
        <w:t>we</w:t>
      </w:r>
      <w:r w:rsidR="00891027" w:rsidRPr="00753FA6">
        <w:rPr>
          <w:rFonts w:ascii="Times New Roman" w:hAnsi="Times New Roman" w:cs="Times New Roman"/>
        </w:rPr>
        <w:t xml:space="preserve"> </w:t>
      </w:r>
      <w:r w:rsidR="00E12440" w:rsidRPr="00753FA6">
        <w:rPr>
          <w:rFonts w:ascii="Times New Roman" w:hAnsi="Times New Roman" w:cs="Times New Roman"/>
        </w:rPr>
        <w:t>divided</w:t>
      </w:r>
      <w:r w:rsidR="00891027" w:rsidRPr="00753FA6">
        <w:rPr>
          <w:rFonts w:ascii="Times New Roman" w:hAnsi="Times New Roman" w:cs="Times New Roman"/>
        </w:rPr>
        <w:t xml:space="preserve"> </w:t>
      </w:r>
      <w:r w:rsidR="00E12440" w:rsidRPr="00753FA6">
        <w:rPr>
          <w:rFonts w:ascii="Times New Roman" w:hAnsi="Times New Roman" w:cs="Times New Roman"/>
        </w:rPr>
        <w:t>densities</w:t>
      </w:r>
      <w:r w:rsidR="00891027" w:rsidRPr="00753FA6">
        <w:rPr>
          <w:rFonts w:ascii="Times New Roman" w:hAnsi="Times New Roman" w:cs="Times New Roman"/>
        </w:rPr>
        <w:t xml:space="preserve"> </w:t>
      </w:r>
      <w:r w:rsidR="00E12440"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live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E12440" w:rsidRPr="00753FA6">
        <w:rPr>
          <w:rFonts w:ascii="Times New Roman" w:hAnsi="Times New Roman" w:cs="Times New Roman"/>
        </w:rPr>
        <w:t>≥</w:t>
      </w:r>
      <w:r w:rsidR="00891027" w:rsidRPr="00753FA6">
        <w:rPr>
          <w:rFonts w:ascii="Times New Roman" w:hAnsi="Times New Roman" w:cs="Times New Roman"/>
        </w:rPr>
        <w:t xml:space="preserve"> </w:t>
      </w:r>
      <w:r w:rsidR="00F866B2" w:rsidRPr="00753FA6">
        <w:rPr>
          <w:rFonts w:ascii="Times New Roman" w:hAnsi="Times New Roman" w:cs="Times New Roman"/>
        </w:rPr>
        <w:t>70</w:t>
      </w:r>
      <w:r w:rsidR="00891027" w:rsidRPr="00753FA6">
        <w:rPr>
          <w:rFonts w:ascii="Times New Roman" w:hAnsi="Times New Roman" w:cs="Times New Roman"/>
        </w:rPr>
        <w:t xml:space="preserve"> </w:t>
      </w:r>
      <w:r w:rsidR="00F866B2" w:rsidRPr="00753FA6">
        <w:rPr>
          <w:rFonts w:ascii="Times New Roman" w:hAnsi="Times New Roman" w:cs="Times New Roman"/>
        </w:rPr>
        <w:t>cm</w:t>
      </w:r>
      <w:r w:rsidR="00891027" w:rsidRPr="00753FA6">
        <w:rPr>
          <w:rFonts w:ascii="Times New Roman" w:hAnsi="Times New Roman" w:cs="Times New Roman"/>
        </w:rPr>
        <w:t xml:space="preserve"> </w:t>
      </w:r>
      <w:r w:rsidR="00F866B2"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E12440" w:rsidRPr="00753FA6">
        <w:rPr>
          <w:rFonts w:ascii="Times New Roman" w:hAnsi="Times New Roman" w:cs="Times New Roman"/>
        </w:rPr>
        <w:t>spruce</w:t>
      </w:r>
      <w:r w:rsidR="00DE2718">
        <w:rPr>
          <w:rFonts w:ascii="Times New Roman" w:hAnsi="Times New Roman" w:cs="Times New Roman"/>
        </w:rPr>
        <w:t>-</w:t>
      </w:r>
      <w:r w:rsidR="00E12440"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into</w:t>
      </w:r>
      <w:r w:rsidR="00891027" w:rsidRPr="00753FA6">
        <w:rPr>
          <w:rFonts w:ascii="Times New Roman" w:hAnsi="Times New Roman" w:cs="Times New Roman"/>
        </w:rPr>
        <w:t xml:space="preserve"> </w:t>
      </w:r>
      <w:r w:rsidRPr="00753FA6">
        <w:rPr>
          <w:rFonts w:ascii="Times New Roman" w:hAnsi="Times New Roman" w:cs="Times New Roman"/>
        </w:rPr>
        <w:t>four</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b/>
        </w:rPr>
        <w:t>0</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b/>
        </w:rPr>
        <w:t>0&lt;&gt;1</w:t>
      </w:r>
      <w:r w:rsidR="00891027" w:rsidRPr="00753FA6">
        <w:rPr>
          <w:rFonts w:ascii="Times New Roman" w:hAnsi="Times New Roman" w:cs="Times New Roman"/>
        </w:rPr>
        <w:t xml:space="preserve"> </w:t>
      </w:r>
      <w:r w:rsidR="008849C6" w:rsidRPr="00753FA6">
        <w:rPr>
          <w:rFonts w:ascii="Times New Roman" w:hAnsi="Times New Roman" w:cs="Times New Roman"/>
        </w:rPr>
        <w:t>(mean:</w:t>
      </w:r>
      <w:r w:rsidR="00891027" w:rsidRPr="00753FA6">
        <w:rPr>
          <w:rFonts w:ascii="Times New Roman" w:hAnsi="Times New Roman" w:cs="Times New Roman"/>
        </w:rPr>
        <w:t xml:space="preserve"> </w:t>
      </w:r>
      <w:r w:rsidR="008849C6" w:rsidRPr="00753FA6">
        <w:rPr>
          <w:rFonts w:ascii="Times New Roman" w:hAnsi="Times New Roman" w:cs="Times New Roman"/>
        </w:rPr>
        <w:t>0</w:t>
      </w:r>
      <w:r w:rsidR="002F61EE">
        <w:rPr>
          <w:rFonts w:ascii="Times New Roman" w:hAnsi="Times New Roman" w:cs="Times New Roman"/>
        </w:rPr>
        <w:t>.</w:t>
      </w:r>
      <w:r w:rsidR="008849C6" w:rsidRPr="00753FA6">
        <w:rPr>
          <w:rFonts w:ascii="Times New Roman" w:hAnsi="Times New Roman" w:cs="Times New Roman"/>
        </w:rPr>
        <w:t>58)</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b/>
        </w:rPr>
        <w:t>1&lt;&gt;3</w:t>
      </w:r>
      <w:r w:rsidR="00891027" w:rsidRPr="00753FA6">
        <w:rPr>
          <w:rFonts w:ascii="Times New Roman" w:hAnsi="Times New Roman" w:cs="Times New Roman"/>
        </w:rPr>
        <w:t xml:space="preserve"> </w:t>
      </w:r>
      <w:r w:rsidR="008849C6" w:rsidRPr="00753FA6">
        <w:rPr>
          <w:rFonts w:ascii="Times New Roman" w:hAnsi="Times New Roman" w:cs="Times New Roman"/>
        </w:rPr>
        <w:t>(mean:</w:t>
      </w:r>
      <w:r w:rsidR="00891027" w:rsidRPr="00753FA6">
        <w:rPr>
          <w:rFonts w:ascii="Times New Roman" w:hAnsi="Times New Roman" w:cs="Times New Roman"/>
        </w:rPr>
        <w:t xml:space="preserve"> </w:t>
      </w:r>
      <w:r w:rsidR="008849C6" w:rsidRPr="00753FA6">
        <w:rPr>
          <w:rFonts w:ascii="Times New Roman" w:hAnsi="Times New Roman" w:cs="Times New Roman"/>
        </w:rPr>
        <w:t>1</w:t>
      </w:r>
      <w:r w:rsidR="002F61EE">
        <w:rPr>
          <w:rFonts w:ascii="Times New Roman" w:hAnsi="Times New Roman" w:cs="Times New Roman"/>
        </w:rPr>
        <w:t>.</w:t>
      </w:r>
      <w:r w:rsidR="008849C6" w:rsidRPr="00753FA6">
        <w:rPr>
          <w:rFonts w:ascii="Times New Roman" w:hAnsi="Times New Roman" w:cs="Times New Roman"/>
        </w:rPr>
        <w:t>89)</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b/>
        </w:rPr>
        <w:t>3&lt;&gt;9</w:t>
      </w:r>
      <w:r w:rsidR="00891027" w:rsidRPr="00753FA6">
        <w:rPr>
          <w:rFonts w:ascii="Times New Roman" w:hAnsi="Times New Roman" w:cs="Times New Roman"/>
        </w:rPr>
        <w:t xml:space="preserve"> </w:t>
      </w:r>
      <w:r w:rsidR="008849C6" w:rsidRPr="00753FA6">
        <w:rPr>
          <w:rFonts w:ascii="Times New Roman" w:hAnsi="Times New Roman" w:cs="Times New Roman"/>
        </w:rPr>
        <w:t>(mean:</w:t>
      </w:r>
      <w:r w:rsidR="00891027" w:rsidRPr="00753FA6">
        <w:rPr>
          <w:rFonts w:ascii="Times New Roman" w:hAnsi="Times New Roman" w:cs="Times New Roman"/>
        </w:rPr>
        <w:t xml:space="preserve"> </w:t>
      </w:r>
      <w:r w:rsidR="008849C6" w:rsidRPr="00753FA6">
        <w:rPr>
          <w:rFonts w:ascii="Times New Roman" w:hAnsi="Times New Roman" w:cs="Times New Roman"/>
        </w:rPr>
        <w:t>4</w:t>
      </w:r>
      <w:r w:rsidR="002F61EE">
        <w:rPr>
          <w:rFonts w:ascii="Times New Roman" w:hAnsi="Times New Roman" w:cs="Times New Roman"/>
        </w:rPr>
        <w:t>.</w:t>
      </w:r>
      <w:r w:rsidR="008849C6" w:rsidRPr="00753FA6">
        <w:rPr>
          <w:rFonts w:ascii="Times New Roman" w:hAnsi="Times New Roman" w:cs="Times New Roman"/>
        </w:rPr>
        <w:t>93)</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per</w:t>
      </w:r>
      <w:r w:rsidR="00891027" w:rsidRPr="00753FA6">
        <w:rPr>
          <w:rFonts w:ascii="Times New Roman" w:hAnsi="Times New Roman" w:cs="Times New Roman"/>
        </w:rPr>
        <w:t xml:space="preserve"> </w:t>
      </w:r>
      <w:r w:rsidRPr="00753FA6">
        <w:rPr>
          <w:rFonts w:ascii="Times New Roman" w:hAnsi="Times New Roman" w:cs="Times New Roman"/>
        </w:rPr>
        <w:t>ha</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intervals</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chosen</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respect</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plots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each</w:t>
      </w:r>
      <w:r w:rsidR="00891027" w:rsidRPr="00753FA6">
        <w:rPr>
          <w:rFonts w:ascii="Times New Roman" w:hAnsi="Times New Roman" w:cs="Times New Roman"/>
        </w:rPr>
        <w:t xml:space="preserve"> </w:t>
      </w:r>
      <w:r w:rsidRPr="00753FA6">
        <w:rPr>
          <w:rFonts w:ascii="Times New Roman" w:hAnsi="Times New Roman" w:cs="Times New Roman"/>
        </w:rPr>
        <w:t>category)</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compare</w:t>
      </w:r>
      <w:r w:rsidR="0097160E" w:rsidRPr="00753FA6">
        <w:rPr>
          <w:rFonts w:ascii="Times New Roman" w:hAnsi="Times New Roman" w:cs="Times New Roman"/>
        </w:rPr>
        <w:t>d</w:t>
      </w:r>
      <w:r w:rsidR="00891027" w:rsidRPr="00753FA6">
        <w:rPr>
          <w:rFonts w:ascii="Times New Roman" w:hAnsi="Times New Roman" w:cs="Times New Roman"/>
        </w:rPr>
        <w:t xml:space="preserve"> </w:t>
      </w:r>
      <w:r w:rsidR="0097160E" w:rsidRPr="00753FA6">
        <w:rPr>
          <w:rFonts w:ascii="Times New Roman" w:hAnsi="Times New Roman" w:cs="Times New Roman"/>
        </w:rPr>
        <w:t>the</w:t>
      </w:r>
      <w:r w:rsidR="00891027" w:rsidRPr="00753FA6">
        <w:rPr>
          <w:rFonts w:ascii="Times New Roman" w:hAnsi="Times New Roman" w:cs="Times New Roman"/>
        </w:rPr>
        <w:t xml:space="preserve"> </w:t>
      </w:r>
      <w:r w:rsidR="0097160E" w:rsidRPr="00753FA6">
        <w:rPr>
          <w:rFonts w:ascii="Times New Roman" w:hAnsi="Times New Roman" w:cs="Times New Roman"/>
        </w:rPr>
        <w:t>bird</w:t>
      </w:r>
      <w:r w:rsidR="00891027" w:rsidRPr="00753FA6">
        <w:rPr>
          <w:rFonts w:ascii="Times New Roman" w:hAnsi="Times New Roman" w:cs="Times New Roman"/>
        </w:rPr>
        <w:t xml:space="preserve"> </w:t>
      </w:r>
      <w:r w:rsidR="0097160E" w:rsidRPr="00753FA6">
        <w:rPr>
          <w:rFonts w:ascii="Times New Roman" w:hAnsi="Times New Roman" w:cs="Times New Roman"/>
        </w:rPr>
        <w:t>species</w:t>
      </w:r>
      <w:r w:rsidR="00891027" w:rsidRPr="00753FA6">
        <w:rPr>
          <w:rFonts w:ascii="Times New Roman" w:hAnsi="Times New Roman" w:cs="Times New Roman"/>
        </w:rPr>
        <w:t xml:space="preserve"> </w:t>
      </w:r>
      <w:r w:rsidR="0097160E" w:rsidRPr="00753FA6">
        <w:rPr>
          <w:rFonts w:ascii="Times New Roman" w:hAnsi="Times New Roman" w:cs="Times New Roman"/>
        </w:rPr>
        <w:t>richness</w:t>
      </w:r>
      <w:r w:rsidR="00891027" w:rsidRPr="00753FA6">
        <w:rPr>
          <w:rFonts w:ascii="Times New Roman" w:hAnsi="Times New Roman" w:cs="Times New Roman"/>
        </w:rPr>
        <w:t xml:space="preserve"> </w:t>
      </w:r>
      <w:r w:rsidR="0097160E" w:rsidRPr="00753FA6">
        <w:rPr>
          <w:rFonts w:ascii="Times New Roman" w:hAnsi="Times New Roman" w:cs="Times New Roman"/>
        </w:rPr>
        <w:t>of</w:t>
      </w:r>
      <w:r w:rsidR="00891027" w:rsidRPr="00753FA6">
        <w:rPr>
          <w:rFonts w:ascii="Times New Roman" w:hAnsi="Times New Roman" w:cs="Times New Roman"/>
        </w:rPr>
        <w:t xml:space="preserve"> </w:t>
      </w:r>
      <w:r w:rsidR="0097160E" w:rsidRPr="00753FA6">
        <w:rPr>
          <w:rFonts w:ascii="Times New Roman" w:hAnsi="Times New Roman" w:cs="Times New Roman"/>
        </w:rPr>
        <w:t>generalist,</w:t>
      </w:r>
      <w:r w:rsidR="00891027" w:rsidRPr="00753FA6">
        <w:rPr>
          <w:rFonts w:ascii="Times New Roman" w:hAnsi="Times New Roman" w:cs="Times New Roman"/>
        </w:rPr>
        <w:t xml:space="preserve"> </w:t>
      </w:r>
      <w:r w:rsidR="0097160E" w:rsidRPr="00753FA6">
        <w:rPr>
          <w:rFonts w:ascii="Times New Roman" w:hAnsi="Times New Roman" w:cs="Times New Roman"/>
        </w:rPr>
        <w:t>s</w:t>
      </w:r>
      <w:r w:rsidRPr="00753FA6">
        <w:rPr>
          <w:rFonts w:ascii="Times New Roman" w:hAnsi="Times New Roman" w:cs="Times New Roman"/>
        </w:rPr>
        <w:t>pecialist</w:t>
      </w:r>
      <w:r w:rsidR="00DB248A">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00E12440" w:rsidRPr="00753FA6">
        <w:rPr>
          <w:rFonts w:ascii="Times New Roman" w:hAnsi="Times New Roman" w:cs="Times New Roman"/>
        </w:rPr>
        <w:t>between</w:t>
      </w:r>
      <w:r w:rsidR="00891027" w:rsidRPr="00753FA6">
        <w:rPr>
          <w:rFonts w:ascii="Times New Roman" w:hAnsi="Times New Roman" w:cs="Times New Roman"/>
        </w:rPr>
        <w:t xml:space="preserve"> </w:t>
      </w:r>
      <w:r w:rsidRPr="00753FA6">
        <w:rPr>
          <w:rFonts w:ascii="Times New Roman" w:hAnsi="Times New Roman" w:cs="Times New Roman"/>
        </w:rPr>
        <w:t>these</w:t>
      </w:r>
      <w:r w:rsidR="00891027" w:rsidRPr="00753FA6">
        <w:rPr>
          <w:rFonts w:ascii="Times New Roman" w:hAnsi="Times New Roman" w:cs="Times New Roman"/>
        </w:rPr>
        <w:t xml:space="preserve"> </w:t>
      </w:r>
      <w:r w:rsidR="00E12440"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groups</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002A3A03" w:rsidRPr="00753FA6">
        <w:rPr>
          <w:rFonts w:ascii="Times New Roman" w:hAnsi="Times New Roman" w:cs="Times New Roman"/>
        </w:rPr>
        <w:t>(</w:t>
      </w:r>
      <w:r w:rsidR="002A3A03" w:rsidRPr="00753FA6">
        <w:rPr>
          <w:rFonts w:ascii="Times New Roman" w:hAnsi="Times New Roman" w:cs="Times New Roman"/>
          <w:b/>
        </w:rPr>
        <w:t>R</w:t>
      </w:r>
      <w:r w:rsidR="002A3A03" w:rsidRPr="00753FA6">
        <w:rPr>
          <w:rFonts w:ascii="Times New Roman" w:hAnsi="Times New Roman" w:cs="Times New Roman"/>
        </w:rPr>
        <w:t>,</w:t>
      </w:r>
      <w:r w:rsidR="00891027" w:rsidRPr="00753FA6">
        <w:rPr>
          <w:rFonts w:ascii="Times New Roman" w:hAnsi="Times New Roman" w:cs="Times New Roman"/>
        </w:rPr>
        <w:t xml:space="preserve"> </w:t>
      </w:r>
      <w:r w:rsidR="002A3A03" w:rsidRPr="00753FA6">
        <w:rPr>
          <w:rFonts w:ascii="Times New Roman" w:hAnsi="Times New Roman" w:cs="Times New Roman"/>
        </w:rPr>
        <w:t>mean:</w:t>
      </w:r>
      <w:r w:rsidR="00891027" w:rsidRPr="00753FA6">
        <w:rPr>
          <w:rFonts w:ascii="Times New Roman" w:hAnsi="Times New Roman" w:cs="Times New Roman"/>
        </w:rPr>
        <w:t xml:space="preserve"> </w:t>
      </w:r>
      <w:r w:rsidR="00E12440" w:rsidRPr="00753FA6">
        <w:rPr>
          <w:rFonts w:ascii="Times New Roman" w:hAnsi="Times New Roman" w:cs="Times New Roman"/>
        </w:rPr>
        <w:t>22</w:t>
      </w:r>
      <w:r w:rsidR="00DB248A">
        <w:rPr>
          <w:rFonts w:ascii="Times New Roman" w:hAnsi="Times New Roman" w:cs="Times New Roman"/>
        </w:rPr>
        <w:t>.</w:t>
      </w:r>
      <w:r w:rsidR="00E12440" w:rsidRPr="00753FA6">
        <w:rPr>
          <w:rFonts w:ascii="Times New Roman" w:hAnsi="Times New Roman" w:cs="Times New Roman"/>
        </w:rPr>
        <w:t>8;</w:t>
      </w:r>
      <w:r w:rsidR="00891027" w:rsidRPr="00753FA6">
        <w:rPr>
          <w:rFonts w:ascii="Times New Roman" w:hAnsi="Times New Roman" w:cs="Times New Roman"/>
        </w:rPr>
        <w:t xml:space="preserve"> </w:t>
      </w:r>
      <w:r w:rsidR="00E12440" w:rsidRPr="00753FA6">
        <w:rPr>
          <w:rFonts w:ascii="Times New Roman" w:hAnsi="Times New Roman" w:cs="Times New Roman"/>
        </w:rPr>
        <w:t>SD:</w:t>
      </w:r>
      <w:r w:rsidR="00891027" w:rsidRPr="00753FA6">
        <w:rPr>
          <w:rFonts w:ascii="Times New Roman" w:hAnsi="Times New Roman" w:cs="Times New Roman"/>
        </w:rPr>
        <w:t xml:space="preserve"> </w:t>
      </w:r>
      <w:r w:rsidR="00E12440" w:rsidRPr="00753FA6">
        <w:rPr>
          <w:rFonts w:ascii="Times New Roman" w:hAnsi="Times New Roman" w:cs="Times New Roman"/>
        </w:rPr>
        <w:t>10</w:t>
      </w:r>
      <w:r w:rsidR="00DB248A">
        <w:rPr>
          <w:rFonts w:ascii="Times New Roman" w:hAnsi="Times New Roman" w:cs="Times New Roman"/>
        </w:rPr>
        <w:t>.</w:t>
      </w:r>
      <w:r w:rsidR="00E12440" w:rsidRPr="00753FA6">
        <w:rPr>
          <w:rFonts w:ascii="Times New Roman" w:hAnsi="Times New Roman" w:cs="Times New Roman"/>
        </w:rPr>
        <w:t>4</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E12440" w:rsidRPr="00753FA6">
        <w:rPr>
          <w:rFonts w:ascii="Times New Roman" w:hAnsi="Times New Roman" w:cs="Times New Roman"/>
        </w:rPr>
        <w:t>trees</w:t>
      </w:r>
      <w:r w:rsidR="00891027" w:rsidRPr="00753FA6">
        <w:rPr>
          <w:rFonts w:ascii="Times New Roman" w:hAnsi="Times New Roman" w:cs="Times New Roman"/>
        </w:rPr>
        <w:t xml:space="preserve"> </w:t>
      </w:r>
      <w:r w:rsidR="00E12440" w:rsidRPr="00753FA6">
        <w:rPr>
          <w:rFonts w:ascii="Times New Roman" w:hAnsi="Times New Roman" w:cs="Times New Roman"/>
        </w:rPr>
        <w:t>≥</w:t>
      </w:r>
      <w:r w:rsidR="00891027" w:rsidRPr="00753FA6">
        <w:rPr>
          <w:rFonts w:ascii="Times New Roman" w:hAnsi="Times New Roman" w:cs="Times New Roman"/>
        </w:rPr>
        <w:t xml:space="preserve"> </w:t>
      </w:r>
      <w:r w:rsidR="00FF222E" w:rsidRPr="00753FA6">
        <w:rPr>
          <w:rFonts w:ascii="Times New Roman" w:hAnsi="Times New Roman" w:cs="Times New Roman"/>
        </w:rPr>
        <w:t>70</w:t>
      </w:r>
      <w:r w:rsidR="00891027" w:rsidRPr="00753FA6">
        <w:rPr>
          <w:rFonts w:ascii="Times New Roman" w:hAnsi="Times New Roman" w:cs="Times New Roman"/>
        </w:rPr>
        <w:t xml:space="preserve"> </w:t>
      </w:r>
      <w:r w:rsidR="00FF222E" w:rsidRPr="00753FA6">
        <w:rPr>
          <w:rFonts w:ascii="Times New Roman" w:hAnsi="Times New Roman" w:cs="Times New Roman"/>
        </w:rPr>
        <w:t>cm</w:t>
      </w:r>
      <w:r w:rsidR="00891027" w:rsidRPr="00753FA6">
        <w:rPr>
          <w:rFonts w:ascii="Times New Roman" w:hAnsi="Times New Roman" w:cs="Times New Roman"/>
        </w:rPr>
        <w:t xml:space="preserve"> </w:t>
      </w:r>
      <w:r w:rsidR="00FF222E" w:rsidRPr="00753FA6">
        <w:rPr>
          <w:rFonts w:ascii="Times New Roman" w:hAnsi="Times New Roman" w:cs="Times New Roman"/>
        </w:rPr>
        <w:t>DBH/ha)</w:t>
      </w:r>
      <w:r w:rsidR="00891027" w:rsidRPr="00753FA6">
        <w:rPr>
          <w:rFonts w:ascii="Times New Roman" w:hAnsi="Times New Roman" w:cs="Times New Roman"/>
        </w:rPr>
        <w:t xml:space="preserve"> </w:t>
      </w:r>
      <w:r w:rsidRPr="00753FA6">
        <w:rPr>
          <w:rFonts w:ascii="Times New Roman" w:hAnsi="Times New Roman" w:cs="Times New Roman"/>
        </w:rPr>
        <w:t>using</w:t>
      </w:r>
      <w:r w:rsidR="00891027" w:rsidRPr="00753FA6">
        <w:rPr>
          <w:rFonts w:ascii="Times New Roman" w:hAnsi="Times New Roman" w:cs="Times New Roman"/>
        </w:rPr>
        <w:t xml:space="preserve"> </w:t>
      </w:r>
      <w:r w:rsidR="00DC2CCB" w:rsidRPr="00DC2CCB">
        <w:rPr>
          <w:rFonts w:ascii="Times New Roman" w:hAnsi="Times New Roman" w:cs="Times New Roman"/>
          <w:highlight w:val="cyan"/>
        </w:rPr>
        <w:t xml:space="preserve">generalised </w:t>
      </w:r>
      <w:r w:rsidRPr="00DC2CCB">
        <w:rPr>
          <w:rFonts w:ascii="Times New Roman" w:hAnsi="Times New Roman" w:cs="Times New Roman"/>
          <w:highlight w:val="cyan"/>
        </w:rPr>
        <w:t>linear</w:t>
      </w:r>
      <w:r w:rsidR="00891027" w:rsidRPr="00DC2CCB">
        <w:rPr>
          <w:rFonts w:ascii="Times New Roman" w:hAnsi="Times New Roman" w:cs="Times New Roman"/>
          <w:highlight w:val="cyan"/>
        </w:rPr>
        <w:t xml:space="preserve"> </w:t>
      </w:r>
      <w:r w:rsidRPr="00DC2CCB">
        <w:rPr>
          <w:rFonts w:ascii="Times New Roman" w:hAnsi="Times New Roman" w:cs="Times New Roman"/>
          <w:highlight w:val="cyan"/>
        </w:rPr>
        <w:t>mixed</w:t>
      </w:r>
      <w:r w:rsidR="00891027" w:rsidRPr="00DC2CCB">
        <w:rPr>
          <w:rFonts w:ascii="Times New Roman" w:hAnsi="Times New Roman" w:cs="Times New Roman"/>
          <w:highlight w:val="cyan"/>
        </w:rPr>
        <w:t xml:space="preserve"> </w:t>
      </w:r>
      <w:r w:rsidRPr="00DC2CCB">
        <w:rPr>
          <w:rFonts w:ascii="Times New Roman" w:hAnsi="Times New Roman" w:cs="Times New Roman"/>
          <w:highlight w:val="cyan"/>
        </w:rPr>
        <w:t>models</w:t>
      </w:r>
      <w:r w:rsidR="00DC2CCB" w:rsidRPr="00DC2CCB">
        <w:rPr>
          <w:rFonts w:ascii="Times New Roman" w:hAnsi="Times New Roman" w:cs="Times New Roman"/>
          <w:highlight w:val="cyan"/>
        </w:rPr>
        <w:t xml:space="preserve"> with a Poisson error distribution</w:t>
      </w:r>
      <w:r w:rsidR="00891027" w:rsidRPr="00753FA6">
        <w:rPr>
          <w:rFonts w:ascii="Times New Roman" w:hAnsi="Times New Roman" w:cs="Times New Roman"/>
        </w:rPr>
        <w:t xml:space="preserve"> </w:t>
      </w:r>
      <w:r w:rsidRPr="00753FA6">
        <w:rPr>
          <w:rFonts w:ascii="Times New Roman" w:hAnsi="Times New Roman" w:cs="Times New Roman"/>
        </w:rPr>
        <w:t>(ID</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816BB0" w:rsidRPr="005E513F">
        <w:rPr>
          <w:rFonts w:ascii="Times New Roman" w:hAnsi="Times New Roman" w:cs="Times New Roman"/>
          <w:highlight w:val="yellow"/>
        </w:rPr>
        <w:t>study</w:t>
      </w:r>
      <w:r w:rsidR="00891027" w:rsidRPr="005E513F">
        <w:rPr>
          <w:rFonts w:ascii="Times New Roman" w:hAnsi="Times New Roman" w:cs="Times New Roman"/>
          <w:highlight w:val="yellow"/>
        </w:rPr>
        <w:t xml:space="preserve"> </w:t>
      </w:r>
      <w:r w:rsidR="005E513F" w:rsidRPr="005E513F">
        <w:rPr>
          <w:rFonts w:ascii="Times New Roman" w:hAnsi="Times New Roman" w:cs="Times New Roman"/>
          <w:highlight w:val="yellow"/>
        </w:rPr>
        <w:t>site</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closest</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w:t>
      </w:r>
      <w:r w:rsidR="00891027" w:rsidRPr="00753FA6">
        <w:rPr>
          <w:rFonts w:ascii="Times New Roman" w:hAnsi="Times New Roman" w:cs="Times New Roman"/>
        </w:rPr>
        <w:t xml:space="preserve"> </w:t>
      </w:r>
      <w:del w:id="104" w:author="Vojtěch  Barták" w:date="2021-06-07T18:21:00Z">
        <w:r w:rsidRPr="00753FA6" w:rsidDel="00EA476C">
          <w:rPr>
            <w:rFonts w:ascii="Times New Roman" w:hAnsi="Times New Roman" w:cs="Times New Roman"/>
          </w:rPr>
          <w:delText>was</w:delText>
        </w:r>
        <w:r w:rsidR="00891027" w:rsidRPr="00753FA6" w:rsidDel="00EA476C">
          <w:rPr>
            <w:rFonts w:ascii="Times New Roman" w:hAnsi="Times New Roman" w:cs="Times New Roman"/>
          </w:rPr>
          <w:delText xml:space="preserve"> </w:delText>
        </w:r>
      </w:del>
      <w:ins w:id="105" w:author="Vojtěch  Barták" w:date="2021-06-07T18:21:00Z">
        <w:r w:rsidR="00EA476C">
          <w:rPr>
            <w:rFonts w:ascii="Times New Roman" w:hAnsi="Times New Roman" w:cs="Times New Roman"/>
          </w:rPr>
          <w:t>were</w:t>
        </w:r>
        <w:r w:rsidR="00EA476C" w:rsidRPr="00753FA6">
          <w:rPr>
            <w:rFonts w:ascii="Times New Roman" w:hAnsi="Times New Roman" w:cs="Times New Roman"/>
          </w:rPr>
          <w:t xml:space="preserve"> </w:t>
        </w:r>
      </w:ins>
      <w:r w:rsidRPr="00753FA6">
        <w:rPr>
          <w:rFonts w:ascii="Times New Roman" w:hAnsi="Times New Roman" w:cs="Times New Roman"/>
        </w:rPr>
        <w:t>used</w:t>
      </w:r>
      <w:r w:rsidR="00891027" w:rsidRPr="00753FA6">
        <w:rPr>
          <w:rFonts w:ascii="Times New Roman" w:hAnsi="Times New Roman" w:cs="Times New Roman"/>
        </w:rPr>
        <w:t xml:space="preserve"> </w:t>
      </w:r>
      <w:r w:rsidRPr="00753FA6">
        <w:rPr>
          <w:rFonts w:ascii="Times New Roman" w:hAnsi="Times New Roman" w:cs="Times New Roman"/>
        </w:rPr>
        <w:t>as</w:t>
      </w:r>
      <w:r w:rsidR="00891027" w:rsidRPr="00753FA6">
        <w:rPr>
          <w:rFonts w:ascii="Times New Roman" w:hAnsi="Times New Roman" w:cs="Times New Roman"/>
        </w:rPr>
        <w:t xml:space="preserve"> </w:t>
      </w:r>
      <w:del w:id="106" w:author="Vojtěch  Barták" w:date="2021-06-07T18:21:00Z">
        <w:r w:rsidRPr="00753FA6" w:rsidDel="00EA476C">
          <w:rPr>
            <w:rFonts w:ascii="Times New Roman" w:hAnsi="Times New Roman" w:cs="Times New Roman"/>
          </w:rPr>
          <w:delText>factor</w:delText>
        </w:r>
        <w:r w:rsidR="00891027" w:rsidRPr="00753FA6" w:rsidDel="00EA476C">
          <w:rPr>
            <w:rFonts w:ascii="Times New Roman" w:hAnsi="Times New Roman" w:cs="Times New Roman"/>
          </w:rPr>
          <w:delText xml:space="preserve"> </w:delText>
        </w:r>
        <w:r w:rsidRPr="00753FA6" w:rsidDel="00EA476C">
          <w:rPr>
            <w:rFonts w:ascii="Times New Roman" w:hAnsi="Times New Roman" w:cs="Times New Roman"/>
          </w:rPr>
          <w:delText>with</w:delText>
        </w:r>
        <w:r w:rsidR="00891027" w:rsidRPr="00753FA6" w:rsidDel="00EA476C">
          <w:rPr>
            <w:rFonts w:ascii="Times New Roman" w:hAnsi="Times New Roman" w:cs="Times New Roman"/>
          </w:rPr>
          <w:delText xml:space="preserve"> </w:delText>
        </w:r>
      </w:del>
      <w:r w:rsidRPr="00753FA6">
        <w:rPr>
          <w:rFonts w:ascii="Times New Roman" w:hAnsi="Times New Roman" w:cs="Times New Roman"/>
        </w:rPr>
        <w:t>random</w:t>
      </w:r>
      <w:r w:rsidR="00891027" w:rsidRPr="00753FA6">
        <w:rPr>
          <w:rFonts w:ascii="Times New Roman" w:hAnsi="Times New Roman" w:cs="Times New Roman"/>
        </w:rPr>
        <w:t xml:space="preserve"> </w:t>
      </w:r>
      <w:del w:id="107" w:author="Vojtěch  Barták" w:date="2021-06-07T18:21:00Z">
        <w:r w:rsidRPr="00753FA6" w:rsidDel="00EA476C">
          <w:rPr>
            <w:rFonts w:ascii="Times New Roman" w:hAnsi="Times New Roman" w:cs="Times New Roman"/>
          </w:rPr>
          <w:delText>effect</w:delText>
        </w:r>
      </w:del>
      <w:ins w:id="108" w:author="Vojtěch  Barták" w:date="2021-06-07T18:21:00Z">
        <w:r w:rsidR="00EA476C">
          <w:rPr>
            <w:rFonts w:ascii="Times New Roman" w:hAnsi="Times New Roman" w:cs="Times New Roman"/>
          </w:rPr>
          <w:t>intercept terms</w:t>
        </w:r>
      </w:ins>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simultaneous</w:t>
      </w:r>
      <w:r w:rsidR="00891027" w:rsidRPr="00753FA6">
        <w:rPr>
          <w:rFonts w:ascii="Times New Roman" w:hAnsi="Times New Roman" w:cs="Times New Roman"/>
        </w:rPr>
        <w:t xml:space="preserve"> </w:t>
      </w:r>
      <w:r w:rsidRPr="00753FA6">
        <w:rPr>
          <w:rFonts w:ascii="Times New Roman" w:hAnsi="Times New Roman" w:cs="Times New Roman"/>
        </w:rPr>
        <w:t>comparison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adjustment</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i/>
        </w:rPr>
        <w:t>p</w:t>
      </w:r>
      <w:r w:rsidRPr="00753FA6">
        <w:rPr>
          <w:rFonts w:ascii="Times New Roman" w:hAnsi="Times New Roman" w:cs="Times New Roman"/>
        </w:rPr>
        <w:t>-values</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multiple</w:t>
      </w:r>
      <w:r w:rsidR="00891027" w:rsidRPr="00753FA6">
        <w:rPr>
          <w:rFonts w:ascii="Times New Roman" w:hAnsi="Times New Roman" w:cs="Times New Roman"/>
        </w:rPr>
        <w:t xml:space="preserve"> </w:t>
      </w:r>
      <w:r w:rsidRPr="00753FA6">
        <w:rPr>
          <w:rFonts w:ascii="Times New Roman" w:hAnsi="Times New Roman" w:cs="Times New Roman"/>
        </w:rPr>
        <w:t>tes</w:t>
      </w:r>
      <w:r w:rsidR="009A6A3B" w:rsidRPr="00753FA6">
        <w:rPr>
          <w:rFonts w:ascii="Times New Roman" w:hAnsi="Times New Roman" w:cs="Times New Roman"/>
        </w:rPr>
        <w:t>ting</w:t>
      </w:r>
      <w:r w:rsidR="00891027" w:rsidRPr="00753FA6">
        <w:rPr>
          <w:rFonts w:ascii="Times New Roman" w:hAnsi="Times New Roman" w:cs="Times New Roman"/>
        </w:rPr>
        <w:t xml:space="preserve"> </w:t>
      </w:r>
      <w:r w:rsidR="009A6A3B" w:rsidRPr="00753FA6">
        <w:rPr>
          <w:rFonts w:ascii="Times New Roman" w:hAnsi="Times New Roman" w:cs="Times New Roman"/>
        </w:rPr>
        <w:t>by</w:t>
      </w:r>
      <w:r w:rsidR="00891027" w:rsidRPr="00753FA6">
        <w:rPr>
          <w:rFonts w:ascii="Times New Roman" w:hAnsi="Times New Roman" w:cs="Times New Roman"/>
        </w:rPr>
        <w:t xml:space="preserve"> </w:t>
      </w:r>
      <w:r w:rsidR="009A6A3B" w:rsidRPr="00753FA6">
        <w:rPr>
          <w:rFonts w:ascii="Times New Roman" w:hAnsi="Times New Roman" w:cs="Times New Roman"/>
        </w:rPr>
        <w:t>means</w:t>
      </w:r>
      <w:r w:rsidR="00891027" w:rsidRPr="00753FA6">
        <w:rPr>
          <w:rFonts w:ascii="Times New Roman" w:hAnsi="Times New Roman" w:cs="Times New Roman"/>
        </w:rPr>
        <w:t xml:space="preserve"> </w:t>
      </w:r>
      <w:r w:rsidR="009A6A3B" w:rsidRPr="00753FA6">
        <w:rPr>
          <w:rFonts w:ascii="Times New Roman" w:hAnsi="Times New Roman" w:cs="Times New Roman"/>
        </w:rPr>
        <w:t>of</w:t>
      </w:r>
      <w:r w:rsidR="00891027" w:rsidRPr="00753FA6">
        <w:rPr>
          <w:rFonts w:ascii="Times New Roman" w:hAnsi="Times New Roman" w:cs="Times New Roman"/>
        </w:rPr>
        <w:t xml:space="preserve"> </w:t>
      </w:r>
      <w:r w:rsidR="009A6A3B" w:rsidRPr="00753FA6">
        <w:rPr>
          <w:rFonts w:ascii="Times New Roman" w:hAnsi="Times New Roman" w:cs="Times New Roman"/>
        </w:rPr>
        <w:t>function</w:t>
      </w:r>
      <w:r w:rsidR="00891027" w:rsidRPr="00753FA6">
        <w:rPr>
          <w:rFonts w:ascii="Times New Roman" w:hAnsi="Times New Roman" w:cs="Times New Roman"/>
        </w:rPr>
        <w:t xml:space="preserve"> </w:t>
      </w:r>
      <w:proofErr w:type="spellStart"/>
      <w:r w:rsidR="009A6A3B" w:rsidRPr="00753FA6">
        <w:rPr>
          <w:rFonts w:ascii="Times New Roman" w:hAnsi="Times New Roman" w:cs="Times New Roman"/>
        </w:rPr>
        <w:t>glht</w:t>
      </w:r>
      <w:proofErr w:type="spellEnd"/>
      <w:r w:rsidR="009A6A3B" w:rsidRPr="00753FA6">
        <w:rPr>
          <w:rFonts w:ascii="Times New Roman" w:hAnsi="Times New Roman" w:cs="Times New Roman"/>
        </w:rPr>
        <w:t>,</w:t>
      </w:r>
      <w:r w:rsidR="00891027" w:rsidRPr="00753FA6">
        <w:rPr>
          <w:rFonts w:ascii="Times New Roman" w:hAnsi="Times New Roman" w:cs="Times New Roman"/>
        </w:rPr>
        <w:t xml:space="preserve"> </w:t>
      </w:r>
      <w:r w:rsidR="009A6A3B" w:rsidRPr="00753FA6">
        <w:rPr>
          <w:rFonts w:ascii="Times New Roman" w:hAnsi="Times New Roman" w:cs="Times New Roman"/>
        </w:rPr>
        <w:t>R</w:t>
      </w:r>
      <w:r w:rsidR="00891027" w:rsidRPr="00753FA6">
        <w:rPr>
          <w:rFonts w:ascii="Times New Roman" w:hAnsi="Times New Roman" w:cs="Times New Roman"/>
        </w:rPr>
        <w:t xml:space="preserve"> </w:t>
      </w:r>
      <w:r w:rsidR="009A6A3B" w:rsidRPr="00753FA6">
        <w:rPr>
          <w:rFonts w:ascii="Times New Roman" w:hAnsi="Times New Roman" w:cs="Times New Roman"/>
        </w:rPr>
        <w:t>package</w:t>
      </w:r>
      <w:r w:rsidR="00891027" w:rsidRPr="00753FA6">
        <w:rPr>
          <w:rFonts w:ascii="Times New Roman" w:hAnsi="Times New Roman" w:cs="Times New Roman"/>
        </w:rPr>
        <w:t xml:space="preserve"> </w:t>
      </w:r>
      <w:proofErr w:type="spellStart"/>
      <w:r w:rsidR="009A6A3B" w:rsidRPr="00753FA6">
        <w:rPr>
          <w:rFonts w:ascii="Times New Roman" w:hAnsi="Times New Roman" w:cs="Times New Roman"/>
        </w:rPr>
        <w:t>multcomp</w:t>
      </w:r>
      <w:proofErr w:type="spellEnd"/>
      <w:r w:rsidR="00891027" w:rsidRPr="00753FA6">
        <w:rPr>
          <w:rFonts w:ascii="Times New Roman" w:hAnsi="Times New Roman" w:cs="Times New Roman"/>
        </w:rPr>
        <w:t xml:space="preserve"> </w:t>
      </w:r>
      <w:r w:rsidR="009A6A3B" w:rsidRPr="00753FA6">
        <w:rPr>
          <w:rFonts w:ascii="Times New Roman" w:hAnsi="Times New Roman" w:cs="Times New Roman"/>
        </w:rPr>
        <w:fldChar w:fldCharType="begin" w:fldLock="1"/>
      </w:r>
      <w:r w:rsidR="005F3E76" w:rsidRPr="00753FA6">
        <w:rPr>
          <w:rFonts w:ascii="Times New Roman" w:hAnsi="Times New Roman" w:cs="Times New Roman"/>
        </w:rPr>
        <w:instrText>ADDIN CSL_CITATION {"citationItems":[{"id":"ITEM-1","itemData":{"author":[{"dropping-particle":"","family":"Hothorn","given":"Torsten","non-dropping-particle":"","parse-names":false,"suffix":""},{"dropping-particle":"","family":"Bretz","given":"Frank","non-dropping-particle":"","parse-names":false,"suffix":""},{"dropping-particle":"","family":"Westfall","given":"Peter","non-dropping-particle":"","parse-names":false,"suffix":""}],"container-title":"Biometrical Journal","id":"ITEM-1","issue":"3","issued":{"date-parts":[["2008"]]},"page":"346 - 363","title":"Simultaneous Inference in General Parametric Models","type":"article-journal","volume":"50"},"uris":["http://www.mendeley.com/documents/?uuid=1fc521af-8a32-4d39-8163-769d21f8b1c2"]}],"mendeley":{"formattedCitation":"(Hothorn et al., 2008)","plainTextFormattedCitation":"(Hothorn et al., 2008)","previouslyFormattedCitation":"(Hothorn et al., 2008)"},"properties":{"noteIndex":0},"schema":"https://github.com/citation-style-language/schema/raw/master/csl-citation.json"}</w:instrText>
      </w:r>
      <w:r w:rsidR="009A6A3B" w:rsidRPr="00753FA6">
        <w:rPr>
          <w:rFonts w:ascii="Times New Roman" w:hAnsi="Times New Roman" w:cs="Times New Roman"/>
        </w:rPr>
        <w:fldChar w:fldCharType="separate"/>
      </w:r>
      <w:r w:rsidR="009A6A3B" w:rsidRPr="00753FA6">
        <w:rPr>
          <w:rFonts w:ascii="Times New Roman" w:hAnsi="Times New Roman" w:cs="Times New Roman"/>
          <w:noProof/>
        </w:rPr>
        <w:t>(Hothorn</w:t>
      </w:r>
      <w:r w:rsidR="00891027" w:rsidRPr="00753FA6">
        <w:rPr>
          <w:rFonts w:ascii="Times New Roman" w:hAnsi="Times New Roman" w:cs="Times New Roman"/>
          <w:noProof/>
        </w:rPr>
        <w:t xml:space="preserve"> </w:t>
      </w:r>
      <w:r w:rsidR="009A6A3B"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9A6A3B"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9A6A3B" w:rsidRPr="00753FA6">
        <w:rPr>
          <w:rFonts w:ascii="Times New Roman" w:hAnsi="Times New Roman" w:cs="Times New Roman"/>
          <w:noProof/>
        </w:rPr>
        <w:t>2008)</w:t>
      </w:r>
      <w:r w:rsidR="009A6A3B" w:rsidRPr="00753FA6">
        <w:rPr>
          <w:rFonts w:ascii="Times New Roman" w:hAnsi="Times New Roman" w:cs="Times New Roman"/>
        </w:rPr>
        <w:fldChar w:fldCharType="end"/>
      </w:r>
      <w:r w:rsidRPr="00753FA6">
        <w:rPr>
          <w:rFonts w:ascii="Times New Roman" w:hAnsi="Times New Roman" w:cs="Times New Roman"/>
        </w:rPr>
        <w:t>.</w:t>
      </w:r>
      <w:ins w:id="109" w:author="Vojtěch  Barták" w:date="2021-06-07T20:09:00Z">
        <w:r w:rsidR="00CF165A">
          <w:rPr>
            <w:rFonts w:ascii="Times New Roman" w:hAnsi="Times New Roman" w:cs="Times New Roman"/>
          </w:rPr>
          <w:t xml:space="preserve"> </w:t>
        </w:r>
      </w:ins>
    </w:p>
    <w:p w14:paraId="1AF9F9B8" w14:textId="60845D1C" w:rsidR="00913640" w:rsidRPr="00EA476C" w:rsidRDefault="00913640" w:rsidP="0091026F">
      <w:pPr>
        <w:jc w:val="both"/>
        <w:rPr>
          <w:rFonts w:ascii="Times New Roman" w:hAnsi="Times New Roman" w:cs="Times New Roman"/>
          <w:lang w:val="cs-CZ"/>
          <w:rPrChange w:id="110" w:author="Vojtěch  Barták" w:date="2021-06-07T18:37:00Z">
            <w:rPr>
              <w:rFonts w:ascii="Times New Roman" w:hAnsi="Times New Roman" w:cs="Times New Roman"/>
            </w:rPr>
          </w:rPrChange>
        </w:rPr>
      </w:pPr>
      <w:commentRangeStart w:id="111"/>
      <w:ins w:id="112" w:author="Vojtěch  Barták" w:date="2021-06-07T18:13:00Z">
        <w:r w:rsidRPr="00913640">
          <w:rPr>
            <w:rFonts w:ascii="Times New Roman" w:hAnsi="Times New Roman" w:cs="Times New Roman"/>
          </w:rPr>
          <w:t>In case of total bird species richness, our GLMM models resulted in a singular fit. Although this is commonly attributed to overly complex random effect structure</w:t>
        </w:r>
        <w:r>
          <w:rPr>
            <w:rFonts w:ascii="Times New Roman" w:hAnsi="Times New Roman" w:cs="Times New Roman"/>
          </w:rPr>
          <w:t xml:space="preserve"> (</w:t>
        </w:r>
      </w:ins>
      <w:ins w:id="113" w:author="Vojtěch  Barták" w:date="2021-06-07T18:42:00Z">
        <w:r w:rsidR="00AE5BF4">
          <w:rPr>
            <w:rFonts w:ascii="Times New Roman" w:hAnsi="Times New Roman" w:cs="Times New Roman"/>
          </w:rPr>
          <w:t xml:space="preserve">see </w:t>
        </w:r>
      </w:ins>
      <w:ins w:id="114" w:author="Vojtěch  Barták" w:date="2021-06-07T18:43:00Z">
        <w:r w:rsidR="00AE5BF4">
          <w:rPr>
            <w:rFonts w:ascii="Times New Roman" w:hAnsi="Times New Roman" w:cs="Times New Roman"/>
          </w:rPr>
          <w:t xml:space="preserve">Ben </w:t>
        </w:r>
      </w:ins>
      <w:proofErr w:type="spellStart"/>
      <w:ins w:id="115" w:author="Vojtěch  Barták" w:date="2021-06-07T18:42:00Z">
        <w:r w:rsidR="00AE5BF4">
          <w:rPr>
            <w:rFonts w:ascii="Times New Roman" w:hAnsi="Times New Roman" w:cs="Times New Roman"/>
          </w:rPr>
          <w:t>Bolker</w:t>
        </w:r>
      </w:ins>
      <w:proofErr w:type="spellEnd"/>
      <w:ins w:id="116" w:author="Vojtěch  Barták" w:date="2021-06-07T18:43:00Z">
        <w:r w:rsidR="00AE5BF4">
          <w:rPr>
            <w:rFonts w:ascii="Times New Roman" w:hAnsi="Times New Roman" w:cs="Times New Roman"/>
            <w:lang w:val="en-US"/>
          </w:rPr>
          <w:t>’s comments on the issue available at</w:t>
        </w:r>
      </w:ins>
      <w:ins w:id="117" w:author="Vojtěch  Barták" w:date="2021-06-07T18:42:00Z">
        <w:r w:rsidR="00AE5BF4">
          <w:rPr>
            <w:rFonts w:ascii="Times New Roman" w:hAnsi="Times New Roman" w:cs="Times New Roman"/>
          </w:rPr>
          <w:t xml:space="preserve"> </w:t>
        </w:r>
        <w:r w:rsidR="00AE5BF4" w:rsidRPr="00AE5BF4">
          <w:rPr>
            <w:rFonts w:ascii="Times New Roman" w:hAnsi="Times New Roman" w:cs="Times New Roman"/>
          </w:rPr>
          <w:t>https://bbolker.github.io/mixedmodels-misc/glmmFAQ.html</w:t>
        </w:r>
        <w:r w:rsidR="00AE5BF4">
          <w:rPr>
            <w:rFonts w:ascii="Times New Roman" w:hAnsi="Times New Roman" w:cs="Times New Roman"/>
          </w:rPr>
          <w:t>)</w:t>
        </w:r>
      </w:ins>
      <w:ins w:id="118" w:author="Vojtěch  Barták" w:date="2021-06-07T18:13:00Z">
        <w:r w:rsidRPr="00913640">
          <w:rPr>
            <w:rFonts w:ascii="Times New Roman" w:hAnsi="Times New Roman" w:cs="Times New Roman"/>
          </w:rPr>
          <w:t xml:space="preserve">, this is obviously not our case (we have single random intercept). </w:t>
        </w:r>
      </w:ins>
      <w:ins w:id="119" w:author="Vojtěch  Barták" w:date="2021-06-07T18:14:00Z">
        <w:r>
          <w:rPr>
            <w:rFonts w:ascii="Times New Roman" w:hAnsi="Times New Roman" w:cs="Times New Roman"/>
          </w:rPr>
          <w:t xml:space="preserve">Another possible reason could be </w:t>
        </w:r>
      </w:ins>
      <w:ins w:id="120" w:author="Vojtěch  Barták" w:date="2021-06-07T18:44:00Z">
        <w:r w:rsidR="00AE5BF4">
          <w:rPr>
            <w:rFonts w:ascii="Times New Roman" w:hAnsi="Times New Roman" w:cs="Times New Roman"/>
          </w:rPr>
          <w:t xml:space="preserve">a </w:t>
        </w:r>
      </w:ins>
      <w:ins w:id="121" w:author="Vojtěch  Barták" w:date="2021-06-07T18:14:00Z">
        <w:r>
          <w:rPr>
            <w:rFonts w:ascii="Times New Roman" w:hAnsi="Times New Roman" w:cs="Times New Roman"/>
          </w:rPr>
          <w:t>low actual varia</w:t>
        </w:r>
      </w:ins>
      <w:ins w:id="122" w:author="Vojtěch  Barták" w:date="2021-06-07T18:15:00Z">
        <w:r>
          <w:rPr>
            <w:rFonts w:ascii="Times New Roman" w:hAnsi="Times New Roman" w:cs="Times New Roman"/>
          </w:rPr>
          <w:t xml:space="preserve">tion in bird species richness among the study sites. However, this variation was </w:t>
        </w:r>
      </w:ins>
      <w:ins w:id="123" w:author="Vojtěch  Barták" w:date="2021-06-07T18:17:00Z">
        <w:r>
          <w:rPr>
            <w:rFonts w:ascii="Times New Roman" w:hAnsi="Times New Roman" w:cs="Times New Roman"/>
          </w:rPr>
          <w:t xml:space="preserve">comparable both </w:t>
        </w:r>
      </w:ins>
      <w:ins w:id="124" w:author="Vojtěch  Barták" w:date="2021-06-07T18:24:00Z">
        <w:r w:rsidR="00EA476C" w:rsidRPr="00EA476C">
          <w:rPr>
            <w:rFonts w:ascii="Times New Roman" w:hAnsi="Times New Roman" w:cs="Times New Roman"/>
          </w:rPr>
          <w:t xml:space="preserve">with </w:t>
        </w:r>
      </w:ins>
      <w:ins w:id="125" w:author="Vojtěch  Barták" w:date="2021-06-07T18:17:00Z">
        <w:r>
          <w:rPr>
            <w:rFonts w:ascii="Times New Roman" w:hAnsi="Times New Roman" w:cs="Times New Roman"/>
          </w:rPr>
          <w:t xml:space="preserve">variation of specialist species richness and generalist species richness, </w:t>
        </w:r>
      </w:ins>
      <w:ins w:id="126" w:author="Vojtěch  Barták" w:date="2021-06-07T18:24:00Z">
        <w:r w:rsidR="00EA476C">
          <w:rPr>
            <w:rFonts w:ascii="Times New Roman" w:hAnsi="Times New Roman" w:cs="Times New Roman"/>
          </w:rPr>
          <w:t>although</w:t>
        </w:r>
      </w:ins>
      <w:ins w:id="127" w:author="Vojtěch  Barták" w:date="2021-06-07T18:18:00Z">
        <w:r>
          <w:rPr>
            <w:rFonts w:ascii="Times New Roman" w:hAnsi="Times New Roman" w:cs="Times New Roman"/>
          </w:rPr>
          <w:t xml:space="preserve"> we haven</w:t>
        </w:r>
        <w:r>
          <w:rPr>
            <w:rFonts w:ascii="Times New Roman" w:hAnsi="Times New Roman" w:cs="Times New Roman"/>
            <w:lang w:val="en-US"/>
          </w:rPr>
          <w:t xml:space="preserve">’t encountered </w:t>
        </w:r>
      </w:ins>
      <w:ins w:id="128" w:author="Vojtěch  Barták" w:date="2021-06-07T18:19:00Z">
        <w:r>
          <w:rPr>
            <w:rFonts w:ascii="Times New Roman" w:hAnsi="Times New Roman" w:cs="Times New Roman"/>
            <w:lang w:val="en-US"/>
          </w:rPr>
          <w:t xml:space="preserve">a </w:t>
        </w:r>
      </w:ins>
      <w:ins w:id="129" w:author="Vojtěch  Barták" w:date="2021-06-07T18:18:00Z">
        <w:r>
          <w:rPr>
            <w:rFonts w:ascii="Times New Roman" w:hAnsi="Times New Roman" w:cs="Times New Roman"/>
            <w:lang w:val="en-US"/>
          </w:rPr>
          <w:t xml:space="preserve">singular </w:t>
        </w:r>
      </w:ins>
      <w:ins w:id="130" w:author="Vojtěch  Barták" w:date="2021-06-07T18:19:00Z">
        <w:r>
          <w:rPr>
            <w:rFonts w:ascii="Times New Roman" w:hAnsi="Times New Roman" w:cs="Times New Roman"/>
            <w:lang w:val="en-US"/>
          </w:rPr>
          <w:t>model fit for neither of these response variables.</w:t>
        </w:r>
      </w:ins>
      <w:ins w:id="131" w:author="Vojtěch  Barták" w:date="2021-06-07T18:21:00Z">
        <w:r w:rsidR="00EA476C">
          <w:rPr>
            <w:rFonts w:ascii="Times New Roman" w:hAnsi="Times New Roman" w:cs="Times New Roman"/>
            <w:lang w:val="en-US"/>
          </w:rPr>
          <w:t xml:space="preserve"> </w:t>
        </w:r>
      </w:ins>
      <w:ins w:id="132" w:author="Vojtěch  Barták" w:date="2021-06-07T18:25:00Z">
        <w:r w:rsidR="00EA476C">
          <w:rPr>
            <w:rFonts w:ascii="Times New Roman" w:hAnsi="Times New Roman" w:cs="Times New Roman"/>
            <w:lang w:val="en-US"/>
          </w:rPr>
          <w:t>Moreover, the model outputs were in general accordance with outputs of the models for specialists and generalists, as well as with outputs of c</w:t>
        </w:r>
      </w:ins>
      <w:ins w:id="133" w:author="Vojtěch  Barták" w:date="2021-06-07T18:26:00Z">
        <w:r w:rsidR="00EA476C">
          <w:rPr>
            <w:rFonts w:ascii="Times New Roman" w:hAnsi="Times New Roman" w:cs="Times New Roman"/>
            <w:lang w:val="en-US"/>
          </w:rPr>
          <w:t>orresponding GLM models of total species richness (not reported).</w:t>
        </w:r>
      </w:ins>
      <w:ins w:id="134" w:author="Vojtěch  Barták" w:date="2021-06-07T18:25:00Z">
        <w:r w:rsidR="00EA476C">
          <w:rPr>
            <w:rFonts w:ascii="Times New Roman" w:hAnsi="Times New Roman" w:cs="Times New Roman"/>
            <w:lang w:val="en-US"/>
          </w:rPr>
          <w:t xml:space="preserve"> </w:t>
        </w:r>
      </w:ins>
      <w:ins w:id="135" w:author="Vojtěch  Barták" w:date="2021-06-07T18:21:00Z">
        <w:r w:rsidR="00EA476C">
          <w:rPr>
            <w:rFonts w:ascii="Times New Roman" w:hAnsi="Times New Roman" w:cs="Times New Roman"/>
            <w:lang w:val="en-US"/>
          </w:rPr>
          <w:t>Therefore, we de</w:t>
        </w:r>
      </w:ins>
      <w:ins w:id="136" w:author="Vojtěch  Barták" w:date="2021-06-07T18:22:00Z">
        <w:r w:rsidR="00EA476C">
          <w:rPr>
            <w:rFonts w:ascii="Times New Roman" w:hAnsi="Times New Roman" w:cs="Times New Roman"/>
            <w:lang w:val="en-US"/>
          </w:rPr>
          <w:t>cided to report results of the</w:t>
        </w:r>
      </w:ins>
      <w:ins w:id="137" w:author="Vojtěch  Barták" w:date="2021-06-07T18:23:00Z">
        <w:r w:rsidR="00EA476C">
          <w:rPr>
            <w:rFonts w:ascii="Times New Roman" w:hAnsi="Times New Roman" w:cs="Times New Roman"/>
            <w:lang w:val="en-US"/>
          </w:rPr>
          <w:t>se</w:t>
        </w:r>
      </w:ins>
      <w:ins w:id="138" w:author="Vojtěch  Barták" w:date="2021-06-07T18:22:00Z">
        <w:r w:rsidR="00EA476C">
          <w:rPr>
            <w:rFonts w:ascii="Times New Roman" w:hAnsi="Times New Roman" w:cs="Times New Roman"/>
            <w:lang w:val="en-US"/>
          </w:rPr>
          <w:t xml:space="preserve"> GLMM models</w:t>
        </w:r>
      </w:ins>
      <w:ins w:id="139" w:author="Vojtěch  Barták" w:date="2021-06-07T18:23:00Z">
        <w:r w:rsidR="00EA476C">
          <w:rPr>
            <w:rFonts w:ascii="Times New Roman" w:hAnsi="Times New Roman" w:cs="Times New Roman"/>
            <w:lang w:val="en-US"/>
          </w:rPr>
          <w:t>, ignoring their singular fits</w:t>
        </w:r>
      </w:ins>
      <w:ins w:id="140" w:author="Vojtěch  Barták" w:date="2021-06-07T18:25:00Z">
        <w:r w:rsidR="00EA476C">
          <w:rPr>
            <w:rFonts w:ascii="Times New Roman" w:hAnsi="Times New Roman" w:cs="Times New Roman"/>
            <w:lang w:val="en-US"/>
          </w:rPr>
          <w:t>.</w:t>
        </w:r>
      </w:ins>
      <w:commentRangeEnd w:id="111"/>
      <w:ins w:id="141" w:author="Vojtěch  Barták" w:date="2021-06-07T18:44:00Z">
        <w:r w:rsidR="00AE5BF4">
          <w:rPr>
            <w:rStyle w:val="Odkaznakoment"/>
          </w:rPr>
          <w:commentReference w:id="111"/>
        </w:r>
      </w:ins>
    </w:p>
    <w:p w14:paraId="42CDFAB3" w14:textId="31B69A3F" w:rsidR="006E47C9" w:rsidRPr="00753FA6" w:rsidRDefault="0046598F" w:rsidP="0091026F">
      <w:pPr>
        <w:jc w:val="both"/>
        <w:rPr>
          <w:rFonts w:ascii="Times New Roman" w:hAnsi="Times New Roman" w:cs="Times New Roman"/>
        </w:rPr>
      </w:pPr>
      <w:r w:rsidRPr="00753FA6">
        <w:rPr>
          <w:rFonts w:ascii="Times New Roman" w:hAnsi="Times New Roman" w:cs="Times New Roman"/>
        </w:rPr>
        <w:t>Additionally,</w:t>
      </w:r>
      <w:r w:rsidR="00891027" w:rsidRPr="00753FA6">
        <w:rPr>
          <w:rFonts w:ascii="Times New Roman" w:hAnsi="Times New Roman" w:cs="Times New Roman"/>
        </w:rPr>
        <w:t xml:space="preserve"> </w:t>
      </w:r>
      <w:r w:rsidRPr="00753FA6">
        <w:rPr>
          <w:rFonts w:ascii="Times New Roman" w:hAnsi="Times New Roman" w:cs="Times New Roman"/>
        </w:rPr>
        <w:t>w</w:t>
      </w:r>
      <w:r w:rsidR="00D65FFC" w:rsidRPr="00753FA6">
        <w:rPr>
          <w:rFonts w:ascii="Times New Roman" w:hAnsi="Times New Roman" w:cs="Times New Roman"/>
        </w:rPr>
        <w:t>e</w:t>
      </w:r>
      <w:r w:rsidR="00891027" w:rsidRPr="00753FA6">
        <w:rPr>
          <w:rFonts w:ascii="Times New Roman" w:hAnsi="Times New Roman" w:cs="Times New Roman"/>
        </w:rPr>
        <w:t xml:space="preserve"> </w:t>
      </w:r>
      <w:r w:rsidR="00D65FFC" w:rsidRPr="00753FA6">
        <w:rPr>
          <w:rFonts w:ascii="Times New Roman" w:hAnsi="Times New Roman" w:cs="Times New Roman"/>
        </w:rPr>
        <w:t>used</w:t>
      </w:r>
      <w:r w:rsidR="00891027" w:rsidRPr="00753FA6">
        <w:rPr>
          <w:rFonts w:ascii="Times New Roman" w:hAnsi="Times New Roman" w:cs="Times New Roman"/>
        </w:rPr>
        <w:t xml:space="preserve"> </w:t>
      </w:r>
      <w:r w:rsidR="00D65FFC" w:rsidRPr="00753FA6">
        <w:rPr>
          <w:rFonts w:ascii="Times New Roman" w:hAnsi="Times New Roman" w:cs="Times New Roman"/>
        </w:rPr>
        <w:t>redundancy</w:t>
      </w:r>
      <w:r w:rsidR="00891027" w:rsidRPr="00753FA6">
        <w:rPr>
          <w:rFonts w:ascii="Times New Roman" w:hAnsi="Times New Roman" w:cs="Times New Roman"/>
        </w:rPr>
        <w:t xml:space="preserve"> </w:t>
      </w:r>
      <w:r w:rsidR="00D65FFC" w:rsidRPr="00753FA6">
        <w:rPr>
          <w:rFonts w:ascii="Times New Roman" w:hAnsi="Times New Roman" w:cs="Times New Roman"/>
        </w:rPr>
        <w:t>analysis</w:t>
      </w:r>
      <w:r w:rsidR="00891027" w:rsidRPr="00753FA6">
        <w:rPr>
          <w:rFonts w:ascii="Times New Roman" w:hAnsi="Times New Roman" w:cs="Times New Roman"/>
        </w:rPr>
        <w:t xml:space="preserve"> </w:t>
      </w:r>
      <w:r w:rsidR="00D65FFC" w:rsidRPr="00753FA6">
        <w:rPr>
          <w:rFonts w:ascii="Times New Roman" w:hAnsi="Times New Roman" w:cs="Times New Roman"/>
        </w:rPr>
        <w:t>(RDA)</w:t>
      </w:r>
      <w:r w:rsidR="00891027" w:rsidRPr="00753FA6">
        <w:rPr>
          <w:rFonts w:ascii="Times New Roman" w:hAnsi="Times New Roman" w:cs="Times New Roman"/>
        </w:rPr>
        <w:t xml:space="preserve"> </w:t>
      </w:r>
      <w:r w:rsidR="00D65FFC" w:rsidRPr="00753FA6">
        <w:rPr>
          <w:rFonts w:ascii="Times New Roman" w:hAnsi="Times New Roman" w:cs="Times New Roman"/>
        </w:rPr>
        <w:t>with</w:t>
      </w:r>
      <w:r w:rsidR="00891027" w:rsidRPr="00753FA6">
        <w:rPr>
          <w:rFonts w:ascii="Times New Roman" w:hAnsi="Times New Roman" w:cs="Times New Roman"/>
        </w:rPr>
        <w:t xml:space="preserve"> </w:t>
      </w:r>
      <w:r w:rsidR="00D65FFC" w:rsidRPr="00753FA6">
        <w:rPr>
          <w:rFonts w:ascii="Times New Roman" w:hAnsi="Times New Roman" w:cs="Times New Roman"/>
        </w:rPr>
        <w:t>5</w:t>
      </w:r>
      <w:r w:rsidR="00891027" w:rsidRPr="00753FA6">
        <w:rPr>
          <w:rFonts w:ascii="Times New Roman" w:hAnsi="Times New Roman" w:cs="Times New Roman"/>
        </w:rPr>
        <w:t xml:space="preserve"> </w:t>
      </w:r>
      <w:r w:rsidR="00D65FFC" w:rsidRPr="00753FA6">
        <w:rPr>
          <w:rFonts w:ascii="Times New Roman" w:hAnsi="Times New Roman" w:cs="Times New Roman"/>
        </w:rPr>
        <w:t>density</w:t>
      </w:r>
      <w:r w:rsidR="00891027" w:rsidRPr="00753FA6">
        <w:rPr>
          <w:rFonts w:ascii="Times New Roman" w:hAnsi="Times New Roman" w:cs="Times New Roman"/>
        </w:rPr>
        <w:t xml:space="preserve"> </w:t>
      </w:r>
      <w:r w:rsidR="00D65FFC" w:rsidRPr="00753FA6">
        <w:rPr>
          <w:rFonts w:ascii="Times New Roman" w:hAnsi="Times New Roman" w:cs="Times New Roman"/>
        </w:rPr>
        <w:t>categories</w:t>
      </w:r>
      <w:r w:rsidR="00891027" w:rsidRPr="00753FA6">
        <w:rPr>
          <w:rFonts w:ascii="Times New Roman" w:hAnsi="Times New Roman" w:cs="Times New Roman"/>
        </w:rPr>
        <w:t xml:space="preserve"> </w:t>
      </w:r>
      <w:r w:rsidR="00D65FFC" w:rsidRPr="00753FA6">
        <w:rPr>
          <w:rFonts w:ascii="Times New Roman" w:hAnsi="Times New Roman" w:cs="Times New Roman"/>
        </w:rPr>
        <w:t>of</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D65FFC" w:rsidRPr="00753FA6">
        <w:rPr>
          <w:rFonts w:ascii="Times New Roman" w:hAnsi="Times New Roman" w:cs="Times New Roman"/>
        </w:rPr>
        <w:t>trees</w:t>
      </w:r>
      <w:r w:rsidR="00891027" w:rsidRPr="00753FA6">
        <w:rPr>
          <w:rFonts w:ascii="Times New Roman" w:hAnsi="Times New Roman" w:cs="Times New Roman"/>
        </w:rPr>
        <w:t xml:space="preserve"> </w:t>
      </w:r>
      <w:r w:rsidR="00ED5109" w:rsidRPr="00753FA6">
        <w:rPr>
          <w:rFonts w:ascii="Times New Roman" w:hAnsi="Times New Roman" w:cs="Times New Roman"/>
        </w:rPr>
        <w:t>≥</w:t>
      </w:r>
      <w:r w:rsidR="00891027" w:rsidRPr="00753FA6">
        <w:rPr>
          <w:rFonts w:ascii="Times New Roman" w:hAnsi="Times New Roman" w:cs="Times New Roman"/>
        </w:rPr>
        <w:t xml:space="preserve"> </w:t>
      </w:r>
      <w:r w:rsidR="00DD4986" w:rsidRPr="00753FA6">
        <w:rPr>
          <w:rFonts w:ascii="Times New Roman" w:hAnsi="Times New Roman" w:cs="Times New Roman"/>
        </w:rPr>
        <w:t>70</w:t>
      </w:r>
      <w:r w:rsidR="00891027" w:rsidRPr="00753FA6">
        <w:rPr>
          <w:rFonts w:ascii="Times New Roman" w:hAnsi="Times New Roman" w:cs="Times New Roman"/>
        </w:rPr>
        <w:t xml:space="preserve"> </w:t>
      </w:r>
      <w:r w:rsidR="00DD4986" w:rsidRPr="00753FA6">
        <w:rPr>
          <w:rFonts w:ascii="Times New Roman" w:hAnsi="Times New Roman" w:cs="Times New Roman"/>
        </w:rPr>
        <w:t>cm</w:t>
      </w:r>
      <w:r w:rsidR="00891027" w:rsidRPr="00753FA6">
        <w:rPr>
          <w:rFonts w:ascii="Times New Roman" w:hAnsi="Times New Roman" w:cs="Times New Roman"/>
        </w:rPr>
        <w:t xml:space="preserve"> </w:t>
      </w:r>
      <w:r w:rsidR="00DD4986" w:rsidRPr="00753FA6">
        <w:rPr>
          <w:rFonts w:ascii="Times New Roman" w:hAnsi="Times New Roman" w:cs="Times New Roman"/>
        </w:rPr>
        <w:t>DBH</w:t>
      </w:r>
      <w:r w:rsidR="00891027" w:rsidRPr="00753FA6">
        <w:rPr>
          <w:rFonts w:ascii="Times New Roman" w:hAnsi="Times New Roman" w:cs="Times New Roman"/>
        </w:rPr>
        <w:t xml:space="preserve"> </w:t>
      </w:r>
      <w:r w:rsidR="00D65FFC" w:rsidRPr="00753FA6">
        <w:rPr>
          <w:rFonts w:ascii="Times New Roman" w:hAnsi="Times New Roman" w:cs="Times New Roman"/>
        </w:rPr>
        <w:t>(0;</w:t>
      </w:r>
      <w:r w:rsidR="00891027" w:rsidRPr="00753FA6">
        <w:rPr>
          <w:rFonts w:ascii="Times New Roman" w:hAnsi="Times New Roman" w:cs="Times New Roman"/>
        </w:rPr>
        <w:t xml:space="preserve"> </w:t>
      </w:r>
      <w:r w:rsidR="00D65FFC" w:rsidRPr="00753FA6">
        <w:rPr>
          <w:rFonts w:ascii="Times New Roman" w:hAnsi="Times New Roman" w:cs="Times New Roman"/>
        </w:rPr>
        <w:t>0&lt;&gt;1;</w:t>
      </w:r>
      <w:r w:rsidR="00891027" w:rsidRPr="00753FA6">
        <w:rPr>
          <w:rFonts w:ascii="Times New Roman" w:hAnsi="Times New Roman" w:cs="Times New Roman"/>
        </w:rPr>
        <w:t xml:space="preserve"> </w:t>
      </w:r>
      <w:r w:rsidR="00D65FFC" w:rsidRPr="00753FA6">
        <w:rPr>
          <w:rFonts w:ascii="Times New Roman" w:hAnsi="Times New Roman" w:cs="Times New Roman"/>
        </w:rPr>
        <w:t>1&lt;&gt;3;</w:t>
      </w:r>
      <w:r w:rsidR="00891027" w:rsidRPr="00753FA6">
        <w:rPr>
          <w:rFonts w:ascii="Times New Roman" w:hAnsi="Times New Roman" w:cs="Times New Roman"/>
        </w:rPr>
        <w:t xml:space="preserve"> </w:t>
      </w:r>
      <w:r w:rsidR="00D65FFC" w:rsidRPr="00753FA6">
        <w:rPr>
          <w:rFonts w:ascii="Times New Roman" w:hAnsi="Times New Roman" w:cs="Times New Roman"/>
        </w:rPr>
        <w:t>3&lt;&gt;9;</w:t>
      </w:r>
      <w:r w:rsidR="00891027" w:rsidRPr="00753FA6">
        <w:rPr>
          <w:rFonts w:ascii="Times New Roman" w:hAnsi="Times New Roman" w:cs="Times New Roman"/>
        </w:rPr>
        <w:t xml:space="preserve"> </w:t>
      </w:r>
      <w:r w:rsidR="00D65FFC" w:rsidRPr="00753FA6">
        <w:rPr>
          <w:rFonts w:ascii="Times New Roman" w:hAnsi="Times New Roman" w:cs="Times New Roman"/>
        </w:rPr>
        <w:t>R)</w:t>
      </w:r>
      <w:r w:rsidR="00891027" w:rsidRPr="00753FA6">
        <w:rPr>
          <w:rFonts w:ascii="Times New Roman" w:hAnsi="Times New Roman" w:cs="Times New Roman"/>
        </w:rPr>
        <w:t xml:space="preserve"> </w:t>
      </w:r>
      <w:r w:rsidR="00D65FFC" w:rsidRPr="00753FA6">
        <w:rPr>
          <w:rFonts w:ascii="Times New Roman" w:hAnsi="Times New Roman" w:cs="Times New Roman"/>
        </w:rPr>
        <w:t>to</w:t>
      </w:r>
      <w:r w:rsidR="00891027" w:rsidRPr="00753FA6">
        <w:rPr>
          <w:rFonts w:ascii="Times New Roman" w:hAnsi="Times New Roman" w:cs="Times New Roman"/>
        </w:rPr>
        <w:t xml:space="preserve"> </w:t>
      </w:r>
      <w:r w:rsidR="00D65FFC" w:rsidRPr="00753FA6">
        <w:rPr>
          <w:rFonts w:ascii="Times New Roman" w:hAnsi="Times New Roman" w:cs="Times New Roman"/>
        </w:rPr>
        <w:t>indicate</w:t>
      </w:r>
      <w:r w:rsidR="00891027" w:rsidRPr="00753FA6">
        <w:rPr>
          <w:rFonts w:ascii="Times New Roman" w:hAnsi="Times New Roman" w:cs="Times New Roman"/>
        </w:rPr>
        <w:t xml:space="preserve"> </w:t>
      </w:r>
      <w:r w:rsidR="00D65FFC" w:rsidRPr="00753FA6">
        <w:rPr>
          <w:rFonts w:ascii="Times New Roman" w:hAnsi="Times New Roman" w:cs="Times New Roman"/>
        </w:rPr>
        <w:t>species</w:t>
      </w:r>
      <w:r w:rsidR="00891027" w:rsidRPr="00753FA6">
        <w:rPr>
          <w:rFonts w:ascii="Times New Roman" w:hAnsi="Times New Roman" w:cs="Times New Roman"/>
        </w:rPr>
        <w:t xml:space="preserve"> </w:t>
      </w:r>
      <w:r w:rsidR="00D65FFC" w:rsidRPr="00753FA6">
        <w:rPr>
          <w:rFonts w:ascii="Times New Roman" w:hAnsi="Times New Roman" w:cs="Times New Roman"/>
        </w:rPr>
        <w:t>specific</w:t>
      </w:r>
      <w:r w:rsidR="00891027" w:rsidRPr="00753FA6">
        <w:rPr>
          <w:rFonts w:ascii="Times New Roman" w:hAnsi="Times New Roman" w:cs="Times New Roman"/>
        </w:rPr>
        <w:t xml:space="preserve"> </w:t>
      </w:r>
      <w:r w:rsidR="00D65FFC" w:rsidRPr="00753FA6">
        <w:rPr>
          <w:rFonts w:ascii="Times New Roman" w:hAnsi="Times New Roman" w:cs="Times New Roman"/>
        </w:rPr>
        <w:t>preferences</w:t>
      </w:r>
      <w:r w:rsidR="00891027" w:rsidRPr="00753FA6">
        <w:rPr>
          <w:rFonts w:ascii="Times New Roman" w:hAnsi="Times New Roman" w:cs="Times New Roman"/>
        </w:rPr>
        <w:t xml:space="preserve"> </w:t>
      </w:r>
      <w:r w:rsidR="00D65FFC" w:rsidRPr="00753FA6">
        <w:rPr>
          <w:rFonts w:ascii="Times New Roman" w:hAnsi="Times New Roman" w:cs="Times New Roman"/>
        </w:rPr>
        <w:t>toward</w:t>
      </w:r>
      <w:r w:rsidR="00891027" w:rsidRPr="00753FA6">
        <w:rPr>
          <w:rFonts w:ascii="Times New Roman" w:hAnsi="Times New Roman" w:cs="Times New Roman"/>
        </w:rPr>
        <w:t xml:space="preserve"> </w:t>
      </w:r>
      <w:r w:rsidR="008E2F68" w:rsidRPr="008E2F68">
        <w:rPr>
          <w:rFonts w:ascii="Times New Roman" w:hAnsi="Times New Roman" w:cs="Times New Roman"/>
          <w:highlight w:val="yellow"/>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D65FFC" w:rsidRPr="00753FA6">
        <w:rPr>
          <w:rFonts w:ascii="Times New Roman" w:hAnsi="Times New Roman" w:cs="Times New Roman"/>
        </w:rPr>
        <w:t>tree</w:t>
      </w:r>
      <w:r w:rsidR="00891027" w:rsidRPr="00753FA6">
        <w:rPr>
          <w:rFonts w:ascii="Times New Roman" w:hAnsi="Times New Roman" w:cs="Times New Roman"/>
        </w:rPr>
        <w:t xml:space="preserve"> </w:t>
      </w:r>
      <w:r w:rsidR="00036557" w:rsidRPr="00753FA6">
        <w:rPr>
          <w:rFonts w:ascii="Times New Roman" w:hAnsi="Times New Roman" w:cs="Times New Roman"/>
        </w:rPr>
        <w:t>densities</w:t>
      </w:r>
      <w:r w:rsidR="00D65FFC" w:rsidRPr="00753FA6">
        <w:rPr>
          <w:rFonts w:ascii="Times New Roman" w:hAnsi="Times New Roman" w:cs="Times New Roman"/>
        </w:rPr>
        <w:t>.</w:t>
      </w:r>
      <w:r w:rsidR="00891027" w:rsidRPr="00753FA6">
        <w:rPr>
          <w:rFonts w:ascii="Times New Roman" w:hAnsi="Times New Roman" w:cs="Times New Roman"/>
        </w:rPr>
        <w:t xml:space="preserve"> </w:t>
      </w:r>
      <w:r w:rsidR="007771D0" w:rsidRPr="00753FA6">
        <w:rPr>
          <w:rFonts w:ascii="Times New Roman" w:hAnsi="Times New Roman" w:cs="Times New Roman"/>
        </w:rPr>
        <w:t>Calculations</w:t>
      </w:r>
      <w:r w:rsidR="00891027" w:rsidRPr="00753FA6">
        <w:rPr>
          <w:rFonts w:ascii="Times New Roman" w:hAnsi="Times New Roman" w:cs="Times New Roman"/>
        </w:rPr>
        <w:t xml:space="preserve"> </w:t>
      </w:r>
      <w:r w:rsidR="007771D0" w:rsidRPr="00753FA6">
        <w:rPr>
          <w:rFonts w:ascii="Times New Roman" w:hAnsi="Times New Roman" w:cs="Times New Roman"/>
        </w:rPr>
        <w:t>of</w:t>
      </w:r>
      <w:r w:rsidR="00891027" w:rsidRPr="00753FA6">
        <w:rPr>
          <w:rFonts w:ascii="Times New Roman" w:hAnsi="Times New Roman" w:cs="Times New Roman"/>
        </w:rPr>
        <w:t xml:space="preserve"> </w:t>
      </w:r>
      <w:r w:rsidR="007771D0" w:rsidRPr="00753FA6">
        <w:rPr>
          <w:rFonts w:ascii="Times New Roman" w:hAnsi="Times New Roman" w:cs="Times New Roman"/>
        </w:rPr>
        <w:t>RDA</w:t>
      </w:r>
      <w:r w:rsidR="00891027" w:rsidRPr="00753FA6">
        <w:rPr>
          <w:rFonts w:ascii="Times New Roman" w:hAnsi="Times New Roman" w:cs="Times New Roman"/>
        </w:rPr>
        <w:t xml:space="preserve"> </w:t>
      </w:r>
      <w:r w:rsidR="007771D0" w:rsidRPr="00753FA6">
        <w:rPr>
          <w:rFonts w:ascii="Times New Roman" w:hAnsi="Times New Roman" w:cs="Times New Roman"/>
        </w:rPr>
        <w:t>were</w:t>
      </w:r>
      <w:r w:rsidR="00891027" w:rsidRPr="00753FA6">
        <w:rPr>
          <w:rFonts w:ascii="Times New Roman" w:hAnsi="Times New Roman" w:cs="Times New Roman"/>
        </w:rPr>
        <w:t xml:space="preserve"> </w:t>
      </w:r>
      <w:r w:rsidR="007771D0" w:rsidRPr="00753FA6">
        <w:rPr>
          <w:rFonts w:ascii="Times New Roman" w:hAnsi="Times New Roman" w:cs="Times New Roman"/>
        </w:rPr>
        <w:t>perfo</w:t>
      </w:r>
      <w:r w:rsidR="00C478FC" w:rsidRPr="00753FA6">
        <w:rPr>
          <w:rFonts w:ascii="Times New Roman" w:hAnsi="Times New Roman" w:cs="Times New Roman"/>
        </w:rPr>
        <w:t>rmed</w:t>
      </w:r>
      <w:r w:rsidR="00891027" w:rsidRPr="00753FA6">
        <w:rPr>
          <w:rFonts w:ascii="Times New Roman" w:hAnsi="Times New Roman" w:cs="Times New Roman"/>
        </w:rPr>
        <w:t xml:space="preserve"> </w:t>
      </w:r>
      <w:r w:rsidR="00C478FC" w:rsidRPr="00753FA6">
        <w:rPr>
          <w:rFonts w:ascii="Times New Roman" w:hAnsi="Times New Roman" w:cs="Times New Roman"/>
        </w:rPr>
        <w:t>using</w:t>
      </w:r>
      <w:r w:rsidR="00891027" w:rsidRPr="00753FA6">
        <w:rPr>
          <w:rFonts w:ascii="Times New Roman" w:hAnsi="Times New Roman" w:cs="Times New Roman"/>
        </w:rPr>
        <w:t xml:space="preserve"> </w:t>
      </w:r>
      <w:r w:rsidR="00C478FC" w:rsidRPr="00753FA6">
        <w:rPr>
          <w:rFonts w:ascii="Times New Roman" w:hAnsi="Times New Roman" w:cs="Times New Roman"/>
        </w:rPr>
        <w:t>vegan</w:t>
      </w:r>
      <w:r w:rsidR="00891027" w:rsidRPr="00753FA6">
        <w:rPr>
          <w:rFonts w:ascii="Times New Roman" w:hAnsi="Times New Roman" w:cs="Times New Roman"/>
        </w:rPr>
        <w:t xml:space="preserve"> </w:t>
      </w:r>
      <w:r w:rsidR="00C478FC" w:rsidRPr="00753FA6">
        <w:rPr>
          <w:rFonts w:ascii="Times New Roman" w:hAnsi="Times New Roman" w:cs="Times New Roman"/>
        </w:rPr>
        <w:t>package</w:t>
      </w:r>
      <w:r w:rsidR="00891027" w:rsidRPr="00753FA6">
        <w:rPr>
          <w:rFonts w:ascii="Times New Roman" w:hAnsi="Times New Roman" w:cs="Times New Roman"/>
        </w:rPr>
        <w:t xml:space="preserve"> </w:t>
      </w:r>
      <w:r w:rsidR="00C478FC" w:rsidRPr="00753FA6">
        <w:rPr>
          <w:rFonts w:ascii="Times New Roman" w:hAnsi="Times New Roman" w:cs="Times New Roman"/>
        </w:rPr>
        <w:t>for</w:t>
      </w:r>
      <w:r w:rsidR="00891027" w:rsidRPr="00753FA6">
        <w:rPr>
          <w:rFonts w:ascii="Times New Roman" w:hAnsi="Times New Roman" w:cs="Times New Roman"/>
        </w:rPr>
        <w:t xml:space="preserve"> </w:t>
      </w:r>
      <w:r w:rsidR="00C478FC" w:rsidRPr="00753FA6">
        <w:rPr>
          <w:rFonts w:ascii="Times New Roman" w:hAnsi="Times New Roman" w:cs="Times New Roman"/>
        </w:rPr>
        <w:t>R</w:t>
      </w:r>
      <w:r w:rsidR="00891027" w:rsidRPr="00753FA6">
        <w:rPr>
          <w:rFonts w:ascii="Times New Roman" w:hAnsi="Times New Roman" w:cs="Times New Roman"/>
        </w:rPr>
        <w:t xml:space="preserve"> </w:t>
      </w:r>
      <w:r w:rsidR="00C478FC" w:rsidRPr="00753FA6">
        <w:rPr>
          <w:rFonts w:ascii="Times New Roman" w:hAnsi="Times New Roman" w:cs="Times New Roman"/>
        </w:rPr>
        <w:fldChar w:fldCharType="begin" w:fldLock="1"/>
      </w:r>
      <w:r w:rsidR="0000698E" w:rsidRPr="00753FA6">
        <w:rPr>
          <w:rFonts w:ascii="Times New Roman" w:hAnsi="Times New Roman"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R","non-dropping-particle":"","parse-names":false,"suffix":""},{"dropping-particle":"","family":"Hara","given":"R B O","non-dropping-particle":"","parse-names":false,"suffix":""},{"dropping-particle":"","family":"Simpson","given":"Gavin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H","non-dropping-particle":"","parse-names":false,"suffix":""}],"id":"ITEM-1","issued":{"date-parts":[["2019"]]},"page":"2019","title":"Vegan: Community Ecology Package. R package version 2.5-6.","type":"article-journal"},"uris":["http://www.mendeley.com/documents/?uuid=744e56ce-5b32-4126-b65f-0a827c4ac362"]}],"mendeley":{"formattedCitation":"(Oksanen et al., 2019)","plainTextFormattedCitation":"(Oksanen et al., 2019)","previouslyFormattedCitation":"(Oksanen et al., 2019)"},"properties":{"noteIndex":0},"schema":"https://github.com/citation-style-language/schema/raw/master/csl-citation.json"}</w:instrText>
      </w:r>
      <w:r w:rsidR="00C478FC" w:rsidRPr="00753FA6">
        <w:rPr>
          <w:rFonts w:ascii="Times New Roman" w:hAnsi="Times New Roman" w:cs="Times New Roman"/>
        </w:rPr>
        <w:fldChar w:fldCharType="separate"/>
      </w:r>
      <w:r w:rsidR="00C478FC" w:rsidRPr="00753FA6">
        <w:rPr>
          <w:rFonts w:ascii="Times New Roman" w:hAnsi="Times New Roman" w:cs="Times New Roman"/>
          <w:noProof/>
        </w:rPr>
        <w:t>(Oksanen</w:t>
      </w:r>
      <w:r w:rsidR="00891027" w:rsidRPr="00753FA6">
        <w:rPr>
          <w:rFonts w:ascii="Times New Roman" w:hAnsi="Times New Roman" w:cs="Times New Roman"/>
          <w:noProof/>
        </w:rPr>
        <w:t xml:space="preserve"> </w:t>
      </w:r>
      <w:r w:rsidR="00C478FC"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C478FC"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C478FC" w:rsidRPr="00753FA6">
        <w:rPr>
          <w:rFonts w:ascii="Times New Roman" w:hAnsi="Times New Roman" w:cs="Times New Roman"/>
          <w:noProof/>
        </w:rPr>
        <w:t>2019)</w:t>
      </w:r>
      <w:r w:rsidR="00C478FC" w:rsidRPr="00753FA6">
        <w:rPr>
          <w:rFonts w:ascii="Times New Roman" w:hAnsi="Times New Roman" w:cs="Times New Roman"/>
        </w:rPr>
        <w:fldChar w:fldCharType="end"/>
      </w:r>
      <w:r w:rsidR="00C478FC" w:rsidRPr="00753FA6">
        <w:rPr>
          <w:rFonts w:ascii="Times New Roman" w:hAnsi="Times New Roman" w:cs="Times New Roman"/>
        </w:rPr>
        <w:t>.</w:t>
      </w:r>
      <w:ins w:id="142" w:author="Vojtěch  Barták" w:date="2021-06-07T20:09:00Z">
        <w:r w:rsidR="00CF165A">
          <w:rPr>
            <w:rFonts w:ascii="Times New Roman" w:hAnsi="Times New Roman" w:cs="Times New Roman"/>
          </w:rPr>
          <w:t xml:space="preserve"> </w:t>
        </w:r>
        <w:r w:rsidR="00CF165A" w:rsidRPr="00CF165A">
          <w:rPr>
            <w:rFonts w:ascii="Times New Roman" w:hAnsi="Times New Roman" w:cs="Times New Roman"/>
          </w:rPr>
          <w:t>All analyses were done in R 4.0.3 (R Core Team, 2020).</w:t>
        </w:r>
        <w:r w:rsidR="00CF165A">
          <w:rPr>
            <w:rFonts w:ascii="Times New Roman" w:hAnsi="Times New Roman" w:cs="Times New Roman"/>
          </w:rPr>
          <w:t xml:space="preserve"> </w:t>
        </w:r>
        <w:commentRangeStart w:id="143"/>
        <w:r w:rsidR="00CF165A">
          <w:rPr>
            <w:rFonts w:ascii="Times New Roman" w:hAnsi="Times New Roman" w:cs="Times New Roman"/>
          </w:rPr>
          <w:t>The complete commented code</w:t>
        </w:r>
      </w:ins>
      <w:ins w:id="144" w:author="Vojtěch  Barták" w:date="2021-06-07T20:10:00Z">
        <w:r w:rsidR="00CF165A">
          <w:rPr>
            <w:rFonts w:ascii="Times New Roman" w:hAnsi="Times New Roman" w:cs="Times New Roman"/>
          </w:rPr>
          <w:t xml:space="preserve"> is in Appendix </w:t>
        </w:r>
        <w:r w:rsidR="00CF165A" w:rsidRPr="009355C8">
          <w:rPr>
            <w:rFonts w:ascii="Times New Roman" w:hAnsi="Times New Roman" w:cs="Times New Roman"/>
            <w:highlight w:val="red"/>
            <w:rPrChange w:id="145" w:author="Vojtěch  Barták" w:date="2021-06-07T20:11:00Z">
              <w:rPr>
                <w:rFonts w:ascii="Times New Roman" w:hAnsi="Times New Roman" w:cs="Times New Roman"/>
              </w:rPr>
            </w:rPrChange>
          </w:rPr>
          <w:t>XXX</w:t>
        </w:r>
        <w:r w:rsidR="00CF165A">
          <w:rPr>
            <w:rFonts w:ascii="Times New Roman" w:hAnsi="Times New Roman" w:cs="Times New Roman"/>
          </w:rPr>
          <w:t>.</w:t>
        </w:r>
        <w:commentRangeEnd w:id="143"/>
        <w:r w:rsidR="00CF165A">
          <w:rPr>
            <w:rStyle w:val="Odkaznakoment"/>
          </w:rPr>
          <w:commentReference w:id="143"/>
        </w:r>
      </w:ins>
    </w:p>
    <w:p w14:paraId="73178861" w14:textId="77777777" w:rsidR="006E47C9" w:rsidRPr="00753FA6" w:rsidRDefault="006E47C9" w:rsidP="0091026F">
      <w:pPr>
        <w:pStyle w:val="Nadpis1"/>
        <w:rPr>
          <w:rFonts w:cs="Times New Roman"/>
        </w:rPr>
      </w:pPr>
      <w:r w:rsidRPr="00753FA6">
        <w:rPr>
          <w:rFonts w:cs="Times New Roman"/>
        </w:rPr>
        <w:lastRenderedPageBreak/>
        <w:t>Results</w:t>
      </w:r>
    </w:p>
    <w:p w14:paraId="3E81975E" w14:textId="798E4C0F" w:rsidR="006E47C9" w:rsidRPr="00753FA6" w:rsidRDefault="006E47C9" w:rsidP="0091026F">
      <w:pPr>
        <w:jc w:val="both"/>
        <w:rPr>
          <w:rFonts w:ascii="Times New Roman" w:hAnsi="Times New Roman" w:cs="Times New Roman"/>
        </w:rPr>
      </w:pP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00094DBF" w:rsidRPr="00753FA6">
        <w:rPr>
          <w:rFonts w:ascii="Times New Roman" w:hAnsi="Times New Roman" w:cs="Times New Roman"/>
        </w:rPr>
        <w:t>we</w:t>
      </w:r>
      <w:r w:rsidR="00891027" w:rsidRPr="00753FA6">
        <w:rPr>
          <w:rFonts w:ascii="Times New Roman" w:hAnsi="Times New Roman" w:cs="Times New Roman"/>
        </w:rPr>
        <w:t xml:space="preserve"> </w:t>
      </w:r>
      <w:r w:rsidR="00094DBF" w:rsidRPr="00753FA6">
        <w:rPr>
          <w:rFonts w:ascii="Times New Roman" w:hAnsi="Times New Roman" w:cs="Times New Roman"/>
        </w:rPr>
        <w:t>recorded</w:t>
      </w:r>
      <w:r w:rsidR="00891027" w:rsidRPr="00753FA6">
        <w:rPr>
          <w:rFonts w:ascii="Times New Roman" w:hAnsi="Times New Roman" w:cs="Times New Roman"/>
        </w:rPr>
        <w:t xml:space="preserve"> </w:t>
      </w:r>
      <w:r w:rsidR="00094DBF" w:rsidRPr="00753FA6">
        <w:rPr>
          <w:rFonts w:ascii="Times New Roman" w:hAnsi="Times New Roman" w:cs="Times New Roman"/>
        </w:rPr>
        <w:t>41</w:t>
      </w:r>
      <w:r w:rsidR="00891027" w:rsidRPr="00753FA6">
        <w:rPr>
          <w:rFonts w:ascii="Times New Roman" w:hAnsi="Times New Roman" w:cs="Times New Roman"/>
        </w:rPr>
        <w:t xml:space="preserve"> </w:t>
      </w:r>
      <w:r w:rsidR="00094DBF" w:rsidRPr="00753FA6">
        <w:rPr>
          <w:rFonts w:ascii="Times New Roman" w:hAnsi="Times New Roman" w:cs="Times New Roman"/>
        </w:rPr>
        <w:t>bird</w:t>
      </w:r>
      <w:r w:rsidR="00891027" w:rsidRPr="00753FA6">
        <w:rPr>
          <w:rFonts w:ascii="Times New Roman" w:hAnsi="Times New Roman" w:cs="Times New Roman"/>
        </w:rPr>
        <w:t xml:space="preserve"> </w:t>
      </w:r>
      <w:r w:rsidR="00094DBF" w:rsidRPr="00753FA6">
        <w:rPr>
          <w:rFonts w:ascii="Times New Roman" w:hAnsi="Times New Roman" w:cs="Times New Roman"/>
        </w:rPr>
        <w:t>species</w:t>
      </w:r>
      <w:r w:rsidR="00891027" w:rsidRPr="00753FA6">
        <w:rPr>
          <w:rFonts w:ascii="Times New Roman" w:hAnsi="Times New Roman" w:cs="Times New Roman"/>
        </w:rPr>
        <w:t xml:space="preserve"> </w:t>
      </w:r>
      <w:r w:rsidR="00094DBF" w:rsidRPr="00753FA6">
        <w:rPr>
          <w:rFonts w:ascii="Times New Roman" w:hAnsi="Times New Roman" w:cs="Times New Roman"/>
        </w:rPr>
        <w:t>(35</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D3208B">
        <w:rPr>
          <w:rFonts w:ascii="Times New Roman" w:hAnsi="Times New Roman" w:cs="Times New Roman"/>
        </w:rPr>
        <w:t>at</w:t>
      </w:r>
      <w:r w:rsidR="00D3208B" w:rsidRPr="00753FA6">
        <w:rPr>
          <w:rFonts w:ascii="Times New Roman" w:hAnsi="Times New Roman" w:cs="Times New Roman"/>
        </w:rPr>
        <w:t xml:space="preserve"> </w:t>
      </w:r>
      <w:r w:rsidR="00A144A6" w:rsidRPr="00753FA6">
        <w:rPr>
          <w:rFonts w:ascii="Times New Roman" w:hAnsi="Times New Roman" w:cs="Times New Roman"/>
        </w:rPr>
        <w:t>180</w:t>
      </w:r>
      <w:r w:rsidR="00891027" w:rsidRPr="00753FA6">
        <w:rPr>
          <w:rFonts w:ascii="Times New Roman" w:hAnsi="Times New Roman" w:cs="Times New Roman"/>
        </w:rPr>
        <w:t xml:space="preserve"> </w:t>
      </w:r>
      <w:r w:rsidR="00A144A6" w:rsidRPr="00753FA6">
        <w:rPr>
          <w:rFonts w:ascii="Times New Roman" w:hAnsi="Times New Roman" w:cs="Times New Roman"/>
        </w:rPr>
        <w:t>points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spruce</w:t>
      </w:r>
      <w:r w:rsidR="00FF6DB0">
        <w:rPr>
          <w:rFonts w:ascii="Times New Roman" w:hAnsi="Times New Roman" w:cs="Times New Roman"/>
        </w:rPr>
        <w:t>-</w:t>
      </w:r>
      <w:r w:rsidR="00310208"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33</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D3208B">
        <w:rPr>
          <w:rFonts w:ascii="Times New Roman" w:hAnsi="Times New Roman" w:cs="Times New Roman"/>
        </w:rPr>
        <w:t>at</w:t>
      </w:r>
      <w:r w:rsidR="00D3208B" w:rsidRPr="00753FA6">
        <w:rPr>
          <w:rFonts w:ascii="Times New Roman" w:hAnsi="Times New Roman" w:cs="Times New Roman"/>
        </w:rPr>
        <w:t xml:space="preserve"> </w:t>
      </w:r>
      <w:r w:rsidR="00A144A6" w:rsidRPr="00753FA6">
        <w:rPr>
          <w:rFonts w:ascii="Times New Roman" w:hAnsi="Times New Roman" w:cs="Times New Roman"/>
        </w:rPr>
        <w:t>20</w:t>
      </w:r>
      <w:r w:rsidR="00891027" w:rsidRPr="00753FA6">
        <w:rPr>
          <w:rFonts w:ascii="Times New Roman" w:hAnsi="Times New Roman" w:cs="Times New Roman"/>
        </w:rPr>
        <w:t xml:space="preserve"> </w:t>
      </w:r>
      <w:r w:rsidR="00A144A6" w:rsidRPr="00753FA6">
        <w:rPr>
          <w:rFonts w:ascii="Times New Roman" w:hAnsi="Times New Roman" w:cs="Times New Roman"/>
        </w:rPr>
        <w:t>points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094DBF" w:rsidRPr="00753FA6">
        <w:rPr>
          <w:rFonts w:ascii="Times New Roman" w:hAnsi="Times New Roman" w:cs="Times New Roman"/>
        </w:rPr>
        <w:t>;</w:t>
      </w:r>
      <w:r w:rsidR="00891027" w:rsidRPr="00753FA6">
        <w:rPr>
          <w:rFonts w:ascii="Times New Roman" w:hAnsi="Times New Roman" w:cs="Times New Roman"/>
        </w:rPr>
        <w:t xml:space="preserve"> </w:t>
      </w:r>
      <w:r w:rsidR="00094DBF" w:rsidRPr="00753FA6">
        <w:rPr>
          <w:rFonts w:ascii="Times New Roman" w:hAnsi="Times New Roman" w:cs="Times New Roman"/>
        </w:rPr>
        <w:t>23</w:t>
      </w:r>
      <w:r w:rsidR="00891027" w:rsidRPr="00753FA6">
        <w:rPr>
          <w:rFonts w:ascii="Times New Roman" w:hAnsi="Times New Roman" w:cs="Times New Roman"/>
        </w:rPr>
        <w:t xml:space="preserve"> </w:t>
      </w:r>
      <w:r w:rsidR="00094DBF" w:rsidRPr="00753FA6">
        <w:rPr>
          <w:rFonts w:ascii="Times New Roman" w:hAnsi="Times New Roman" w:cs="Times New Roman"/>
        </w:rPr>
        <w:t>generalist</w:t>
      </w:r>
      <w:r w:rsidR="00891027" w:rsidRPr="00753FA6">
        <w:rPr>
          <w:rFonts w:ascii="Times New Roman" w:hAnsi="Times New Roman" w:cs="Times New Roman"/>
        </w:rPr>
        <w:t xml:space="preserve"> </w:t>
      </w:r>
      <w:r w:rsidR="00094DBF" w:rsidRPr="00753FA6">
        <w:rPr>
          <w:rFonts w:ascii="Times New Roman" w:hAnsi="Times New Roman" w:cs="Times New Roman"/>
        </w:rPr>
        <w:t>and</w:t>
      </w:r>
      <w:r w:rsidR="00891027" w:rsidRPr="00753FA6">
        <w:rPr>
          <w:rFonts w:ascii="Times New Roman" w:hAnsi="Times New Roman" w:cs="Times New Roman"/>
        </w:rPr>
        <w:t xml:space="preserve"> </w:t>
      </w:r>
      <w:r w:rsidR="00094DBF" w:rsidRPr="00753FA6">
        <w:rPr>
          <w:rFonts w:ascii="Times New Roman" w:hAnsi="Times New Roman" w:cs="Times New Roman"/>
        </w:rPr>
        <w:t>18</w:t>
      </w:r>
      <w:r w:rsidR="00891027" w:rsidRPr="00753FA6">
        <w:rPr>
          <w:rFonts w:ascii="Times New Roman" w:hAnsi="Times New Roman" w:cs="Times New Roman"/>
        </w:rPr>
        <w:t xml:space="preserve"> </w:t>
      </w:r>
      <w:r w:rsidR="00094DBF" w:rsidRPr="00753FA6">
        <w:rPr>
          <w:rFonts w:ascii="Times New Roman" w:hAnsi="Times New Roman" w:cs="Times New Roman"/>
        </w:rPr>
        <w:t>specialist</w:t>
      </w:r>
      <w:r w:rsidR="00891027" w:rsidRPr="00753FA6">
        <w:rPr>
          <w:rFonts w:ascii="Times New Roman" w:hAnsi="Times New Roman" w:cs="Times New Roman"/>
        </w:rPr>
        <w:t xml:space="preserve"> </w:t>
      </w:r>
      <w:r w:rsidR="00094DBF" w:rsidRPr="00753FA6">
        <w:rPr>
          <w:rFonts w:ascii="Times New Roman" w:hAnsi="Times New Roman" w:cs="Times New Roman"/>
        </w:rPr>
        <w:t>species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Fringilla</w:t>
      </w:r>
      <w:r w:rsidR="00891027" w:rsidRPr="00753FA6">
        <w:rPr>
          <w:rFonts w:ascii="Times New Roman" w:hAnsi="Times New Roman" w:cs="Times New Roman"/>
          <w:i/>
        </w:rPr>
        <w:t xml:space="preserve"> </w:t>
      </w:r>
      <w:r w:rsidRPr="00753FA6">
        <w:rPr>
          <w:rFonts w:ascii="Times New Roman" w:hAnsi="Times New Roman" w:cs="Times New Roman"/>
          <w:i/>
        </w:rPr>
        <w:t>coelebs</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most</w:t>
      </w:r>
      <w:r w:rsidR="00891027" w:rsidRPr="00753FA6">
        <w:rPr>
          <w:rFonts w:ascii="Times New Roman" w:hAnsi="Times New Roman" w:cs="Times New Roman"/>
        </w:rPr>
        <w:t xml:space="preserve"> </w:t>
      </w:r>
      <w:r w:rsidRPr="00753FA6">
        <w:rPr>
          <w:rFonts w:ascii="Times New Roman" w:hAnsi="Times New Roman" w:cs="Times New Roman"/>
        </w:rPr>
        <w:t>frequent,</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179</w:t>
      </w:r>
      <w:r w:rsidR="00891027" w:rsidRPr="00753FA6">
        <w:rPr>
          <w:rFonts w:ascii="Times New Roman" w:hAnsi="Times New Roman" w:cs="Times New Roman"/>
        </w:rPr>
        <w:t xml:space="preserve"> </w:t>
      </w:r>
      <w:r w:rsidRPr="00753FA6">
        <w:rPr>
          <w:rFonts w:ascii="Times New Roman" w:hAnsi="Times New Roman" w:cs="Times New Roman"/>
        </w:rPr>
        <w:t>occurrences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followed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i/>
        </w:rPr>
        <w:t>Parus</w:t>
      </w:r>
      <w:r w:rsidR="00891027" w:rsidRPr="00753FA6">
        <w:rPr>
          <w:rFonts w:ascii="Times New Roman" w:hAnsi="Times New Roman" w:cs="Times New Roman"/>
          <w:i/>
        </w:rPr>
        <w:t xml:space="preserve"> </w:t>
      </w:r>
      <w:proofErr w:type="spellStart"/>
      <w:r w:rsidRPr="00753FA6">
        <w:rPr>
          <w:rFonts w:ascii="Times New Roman" w:hAnsi="Times New Roman" w:cs="Times New Roman"/>
          <w:i/>
        </w:rPr>
        <w:t>ater</w:t>
      </w:r>
      <w:proofErr w:type="spellEnd"/>
      <w:r w:rsidR="00891027" w:rsidRPr="00753FA6">
        <w:rPr>
          <w:rFonts w:ascii="Times New Roman" w:hAnsi="Times New Roman" w:cs="Times New Roman"/>
        </w:rPr>
        <w:t xml:space="preserve"> </w:t>
      </w:r>
      <w:r w:rsidRPr="00753FA6">
        <w:rPr>
          <w:rFonts w:ascii="Times New Roman" w:hAnsi="Times New Roman" w:cs="Times New Roman"/>
        </w:rPr>
        <w:t>(165),</w:t>
      </w:r>
      <w:r w:rsidR="00891027" w:rsidRPr="00753FA6">
        <w:rPr>
          <w:rFonts w:ascii="Times New Roman" w:hAnsi="Times New Roman" w:cs="Times New Roman"/>
        </w:rPr>
        <w:t xml:space="preserve"> </w:t>
      </w:r>
      <w:r w:rsidRPr="00753FA6">
        <w:rPr>
          <w:rFonts w:ascii="Times New Roman" w:hAnsi="Times New Roman" w:cs="Times New Roman"/>
          <w:i/>
        </w:rPr>
        <w:t>Erithacus</w:t>
      </w:r>
      <w:r w:rsidR="00891027" w:rsidRPr="00753FA6">
        <w:rPr>
          <w:rFonts w:ascii="Times New Roman" w:hAnsi="Times New Roman" w:cs="Times New Roman"/>
          <w:i/>
        </w:rPr>
        <w:t xml:space="preserve"> </w:t>
      </w:r>
      <w:proofErr w:type="spellStart"/>
      <w:r w:rsidRPr="00753FA6">
        <w:rPr>
          <w:rFonts w:ascii="Times New Roman" w:hAnsi="Times New Roman" w:cs="Times New Roman"/>
          <w:i/>
        </w:rPr>
        <w:t>rubecula</w:t>
      </w:r>
      <w:proofErr w:type="spellEnd"/>
      <w:r w:rsidR="00891027" w:rsidRPr="00753FA6">
        <w:rPr>
          <w:rFonts w:ascii="Times New Roman" w:hAnsi="Times New Roman" w:cs="Times New Roman"/>
        </w:rPr>
        <w:t xml:space="preserve"> </w:t>
      </w:r>
      <w:r w:rsidRPr="00753FA6">
        <w:rPr>
          <w:rFonts w:ascii="Times New Roman" w:hAnsi="Times New Roman" w:cs="Times New Roman"/>
        </w:rPr>
        <w:t>(159)</w:t>
      </w:r>
      <w:r w:rsidR="00D3208B">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i/>
        </w:rPr>
        <w:t>Regulus</w:t>
      </w:r>
      <w:r w:rsidR="00891027" w:rsidRPr="00753FA6">
        <w:rPr>
          <w:rFonts w:ascii="Times New Roman" w:hAnsi="Times New Roman" w:cs="Times New Roman"/>
          <w:i/>
        </w:rPr>
        <w:t xml:space="preserve"> </w:t>
      </w:r>
      <w:proofErr w:type="spellStart"/>
      <w:r w:rsidRPr="00753FA6">
        <w:rPr>
          <w:rFonts w:ascii="Times New Roman" w:hAnsi="Times New Roman" w:cs="Times New Roman"/>
          <w:i/>
        </w:rPr>
        <w:t>ignicapilla</w:t>
      </w:r>
      <w:proofErr w:type="spellEnd"/>
      <w:r w:rsidR="00891027" w:rsidRPr="00753FA6">
        <w:rPr>
          <w:rFonts w:ascii="Times New Roman" w:hAnsi="Times New Roman" w:cs="Times New Roman"/>
        </w:rPr>
        <w:t xml:space="preserve"> </w:t>
      </w:r>
      <w:r w:rsidRPr="00753FA6">
        <w:rPr>
          <w:rFonts w:ascii="Times New Roman" w:hAnsi="Times New Roman" w:cs="Times New Roman"/>
        </w:rPr>
        <w:t>(149).</w:t>
      </w:r>
      <w:r w:rsidR="00891027" w:rsidRPr="00753FA6">
        <w:rPr>
          <w:rFonts w:ascii="Times New Roman" w:hAnsi="Times New Roman" w:cs="Times New Roman"/>
        </w:rPr>
        <w:t xml:space="preserve"> </w:t>
      </w:r>
      <w:r w:rsidRPr="00753FA6">
        <w:rPr>
          <w:rFonts w:ascii="Times New Roman" w:hAnsi="Times New Roman" w:cs="Times New Roman"/>
        </w:rPr>
        <w:t>Regarding</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occurrence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woodpeckers,</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Dendrocopos</w:t>
      </w:r>
      <w:proofErr w:type="spellEnd"/>
      <w:r w:rsidR="00891027" w:rsidRPr="00753FA6">
        <w:rPr>
          <w:rFonts w:ascii="Times New Roman" w:hAnsi="Times New Roman" w:cs="Times New Roman"/>
          <w:i/>
        </w:rPr>
        <w:t xml:space="preserve"> </w:t>
      </w:r>
      <w:r w:rsidRPr="00753FA6">
        <w:rPr>
          <w:rFonts w:ascii="Times New Roman" w:hAnsi="Times New Roman" w:cs="Times New Roman"/>
          <w:i/>
        </w:rPr>
        <w:t>major</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observed</w:t>
      </w:r>
      <w:r w:rsidR="00891027" w:rsidRPr="00753FA6">
        <w:rPr>
          <w:rFonts w:ascii="Times New Roman" w:hAnsi="Times New Roman" w:cs="Times New Roman"/>
        </w:rPr>
        <w:t xml:space="preserve"> </w:t>
      </w:r>
      <w:r w:rsidRPr="00753FA6">
        <w:rPr>
          <w:rFonts w:ascii="Times New Roman" w:hAnsi="Times New Roman" w:cs="Times New Roman"/>
        </w:rPr>
        <w:t>at</w:t>
      </w:r>
      <w:r w:rsidR="00891027" w:rsidRPr="00753FA6">
        <w:rPr>
          <w:rFonts w:ascii="Times New Roman" w:hAnsi="Times New Roman" w:cs="Times New Roman"/>
        </w:rPr>
        <w:t xml:space="preserve"> </w:t>
      </w:r>
      <w:r w:rsidRPr="00753FA6">
        <w:rPr>
          <w:rFonts w:ascii="Times New Roman" w:hAnsi="Times New Roman" w:cs="Times New Roman"/>
        </w:rPr>
        <w:t>91</w:t>
      </w:r>
      <w:r w:rsidR="00891027" w:rsidRPr="00753FA6">
        <w:rPr>
          <w:rFonts w:ascii="Times New Roman" w:hAnsi="Times New Roman" w:cs="Times New Roman"/>
        </w:rPr>
        <w:t xml:space="preserve"> </w:t>
      </w:r>
      <w:r w:rsidR="00D557B4" w:rsidRPr="00753FA6">
        <w:rPr>
          <w:rFonts w:ascii="Times New Roman" w:hAnsi="Times New Roman" w:cs="Times New Roman"/>
        </w:rPr>
        <w:t>points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Dryocopus</w:t>
      </w:r>
      <w:proofErr w:type="spellEnd"/>
      <w:r w:rsidR="00891027" w:rsidRPr="00753FA6">
        <w:rPr>
          <w:rFonts w:ascii="Times New Roman" w:hAnsi="Times New Roman" w:cs="Times New Roman"/>
          <w:i/>
        </w:rPr>
        <w:t xml:space="preserve"> </w:t>
      </w:r>
      <w:proofErr w:type="spellStart"/>
      <w:r w:rsidRPr="00753FA6">
        <w:rPr>
          <w:rFonts w:ascii="Times New Roman" w:hAnsi="Times New Roman" w:cs="Times New Roman"/>
          <w:i/>
        </w:rPr>
        <w:t>martius</w:t>
      </w:r>
      <w:proofErr w:type="spellEnd"/>
      <w:r w:rsidR="00891027" w:rsidRPr="00753FA6">
        <w:rPr>
          <w:rFonts w:ascii="Times New Roman" w:hAnsi="Times New Roman" w:cs="Times New Roman"/>
          <w:i/>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observed</w:t>
      </w:r>
      <w:r w:rsidR="00891027" w:rsidRPr="00753FA6">
        <w:rPr>
          <w:rFonts w:ascii="Times New Roman" w:hAnsi="Times New Roman" w:cs="Times New Roman"/>
        </w:rPr>
        <w:t xml:space="preserve"> </w:t>
      </w:r>
      <w:r w:rsidRPr="00753FA6">
        <w:rPr>
          <w:rFonts w:ascii="Times New Roman" w:hAnsi="Times New Roman" w:cs="Times New Roman"/>
        </w:rPr>
        <w:t>at</w:t>
      </w:r>
      <w:r w:rsidR="00891027" w:rsidRPr="00753FA6">
        <w:rPr>
          <w:rFonts w:ascii="Times New Roman" w:hAnsi="Times New Roman" w:cs="Times New Roman"/>
        </w:rPr>
        <w:t xml:space="preserve"> </w:t>
      </w:r>
      <w:r w:rsidR="00D3208B">
        <w:rPr>
          <w:rFonts w:ascii="Times New Roman" w:hAnsi="Times New Roman" w:cs="Times New Roman"/>
        </w:rPr>
        <w:t>3</w:t>
      </w:r>
      <w:r w:rsidR="00D3208B" w:rsidRPr="00753FA6">
        <w:rPr>
          <w:rFonts w:ascii="Times New Roman" w:hAnsi="Times New Roman" w:cs="Times New Roman"/>
        </w:rPr>
        <w:t xml:space="preserve"> </w:t>
      </w:r>
      <w:r w:rsidR="00D355E4" w:rsidRPr="00753FA6">
        <w:rPr>
          <w:rFonts w:ascii="Times New Roman" w:hAnsi="Times New Roman" w:cs="Times New Roman"/>
        </w:rPr>
        <w:t>midpoints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most</w:t>
      </w:r>
      <w:r w:rsidR="00891027" w:rsidRPr="00753FA6">
        <w:rPr>
          <w:rFonts w:ascii="Times New Roman" w:hAnsi="Times New Roman" w:cs="Times New Roman"/>
        </w:rPr>
        <w:t xml:space="preserve"> </w:t>
      </w:r>
      <w:r w:rsidRPr="00753FA6">
        <w:rPr>
          <w:rFonts w:ascii="Times New Roman" w:hAnsi="Times New Roman" w:cs="Times New Roman"/>
        </w:rPr>
        <w:t>frequent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i/>
        </w:rPr>
        <w:t>Fringilla</w:t>
      </w:r>
      <w:r w:rsidR="00891027" w:rsidRPr="00753FA6">
        <w:rPr>
          <w:rFonts w:ascii="Times New Roman" w:hAnsi="Times New Roman" w:cs="Times New Roman"/>
          <w:i/>
        </w:rPr>
        <w:t xml:space="preserve"> </w:t>
      </w:r>
      <w:r w:rsidRPr="00753FA6">
        <w:rPr>
          <w:rFonts w:ascii="Times New Roman" w:hAnsi="Times New Roman" w:cs="Times New Roman"/>
          <w:i/>
        </w:rPr>
        <w:t>coelebs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i/>
        </w:rPr>
        <w:t>Turdus</w:t>
      </w:r>
      <w:r w:rsidR="00891027" w:rsidRPr="00753FA6">
        <w:rPr>
          <w:rFonts w:ascii="Times New Roman" w:hAnsi="Times New Roman" w:cs="Times New Roman"/>
          <w:i/>
        </w:rPr>
        <w:t xml:space="preserve"> </w:t>
      </w:r>
      <w:r w:rsidRPr="00753FA6">
        <w:rPr>
          <w:rFonts w:ascii="Times New Roman" w:hAnsi="Times New Roman" w:cs="Times New Roman"/>
          <w:i/>
        </w:rPr>
        <w:t>merula</w:t>
      </w:r>
      <w:r w:rsidR="00891027" w:rsidRPr="00753FA6">
        <w:rPr>
          <w:rFonts w:ascii="Times New Roman" w:hAnsi="Times New Roman" w:cs="Times New Roman"/>
        </w:rPr>
        <w:t xml:space="preserve"> </w:t>
      </w:r>
      <w:r w:rsidRPr="00753FA6">
        <w:rPr>
          <w:rFonts w:ascii="Times New Roman" w:hAnsi="Times New Roman" w:cs="Times New Roman"/>
        </w:rPr>
        <w:t>(20),</w:t>
      </w:r>
      <w:r w:rsidR="00891027" w:rsidRPr="00753FA6">
        <w:rPr>
          <w:rFonts w:ascii="Times New Roman" w:hAnsi="Times New Roman" w:cs="Times New Roman"/>
        </w:rPr>
        <w:t xml:space="preserve"> </w:t>
      </w:r>
      <w:r w:rsidRPr="00753FA6">
        <w:rPr>
          <w:rFonts w:ascii="Times New Roman" w:hAnsi="Times New Roman" w:cs="Times New Roman"/>
        </w:rPr>
        <w:t>followed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Dendrocopos</w:t>
      </w:r>
      <w:proofErr w:type="spellEnd"/>
      <w:r w:rsidR="00891027" w:rsidRPr="00753FA6">
        <w:rPr>
          <w:rFonts w:ascii="Times New Roman" w:hAnsi="Times New Roman" w:cs="Times New Roman"/>
          <w:i/>
        </w:rPr>
        <w:t xml:space="preserve"> </w:t>
      </w:r>
      <w:r w:rsidRPr="00753FA6">
        <w:rPr>
          <w:rFonts w:ascii="Times New Roman" w:hAnsi="Times New Roman" w:cs="Times New Roman"/>
          <w:i/>
        </w:rPr>
        <w:t>major</w:t>
      </w:r>
      <w:r w:rsidRPr="00753FA6">
        <w:rPr>
          <w:rFonts w:ascii="Times New Roman" w:hAnsi="Times New Roman" w:cs="Times New Roman"/>
        </w:rPr>
        <w:t>,</w:t>
      </w:r>
      <w:r w:rsidR="00891027" w:rsidRPr="00753FA6">
        <w:rPr>
          <w:rFonts w:ascii="Times New Roman" w:hAnsi="Times New Roman" w:cs="Times New Roman"/>
        </w:rPr>
        <w:t xml:space="preserve"> </w:t>
      </w:r>
      <w:proofErr w:type="gramStart"/>
      <w:r w:rsidRPr="00753FA6">
        <w:rPr>
          <w:rFonts w:ascii="Times New Roman" w:hAnsi="Times New Roman" w:cs="Times New Roman"/>
          <w:i/>
        </w:rPr>
        <w:t>Troglodytes</w:t>
      </w:r>
      <w:proofErr w:type="gramEnd"/>
      <w:r w:rsidR="00891027" w:rsidRPr="00753FA6">
        <w:rPr>
          <w:rFonts w:ascii="Times New Roman" w:hAnsi="Times New Roman" w:cs="Times New Roman"/>
          <w:i/>
        </w:rPr>
        <w:t xml:space="preserve"> </w:t>
      </w:r>
      <w:proofErr w:type="spellStart"/>
      <w:r w:rsidRPr="00753FA6">
        <w:rPr>
          <w:rFonts w:ascii="Times New Roman" w:hAnsi="Times New Roman" w:cs="Times New Roman"/>
          <w:i/>
        </w:rPr>
        <w:t>troglodytes</w:t>
      </w:r>
      <w:proofErr w:type="spellEnd"/>
      <w:r w:rsidR="00D3208B">
        <w:rPr>
          <w:rFonts w:ascii="Times New Roman" w:hAnsi="Times New Roman" w:cs="Times New Roman"/>
          <w:iCs/>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i/>
        </w:rPr>
        <w:t>Erithacus</w:t>
      </w:r>
      <w:r w:rsidR="00891027" w:rsidRPr="00753FA6">
        <w:rPr>
          <w:rFonts w:ascii="Times New Roman" w:hAnsi="Times New Roman" w:cs="Times New Roman"/>
          <w:i/>
        </w:rPr>
        <w:t xml:space="preserve"> </w:t>
      </w:r>
      <w:proofErr w:type="spellStart"/>
      <w:r w:rsidRPr="00753FA6">
        <w:rPr>
          <w:rFonts w:ascii="Times New Roman" w:hAnsi="Times New Roman" w:cs="Times New Roman"/>
          <w:i/>
        </w:rPr>
        <w:t>rubecula</w:t>
      </w:r>
      <w:proofErr w:type="spellEnd"/>
      <w:r w:rsidR="00891027" w:rsidRPr="00753FA6">
        <w:rPr>
          <w:rFonts w:ascii="Times New Roman" w:hAnsi="Times New Roman" w:cs="Times New Roman"/>
        </w:rPr>
        <w:t xml:space="preserve"> </w:t>
      </w:r>
      <w:r w:rsidRPr="00753FA6">
        <w:rPr>
          <w:rFonts w:ascii="Times New Roman" w:hAnsi="Times New Roman" w:cs="Times New Roman"/>
        </w:rPr>
        <w:t>(17).</w:t>
      </w:r>
      <w:r w:rsidR="00891027" w:rsidRPr="00753FA6">
        <w:rPr>
          <w:rFonts w:ascii="Times New Roman" w:hAnsi="Times New Roman" w:cs="Times New Roman"/>
        </w:rPr>
        <w:t xml:space="preserve"> </w:t>
      </w:r>
      <w:r w:rsidRPr="00753FA6">
        <w:rPr>
          <w:rFonts w:ascii="Times New Roman" w:hAnsi="Times New Roman" w:cs="Times New Roman"/>
        </w:rPr>
        <w:t>Regarding</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occurrence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other</w:t>
      </w:r>
      <w:r w:rsidR="00891027" w:rsidRPr="00753FA6">
        <w:rPr>
          <w:rFonts w:ascii="Times New Roman" w:hAnsi="Times New Roman" w:cs="Times New Roman"/>
        </w:rPr>
        <w:t xml:space="preserve"> </w:t>
      </w:r>
      <w:r w:rsidRPr="00753FA6">
        <w:rPr>
          <w:rFonts w:ascii="Times New Roman" w:hAnsi="Times New Roman" w:cs="Times New Roman"/>
        </w:rPr>
        <w:t>woodpeckers,</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Dendrocopos</w:t>
      </w:r>
      <w:proofErr w:type="spellEnd"/>
      <w:r w:rsidR="00891027" w:rsidRPr="00753FA6">
        <w:rPr>
          <w:rFonts w:ascii="Times New Roman" w:hAnsi="Times New Roman" w:cs="Times New Roman"/>
          <w:i/>
        </w:rPr>
        <w:t xml:space="preserve"> </w:t>
      </w:r>
      <w:proofErr w:type="spellStart"/>
      <w:r w:rsidRPr="00753FA6">
        <w:rPr>
          <w:rFonts w:ascii="Times New Roman" w:hAnsi="Times New Roman" w:cs="Times New Roman"/>
          <w:i/>
        </w:rPr>
        <w:t>leucotos</w:t>
      </w:r>
      <w:proofErr w:type="spellEnd"/>
      <w:r w:rsidR="00891027" w:rsidRPr="00753FA6">
        <w:rPr>
          <w:rFonts w:ascii="Times New Roman" w:hAnsi="Times New Roman" w:cs="Times New Roman"/>
        </w:rPr>
        <w:t xml:space="preserve"> </w:t>
      </w:r>
      <w:r w:rsidR="00DD43EF" w:rsidRPr="00753FA6">
        <w:rPr>
          <w:rFonts w:ascii="Times New Roman" w:hAnsi="Times New Roman" w:cs="Times New Roman"/>
        </w:rPr>
        <w:t>w</w:t>
      </w:r>
      <w:r w:rsidR="00094DBF" w:rsidRPr="00753FA6">
        <w:rPr>
          <w:rFonts w:ascii="Times New Roman" w:hAnsi="Times New Roman" w:cs="Times New Roman"/>
        </w:rPr>
        <w:t>as</w:t>
      </w:r>
      <w:r w:rsidR="00891027" w:rsidRPr="00753FA6">
        <w:rPr>
          <w:rFonts w:ascii="Times New Roman" w:hAnsi="Times New Roman" w:cs="Times New Roman"/>
        </w:rPr>
        <w:t xml:space="preserve"> </w:t>
      </w:r>
      <w:r w:rsidR="00094DBF" w:rsidRPr="00753FA6">
        <w:rPr>
          <w:rFonts w:ascii="Times New Roman" w:hAnsi="Times New Roman" w:cs="Times New Roman"/>
        </w:rPr>
        <w:t>observed</w:t>
      </w:r>
      <w:r w:rsidR="00891027" w:rsidRPr="00753FA6">
        <w:rPr>
          <w:rFonts w:ascii="Times New Roman" w:hAnsi="Times New Roman" w:cs="Times New Roman"/>
        </w:rPr>
        <w:t xml:space="preserve"> </w:t>
      </w:r>
      <w:r w:rsidR="00094DBF" w:rsidRPr="00753FA6">
        <w:rPr>
          <w:rFonts w:ascii="Times New Roman" w:hAnsi="Times New Roman" w:cs="Times New Roman"/>
        </w:rPr>
        <w:t>once.</w:t>
      </w:r>
      <w:r w:rsidR="00891027" w:rsidRPr="00753FA6">
        <w:rPr>
          <w:rFonts w:ascii="Times New Roman" w:hAnsi="Times New Roman" w:cs="Times New Roman"/>
        </w:rPr>
        <w:t xml:space="preserve"> </w:t>
      </w:r>
      <w:r w:rsidR="00094DBF" w:rsidRPr="00753FA6">
        <w:rPr>
          <w:rFonts w:ascii="Times New Roman" w:hAnsi="Times New Roman" w:cs="Times New Roman"/>
        </w:rPr>
        <w:t>A</w:t>
      </w:r>
      <w:r w:rsidR="00891027" w:rsidRPr="00753FA6">
        <w:rPr>
          <w:rFonts w:ascii="Times New Roman" w:hAnsi="Times New Roman" w:cs="Times New Roman"/>
        </w:rPr>
        <w:t xml:space="preserve"> </w:t>
      </w:r>
      <w:r w:rsidR="00DD43EF" w:rsidRPr="00753FA6">
        <w:rPr>
          <w:rFonts w:ascii="Times New Roman" w:hAnsi="Times New Roman" w:cs="Times New Roman"/>
        </w:rPr>
        <w:t>f</w:t>
      </w:r>
      <w:r w:rsidR="00B055A3" w:rsidRPr="00753FA6">
        <w:rPr>
          <w:rFonts w:ascii="Times New Roman" w:hAnsi="Times New Roman" w:cs="Times New Roman"/>
        </w:rPr>
        <w:t>ew</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recorded</w:t>
      </w:r>
      <w:r w:rsidR="00891027" w:rsidRPr="00753FA6">
        <w:rPr>
          <w:rFonts w:ascii="Times New Roman" w:hAnsi="Times New Roman" w:cs="Times New Roman"/>
        </w:rPr>
        <w:t xml:space="preserve"> </w:t>
      </w:r>
      <w:r w:rsidRPr="00753FA6">
        <w:rPr>
          <w:rFonts w:ascii="Times New Roman" w:hAnsi="Times New Roman" w:cs="Times New Roman"/>
        </w:rPr>
        <w:t>only</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BE30DF"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Ficedula</w:t>
      </w:r>
      <w:proofErr w:type="spellEnd"/>
      <w:r w:rsidR="00891027" w:rsidRPr="00753FA6">
        <w:rPr>
          <w:rFonts w:ascii="Times New Roman" w:hAnsi="Times New Roman" w:cs="Times New Roman"/>
        </w:rPr>
        <w:t xml:space="preserve"> </w:t>
      </w:r>
      <w:r w:rsidRPr="00753FA6">
        <w:rPr>
          <w:rFonts w:ascii="Times New Roman" w:hAnsi="Times New Roman" w:cs="Times New Roman"/>
          <w:i/>
        </w:rPr>
        <w:t>parva</w:t>
      </w:r>
      <w:r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Ficedula</w:t>
      </w:r>
      <w:proofErr w:type="spellEnd"/>
      <w:r w:rsidR="00891027" w:rsidRPr="00753FA6">
        <w:rPr>
          <w:rFonts w:ascii="Times New Roman" w:hAnsi="Times New Roman" w:cs="Times New Roman"/>
        </w:rPr>
        <w:t xml:space="preserve"> </w:t>
      </w:r>
      <w:proofErr w:type="spellStart"/>
      <w:r w:rsidRPr="00753FA6">
        <w:rPr>
          <w:rFonts w:ascii="Times New Roman" w:hAnsi="Times New Roman" w:cs="Times New Roman"/>
          <w:i/>
        </w:rPr>
        <w:t>albicollis</w:t>
      </w:r>
      <w:proofErr w:type="spellEnd"/>
      <w:r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Muscicapa</w:t>
      </w:r>
      <w:proofErr w:type="spellEnd"/>
      <w:r w:rsidR="00891027" w:rsidRPr="00753FA6">
        <w:rPr>
          <w:rFonts w:ascii="Times New Roman" w:hAnsi="Times New Roman" w:cs="Times New Roman"/>
        </w:rPr>
        <w:t xml:space="preserve"> </w:t>
      </w:r>
      <w:r w:rsidRPr="00753FA6">
        <w:rPr>
          <w:rFonts w:ascii="Times New Roman" w:hAnsi="Times New Roman" w:cs="Times New Roman"/>
          <w:i/>
        </w:rPr>
        <w:t>striata</w:t>
      </w:r>
      <w:r w:rsidR="00D3208B">
        <w:rPr>
          <w:rFonts w:ascii="Times New Roman" w:hAnsi="Times New Roman" w:cs="Times New Roman"/>
          <w:iCs/>
        </w:rPr>
        <w:t>,</w:t>
      </w:r>
      <w:r w:rsidR="00891027" w:rsidRPr="00753FA6">
        <w:rPr>
          <w:rFonts w:ascii="Times New Roman" w:hAnsi="Times New Roman" w:cs="Times New Roman"/>
        </w:rPr>
        <w:t xml:space="preserve"> </w:t>
      </w:r>
      <w:r w:rsidR="004D3D2B" w:rsidRPr="00753FA6">
        <w:rPr>
          <w:rFonts w:ascii="Times New Roman" w:hAnsi="Times New Roman" w:cs="Times New Roman"/>
        </w:rPr>
        <w:t>and</w:t>
      </w:r>
      <w:r w:rsidR="00891027" w:rsidRPr="00753FA6">
        <w:rPr>
          <w:rFonts w:ascii="Times New Roman" w:hAnsi="Times New Roman" w:cs="Times New Roman"/>
        </w:rPr>
        <w:t xml:space="preserve"> </w:t>
      </w:r>
      <w:proofErr w:type="spellStart"/>
      <w:r w:rsidR="004D3D2B" w:rsidRPr="00753FA6">
        <w:rPr>
          <w:rFonts w:ascii="Times New Roman" w:hAnsi="Times New Roman" w:cs="Times New Roman"/>
          <w:i/>
        </w:rPr>
        <w:t>D</w:t>
      </w:r>
      <w:r w:rsidRPr="00753FA6">
        <w:rPr>
          <w:rFonts w:ascii="Times New Roman" w:hAnsi="Times New Roman" w:cs="Times New Roman"/>
          <w:i/>
        </w:rPr>
        <w:t>endrocopos</w:t>
      </w:r>
      <w:proofErr w:type="spellEnd"/>
      <w:r w:rsidR="00891027" w:rsidRPr="00753FA6">
        <w:rPr>
          <w:rFonts w:ascii="Times New Roman" w:hAnsi="Times New Roman" w:cs="Times New Roman"/>
        </w:rPr>
        <w:t xml:space="preserve"> </w:t>
      </w:r>
      <w:proofErr w:type="spellStart"/>
      <w:r w:rsidRPr="00753FA6">
        <w:rPr>
          <w:rFonts w:ascii="Times New Roman" w:hAnsi="Times New Roman" w:cs="Times New Roman"/>
          <w:i/>
        </w:rPr>
        <w:t>leucotos</w:t>
      </w:r>
      <w:proofErr w:type="spellEnd"/>
      <w:r w:rsidR="004D3D2B" w:rsidRPr="00753FA6">
        <w:rPr>
          <w:rFonts w:ascii="Times New Roman" w:hAnsi="Times New Roman" w:cs="Times New Roman"/>
        </w:rPr>
        <w:t>.</w:t>
      </w:r>
      <w:r w:rsidR="00891027" w:rsidRPr="00753FA6">
        <w:rPr>
          <w:rFonts w:ascii="Times New Roman" w:hAnsi="Times New Roman" w:cs="Times New Roman"/>
        </w:rPr>
        <w:t xml:space="preserve"> </w:t>
      </w:r>
      <w:r w:rsidR="004D3D2B" w:rsidRPr="00753FA6">
        <w:rPr>
          <w:rFonts w:ascii="Times New Roman" w:hAnsi="Times New Roman" w:cs="Times New Roman"/>
        </w:rPr>
        <w:t>Conversely,</w:t>
      </w:r>
      <w:r w:rsidR="00891027" w:rsidRPr="00753FA6">
        <w:rPr>
          <w:rFonts w:ascii="Times New Roman" w:hAnsi="Times New Roman" w:cs="Times New Roman"/>
        </w:rPr>
        <w:t xml:space="preserve"> </w:t>
      </w:r>
      <w:r w:rsidR="00D3208B">
        <w:rPr>
          <w:rFonts w:ascii="Times New Roman" w:hAnsi="Times New Roman" w:cs="Times New Roman"/>
        </w:rPr>
        <w:t xml:space="preserve">a </w:t>
      </w:r>
      <w:r w:rsidR="004D3D2B" w:rsidRPr="00753FA6">
        <w:rPr>
          <w:rFonts w:ascii="Times New Roman" w:hAnsi="Times New Roman" w:cs="Times New Roman"/>
        </w:rPr>
        <w:t>few</w:t>
      </w:r>
      <w:r w:rsidR="00891027" w:rsidRPr="00753FA6">
        <w:rPr>
          <w:rFonts w:ascii="Times New Roman" w:hAnsi="Times New Roman" w:cs="Times New Roman"/>
        </w:rPr>
        <w:t xml:space="preserve"> </w:t>
      </w:r>
      <w:r w:rsidR="004D3D2B"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recorded</w:t>
      </w:r>
      <w:r w:rsidR="00891027" w:rsidRPr="00753FA6">
        <w:rPr>
          <w:rFonts w:ascii="Times New Roman" w:hAnsi="Times New Roman" w:cs="Times New Roman"/>
        </w:rPr>
        <w:t xml:space="preserve"> </w:t>
      </w:r>
      <w:r w:rsidRPr="00753FA6">
        <w:rPr>
          <w:rFonts w:ascii="Times New Roman" w:hAnsi="Times New Roman" w:cs="Times New Roman"/>
        </w:rPr>
        <w:t>only</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4D3D2B" w:rsidRPr="00753FA6">
        <w:rPr>
          <w:rFonts w:ascii="Times New Roman" w:hAnsi="Times New Roman" w:cs="Times New Roman"/>
        </w:rPr>
        <w:t>forest</w:t>
      </w:r>
      <w:r w:rsidR="00D3208B">
        <w:rPr>
          <w:rFonts w:ascii="Times New Roman" w:hAnsi="Times New Roman" w:cs="Times New Roman"/>
        </w:rPr>
        <w:t>s</w:t>
      </w:r>
      <w:r w:rsidR="004D3D2B"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Phylloscopus</w:t>
      </w:r>
      <w:proofErr w:type="spellEnd"/>
      <w:r w:rsidR="00891027" w:rsidRPr="00753FA6">
        <w:rPr>
          <w:rFonts w:ascii="Times New Roman" w:hAnsi="Times New Roman" w:cs="Times New Roman"/>
        </w:rPr>
        <w:t xml:space="preserve"> </w:t>
      </w:r>
      <w:r w:rsidRPr="00753FA6">
        <w:rPr>
          <w:rFonts w:ascii="Times New Roman" w:hAnsi="Times New Roman" w:cs="Times New Roman"/>
          <w:i/>
        </w:rPr>
        <w:t>trochilus</w:t>
      </w:r>
      <w:r w:rsidR="004D3D2B"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Sylvia</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borin</w:t>
      </w:r>
      <w:proofErr w:type="spellEnd"/>
      <w:r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Poecile</w:t>
      </w:r>
      <w:proofErr w:type="spellEnd"/>
      <w:r w:rsidR="00891027" w:rsidRPr="00753FA6">
        <w:rPr>
          <w:rFonts w:ascii="Times New Roman" w:hAnsi="Times New Roman" w:cs="Times New Roman"/>
        </w:rPr>
        <w:t xml:space="preserve"> </w:t>
      </w:r>
      <w:r w:rsidRPr="00753FA6">
        <w:rPr>
          <w:rFonts w:ascii="Times New Roman" w:hAnsi="Times New Roman" w:cs="Times New Roman"/>
          <w:i/>
        </w:rPr>
        <w:t>palustris</w:t>
      </w:r>
      <w:r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Pr="00753FA6">
        <w:rPr>
          <w:rFonts w:ascii="Times New Roman" w:hAnsi="Times New Roman" w:cs="Times New Roman"/>
          <w:i/>
        </w:rPr>
        <w:t>Lophophanes</w:t>
      </w:r>
      <w:proofErr w:type="spellEnd"/>
      <w:r w:rsidR="00891027" w:rsidRPr="00753FA6">
        <w:rPr>
          <w:rFonts w:ascii="Times New Roman" w:hAnsi="Times New Roman" w:cs="Times New Roman"/>
        </w:rPr>
        <w:t xml:space="preserve"> </w:t>
      </w:r>
      <w:proofErr w:type="spellStart"/>
      <w:r w:rsidRPr="00753FA6">
        <w:rPr>
          <w:rFonts w:ascii="Times New Roman" w:hAnsi="Times New Roman" w:cs="Times New Roman"/>
          <w:i/>
        </w:rPr>
        <w:t>cristatus</w:t>
      </w:r>
      <w:proofErr w:type="spellEnd"/>
      <w:r w:rsidRPr="00753FA6">
        <w:rPr>
          <w:rFonts w:ascii="Times New Roman" w:hAnsi="Times New Roman" w:cs="Times New Roman"/>
        </w:rPr>
        <w:t>,</w:t>
      </w:r>
      <w:r w:rsidR="00891027" w:rsidRPr="00753FA6">
        <w:rPr>
          <w:rFonts w:ascii="Times New Roman" w:hAnsi="Times New Roman" w:cs="Times New Roman"/>
        </w:rPr>
        <w:t xml:space="preserve"> </w:t>
      </w:r>
      <w:r w:rsidR="00D3208B">
        <w:rPr>
          <w:rFonts w:ascii="Times New Roman" w:hAnsi="Times New Roman" w:cs="Times New Roman"/>
        </w:rPr>
        <w:t xml:space="preserve">and </w:t>
      </w:r>
      <w:proofErr w:type="spellStart"/>
      <w:r w:rsidRPr="00753FA6">
        <w:rPr>
          <w:rFonts w:ascii="Times New Roman" w:hAnsi="Times New Roman" w:cs="Times New Roman"/>
          <w:i/>
        </w:rPr>
        <w:t>Nucifraga</w:t>
      </w:r>
      <w:proofErr w:type="spellEnd"/>
      <w:r w:rsidR="00891027" w:rsidRPr="00753FA6">
        <w:rPr>
          <w:rFonts w:ascii="Times New Roman" w:hAnsi="Times New Roman" w:cs="Times New Roman"/>
        </w:rPr>
        <w:t xml:space="preserve"> </w:t>
      </w:r>
      <w:proofErr w:type="spellStart"/>
      <w:r w:rsidRPr="00753FA6">
        <w:rPr>
          <w:rFonts w:ascii="Times New Roman" w:hAnsi="Times New Roman" w:cs="Times New Roman"/>
          <w:i/>
        </w:rPr>
        <w:t>caryocatactes</w:t>
      </w:r>
      <w:proofErr w:type="spellEnd"/>
      <w:r w:rsidRPr="00753FA6">
        <w:rPr>
          <w:rFonts w:ascii="Times New Roman" w:hAnsi="Times New Roman" w:cs="Times New Roman"/>
        </w:rPr>
        <w:t>.</w:t>
      </w:r>
    </w:p>
    <w:p w14:paraId="30037205" w14:textId="7FB217B5" w:rsidR="000A56CD" w:rsidRPr="00753FA6" w:rsidRDefault="000A56CD" w:rsidP="0091026F">
      <w:pPr>
        <w:pStyle w:val="Nadpis2"/>
        <w:jc w:val="both"/>
        <w:rPr>
          <w:rFonts w:cs="Times New Roman"/>
        </w:rPr>
      </w:pPr>
      <w:r w:rsidRPr="00753FA6">
        <w:rPr>
          <w:rFonts w:cs="Times New Roman"/>
        </w:rPr>
        <w:t>Effect</w:t>
      </w:r>
      <w:r w:rsidR="00891027" w:rsidRPr="00753FA6">
        <w:rPr>
          <w:rFonts w:cs="Times New Roman"/>
        </w:rPr>
        <w:t xml:space="preserve"> </w:t>
      </w:r>
      <w:r w:rsidRPr="00753FA6">
        <w:rPr>
          <w:rFonts w:cs="Times New Roman"/>
        </w:rPr>
        <w:t>of</w:t>
      </w:r>
      <w:r w:rsidR="00891027" w:rsidRPr="00753FA6">
        <w:rPr>
          <w:rFonts w:cs="Times New Roman"/>
        </w:rPr>
        <w:t xml:space="preserve"> </w:t>
      </w:r>
      <w:r w:rsidR="008E2F68">
        <w:rPr>
          <w:rFonts w:cs="Times New Roman"/>
        </w:rPr>
        <w:t>large old</w:t>
      </w:r>
      <w:r w:rsidR="00891027" w:rsidRPr="00753FA6">
        <w:rPr>
          <w:rFonts w:cs="Times New Roman"/>
        </w:rPr>
        <w:t xml:space="preserve"> </w:t>
      </w:r>
      <w:r w:rsidRPr="00753FA6">
        <w:rPr>
          <w:rFonts w:cs="Times New Roman"/>
        </w:rPr>
        <w:t>trees</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other</w:t>
      </w:r>
      <w:r w:rsidR="00891027" w:rsidRPr="00753FA6">
        <w:rPr>
          <w:rFonts w:cs="Times New Roman"/>
        </w:rPr>
        <w:t xml:space="preserve"> </w:t>
      </w:r>
      <w:r w:rsidRPr="00753FA6">
        <w:rPr>
          <w:rFonts w:cs="Times New Roman"/>
        </w:rPr>
        <w:t>forest</w:t>
      </w:r>
      <w:r w:rsidR="00891027" w:rsidRPr="00753FA6">
        <w:rPr>
          <w:rFonts w:cs="Times New Roman"/>
        </w:rPr>
        <w:t xml:space="preserve"> </w:t>
      </w:r>
      <w:r w:rsidRPr="00753FA6">
        <w:rPr>
          <w:rFonts w:cs="Times New Roman"/>
        </w:rPr>
        <w:t>factors</w:t>
      </w:r>
    </w:p>
    <w:p w14:paraId="0C98CF90" w14:textId="09AD6D2A" w:rsidR="006E47C9" w:rsidRPr="00753FA6" w:rsidRDefault="00DE6873" w:rsidP="0091026F">
      <w:pPr>
        <w:jc w:val="both"/>
        <w:rPr>
          <w:rFonts w:ascii="Times New Roman" w:hAnsi="Times New Roman" w:cs="Times New Roman"/>
        </w:rPr>
      </w:pPr>
      <w:ins w:id="146" w:author="Vojtěch  Barták" w:date="2021-06-07T20:15:00Z">
        <w:r>
          <w:rPr>
            <w:rFonts w:ascii="Times New Roman" w:hAnsi="Times New Roman" w:cs="Times New Roman"/>
          </w:rPr>
          <w:t>All</w:t>
        </w:r>
      </w:ins>
      <w:ins w:id="147" w:author="Vojtěch  Barták" w:date="2021-06-07T20:17:00Z">
        <w:r>
          <w:rPr>
            <w:rFonts w:ascii="Times New Roman" w:hAnsi="Times New Roman" w:cs="Times New Roman"/>
          </w:rPr>
          <w:t xml:space="preserve"> three</w:t>
        </w:r>
      </w:ins>
      <w:ins w:id="148" w:author="Vojtěch  Barták" w:date="2021-06-07T20:15:00Z">
        <w:r>
          <w:rPr>
            <w:rFonts w:ascii="Times New Roman" w:hAnsi="Times New Roman" w:cs="Times New Roman"/>
          </w:rPr>
          <w:t xml:space="preserve"> final GLMMs </w:t>
        </w:r>
      </w:ins>
      <w:ins w:id="149" w:author="Vojtěch  Barták" w:date="2021-06-07T20:17:00Z">
        <w:r>
          <w:rPr>
            <w:rFonts w:ascii="Times New Roman" w:hAnsi="Times New Roman" w:cs="Times New Roman"/>
          </w:rPr>
          <w:t xml:space="preserve">(i.e., for total, specialist, and generalist bird species richness) </w:t>
        </w:r>
      </w:ins>
      <w:ins w:id="150" w:author="Vojtěch  Barták" w:date="2021-06-07T20:15:00Z">
        <w:r>
          <w:rPr>
            <w:rFonts w:ascii="Times New Roman" w:hAnsi="Times New Roman" w:cs="Times New Roman"/>
          </w:rPr>
          <w:t xml:space="preserve">resulting from the backward selection only included </w:t>
        </w:r>
      </w:ins>
      <w:ins w:id="151" w:author="Vojtěch  Barták" w:date="2021-06-07T20:16:00Z">
        <w:r w:rsidRPr="00DE6873">
          <w:rPr>
            <w:rFonts w:ascii="Times New Roman" w:hAnsi="Times New Roman" w:cs="Times New Roman"/>
          </w:rPr>
          <w:t>the number of broadleaved trees ≥ 70 cm DBH (NumBroadlLT70DBH)</w:t>
        </w:r>
        <w:r>
          <w:rPr>
            <w:rFonts w:ascii="Times New Roman" w:hAnsi="Times New Roman" w:cs="Times New Roman"/>
          </w:rPr>
          <w:t xml:space="preserve"> and </w:t>
        </w:r>
        <w:r w:rsidRPr="00DE6873">
          <w:rPr>
            <w:rFonts w:ascii="Times New Roman" w:hAnsi="Times New Roman" w:cs="Times New Roman"/>
          </w:rPr>
          <w:t>Shannon’s diversity index of tree species (</w:t>
        </w:r>
        <w:proofErr w:type="spellStart"/>
        <w:r w:rsidRPr="00DE6873">
          <w:rPr>
            <w:rFonts w:ascii="Times New Roman" w:hAnsi="Times New Roman" w:cs="Times New Roman"/>
          </w:rPr>
          <w:t>H_Trees</w:t>
        </w:r>
        <w:proofErr w:type="spellEnd"/>
        <w:r w:rsidRPr="00DE6873">
          <w:rPr>
            <w:rFonts w:ascii="Times New Roman" w:hAnsi="Times New Roman" w:cs="Times New Roman"/>
          </w:rPr>
          <w:t>)</w:t>
        </w:r>
      </w:ins>
      <w:ins w:id="152" w:author="Vojtěch  Barták" w:date="2021-06-07T20:18:00Z">
        <w:r>
          <w:rPr>
            <w:rFonts w:ascii="Times New Roman" w:hAnsi="Times New Roman" w:cs="Times New Roman"/>
          </w:rPr>
          <w:t xml:space="preserve"> as predictors</w:t>
        </w:r>
      </w:ins>
      <w:ins w:id="153" w:author="Vojtěch  Barták" w:date="2021-06-07T20:27:00Z">
        <w:r w:rsidR="000B055D">
          <w:rPr>
            <w:rFonts w:ascii="Times New Roman" w:hAnsi="Times New Roman" w:cs="Times New Roman"/>
          </w:rPr>
          <w:t xml:space="preserve"> </w:t>
        </w:r>
        <w:r w:rsidR="000B055D" w:rsidRPr="000B055D">
          <w:rPr>
            <w:rFonts w:ascii="Times New Roman" w:hAnsi="Times New Roman" w:cs="Times New Roman"/>
          </w:rPr>
          <w:t xml:space="preserve">(see </w:t>
        </w:r>
      </w:ins>
      <w:ins w:id="154" w:author="Vojtěch  Barták" w:date="2021-06-07T21:34:00Z">
        <w:r w:rsidR="00AE53E1">
          <w:rPr>
            <w:rFonts w:ascii="Times New Roman" w:hAnsi="Times New Roman" w:cs="Times New Roman"/>
          </w:rPr>
          <w:t>Table 1 for mode</w:t>
        </w:r>
      </w:ins>
      <w:ins w:id="155" w:author="Vojtěch  Barták" w:date="2021-06-07T21:35:00Z">
        <w:r w:rsidR="00AE53E1">
          <w:rPr>
            <w:rFonts w:ascii="Times New Roman" w:hAnsi="Times New Roman" w:cs="Times New Roman"/>
          </w:rPr>
          <w:t xml:space="preserve">l coefficients and </w:t>
        </w:r>
      </w:ins>
      <w:ins w:id="156" w:author="Vojtěch  Barták" w:date="2021-06-07T20:27:00Z">
        <w:r w:rsidR="000B055D" w:rsidRPr="00276C04">
          <w:rPr>
            <w:rFonts w:ascii="Times New Roman" w:hAnsi="Times New Roman" w:cs="Times New Roman"/>
            <w:highlight w:val="red"/>
            <w:rPrChange w:id="157" w:author="Vojtěch  Barták" w:date="2021-06-07T20:31:00Z">
              <w:rPr>
                <w:rFonts w:ascii="Times New Roman" w:hAnsi="Times New Roman" w:cs="Times New Roman"/>
              </w:rPr>
            </w:rPrChange>
          </w:rPr>
          <w:t>Appendix XXX</w:t>
        </w:r>
        <w:r w:rsidR="000B055D" w:rsidRPr="000B055D">
          <w:rPr>
            <w:rFonts w:ascii="Times New Roman" w:hAnsi="Times New Roman" w:cs="Times New Roman"/>
          </w:rPr>
          <w:t xml:space="preserve"> for </w:t>
        </w:r>
      </w:ins>
      <w:ins w:id="158" w:author="Vojtěch  Barták" w:date="2021-06-07T21:34:00Z">
        <w:r w:rsidR="00AE53E1">
          <w:rPr>
            <w:rFonts w:ascii="Times New Roman" w:hAnsi="Times New Roman" w:cs="Times New Roman"/>
          </w:rPr>
          <w:t>all</w:t>
        </w:r>
      </w:ins>
      <w:ins w:id="159" w:author="Vojtěch  Barták" w:date="2021-06-07T20:27:00Z">
        <w:r w:rsidR="000B055D">
          <w:rPr>
            <w:rFonts w:ascii="Times New Roman" w:hAnsi="Times New Roman" w:cs="Times New Roman"/>
          </w:rPr>
          <w:t xml:space="preserve"> </w:t>
        </w:r>
        <w:r w:rsidR="000B055D" w:rsidRPr="000B055D">
          <w:rPr>
            <w:rFonts w:ascii="Times New Roman" w:hAnsi="Times New Roman" w:cs="Times New Roman"/>
          </w:rPr>
          <w:t>model outputs)</w:t>
        </w:r>
      </w:ins>
      <w:ins w:id="160" w:author="Vojtěch  Barták" w:date="2021-06-07T20:16:00Z">
        <w:r>
          <w:rPr>
            <w:rFonts w:ascii="Times New Roman" w:hAnsi="Times New Roman" w:cs="Times New Roman"/>
          </w:rPr>
          <w:t xml:space="preserve">. The former predictor </w:t>
        </w:r>
      </w:ins>
      <w:ins w:id="161" w:author="Vojtěch  Barták" w:date="2021-06-07T21:08:00Z">
        <w:r w:rsidR="002A6D39">
          <w:rPr>
            <w:rFonts w:ascii="Times New Roman" w:hAnsi="Times New Roman" w:cs="Times New Roman"/>
          </w:rPr>
          <w:t>had</w:t>
        </w:r>
      </w:ins>
      <w:ins w:id="162" w:author="Vojtěch  Barták" w:date="2021-06-07T20:16:00Z">
        <w:r>
          <w:rPr>
            <w:rFonts w:ascii="Times New Roman" w:hAnsi="Times New Roman" w:cs="Times New Roman"/>
          </w:rPr>
          <w:t xml:space="preserve"> significant</w:t>
        </w:r>
      </w:ins>
      <w:ins w:id="163" w:author="Vojtěch  Barták" w:date="2021-06-07T21:09:00Z">
        <w:r w:rsidR="002A6D39">
          <w:rPr>
            <w:rFonts w:ascii="Times New Roman" w:hAnsi="Times New Roman" w:cs="Times New Roman"/>
          </w:rPr>
          <w:t xml:space="preserve"> </w:t>
        </w:r>
      </w:ins>
      <w:ins w:id="164" w:author="Vojtěch  Barták" w:date="2021-06-07T20:26:00Z">
        <w:r w:rsidR="000B055D">
          <w:rPr>
            <w:rFonts w:ascii="Times New Roman" w:hAnsi="Times New Roman" w:cs="Times New Roman"/>
          </w:rPr>
          <w:t xml:space="preserve">positive effect </w:t>
        </w:r>
      </w:ins>
      <w:ins w:id="165" w:author="Vojtěch  Barták" w:date="2021-06-07T20:28:00Z">
        <w:r w:rsidR="000B055D">
          <w:rPr>
            <w:rFonts w:ascii="Times New Roman" w:hAnsi="Times New Roman" w:cs="Times New Roman"/>
          </w:rPr>
          <w:t xml:space="preserve">on bird species richness </w:t>
        </w:r>
      </w:ins>
      <w:ins w:id="166" w:author="Vojtěch  Barták" w:date="2021-06-07T21:09:00Z">
        <w:r w:rsidR="002A6D39" w:rsidRPr="002A6D39">
          <w:rPr>
            <w:rFonts w:ascii="Times New Roman" w:hAnsi="Times New Roman" w:cs="Times New Roman"/>
          </w:rPr>
          <w:t>in all three models</w:t>
        </w:r>
      </w:ins>
      <w:ins w:id="167" w:author="Vojtěch  Barták" w:date="2021-06-07T21:10:00Z">
        <w:r w:rsidR="002A6D39">
          <w:rPr>
            <w:rFonts w:ascii="Times New Roman" w:hAnsi="Times New Roman" w:cs="Times New Roman"/>
          </w:rPr>
          <w:t>;</w:t>
        </w:r>
      </w:ins>
      <w:ins w:id="168" w:author="Vojtěch  Barták" w:date="2021-06-07T21:09:00Z">
        <w:r w:rsidR="002A6D39">
          <w:rPr>
            <w:rFonts w:ascii="Times New Roman" w:hAnsi="Times New Roman" w:cs="Times New Roman"/>
          </w:rPr>
          <w:t xml:space="preserve"> </w:t>
        </w:r>
      </w:ins>
      <w:ins w:id="169" w:author="Vojtěch  Barták" w:date="2021-06-07T21:10:00Z">
        <w:r w:rsidR="002A6D39">
          <w:rPr>
            <w:rFonts w:ascii="Times New Roman" w:hAnsi="Times New Roman" w:cs="Times New Roman"/>
          </w:rPr>
          <w:t xml:space="preserve">the increase in </w:t>
        </w:r>
      </w:ins>
      <w:ins w:id="170" w:author="Vojtěch  Barták" w:date="2021-06-07T21:11:00Z">
        <w:r w:rsidR="002A6D39">
          <w:rPr>
            <w:rFonts w:ascii="Times New Roman" w:hAnsi="Times New Roman" w:cs="Times New Roman"/>
          </w:rPr>
          <w:t>number of broadleaved veteran trees from 0 to 20 led to an increase of the</w:t>
        </w:r>
      </w:ins>
      <w:ins w:id="171" w:author="Vojtěch  Barták" w:date="2021-06-07T21:10:00Z">
        <w:r w:rsidR="002A6D39">
          <w:rPr>
            <w:rFonts w:ascii="Times New Roman" w:hAnsi="Times New Roman" w:cs="Times New Roman"/>
          </w:rPr>
          <w:t xml:space="preserve"> mean number of species </w:t>
        </w:r>
      </w:ins>
      <w:ins w:id="172" w:author="Vojtěch  Barták" w:date="2021-06-08T18:27:00Z">
        <w:r w:rsidR="00E80029">
          <w:rPr>
            <w:rFonts w:ascii="Times New Roman" w:hAnsi="Times New Roman" w:cs="Times New Roman"/>
          </w:rPr>
          <w:t xml:space="preserve">– averaged across all random effect levels – </w:t>
        </w:r>
      </w:ins>
      <w:ins w:id="173" w:author="Vojtěch  Barták" w:date="2021-06-07T21:11:00Z">
        <w:r w:rsidR="002A6D39">
          <w:rPr>
            <w:rFonts w:ascii="Times New Roman" w:hAnsi="Times New Roman" w:cs="Times New Roman"/>
          </w:rPr>
          <w:t xml:space="preserve">from </w:t>
        </w:r>
      </w:ins>
      <w:commentRangeStart w:id="174"/>
      <w:ins w:id="175" w:author="Vojtěch  Barták" w:date="2021-06-07T21:12:00Z">
        <w:r w:rsidR="002A6D39">
          <w:rPr>
            <w:rFonts w:ascii="Times New Roman" w:hAnsi="Times New Roman" w:cs="Times New Roman"/>
          </w:rPr>
          <w:t xml:space="preserve">9.8 </w:t>
        </w:r>
      </w:ins>
      <w:commentRangeEnd w:id="174"/>
      <w:ins w:id="176" w:author="Vojtěch  Barták" w:date="2021-06-07T21:24:00Z">
        <w:r w:rsidR="00927401">
          <w:rPr>
            <w:rStyle w:val="Odkaznakoment"/>
          </w:rPr>
          <w:commentReference w:id="174"/>
        </w:r>
      </w:ins>
      <w:ins w:id="177" w:author="Vojtěch  Barták" w:date="2021-06-07T21:12:00Z">
        <w:r w:rsidR="002A6D39">
          <w:rPr>
            <w:rFonts w:ascii="Times New Roman" w:hAnsi="Times New Roman" w:cs="Times New Roman"/>
          </w:rPr>
          <w:t>to</w:t>
        </w:r>
      </w:ins>
      <w:ins w:id="178" w:author="Vojtěch  Barták" w:date="2021-06-07T21:14:00Z">
        <w:r w:rsidR="002A6D39">
          <w:rPr>
            <w:rFonts w:ascii="Times New Roman" w:hAnsi="Times New Roman" w:cs="Times New Roman"/>
          </w:rPr>
          <w:t xml:space="preserve"> 13.4</w:t>
        </w:r>
      </w:ins>
      <w:ins w:id="179" w:author="Vojtěch  Barták" w:date="2021-06-07T21:12:00Z">
        <w:r w:rsidR="002A6D39">
          <w:rPr>
            <w:rFonts w:ascii="Times New Roman" w:hAnsi="Times New Roman" w:cs="Times New Roman"/>
          </w:rPr>
          <w:t>,</w:t>
        </w:r>
      </w:ins>
      <w:ins w:id="180" w:author="Vojtěch  Barták" w:date="2021-06-07T21:17:00Z">
        <w:r w:rsidR="00D324B2">
          <w:rPr>
            <w:rFonts w:ascii="Times New Roman" w:hAnsi="Times New Roman" w:cs="Times New Roman"/>
          </w:rPr>
          <w:t xml:space="preserve"> </w:t>
        </w:r>
        <w:r w:rsidR="00D324B2" w:rsidRPr="00D324B2">
          <w:rPr>
            <w:rFonts w:ascii="Times New Roman" w:hAnsi="Times New Roman" w:cs="Times New Roman"/>
          </w:rPr>
          <w:t xml:space="preserve">from </w:t>
        </w:r>
      </w:ins>
      <w:ins w:id="181" w:author="Vojtěch  Barták" w:date="2021-06-08T18:28:00Z">
        <w:r w:rsidR="00E80029">
          <w:rPr>
            <w:rFonts w:ascii="Times New Roman" w:hAnsi="Times New Roman" w:cs="Times New Roman"/>
          </w:rPr>
          <w:t>7</w:t>
        </w:r>
      </w:ins>
      <w:ins w:id="182" w:author="Vojtěch  Barták" w:date="2021-06-07T21:17:00Z">
        <w:r w:rsidR="00D324B2" w:rsidRPr="00D324B2">
          <w:rPr>
            <w:rFonts w:ascii="Times New Roman" w:hAnsi="Times New Roman" w:cs="Times New Roman"/>
          </w:rPr>
          <w:t>.</w:t>
        </w:r>
      </w:ins>
      <w:ins w:id="183" w:author="Vojtěch  Barták" w:date="2021-06-08T18:28:00Z">
        <w:r w:rsidR="00E80029">
          <w:rPr>
            <w:rFonts w:ascii="Times New Roman" w:hAnsi="Times New Roman" w:cs="Times New Roman"/>
          </w:rPr>
          <w:t>9</w:t>
        </w:r>
      </w:ins>
      <w:ins w:id="184" w:author="Vojtěch  Barták" w:date="2021-06-07T21:17:00Z">
        <w:r w:rsidR="00D324B2" w:rsidRPr="00D324B2">
          <w:rPr>
            <w:rFonts w:ascii="Times New Roman" w:hAnsi="Times New Roman" w:cs="Times New Roman"/>
          </w:rPr>
          <w:t xml:space="preserve"> to 1</w:t>
        </w:r>
      </w:ins>
      <w:ins w:id="185" w:author="Vojtěch  Barták" w:date="2021-06-08T18:29:00Z">
        <w:r w:rsidR="00E80029">
          <w:rPr>
            <w:rFonts w:ascii="Times New Roman" w:hAnsi="Times New Roman" w:cs="Times New Roman"/>
          </w:rPr>
          <w:t>0</w:t>
        </w:r>
      </w:ins>
      <w:ins w:id="186" w:author="Vojtěch  Barták" w:date="2021-06-07T21:17:00Z">
        <w:r w:rsidR="00D324B2" w:rsidRPr="00D324B2">
          <w:rPr>
            <w:rFonts w:ascii="Times New Roman" w:hAnsi="Times New Roman" w:cs="Times New Roman"/>
          </w:rPr>
          <w:t>.</w:t>
        </w:r>
      </w:ins>
      <w:ins w:id="187" w:author="Vojtěch  Barták" w:date="2021-06-08T18:29:00Z">
        <w:r w:rsidR="00E80029">
          <w:rPr>
            <w:rFonts w:ascii="Times New Roman" w:hAnsi="Times New Roman" w:cs="Times New Roman"/>
          </w:rPr>
          <w:t>9</w:t>
        </w:r>
      </w:ins>
      <w:ins w:id="188" w:author="Vojtěch  Barták" w:date="2021-06-07T21:15:00Z">
        <w:r w:rsidR="002A6D39">
          <w:rPr>
            <w:rFonts w:ascii="Times New Roman" w:hAnsi="Times New Roman" w:cs="Times New Roman"/>
          </w:rPr>
          <w:t>, and</w:t>
        </w:r>
      </w:ins>
      <w:ins w:id="189" w:author="Vojtěch  Barták" w:date="2021-06-07T21:17:00Z">
        <w:r w:rsidR="00D324B2">
          <w:rPr>
            <w:rFonts w:ascii="Times New Roman" w:hAnsi="Times New Roman" w:cs="Times New Roman"/>
          </w:rPr>
          <w:t xml:space="preserve"> </w:t>
        </w:r>
        <w:r w:rsidR="00D324B2" w:rsidRPr="00D324B2">
          <w:rPr>
            <w:rFonts w:ascii="Times New Roman" w:hAnsi="Times New Roman" w:cs="Times New Roman"/>
          </w:rPr>
          <w:t xml:space="preserve">from </w:t>
        </w:r>
      </w:ins>
      <w:ins w:id="190" w:author="Vojtěch  Barták" w:date="2021-06-08T18:25:00Z">
        <w:r w:rsidR="00E80029">
          <w:rPr>
            <w:rFonts w:ascii="Times New Roman" w:hAnsi="Times New Roman" w:cs="Times New Roman"/>
          </w:rPr>
          <w:t>4</w:t>
        </w:r>
      </w:ins>
      <w:ins w:id="191" w:author="Vojtěch  Barták" w:date="2021-06-07T21:17:00Z">
        <w:r w:rsidR="00D324B2" w:rsidRPr="00D324B2">
          <w:rPr>
            <w:rFonts w:ascii="Times New Roman" w:hAnsi="Times New Roman" w:cs="Times New Roman"/>
          </w:rPr>
          <w:t>.</w:t>
        </w:r>
      </w:ins>
      <w:ins w:id="192" w:author="Vojtěch  Barták" w:date="2021-06-08T18:25:00Z">
        <w:r w:rsidR="00E80029">
          <w:rPr>
            <w:rFonts w:ascii="Times New Roman" w:hAnsi="Times New Roman" w:cs="Times New Roman"/>
          </w:rPr>
          <w:t>6</w:t>
        </w:r>
      </w:ins>
      <w:ins w:id="193" w:author="Vojtěch  Barták" w:date="2021-06-07T21:17:00Z">
        <w:r w:rsidR="00D324B2" w:rsidRPr="00D324B2">
          <w:rPr>
            <w:rFonts w:ascii="Times New Roman" w:hAnsi="Times New Roman" w:cs="Times New Roman"/>
          </w:rPr>
          <w:t xml:space="preserve"> to </w:t>
        </w:r>
      </w:ins>
      <w:ins w:id="194" w:author="Vojtěch  Barták" w:date="2021-06-08T18:25:00Z">
        <w:r w:rsidR="00E80029">
          <w:rPr>
            <w:rFonts w:ascii="Times New Roman" w:hAnsi="Times New Roman" w:cs="Times New Roman"/>
          </w:rPr>
          <w:t>6</w:t>
        </w:r>
      </w:ins>
      <w:ins w:id="195" w:author="Vojtěch  Barták" w:date="2021-06-07T21:17:00Z">
        <w:r w:rsidR="00D324B2" w:rsidRPr="00D324B2">
          <w:rPr>
            <w:rFonts w:ascii="Times New Roman" w:hAnsi="Times New Roman" w:cs="Times New Roman"/>
          </w:rPr>
          <w:t>.6</w:t>
        </w:r>
      </w:ins>
      <w:ins w:id="196" w:author="Vojtěch  Barták" w:date="2021-06-07T21:15:00Z">
        <w:r w:rsidR="002A6D39">
          <w:rPr>
            <w:rFonts w:ascii="Times New Roman" w:hAnsi="Times New Roman" w:cs="Times New Roman"/>
          </w:rPr>
          <w:t xml:space="preserve"> for </w:t>
        </w:r>
      </w:ins>
      <w:ins w:id="197" w:author="Vojtěch  Barták" w:date="2021-06-07T21:16:00Z">
        <w:r w:rsidR="002A6D39">
          <w:rPr>
            <w:rFonts w:ascii="Times New Roman" w:hAnsi="Times New Roman" w:cs="Times New Roman"/>
          </w:rPr>
          <w:t>all</w:t>
        </w:r>
      </w:ins>
      <w:ins w:id="198" w:author="Vojtěch  Barták" w:date="2021-06-07T21:15:00Z">
        <w:r w:rsidR="002A6D39">
          <w:rPr>
            <w:rFonts w:ascii="Times New Roman" w:hAnsi="Times New Roman" w:cs="Times New Roman"/>
          </w:rPr>
          <w:t xml:space="preserve">, </w:t>
        </w:r>
      </w:ins>
      <w:ins w:id="199" w:author="Vojtěch  Barták" w:date="2021-06-07T21:17:00Z">
        <w:r w:rsidR="00D324B2" w:rsidRPr="00D324B2">
          <w:rPr>
            <w:rFonts w:ascii="Times New Roman" w:hAnsi="Times New Roman" w:cs="Times New Roman"/>
          </w:rPr>
          <w:t>generalist</w:t>
        </w:r>
      </w:ins>
      <w:ins w:id="200" w:author="Vojtěch  Barták" w:date="2021-06-07T21:16:00Z">
        <w:r w:rsidR="002A6D39">
          <w:rPr>
            <w:rFonts w:ascii="Times New Roman" w:hAnsi="Times New Roman" w:cs="Times New Roman"/>
          </w:rPr>
          <w:t xml:space="preserve">, and </w:t>
        </w:r>
      </w:ins>
      <w:ins w:id="201" w:author="Vojtěch  Barták" w:date="2021-06-07T21:17:00Z">
        <w:r w:rsidR="00D324B2" w:rsidRPr="00D324B2">
          <w:rPr>
            <w:rFonts w:ascii="Times New Roman" w:hAnsi="Times New Roman" w:cs="Times New Roman"/>
          </w:rPr>
          <w:t>specialist</w:t>
        </w:r>
      </w:ins>
      <w:ins w:id="202" w:author="Vojtěch  Barták" w:date="2021-06-07T21:16:00Z">
        <w:r w:rsidR="002A6D39">
          <w:rPr>
            <w:rFonts w:ascii="Times New Roman" w:hAnsi="Times New Roman" w:cs="Times New Roman"/>
          </w:rPr>
          <w:t xml:space="preserve"> species, respectively</w:t>
        </w:r>
      </w:ins>
      <w:ins w:id="203" w:author="Vojtěch  Barták" w:date="2021-06-07T21:09:00Z">
        <w:r w:rsidR="002A6D39" w:rsidRPr="002A6D39">
          <w:rPr>
            <w:rFonts w:ascii="Times New Roman" w:hAnsi="Times New Roman" w:cs="Times New Roman"/>
          </w:rPr>
          <w:t xml:space="preserve"> </w:t>
        </w:r>
      </w:ins>
      <w:ins w:id="204" w:author="Vojtěch  Barták" w:date="2021-06-07T20:26:00Z">
        <w:r w:rsidR="000B055D">
          <w:rPr>
            <w:rFonts w:ascii="Times New Roman" w:hAnsi="Times New Roman" w:cs="Times New Roman"/>
          </w:rPr>
          <w:t>(Fig</w:t>
        </w:r>
      </w:ins>
      <w:ins w:id="205" w:author="Vojtěch  Barták" w:date="2021-06-07T20:27:00Z">
        <w:r w:rsidR="000B055D">
          <w:rPr>
            <w:rFonts w:ascii="Times New Roman" w:hAnsi="Times New Roman" w:cs="Times New Roman"/>
          </w:rPr>
          <w:t>. 2</w:t>
        </w:r>
      </w:ins>
      <w:ins w:id="206" w:author="Vojtěch  Barták" w:date="2021-06-07T20:26:00Z">
        <w:r w:rsidR="000B055D">
          <w:rPr>
            <w:rFonts w:ascii="Times New Roman" w:hAnsi="Times New Roman" w:cs="Times New Roman"/>
          </w:rPr>
          <w:t>)</w:t>
        </w:r>
      </w:ins>
      <w:ins w:id="207" w:author="Vojtěch  Barták" w:date="2021-06-07T20:28:00Z">
        <w:r w:rsidR="000B055D">
          <w:rPr>
            <w:rFonts w:ascii="Times New Roman" w:hAnsi="Times New Roman" w:cs="Times New Roman"/>
          </w:rPr>
          <w:t>.</w:t>
        </w:r>
      </w:ins>
      <w:ins w:id="208" w:author="Vojtěch  Barták" w:date="2021-06-07T20:26:00Z">
        <w:r w:rsidR="000B055D">
          <w:rPr>
            <w:rFonts w:ascii="Times New Roman" w:hAnsi="Times New Roman" w:cs="Times New Roman"/>
          </w:rPr>
          <w:t xml:space="preserve"> </w:t>
        </w:r>
      </w:ins>
      <w:ins w:id="209" w:author="Vojtěch  Barták" w:date="2021-06-07T20:28:00Z">
        <w:r w:rsidR="000B055D">
          <w:rPr>
            <w:rFonts w:ascii="Times New Roman" w:hAnsi="Times New Roman" w:cs="Times New Roman"/>
          </w:rPr>
          <w:t>T</w:t>
        </w:r>
      </w:ins>
      <w:ins w:id="210" w:author="Vojtěch  Barták" w:date="2021-06-07T20:18:00Z">
        <w:r>
          <w:rPr>
            <w:rFonts w:ascii="Times New Roman" w:hAnsi="Times New Roman" w:cs="Times New Roman"/>
          </w:rPr>
          <w:t>he Shannon</w:t>
        </w:r>
        <w:r>
          <w:rPr>
            <w:rFonts w:ascii="Times New Roman" w:hAnsi="Times New Roman" w:cs="Times New Roman"/>
            <w:lang w:val="en-US"/>
          </w:rPr>
          <w:t>’</w:t>
        </w:r>
        <w:r>
          <w:rPr>
            <w:rFonts w:ascii="Times New Roman" w:hAnsi="Times New Roman" w:cs="Times New Roman"/>
            <w:lang w:val="cs-CZ"/>
          </w:rPr>
          <w:t xml:space="preserve">s index </w:t>
        </w:r>
        <w:proofErr w:type="spellStart"/>
        <w:r>
          <w:rPr>
            <w:rFonts w:ascii="Times New Roman" w:hAnsi="Times New Roman" w:cs="Times New Roman"/>
            <w:lang w:val="cs-CZ"/>
          </w:rPr>
          <w:t>was</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significant</w:t>
        </w:r>
        <w:proofErr w:type="spellEnd"/>
        <w:r>
          <w:rPr>
            <w:rFonts w:ascii="Times New Roman" w:hAnsi="Times New Roman" w:cs="Times New Roman"/>
            <w:lang w:val="cs-CZ"/>
          </w:rPr>
          <w:t xml:space="preserve"> </w:t>
        </w:r>
      </w:ins>
      <w:proofErr w:type="spellStart"/>
      <w:ins w:id="211" w:author="Vojtěch  Barták" w:date="2021-06-07T20:20:00Z">
        <w:r>
          <w:rPr>
            <w:rFonts w:ascii="Times New Roman" w:hAnsi="Times New Roman" w:cs="Times New Roman"/>
            <w:lang w:val="cs-CZ"/>
          </w:rPr>
          <w:t>for</w:t>
        </w:r>
        <w:proofErr w:type="spellEnd"/>
        <w:r>
          <w:rPr>
            <w:rFonts w:ascii="Times New Roman" w:hAnsi="Times New Roman" w:cs="Times New Roman"/>
            <w:lang w:val="cs-CZ"/>
          </w:rPr>
          <w:t xml:space="preserve"> </w:t>
        </w:r>
        <w:r>
          <w:rPr>
            <w:rFonts w:ascii="Times New Roman" w:hAnsi="Times New Roman" w:cs="Times New Roman"/>
            <w:lang w:val="en-US"/>
          </w:rPr>
          <w:t xml:space="preserve">generalist and specialist bird species richness, </w:t>
        </w:r>
      </w:ins>
      <w:ins w:id="212" w:author="Vojtěch  Barták" w:date="2021-06-07T20:21:00Z">
        <w:r>
          <w:rPr>
            <w:rFonts w:ascii="Times New Roman" w:hAnsi="Times New Roman" w:cs="Times New Roman"/>
            <w:lang w:val="en-US"/>
          </w:rPr>
          <w:t>but only weakly significant (</w:t>
        </w:r>
        <w:r>
          <w:rPr>
            <w:rFonts w:ascii="Times New Roman" w:hAnsi="Times New Roman" w:cs="Times New Roman"/>
            <w:i/>
            <w:iCs/>
            <w:lang w:val="en-US"/>
          </w:rPr>
          <w:t>p</w:t>
        </w:r>
        <w:r>
          <w:rPr>
            <w:rFonts w:ascii="Times New Roman" w:hAnsi="Times New Roman" w:cs="Times New Roman"/>
            <w:lang w:val="en-US"/>
          </w:rPr>
          <w:t xml:space="preserve"> = </w:t>
        </w:r>
        <w:r w:rsidRPr="00DE6873">
          <w:rPr>
            <w:rFonts w:ascii="Times New Roman" w:hAnsi="Times New Roman" w:cs="Times New Roman"/>
            <w:lang w:val="en-US"/>
          </w:rPr>
          <w:t>0.073</w:t>
        </w:r>
        <w:r>
          <w:rPr>
            <w:rFonts w:ascii="Times New Roman" w:hAnsi="Times New Roman" w:cs="Times New Roman"/>
            <w:lang w:val="en-US"/>
          </w:rPr>
          <w:t>)</w:t>
        </w:r>
      </w:ins>
      <w:ins w:id="213" w:author="Vojtěch  Barták" w:date="2021-06-07T20:16:00Z">
        <w:r>
          <w:rPr>
            <w:rFonts w:ascii="Times New Roman" w:hAnsi="Times New Roman" w:cs="Times New Roman"/>
          </w:rPr>
          <w:t xml:space="preserve"> </w:t>
        </w:r>
      </w:ins>
      <w:ins w:id="214" w:author="Vojtěch  Barták" w:date="2021-06-07T20:21:00Z">
        <w:r>
          <w:rPr>
            <w:rFonts w:ascii="Times New Roman" w:hAnsi="Times New Roman" w:cs="Times New Roman"/>
          </w:rPr>
          <w:t>for the total bird species richness</w:t>
        </w:r>
      </w:ins>
      <w:ins w:id="215" w:author="Vojtěch  Barták" w:date="2021-06-07T21:35:00Z">
        <w:r w:rsidR="00AE53E1">
          <w:rPr>
            <w:rFonts w:ascii="Times New Roman" w:hAnsi="Times New Roman" w:cs="Times New Roman"/>
          </w:rPr>
          <w:t xml:space="preserve"> (</w:t>
        </w:r>
      </w:ins>
      <w:ins w:id="216" w:author="Vojtěch  Barták" w:date="2021-06-07T21:36:00Z">
        <w:r w:rsidR="00AE53E1" w:rsidRPr="00AE53E1">
          <w:rPr>
            <w:rFonts w:ascii="Times New Roman" w:hAnsi="Times New Roman" w:cs="Times New Roman"/>
            <w:highlight w:val="red"/>
            <w:rPrChange w:id="217" w:author="Vojtěch  Barták" w:date="2021-06-07T21:36:00Z">
              <w:rPr>
                <w:rFonts w:ascii="Times New Roman" w:hAnsi="Times New Roman" w:cs="Times New Roman"/>
              </w:rPr>
            </w:rPrChange>
          </w:rPr>
          <w:t>Appendix XXX</w:t>
        </w:r>
      </w:ins>
      <w:ins w:id="218" w:author="Vojtěch  Barták" w:date="2021-06-07T21:35:00Z">
        <w:r w:rsidR="00AE53E1">
          <w:rPr>
            <w:rFonts w:ascii="Times New Roman" w:hAnsi="Times New Roman" w:cs="Times New Roman"/>
          </w:rPr>
          <w:t>)</w:t>
        </w:r>
      </w:ins>
      <w:del w:id="219" w:author="Vojtěch  Barták" w:date="2021-06-07T20:22:00Z">
        <w:r w:rsidR="006E47C9" w:rsidRPr="00753FA6" w:rsidDel="000B055D">
          <w:rPr>
            <w:rFonts w:ascii="Times New Roman" w:hAnsi="Times New Roman" w:cs="Times New Roman"/>
          </w:rPr>
          <w:delText>We</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found</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that</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the</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tot</w:delText>
        </w:r>
        <w:r w:rsidR="009351F2" w:rsidRPr="00753FA6" w:rsidDel="000B055D">
          <w:rPr>
            <w:rFonts w:ascii="Times New Roman" w:hAnsi="Times New Roman" w:cs="Times New Roman"/>
          </w:rPr>
          <w:delText>al</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species</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richness,</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number</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specialist</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species</w:delText>
        </w:r>
        <w:r w:rsidR="007A1395"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and</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number</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g</w:delText>
        </w:r>
        <w:r w:rsidR="006E47C9" w:rsidRPr="00753FA6" w:rsidDel="000B055D">
          <w:rPr>
            <w:rFonts w:ascii="Times New Roman" w:hAnsi="Times New Roman" w:cs="Times New Roman"/>
          </w:rPr>
          <w:delText>eneralist</w:delText>
        </w:r>
        <w:r w:rsidR="00891027" w:rsidRPr="00753FA6" w:rsidDel="000B055D">
          <w:rPr>
            <w:rFonts w:ascii="Times New Roman" w:hAnsi="Times New Roman" w:cs="Times New Roman"/>
          </w:rPr>
          <w:delText xml:space="preserve"> </w:delText>
        </w:r>
        <w:r w:rsidR="009351F2" w:rsidRPr="00753FA6" w:rsidDel="000B055D">
          <w:rPr>
            <w:rFonts w:ascii="Times New Roman" w:hAnsi="Times New Roman" w:cs="Times New Roman"/>
          </w:rPr>
          <w:delText>species</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were</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significantly</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affected</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by</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the</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number</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965E29" w:rsidDel="000B055D">
          <w:rPr>
            <w:rFonts w:ascii="Times New Roman" w:hAnsi="Times New Roman" w:cs="Times New Roman"/>
          </w:rPr>
          <w:delText>broadleaved</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trees</w:delText>
        </w:r>
        <w:r w:rsidR="00891027" w:rsidRPr="00753FA6" w:rsidDel="000B055D">
          <w:rPr>
            <w:rFonts w:ascii="Times New Roman" w:hAnsi="Times New Roman" w:cs="Times New Roman"/>
          </w:rPr>
          <w:delText xml:space="preserve"> </w:delText>
        </w:r>
        <w:r w:rsidR="000D5B2E"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70</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cm</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DBH</w:delText>
        </w:r>
        <w:r w:rsidR="00891027" w:rsidRPr="00753FA6" w:rsidDel="000B055D">
          <w:rPr>
            <w:rFonts w:ascii="Times New Roman" w:hAnsi="Times New Roman" w:cs="Times New Roman"/>
          </w:rPr>
          <w:delText xml:space="preserve"> </w:delText>
        </w:r>
        <w:r w:rsidR="003313BE" w:rsidRPr="00753FA6" w:rsidDel="000B055D">
          <w:rPr>
            <w:rFonts w:ascii="Times New Roman" w:hAnsi="Times New Roman" w:cs="Times New Roman"/>
          </w:rPr>
          <w:delText>(Num</w:delText>
        </w:r>
        <w:r w:rsidR="005C6116" w:rsidDel="000B055D">
          <w:rPr>
            <w:rFonts w:ascii="Times New Roman" w:hAnsi="Times New Roman" w:cs="Times New Roman"/>
          </w:rPr>
          <w:delText>Broadl</w:delText>
        </w:r>
        <w:r w:rsidR="000D5B2E" w:rsidRPr="00753FA6" w:rsidDel="000B055D">
          <w:rPr>
            <w:rFonts w:ascii="Times New Roman" w:hAnsi="Times New Roman" w:cs="Times New Roman"/>
          </w:rPr>
          <w:delText>L</w:delText>
        </w:r>
        <w:r w:rsidR="003313BE" w:rsidRPr="00753FA6" w:rsidDel="000B055D">
          <w:rPr>
            <w:rFonts w:ascii="Times New Roman" w:hAnsi="Times New Roman" w:cs="Times New Roman"/>
          </w:rPr>
          <w:delText>T70DBH)</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in</w:delText>
        </w:r>
        <w:r w:rsidR="00891027" w:rsidRPr="00753FA6" w:rsidDel="000B055D">
          <w:rPr>
            <w:rFonts w:ascii="Times New Roman" w:hAnsi="Times New Roman" w:cs="Times New Roman"/>
          </w:rPr>
          <w:delText xml:space="preserve"> </w:delText>
        </w:r>
        <w:r w:rsidR="00310208" w:rsidRPr="00753FA6" w:rsidDel="000B055D">
          <w:rPr>
            <w:rFonts w:ascii="Times New Roman" w:hAnsi="Times New Roman" w:cs="Times New Roman"/>
          </w:rPr>
          <w:delText>production</w:delText>
        </w:r>
        <w:r w:rsidR="00891027" w:rsidRPr="00753FA6" w:rsidDel="000B055D">
          <w:rPr>
            <w:rFonts w:ascii="Times New Roman" w:hAnsi="Times New Roman" w:cs="Times New Roman"/>
          </w:rPr>
          <w:delText xml:space="preserve"> </w:delText>
        </w:r>
        <w:r w:rsidR="001D1B75" w:rsidRPr="00753FA6" w:rsidDel="000B055D">
          <w:rPr>
            <w:rFonts w:ascii="Times New Roman" w:hAnsi="Times New Roman" w:cs="Times New Roman"/>
          </w:rPr>
          <w:delText>forests</w:delText>
        </w:r>
        <w:r w:rsidR="00891027" w:rsidRPr="00753FA6" w:rsidDel="000B055D">
          <w:rPr>
            <w:rFonts w:ascii="Times New Roman" w:hAnsi="Times New Roman" w:cs="Times New Roman"/>
          </w:rPr>
          <w:delText xml:space="preserve"> </w:delText>
        </w:r>
        <w:r w:rsidR="00F8190B" w:rsidRPr="00753FA6" w:rsidDel="000B055D">
          <w:rPr>
            <w:rFonts w:ascii="Times New Roman" w:hAnsi="Times New Roman" w:cs="Times New Roman"/>
          </w:rPr>
          <w:delText>(Fig.</w:delText>
        </w:r>
        <w:r w:rsidR="00891027" w:rsidRPr="00753FA6" w:rsidDel="000B055D">
          <w:rPr>
            <w:rFonts w:ascii="Times New Roman" w:hAnsi="Times New Roman" w:cs="Times New Roman"/>
          </w:rPr>
          <w:delText xml:space="preserve"> </w:delText>
        </w:r>
        <w:r w:rsidR="00F8190B" w:rsidRPr="00753FA6" w:rsidDel="000B055D">
          <w:rPr>
            <w:rFonts w:ascii="Times New Roman" w:hAnsi="Times New Roman" w:cs="Times New Roman"/>
          </w:rPr>
          <w:delText>2</w:delText>
        </w:r>
      </w:del>
      <w:del w:id="220" w:author="Vojtěch  Barták" w:date="2021-06-07T20:27:00Z">
        <w:r w:rsidR="00F8190B" w:rsidRPr="00753FA6" w:rsidDel="000B055D">
          <w:rPr>
            <w:rFonts w:ascii="Times New Roman" w:hAnsi="Times New Roman" w:cs="Times New Roman"/>
          </w:rPr>
          <w:delText>)</w:delText>
        </w:r>
      </w:del>
      <w:r w:rsidR="006E47C9" w:rsidRPr="00753FA6">
        <w:rPr>
          <w:rFonts w:ascii="Times New Roman" w:hAnsi="Times New Roman" w:cs="Times New Roman"/>
        </w:rPr>
        <w:t>.</w:t>
      </w:r>
      <w:r w:rsidR="00891027" w:rsidRPr="00753FA6">
        <w:rPr>
          <w:rFonts w:ascii="Times New Roman" w:hAnsi="Times New Roman" w:cs="Times New Roman"/>
        </w:rPr>
        <w:t xml:space="preserve"> </w:t>
      </w:r>
      <w:ins w:id="221" w:author="Vojtěch  Barták" w:date="2021-06-07T20:28:00Z">
        <w:r w:rsidR="000B055D">
          <w:rPr>
            <w:rFonts w:ascii="Times New Roman" w:hAnsi="Times New Roman" w:cs="Times New Roman"/>
          </w:rPr>
          <w:t>Whereas</w:t>
        </w:r>
      </w:ins>
      <w:ins w:id="222" w:author="Vojtěch  Barták" w:date="2021-06-07T20:29:00Z">
        <w:r w:rsidR="000B055D">
          <w:rPr>
            <w:rFonts w:ascii="Times New Roman" w:hAnsi="Times New Roman" w:cs="Times New Roman"/>
          </w:rPr>
          <w:t xml:space="preserve"> </w:t>
        </w:r>
      </w:ins>
      <w:ins w:id="223" w:author="Vojtěch  Barták" w:date="2021-06-07T21:37:00Z">
        <w:r w:rsidR="00AE53E1">
          <w:rPr>
            <w:rFonts w:ascii="Times New Roman" w:hAnsi="Times New Roman" w:cs="Times New Roman"/>
          </w:rPr>
          <w:t xml:space="preserve">mean </w:t>
        </w:r>
      </w:ins>
      <w:ins w:id="224" w:author="Vojtěch  Barták" w:date="2021-06-07T20:29:00Z">
        <w:r w:rsidR="000B055D">
          <w:rPr>
            <w:rFonts w:ascii="Times New Roman" w:hAnsi="Times New Roman" w:cs="Times New Roman"/>
          </w:rPr>
          <w:t>t</w:t>
        </w:r>
        <w:r w:rsidR="000B055D" w:rsidRPr="000B055D">
          <w:rPr>
            <w:rFonts w:ascii="Times New Roman" w:hAnsi="Times New Roman" w:cs="Times New Roman"/>
          </w:rPr>
          <w:t xml:space="preserve">otal </w:t>
        </w:r>
      </w:ins>
      <w:ins w:id="225" w:author="Vojtěch  Barták" w:date="2021-06-07T21:30:00Z">
        <w:r w:rsidR="00AE53E1">
          <w:rPr>
            <w:rFonts w:ascii="Times New Roman" w:hAnsi="Times New Roman" w:cs="Times New Roman"/>
          </w:rPr>
          <w:t>resp.</w:t>
        </w:r>
      </w:ins>
      <w:ins w:id="226" w:author="Vojtěch  Barták" w:date="2021-06-07T20:29:00Z">
        <w:r w:rsidR="000B055D" w:rsidRPr="000B055D">
          <w:rPr>
            <w:rFonts w:ascii="Times New Roman" w:hAnsi="Times New Roman" w:cs="Times New Roman"/>
          </w:rPr>
          <w:t xml:space="preserve"> generalist species richness increased with Shannon’s index</w:t>
        </w:r>
      </w:ins>
      <w:ins w:id="227" w:author="Vojtěch  Barták" w:date="2021-06-07T21:18:00Z">
        <w:r w:rsidR="00927401">
          <w:rPr>
            <w:rFonts w:ascii="Times New Roman" w:hAnsi="Times New Roman" w:cs="Times New Roman"/>
          </w:rPr>
          <w:t xml:space="preserve"> (</w:t>
        </w:r>
      </w:ins>
      <w:ins w:id="228" w:author="Vojtěch  Barták" w:date="2021-06-07T21:28:00Z">
        <w:r w:rsidR="00927401">
          <w:rPr>
            <w:rFonts w:ascii="Times New Roman" w:hAnsi="Times New Roman" w:cs="Times New Roman"/>
          </w:rPr>
          <w:t xml:space="preserve">from </w:t>
        </w:r>
      </w:ins>
      <w:commentRangeStart w:id="229"/>
      <w:ins w:id="230" w:author="Vojtěch  Barták" w:date="2021-06-07T21:29:00Z">
        <w:r w:rsidR="00927401">
          <w:rPr>
            <w:rFonts w:ascii="Times New Roman" w:hAnsi="Times New Roman" w:cs="Times New Roman"/>
          </w:rPr>
          <w:t xml:space="preserve">9.8 </w:t>
        </w:r>
      </w:ins>
      <w:commentRangeEnd w:id="229"/>
      <w:ins w:id="231" w:author="Vojtěch  Barták" w:date="2021-06-07T21:36:00Z">
        <w:r w:rsidR="00AE53E1">
          <w:rPr>
            <w:rStyle w:val="Odkaznakoment"/>
          </w:rPr>
          <w:commentReference w:id="229"/>
        </w:r>
      </w:ins>
      <w:ins w:id="232" w:author="Vojtěch  Barták" w:date="2021-06-07T21:29:00Z">
        <w:r w:rsidR="00927401">
          <w:rPr>
            <w:rFonts w:ascii="Times New Roman" w:hAnsi="Times New Roman" w:cs="Times New Roman"/>
          </w:rPr>
          <w:t>to 10.8</w:t>
        </w:r>
        <w:r w:rsidR="00AE53E1">
          <w:rPr>
            <w:rFonts w:ascii="Times New Roman" w:hAnsi="Times New Roman" w:cs="Times New Roman"/>
          </w:rPr>
          <w:t xml:space="preserve"> </w:t>
        </w:r>
      </w:ins>
      <w:ins w:id="233" w:author="Vojtěch  Barták" w:date="2021-06-07T21:30:00Z">
        <w:r w:rsidR="00AE53E1">
          <w:rPr>
            <w:rFonts w:ascii="Times New Roman" w:hAnsi="Times New Roman" w:cs="Times New Roman"/>
          </w:rPr>
          <w:t>resp.</w:t>
        </w:r>
      </w:ins>
      <w:ins w:id="234" w:author="Vojtěch  Barták" w:date="2021-06-07T21:29:00Z">
        <w:r w:rsidR="00AE53E1">
          <w:rPr>
            <w:rFonts w:ascii="Times New Roman" w:hAnsi="Times New Roman" w:cs="Times New Roman"/>
          </w:rPr>
          <w:t xml:space="preserve"> from </w:t>
        </w:r>
      </w:ins>
      <w:ins w:id="235" w:author="Vojtěch  Barták" w:date="2021-06-08T18:29:00Z">
        <w:r w:rsidR="00E80029">
          <w:rPr>
            <w:rFonts w:ascii="Times New Roman" w:hAnsi="Times New Roman" w:cs="Times New Roman"/>
          </w:rPr>
          <w:t>7</w:t>
        </w:r>
      </w:ins>
      <w:ins w:id="236" w:author="Vojtěch  Barták" w:date="2021-06-07T21:29:00Z">
        <w:r w:rsidR="00AE53E1">
          <w:rPr>
            <w:rFonts w:ascii="Times New Roman" w:hAnsi="Times New Roman" w:cs="Times New Roman"/>
          </w:rPr>
          <w:t>.</w:t>
        </w:r>
      </w:ins>
      <w:ins w:id="237" w:author="Vojtěch  Barták" w:date="2021-06-08T18:29:00Z">
        <w:r w:rsidR="00E80029">
          <w:rPr>
            <w:rFonts w:ascii="Times New Roman" w:hAnsi="Times New Roman" w:cs="Times New Roman"/>
          </w:rPr>
          <w:t>2</w:t>
        </w:r>
      </w:ins>
      <w:ins w:id="238" w:author="Vojtěch  Barták" w:date="2021-06-07T21:29:00Z">
        <w:r w:rsidR="00AE53E1">
          <w:rPr>
            <w:rFonts w:ascii="Times New Roman" w:hAnsi="Times New Roman" w:cs="Times New Roman"/>
          </w:rPr>
          <w:t xml:space="preserve"> to </w:t>
        </w:r>
      </w:ins>
      <w:ins w:id="239" w:author="Vojtěch  Barták" w:date="2021-06-08T18:29:00Z">
        <w:r w:rsidR="00E80029">
          <w:rPr>
            <w:rFonts w:ascii="Times New Roman" w:hAnsi="Times New Roman" w:cs="Times New Roman"/>
          </w:rPr>
          <w:t>9</w:t>
        </w:r>
      </w:ins>
      <w:ins w:id="240" w:author="Vojtěch  Barták" w:date="2021-06-07T21:29:00Z">
        <w:r w:rsidR="00AE53E1">
          <w:rPr>
            <w:rFonts w:ascii="Times New Roman" w:hAnsi="Times New Roman" w:cs="Times New Roman"/>
          </w:rPr>
          <w:t>.</w:t>
        </w:r>
      </w:ins>
      <w:ins w:id="241" w:author="Vojtěch  Barták" w:date="2021-06-08T18:29:00Z">
        <w:r w:rsidR="00E80029">
          <w:rPr>
            <w:rFonts w:ascii="Times New Roman" w:hAnsi="Times New Roman" w:cs="Times New Roman"/>
          </w:rPr>
          <w:t>1</w:t>
        </w:r>
      </w:ins>
      <w:ins w:id="242" w:author="Vojtěch  Barták" w:date="2021-06-07T21:29:00Z">
        <w:r w:rsidR="00AE53E1">
          <w:rPr>
            <w:rFonts w:ascii="Times New Roman" w:hAnsi="Times New Roman" w:cs="Times New Roman"/>
          </w:rPr>
          <w:t xml:space="preserve"> with the Shannon</w:t>
        </w:r>
      </w:ins>
      <w:ins w:id="243" w:author="Vojtěch  Barták" w:date="2021-06-07T21:30:00Z">
        <w:r w:rsidR="00AE53E1">
          <w:rPr>
            <w:rFonts w:ascii="Times New Roman" w:hAnsi="Times New Roman" w:cs="Times New Roman"/>
            <w:lang w:val="en-US"/>
          </w:rPr>
          <w:t>’s index</w:t>
        </w:r>
      </w:ins>
      <w:ins w:id="244" w:author="Vojtěch  Barták" w:date="2021-06-08T18:30:00Z">
        <w:r w:rsidR="00865F82">
          <w:rPr>
            <w:rFonts w:ascii="Times New Roman" w:hAnsi="Times New Roman" w:cs="Times New Roman"/>
            <w:lang w:val="en-US"/>
          </w:rPr>
          <w:t xml:space="preserve"> increasing from 0 to 1</w:t>
        </w:r>
      </w:ins>
      <w:ins w:id="245" w:author="Vojtěch  Barták" w:date="2021-06-07T21:18:00Z">
        <w:r w:rsidR="00927401">
          <w:rPr>
            <w:rFonts w:ascii="Times New Roman" w:hAnsi="Times New Roman" w:cs="Times New Roman"/>
          </w:rPr>
          <w:t>)</w:t>
        </w:r>
      </w:ins>
      <w:ins w:id="246" w:author="Vojtěch  Barták" w:date="2021-06-07T20:30:00Z">
        <w:r w:rsidR="000B055D">
          <w:rPr>
            <w:rFonts w:ascii="Times New Roman" w:hAnsi="Times New Roman" w:cs="Times New Roman"/>
          </w:rPr>
          <w:t xml:space="preserve">, its effect on the specialist bird species was </w:t>
        </w:r>
      </w:ins>
      <w:ins w:id="247" w:author="Vojtěch  Barták" w:date="2021-06-07T20:31:00Z">
        <w:r w:rsidR="000B055D">
          <w:rPr>
            <w:rFonts w:ascii="Times New Roman" w:hAnsi="Times New Roman" w:cs="Times New Roman"/>
          </w:rPr>
          <w:t>opposite (</w:t>
        </w:r>
      </w:ins>
      <w:ins w:id="248" w:author="Vojtěch  Barták" w:date="2021-06-07T21:31:00Z">
        <w:r w:rsidR="00AE53E1">
          <w:rPr>
            <w:rFonts w:ascii="Times New Roman" w:hAnsi="Times New Roman" w:cs="Times New Roman"/>
          </w:rPr>
          <w:t>the mean number of specialist species decreased from 5.</w:t>
        </w:r>
      </w:ins>
      <w:ins w:id="249" w:author="Vojtěch  Barták" w:date="2021-06-08T18:26:00Z">
        <w:r w:rsidR="00E80029">
          <w:rPr>
            <w:rFonts w:ascii="Times New Roman" w:hAnsi="Times New Roman" w:cs="Times New Roman"/>
          </w:rPr>
          <w:t>9</w:t>
        </w:r>
      </w:ins>
      <w:ins w:id="250" w:author="Vojtěch  Barták" w:date="2021-06-07T21:31:00Z">
        <w:r w:rsidR="00AE53E1">
          <w:rPr>
            <w:rFonts w:ascii="Times New Roman" w:hAnsi="Times New Roman" w:cs="Times New Roman"/>
          </w:rPr>
          <w:t xml:space="preserve"> to 4.</w:t>
        </w:r>
      </w:ins>
      <w:ins w:id="251" w:author="Vojtěch  Barták" w:date="2021-06-08T18:26:00Z">
        <w:r w:rsidR="00E80029">
          <w:rPr>
            <w:rFonts w:ascii="Times New Roman" w:hAnsi="Times New Roman" w:cs="Times New Roman"/>
          </w:rPr>
          <w:t>4</w:t>
        </w:r>
      </w:ins>
      <w:ins w:id="252" w:author="Vojtěch  Barták" w:date="2021-06-07T21:31:00Z">
        <w:r w:rsidR="00AE53E1">
          <w:rPr>
            <w:rFonts w:ascii="Times New Roman" w:hAnsi="Times New Roman" w:cs="Times New Roman"/>
          </w:rPr>
          <w:t xml:space="preserve"> with </w:t>
        </w:r>
      </w:ins>
      <w:ins w:id="253" w:author="Vojtěch  Barták" w:date="2021-06-07T21:32:00Z">
        <w:r w:rsidR="00AE53E1" w:rsidRPr="00AE53E1">
          <w:rPr>
            <w:rFonts w:ascii="Times New Roman" w:hAnsi="Times New Roman" w:cs="Times New Roman"/>
          </w:rPr>
          <w:t>the Shannon’s index</w:t>
        </w:r>
      </w:ins>
      <w:ins w:id="254" w:author="Vojtěch  Barták" w:date="2021-06-08T18:31:00Z">
        <w:r w:rsidR="00865F82">
          <w:rPr>
            <w:rFonts w:ascii="Times New Roman" w:hAnsi="Times New Roman" w:cs="Times New Roman"/>
          </w:rPr>
          <w:t xml:space="preserve"> increasing from 0 to 1</w:t>
        </w:r>
      </w:ins>
      <w:ins w:id="255" w:author="Vojtěch  Barták" w:date="2021-06-07T21:32:00Z">
        <w:r w:rsidR="00AE53E1">
          <w:rPr>
            <w:rFonts w:ascii="Times New Roman" w:hAnsi="Times New Roman" w:cs="Times New Roman"/>
          </w:rPr>
          <w:t>; see</w:t>
        </w:r>
        <w:r w:rsidR="00AE53E1" w:rsidRPr="00AE53E1">
          <w:rPr>
            <w:rFonts w:ascii="Times New Roman" w:hAnsi="Times New Roman" w:cs="Times New Roman"/>
          </w:rPr>
          <w:t xml:space="preserve"> </w:t>
        </w:r>
      </w:ins>
      <w:ins w:id="256" w:author="Vojtěch  Barták" w:date="2021-06-07T20:31:00Z">
        <w:r w:rsidR="000B055D">
          <w:rPr>
            <w:rFonts w:ascii="Times New Roman" w:hAnsi="Times New Roman" w:cs="Times New Roman"/>
          </w:rPr>
          <w:t>Table 1</w:t>
        </w:r>
      </w:ins>
      <w:ins w:id="257" w:author="Vojtěch  Barták" w:date="2021-06-07T21:36:00Z">
        <w:r w:rsidR="00AE53E1">
          <w:rPr>
            <w:rFonts w:ascii="Times New Roman" w:hAnsi="Times New Roman" w:cs="Times New Roman"/>
          </w:rPr>
          <w:t xml:space="preserve"> and Fig. 2</w:t>
        </w:r>
      </w:ins>
      <w:ins w:id="258" w:author="Vojtěch  Barták" w:date="2021-06-07T20:31:00Z">
        <w:r w:rsidR="000B055D">
          <w:rPr>
            <w:rFonts w:ascii="Times New Roman" w:hAnsi="Times New Roman" w:cs="Times New Roman"/>
          </w:rPr>
          <w:t>).</w:t>
        </w:r>
      </w:ins>
      <w:del w:id="259" w:author="Vojtěch  Barták" w:date="2021-06-07T20:23:00Z">
        <w:r w:rsidR="006E47C9" w:rsidRPr="00753FA6" w:rsidDel="000B055D">
          <w:rPr>
            <w:rFonts w:ascii="Times New Roman" w:hAnsi="Times New Roman" w:cs="Times New Roman"/>
          </w:rPr>
          <w:delText>According</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to</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the</w:delText>
        </w:r>
        <w:r w:rsidR="00891027" w:rsidRPr="00753FA6" w:rsidDel="000B055D">
          <w:rPr>
            <w:rFonts w:ascii="Times New Roman" w:hAnsi="Times New Roman" w:cs="Times New Roman"/>
          </w:rPr>
          <w:delText xml:space="preserve"> </w:delText>
        </w:r>
        <w:r w:rsidR="00176243" w:rsidRPr="009B4F3D" w:rsidDel="000B055D">
          <w:rPr>
            <w:rFonts w:ascii="Times New Roman" w:hAnsi="Times New Roman" w:cs="Times New Roman"/>
            <w:highlight w:val="cyan"/>
          </w:rPr>
          <w:delText>GLM</w:delText>
        </w:r>
        <w:r w:rsidR="006E47C9"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the</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distribution</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total</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number</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species</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was</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best</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fitted</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by</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a</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model</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that</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incl</w:delText>
        </w:r>
        <w:r w:rsidR="00053169" w:rsidRPr="00753FA6" w:rsidDel="000B055D">
          <w:rPr>
            <w:rFonts w:ascii="Times New Roman" w:hAnsi="Times New Roman" w:cs="Times New Roman"/>
          </w:rPr>
          <w:delText>uded</w:delText>
        </w:r>
        <w:r w:rsidR="00891027" w:rsidRPr="00753FA6" w:rsidDel="000B055D">
          <w:rPr>
            <w:rFonts w:ascii="Times New Roman" w:hAnsi="Times New Roman" w:cs="Times New Roman"/>
          </w:rPr>
          <w:delText xml:space="preserve"> </w:delText>
        </w:r>
        <w:r w:rsidR="00053169" w:rsidRPr="00753FA6" w:rsidDel="000B055D">
          <w:rPr>
            <w:rFonts w:ascii="Times New Roman" w:hAnsi="Times New Roman" w:cs="Times New Roman"/>
          </w:rPr>
          <w:delText>number</w:delText>
        </w:r>
        <w:r w:rsidR="00891027" w:rsidRPr="00753FA6" w:rsidDel="000B055D">
          <w:rPr>
            <w:rFonts w:ascii="Times New Roman" w:hAnsi="Times New Roman" w:cs="Times New Roman"/>
          </w:rPr>
          <w:delText xml:space="preserve"> </w:delText>
        </w:r>
        <w:r w:rsidR="00053169"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965E29" w:rsidDel="000B055D">
          <w:rPr>
            <w:rFonts w:ascii="Times New Roman" w:hAnsi="Times New Roman" w:cs="Times New Roman"/>
          </w:rPr>
          <w:delText>broadleaved</w:delText>
        </w:r>
        <w:r w:rsidR="00891027" w:rsidRPr="00753FA6" w:rsidDel="000B055D">
          <w:rPr>
            <w:rFonts w:ascii="Times New Roman" w:hAnsi="Times New Roman" w:cs="Times New Roman"/>
          </w:rPr>
          <w:delText xml:space="preserve"> </w:delText>
        </w:r>
        <w:r w:rsidR="00053169" w:rsidRPr="00753FA6" w:rsidDel="000B055D">
          <w:rPr>
            <w:rFonts w:ascii="Times New Roman" w:hAnsi="Times New Roman" w:cs="Times New Roman"/>
          </w:rPr>
          <w:delText>trees</w:delText>
        </w:r>
        <w:r w:rsidR="00891027" w:rsidRPr="00753FA6" w:rsidDel="000B055D">
          <w:rPr>
            <w:rFonts w:ascii="Times New Roman" w:hAnsi="Times New Roman" w:cs="Times New Roman"/>
          </w:rPr>
          <w:delText xml:space="preserve"> </w:delText>
        </w:r>
        <w:r w:rsidR="000D5B2E"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70</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cm</w:delText>
        </w:r>
        <w:r w:rsidR="00891027" w:rsidRPr="00753FA6" w:rsidDel="000B055D">
          <w:rPr>
            <w:rFonts w:ascii="Times New Roman" w:hAnsi="Times New Roman" w:cs="Times New Roman"/>
          </w:rPr>
          <w:delText xml:space="preserve"> </w:delText>
        </w:r>
        <w:r w:rsidR="00176243" w:rsidDel="000B055D">
          <w:rPr>
            <w:rFonts w:ascii="Times New Roman" w:hAnsi="Times New Roman" w:cs="Times New Roman"/>
          </w:rPr>
          <w:delText xml:space="preserve">DBH </w:delText>
        </w:r>
        <w:r w:rsidR="00176243" w:rsidRPr="00176243" w:rsidDel="000B055D">
          <w:rPr>
            <w:rFonts w:ascii="Times New Roman" w:hAnsi="Times New Roman" w:cs="Times New Roman"/>
            <w:highlight w:val="yellow"/>
          </w:rPr>
          <w:delText>and Shanno</w:delText>
        </w:r>
        <w:r w:rsidR="00176243" w:rsidRPr="00176243" w:rsidDel="000B055D">
          <w:rPr>
            <w:rFonts w:ascii="Times New Roman" w:eastAsiaTheme="minorEastAsia" w:hAnsi="Times New Roman" w:cs="Times New Roman"/>
            <w:highlight w:val="yellow"/>
          </w:rPr>
          <w:delText>n</w:delText>
        </w:r>
        <w:r w:rsidR="00176243" w:rsidRPr="00176243" w:rsidDel="000B055D">
          <w:rPr>
            <w:rFonts w:ascii="Times New Roman" w:hAnsi="Times New Roman" w:cs="Times New Roman"/>
            <w:highlight w:val="yellow"/>
          </w:rPr>
          <w:delText>’s diversity index of tree species (H_Trees</w:delText>
        </w:r>
        <w:r w:rsidR="00176243" w:rsidRPr="00753FA6" w:rsidDel="000B055D">
          <w:rPr>
            <w:rFonts w:ascii="Times New Roman" w:hAnsi="Times New Roman" w:cs="Times New Roman"/>
          </w:rPr>
          <w:delText>)</w:delText>
        </w:r>
        <w:r w:rsidR="003C1B85"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00176243" w:rsidRPr="009B4F3D" w:rsidDel="000B055D">
          <w:rPr>
            <w:rFonts w:ascii="Times New Roman" w:hAnsi="Times New Roman" w:cs="Times New Roman"/>
            <w:highlight w:val="cyan"/>
          </w:rPr>
          <w:delText>According to the GLMMs</w:delText>
        </w:r>
        <w:r w:rsidR="00176243" w:rsidDel="000B055D">
          <w:rPr>
            <w:rFonts w:ascii="Times New Roman" w:hAnsi="Times New Roman" w:cs="Times New Roman"/>
          </w:rPr>
          <w:delText>, t</w:delText>
        </w:r>
        <w:r w:rsidR="003C1B85" w:rsidRPr="00753FA6" w:rsidDel="000B055D">
          <w:rPr>
            <w:rFonts w:ascii="Times New Roman" w:hAnsi="Times New Roman" w:cs="Times New Roman"/>
          </w:rPr>
          <w:delText>he</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distribution</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s</w:delText>
        </w:r>
        <w:r w:rsidR="006E47C9" w:rsidRPr="00753FA6" w:rsidDel="000B055D">
          <w:rPr>
            <w:rFonts w:ascii="Times New Roman" w:hAnsi="Times New Roman" w:cs="Times New Roman"/>
          </w:rPr>
          <w:delText>pecialist</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species</w:delText>
        </w:r>
        <w:r w:rsidR="00176243" w:rsidDel="000B055D">
          <w:rPr>
            <w:rFonts w:ascii="Times New Roman" w:hAnsi="Times New Roman" w:cs="Times New Roman"/>
          </w:rPr>
          <w:delText xml:space="preserve"> </w:delText>
        </w:r>
        <w:r w:rsidR="00176243" w:rsidRPr="00176243" w:rsidDel="000B055D">
          <w:rPr>
            <w:rFonts w:ascii="Times New Roman" w:hAnsi="Times New Roman" w:cs="Times New Roman"/>
            <w:highlight w:val="yellow"/>
          </w:rPr>
          <w:delText>and generalist species</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was</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best</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fitted</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by</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a</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model</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that</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included</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number</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965E29" w:rsidDel="000B055D">
          <w:rPr>
            <w:rFonts w:ascii="Times New Roman" w:hAnsi="Times New Roman" w:cs="Times New Roman"/>
          </w:rPr>
          <w:delText>broadleaved</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trees</w:delText>
        </w:r>
        <w:r w:rsidR="00891027" w:rsidRPr="00753FA6" w:rsidDel="000B055D">
          <w:rPr>
            <w:rFonts w:ascii="Times New Roman" w:hAnsi="Times New Roman" w:cs="Times New Roman"/>
          </w:rPr>
          <w:delText xml:space="preserve"> </w:delText>
        </w:r>
        <w:r w:rsidR="000D5B2E"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70</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cm</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DBH</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and</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Shanno</w:delText>
        </w:r>
        <w:r w:rsidR="006E47C9" w:rsidRPr="00753FA6" w:rsidDel="000B055D">
          <w:rPr>
            <w:rFonts w:ascii="Times New Roman" w:eastAsiaTheme="minorEastAsia" w:hAnsi="Times New Roman" w:cs="Times New Roman"/>
          </w:rPr>
          <w:delText>n</w:delText>
        </w:r>
        <w:r w:rsidR="006E47C9" w:rsidRPr="00753FA6" w:rsidDel="000B055D">
          <w:rPr>
            <w:rFonts w:ascii="Times New Roman" w:hAnsi="Times New Roman" w:cs="Times New Roman"/>
          </w:rPr>
          <w:delText>’s</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diversity</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index</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tree</w:delText>
        </w:r>
        <w:r w:rsidR="00891027" w:rsidRPr="00753FA6" w:rsidDel="000B055D">
          <w:rPr>
            <w:rFonts w:ascii="Times New Roman" w:hAnsi="Times New Roman" w:cs="Times New Roman"/>
          </w:rPr>
          <w:delText xml:space="preserve"> </w:delText>
        </w:r>
        <w:r w:rsidR="006E47C9" w:rsidRPr="00753FA6" w:rsidDel="000B055D">
          <w:rPr>
            <w:rFonts w:ascii="Times New Roman" w:hAnsi="Times New Roman" w:cs="Times New Roman"/>
          </w:rPr>
          <w:delText>species</w:delText>
        </w:r>
        <w:r w:rsidR="00891027" w:rsidRPr="00753FA6" w:rsidDel="000B055D">
          <w:rPr>
            <w:rFonts w:ascii="Times New Roman" w:hAnsi="Times New Roman" w:cs="Times New Roman"/>
          </w:rPr>
          <w:delText xml:space="preserve"> </w:delText>
        </w:r>
        <w:r w:rsidR="003313BE" w:rsidRPr="00753FA6" w:rsidDel="000B055D">
          <w:rPr>
            <w:rFonts w:ascii="Times New Roman" w:hAnsi="Times New Roman" w:cs="Times New Roman"/>
          </w:rPr>
          <w:delText>(H_Trees)</w:delText>
        </w:r>
        <w:r w:rsidR="006E47C9"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del>
    </w:p>
    <w:p w14:paraId="710F345F" w14:textId="51B2AB7A" w:rsidR="006E47C9" w:rsidRPr="00753FA6" w:rsidDel="000B055D" w:rsidRDefault="006E47C9" w:rsidP="0091026F">
      <w:pPr>
        <w:jc w:val="both"/>
        <w:rPr>
          <w:del w:id="260" w:author="Vojtěch  Barták" w:date="2021-06-07T20:31:00Z"/>
          <w:rFonts w:ascii="Times New Roman" w:hAnsi="Times New Roman" w:cs="Times New Roman"/>
        </w:rPr>
      </w:pPr>
      <w:del w:id="261" w:author="Vojtěch  Barták" w:date="2021-06-07T20:31:00Z">
        <w:r w:rsidRPr="00753FA6" w:rsidDel="000B055D">
          <w:rPr>
            <w:rFonts w:ascii="Times New Roman" w:hAnsi="Times New Roman" w:cs="Times New Roman"/>
          </w:rPr>
          <w:delText>The</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results</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of</w:delText>
        </w:r>
        <w:r w:rsidR="00BE03E3" w:rsidDel="000B055D">
          <w:rPr>
            <w:rFonts w:ascii="Times New Roman" w:hAnsi="Times New Roman" w:cs="Times New Roman"/>
          </w:rPr>
          <w:delText xml:space="preserve"> </w:delText>
        </w:r>
      </w:del>
      <w:del w:id="262" w:author="Vojtěch  Barták" w:date="2021-06-07T20:23:00Z">
        <w:r w:rsidR="00BE03E3" w:rsidRPr="009B4F3D" w:rsidDel="000B055D">
          <w:rPr>
            <w:rFonts w:ascii="Times New Roman" w:hAnsi="Times New Roman" w:cs="Times New Roman"/>
            <w:highlight w:val="cyan"/>
          </w:rPr>
          <w:delText xml:space="preserve">GLM and </w:delText>
        </w:r>
      </w:del>
      <w:del w:id="263" w:author="Vojtěch  Barták" w:date="2021-06-07T20:31:00Z">
        <w:r w:rsidR="00BE03E3" w:rsidRPr="009B4F3D" w:rsidDel="000B055D">
          <w:rPr>
            <w:rFonts w:ascii="Times New Roman" w:hAnsi="Times New Roman" w:cs="Times New Roman"/>
            <w:highlight w:val="cyan"/>
          </w:rPr>
          <w:delText>GLMMs</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indicated</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that</w:delText>
        </w:r>
        <w:r w:rsidR="007A1395" w:rsidDel="000B055D">
          <w:rPr>
            <w:rFonts w:ascii="Times New Roman" w:hAnsi="Times New Roman" w:cs="Times New Roman"/>
          </w:rPr>
          <w:delText xml:space="preserve"> an</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increasing</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number</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965E29" w:rsidDel="000B055D">
          <w:rPr>
            <w:rFonts w:ascii="Times New Roman" w:hAnsi="Times New Roman" w:cs="Times New Roman"/>
          </w:rPr>
          <w:delText>broadleaved</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trees</w:delText>
        </w:r>
        <w:r w:rsidR="00891027" w:rsidRPr="00753FA6" w:rsidDel="000B055D">
          <w:rPr>
            <w:rFonts w:ascii="Times New Roman" w:hAnsi="Times New Roman" w:cs="Times New Roman"/>
          </w:rPr>
          <w:delText xml:space="preserve"> </w:delText>
        </w:r>
        <w:r w:rsidR="00CA646C"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70</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cm</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DBH</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had</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a</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positive</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effect</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on</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total</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species</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richness</w:delText>
        </w:r>
      </w:del>
      <w:del w:id="264" w:author="Vojtěch  Barták" w:date="2021-06-07T20:25:00Z">
        <w:r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further</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on</w:delText>
        </w:r>
        <w:r w:rsidR="00891027" w:rsidRPr="00753FA6" w:rsidDel="000B055D">
          <w:rPr>
            <w:rFonts w:ascii="Times New Roman" w:hAnsi="Times New Roman" w:cs="Times New Roman"/>
          </w:rPr>
          <w:delText xml:space="preserve"> </w:delText>
        </w:r>
        <w:r w:rsidR="007A1395" w:rsidDel="000B055D">
          <w:rPr>
            <w:rFonts w:ascii="Times New Roman" w:hAnsi="Times New Roman" w:cs="Times New Roman"/>
          </w:rPr>
          <w:delText xml:space="preserve">the </w:delText>
        </w:r>
        <w:r w:rsidRPr="00753FA6" w:rsidDel="000B055D">
          <w:rPr>
            <w:rFonts w:ascii="Times New Roman" w:hAnsi="Times New Roman" w:cs="Times New Roman"/>
          </w:rPr>
          <w:delText>number</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specialists</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and</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generalist</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species</w:delText>
        </w:r>
      </w:del>
      <w:del w:id="265" w:author="Vojtěch  Barták" w:date="2021-06-07T20:31:00Z">
        <w:r w:rsidR="00891027" w:rsidRPr="00753FA6" w:rsidDel="000B055D">
          <w:rPr>
            <w:rFonts w:ascii="Times New Roman" w:hAnsi="Times New Roman" w:cs="Times New Roman"/>
          </w:rPr>
          <w:delText xml:space="preserve"> </w:delText>
        </w:r>
        <w:r w:rsidR="00F8190B" w:rsidRPr="00753FA6" w:rsidDel="000B055D">
          <w:rPr>
            <w:rFonts w:ascii="Times New Roman" w:hAnsi="Times New Roman" w:cs="Times New Roman"/>
          </w:rPr>
          <w:delText>(Fig.</w:delText>
        </w:r>
        <w:r w:rsidR="00891027" w:rsidRPr="00753FA6" w:rsidDel="000B055D">
          <w:rPr>
            <w:rFonts w:ascii="Times New Roman" w:hAnsi="Times New Roman" w:cs="Times New Roman"/>
          </w:rPr>
          <w:delText xml:space="preserve"> </w:delText>
        </w:r>
        <w:r w:rsidR="00F8190B" w:rsidRPr="00753FA6" w:rsidDel="000B055D">
          <w:rPr>
            <w:rFonts w:ascii="Times New Roman" w:hAnsi="Times New Roman" w:cs="Times New Roman"/>
          </w:rPr>
          <w:delText>2)</w:delText>
        </w:r>
        <w:r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000C7C61" w:rsidRPr="000C7C61" w:rsidDel="000B055D">
          <w:rPr>
            <w:rFonts w:ascii="Times New Roman" w:hAnsi="Times New Roman" w:cs="Times New Roman"/>
            <w:highlight w:val="yellow"/>
          </w:rPr>
          <w:delText>Total species richness and</w:delText>
        </w:r>
        <w:r w:rsidR="000C7C61" w:rsidDel="000B055D">
          <w:rPr>
            <w:rFonts w:ascii="Times New Roman" w:hAnsi="Times New Roman" w:cs="Times New Roman"/>
          </w:rPr>
          <w:delText xml:space="preserve"> g</w:delText>
        </w:r>
        <w:r w:rsidRPr="00753FA6" w:rsidDel="000B055D">
          <w:rPr>
            <w:rFonts w:ascii="Times New Roman" w:hAnsi="Times New Roman" w:cs="Times New Roman"/>
          </w:rPr>
          <w:delText>eneralist</w:delText>
        </w:r>
        <w:r w:rsidR="00891027" w:rsidRPr="00753FA6" w:rsidDel="000B055D">
          <w:rPr>
            <w:rFonts w:ascii="Times New Roman" w:hAnsi="Times New Roman" w:cs="Times New Roman"/>
          </w:rPr>
          <w:delText xml:space="preserve"> </w:delText>
        </w:r>
        <w:r w:rsidR="003C1B85" w:rsidRPr="00753FA6" w:rsidDel="000B055D">
          <w:rPr>
            <w:rFonts w:ascii="Times New Roman" w:hAnsi="Times New Roman" w:cs="Times New Roman"/>
          </w:rPr>
          <w:delText>species</w:delText>
        </w:r>
        <w:r w:rsidR="00891027" w:rsidRPr="00753FA6" w:rsidDel="000B055D">
          <w:rPr>
            <w:rFonts w:ascii="Times New Roman" w:hAnsi="Times New Roman" w:cs="Times New Roman"/>
          </w:rPr>
          <w:delText xml:space="preserve"> </w:delText>
        </w:r>
      </w:del>
      <w:del w:id="266" w:author="Vojtěch  Barták" w:date="2021-06-07T20:26:00Z">
        <w:r w:rsidR="007A1395" w:rsidDel="000B055D">
          <w:rPr>
            <w:rFonts w:ascii="Times New Roman" w:hAnsi="Times New Roman" w:cs="Times New Roman"/>
          </w:rPr>
          <w:delText xml:space="preserve">number </w:delText>
        </w:r>
      </w:del>
      <w:del w:id="267" w:author="Vojtěch  Barták" w:date="2021-06-07T20:31:00Z">
        <w:r w:rsidRPr="00753FA6" w:rsidDel="000B055D">
          <w:rPr>
            <w:rFonts w:ascii="Times New Roman" w:hAnsi="Times New Roman" w:cs="Times New Roman"/>
          </w:rPr>
          <w:delText>increased</w:delText>
        </w:r>
        <w:r w:rsidR="00891027" w:rsidRPr="00753FA6" w:rsidDel="000B055D">
          <w:rPr>
            <w:rFonts w:ascii="Times New Roman" w:hAnsi="Times New Roman" w:cs="Times New Roman"/>
          </w:rPr>
          <w:delText xml:space="preserve"> </w:delText>
        </w:r>
        <w:r w:rsidR="000C7C61" w:rsidRPr="000C7C61" w:rsidDel="000B055D">
          <w:rPr>
            <w:rFonts w:ascii="Times New Roman" w:hAnsi="Times New Roman" w:cs="Times New Roman"/>
            <w:highlight w:val="yellow"/>
          </w:rPr>
          <w:delText>with Shannon’s diversity index of tree species</w:delText>
        </w:r>
        <w:r w:rsidR="006009FC" w:rsidDel="000B055D">
          <w:rPr>
            <w:rFonts w:ascii="Times New Roman" w:hAnsi="Times New Roman" w:cs="Times New Roman"/>
          </w:rPr>
          <w:delText xml:space="preserve"> </w:delText>
        </w:r>
        <w:r w:rsidR="006009FC" w:rsidRPr="00783919" w:rsidDel="000B055D">
          <w:rPr>
            <w:rFonts w:ascii="Times New Roman" w:hAnsi="Times New Roman" w:cs="Times New Roman"/>
            <w:highlight w:val="yellow"/>
          </w:rPr>
          <w:delText>(Table 1)</w:delText>
        </w:r>
        <w:r w:rsidR="000C7C61" w:rsidRPr="00783919" w:rsidDel="000B055D">
          <w:rPr>
            <w:rFonts w:ascii="Times New Roman" w:hAnsi="Times New Roman" w:cs="Times New Roman"/>
            <w:highlight w:val="yellow"/>
          </w:rPr>
          <w:delText>.</w:delText>
        </w:r>
        <w:r w:rsidR="000C7C61" w:rsidDel="000B055D">
          <w:rPr>
            <w:rFonts w:ascii="Times New Roman" w:hAnsi="Times New Roman" w:cs="Times New Roman"/>
          </w:rPr>
          <w:delText xml:space="preserve"> For the total species richness </w:delText>
        </w:r>
        <w:r w:rsidR="000C7C61" w:rsidRPr="006009FC" w:rsidDel="000B055D">
          <w:rPr>
            <w:rFonts w:ascii="Times New Roman" w:hAnsi="Times New Roman" w:cs="Times New Roman"/>
            <w:highlight w:val="cyan"/>
          </w:rPr>
          <w:delText>we revealed only weakly significant result (i.e. insignificant in fact</w:delText>
        </w:r>
        <w:r w:rsidR="000C7C61" w:rsidDel="000B055D">
          <w:rPr>
            <w:rFonts w:ascii="Times New Roman" w:hAnsi="Times New Roman" w:cs="Times New Roman"/>
          </w:rPr>
          <w:delText xml:space="preserve">). </w:delText>
        </w:r>
        <w:r w:rsidR="000C7C61" w:rsidRPr="000C7C61" w:rsidDel="000B055D">
          <w:rPr>
            <w:rFonts w:ascii="Times New Roman" w:hAnsi="Times New Roman" w:cs="Times New Roman"/>
            <w:highlight w:val="yellow"/>
          </w:rPr>
          <w:delText>Conversely</w:delText>
        </w:r>
        <w:r w:rsidR="000C7C61" w:rsidDel="000B055D">
          <w:rPr>
            <w:rFonts w:ascii="Times New Roman" w:hAnsi="Times New Roman" w:cs="Times New Roman"/>
          </w:rPr>
          <w:delText xml:space="preserve">, </w:delText>
        </w:r>
        <w:r w:rsidR="009833E5" w:rsidRPr="00753FA6" w:rsidDel="000B055D">
          <w:rPr>
            <w:rFonts w:ascii="Times New Roman" w:hAnsi="Times New Roman" w:cs="Times New Roman"/>
          </w:rPr>
          <w:delText>the</w:delText>
        </w:r>
        <w:r w:rsidR="00891027" w:rsidRPr="00753FA6" w:rsidDel="000B055D">
          <w:rPr>
            <w:rFonts w:ascii="Times New Roman" w:hAnsi="Times New Roman" w:cs="Times New Roman"/>
          </w:rPr>
          <w:delText xml:space="preserve"> </w:delText>
        </w:r>
        <w:r w:rsidR="009833E5" w:rsidRPr="00753FA6" w:rsidDel="000B055D">
          <w:rPr>
            <w:rFonts w:ascii="Times New Roman" w:hAnsi="Times New Roman" w:cs="Times New Roman"/>
          </w:rPr>
          <w:delText>specialist</w:delText>
        </w:r>
        <w:r w:rsidR="00891027" w:rsidRPr="00753FA6" w:rsidDel="000B055D">
          <w:rPr>
            <w:rFonts w:ascii="Times New Roman" w:hAnsi="Times New Roman" w:cs="Times New Roman"/>
          </w:rPr>
          <w:delText xml:space="preserve"> </w:delText>
        </w:r>
        <w:r w:rsidR="009833E5" w:rsidRPr="00753FA6" w:rsidDel="000B055D">
          <w:rPr>
            <w:rFonts w:ascii="Times New Roman" w:hAnsi="Times New Roman" w:cs="Times New Roman"/>
          </w:rPr>
          <w:delText>species</w:delText>
        </w:r>
        <w:r w:rsidR="00891027" w:rsidRPr="00753FA6" w:rsidDel="000B055D">
          <w:rPr>
            <w:rFonts w:ascii="Times New Roman" w:hAnsi="Times New Roman" w:cs="Times New Roman"/>
          </w:rPr>
          <w:delText xml:space="preserve"> </w:delText>
        </w:r>
        <w:r w:rsidR="009833E5" w:rsidRPr="00753FA6" w:rsidDel="000B055D">
          <w:rPr>
            <w:rFonts w:ascii="Times New Roman" w:hAnsi="Times New Roman" w:cs="Times New Roman"/>
          </w:rPr>
          <w:delText>decreased</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with</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Shannon’s</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diversity</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index</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of</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tree</w:delText>
        </w:r>
        <w:r w:rsidR="00891027" w:rsidRPr="00753FA6" w:rsidDel="000B055D">
          <w:rPr>
            <w:rFonts w:ascii="Times New Roman" w:hAnsi="Times New Roman" w:cs="Times New Roman"/>
          </w:rPr>
          <w:delText xml:space="preserve"> </w:delText>
        </w:r>
        <w:r w:rsidRPr="00753FA6" w:rsidDel="000B055D">
          <w:rPr>
            <w:rFonts w:ascii="Times New Roman" w:hAnsi="Times New Roman" w:cs="Times New Roman"/>
          </w:rPr>
          <w:delText>species</w:delText>
        </w:r>
        <w:r w:rsidR="006009FC" w:rsidDel="000B055D">
          <w:rPr>
            <w:rFonts w:ascii="Times New Roman" w:hAnsi="Times New Roman" w:cs="Times New Roman"/>
          </w:rPr>
          <w:delText xml:space="preserve"> (Fig. 5)</w:delText>
        </w:r>
        <w:r w:rsidRPr="00753FA6" w:rsidDel="000B055D">
          <w:rPr>
            <w:rFonts w:ascii="Times New Roman" w:hAnsi="Times New Roman" w:cs="Times New Roman"/>
          </w:rPr>
          <w:delText>.</w:delText>
        </w:r>
        <w:r w:rsidR="00891027" w:rsidRPr="00753FA6" w:rsidDel="000B055D">
          <w:rPr>
            <w:rFonts w:ascii="Times New Roman" w:hAnsi="Times New Roman" w:cs="Times New Roman"/>
          </w:rPr>
          <w:delText xml:space="preserve"> </w:delText>
        </w:r>
        <w:r w:rsidR="004409C3" w:rsidRPr="00753FA6" w:rsidDel="000B055D">
          <w:rPr>
            <w:rFonts w:ascii="Times New Roman" w:hAnsi="Times New Roman" w:cs="Times New Roman"/>
          </w:rPr>
          <w:delText>All</w:delText>
        </w:r>
        <w:r w:rsidR="00891027" w:rsidRPr="00753FA6" w:rsidDel="000B055D">
          <w:rPr>
            <w:rFonts w:ascii="Times New Roman" w:hAnsi="Times New Roman" w:cs="Times New Roman"/>
          </w:rPr>
          <w:delText xml:space="preserve"> </w:delText>
        </w:r>
        <w:r w:rsidR="004409C3" w:rsidRPr="00753FA6" w:rsidDel="000B055D">
          <w:rPr>
            <w:rFonts w:ascii="Times New Roman" w:hAnsi="Times New Roman" w:cs="Times New Roman"/>
          </w:rPr>
          <w:delText>results</w:delText>
        </w:r>
        <w:r w:rsidR="00891027" w:rsidRPr="00753FA6" w:rsidDel="000B055D">
          <w:rPr>
            <w:rFonts w:ascii="Times New Roman" w:hAnsi="Times New Roman" w:cs="Times New Roman"/>
          </w:rPr>
          <w:delText xml:space="preserve"> </w:delText>
        </w:r>
        <w:r w:rsidR="004409C3" w:rsidRPr="00753FA6" w:rsidDel="000B055D">
          <w:rPr>
            <w:rFonts w:ascii="Times New Roman" w:hAnsi="Times New Roman" w:cs="Times New Roman"/>
          </w:rPr>
          <w:delText>are</w:delText>
        </w:r>
        <w:r w:rsidR="00891027" w:rsidRPr="00753FA6" w:rsidDel="000B055D">
          <w:rPr>
            <w:rFonts w:ascii="Times New Roman" w:hAnsi="Times New Roman" w:cs="Times New Roman"/>
          </w:rPr>
          <w:delText xml:space="preserve"> </w:delText>
        </w:r>
        <w:r w:rsidR="004409C3" w:rsidRPr="00753FA6" w:rsidDel="000B055D">
          <w:rPr>
            <w:rFonts w:ascii="Times New Roman" w:hAnsi="Times New Roman" w:cs="Times New Roman"/>
          </w:rPr>
          <w:delText>shown</w:delText>
        </w:r>
        <w:r w:rsidR="00891027" w:rsidRPr="00753FA6" w:rsidDel="000B055D">
          <w:rPr>
            <w:rFonts w:ascii="Times New Roman" w:hAnsi="Times New Roman" w:cs="Times New Roman"/>
          </w:rPr>
          <w:delText xml:space="preserve"> </w:delText>
        </w:r>
        <w:r w:rsidR="002D51AC" w:rsidRPr="00753FA6" w:rsidDel="000B055D">
          <w:rPr>
            <w:rFonts w:ascii="Times New Roman" w:hAnsi="Times New Roman" w:cs="Times New Roman"/>
          </w:rPr>
          <w:delText>in</w:delText>
        </w:r>
        <w:r w:rsidR="00891027" w:rsidRPr="00753FA6" w:rsidDel="000B055D">
          <w:rPr>
            <w:rFonts w:ascii="Times New Roman" w:hAnsi="Times New Roman" w:cs="Times New Roman"/>
          </w:rPr>
          <w:delText xml:space="preserve"> </w:delText>
        </w:r>
        <w:r w:rsidR="002D51AC" w:rsidRPr="00753FA6" w:rsidDel="000B055D">
          <w:rPr>
            <w:rFonts w:ascii="Times New Roman" w:hAnsi="Times New Roman" w:cs="Times New Roman"/>
          </w:rPr>
          <w:delText>Table</w:delText>
        </w:r>
        <w:r w:rsidR="00891027" w:rsidRPr="00753FA6" w:rsidDel="000B055D">
          <w:rPr>
            <w:rFonts w:ascii="Times New Roman" w:hAnsi="Times New Roman" w:cs="Times New Roman"/>
          </w:rPr>
          <w:delText xml:space="preserve"> </w:delText>
        </w:r>
        <w:r w:rsidR="002D51AC" w:rsidRPr="00753FA6" w:rsidDel="000B055D">
          <w:rPr>
            <w:rFonts w:ascii="Times New Roman" w:hAnsi="Times New Roman" w:cs="Times New Roman"/>
          </w:rPr>
          <w:delText>1.</w:delText>
        </w:r>
      </w:del>
    </w:p>
    <w:p w14:paraId="342C8C6F" w14:textId="1C31E3DF" w:rsidR="006E47C9" w:rsidRPr="00753FA6" w:rsidRDefault="006E47C9" w:rsidP="0091026F">
      <w:pPr>
        <w:pStyle w:val="Nadpis2"/>
        <w:jc w:val="both"/>
        <w:rPr>
          <w:rFonts w:cs="Times New Roman"/>
        </w:rPr>
      </w:pPr>
      <w:r w:rsidRPr="00753FA6">
        <w:rPr>
          <w:rFonts w:cs="Times New Roman"/>
        </w:rPr>
        <w:t>Comparison</w:t>
      </w:r>
      <w:r w:rsidR="00891027" w:rsidRPr="00753FA6">
        <w:rPr>
          <w:rFonts w:cs="Times New Roman"/>
        </w:rPr>
        <w:t xml:space="preserve"> </w:t>
      </w:r>
      <w:r w:rsidRPr="00753FA6">
        <w:rPr>
          <w:rFonts w:cs="Times New Roman"/>
        </w:rPr>
        <w:t>of</w:t>
      </w:r>
      <w:r w:rsidR="00891027" w:rsidRPr="00753FA6">
        <w:rPr>
          <w:rFonts w:cs="Times New Roman"/>
        </w:rPr>
        <w:t xml:space="preserve"> </w:t>
      </w:r>
      <w:r w:rsidR="00310208" w:rsidRPr="00753FA6">
        <w:rPr>
          <w:rFonts w:cs="Times New Roman"/>
        </w:rPr>
        <w:t>production</w:t>
      </w:r>
      <w:r w:rsidR="00891027" w:rsidRPr="00753FA6">
        <w:rPr>
          <w:rFonts w:cs="Times New Roman"/>
        </w:rPr>
        <w:t xml:space="preserve"> </w:t>
      </w:r>
      <w:r w:rsidRPr="00753FA6">
        <w:rPr>
          <w:rFonts w:cs="Times New Roman"/>
        </w:rPr>
        <w:t>forest</w:t>
      </w:r>
      <w:r w:rsidR="007A1395">
        <w:rPr>
          <w:rFonts w:cs="Times New Roman"/>
        </w:rPr>
        <w:t>s</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forest</w:t>
      </w:r>
      <w:r w:rsidR="00891027" w:rsidRPr="00753FA6">
        <w:rPr>
          <w:rFonts w:cs="Times New Roman"/>
        </w:rPr>
        <w:t xml:space="preserve"> </w:t>
      </w:r>
      <w:commentRangeStart w:id="268"/>
      <w:r w:rsidRPr="00753FA6">
        <w:rPr>
          <w:rFonts w:cs="Times New Roman"/>
        </w:rPr>
        <w:t>reserves</w:t>
      </w:r>
      <w:commentRangeEnd w:id="268"/>
      <w:r w:rsidR="00405A62">
        <w:rPr>
          <w:rStyle w:val="Odkaznakoment"/>
          <w:rFonts w:asciiTheme="minorHAnsi" w:eastAsiaTheme="minorHAnsi" w:hAnsiTheme="minorHAnsi" w:cstheme="minorBidi"/>
          <w:bCs w:val="0"/>
          <w:u w:val="none"/>
        </w:rPr>
        <w:commentReference w:id="268"/>
      </w:r>
    </w:p>
    <w:p w14:paraId="73AD5BDA" w14:textId="3F2407B8" w:rsidR="006E47C9" w:rsidRPr="00753FA6" w:rsidRDefault="006E47C9" w:rsidP="0091026F">
      <w:pPr>
        <w:jc w:val="both"/>
        <w:rPr>
          <w:rFonts w:ascii="Times New Roman" w:hAnsi="Times New Roman" w:cs="Times New Roman"/>
        </w:rPr>
      </w:pP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3A2C48"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within</w:t>
      </w:r>
      <w:r w:rsidR="00891027" w:rsidRPr="00753FA6">
        <w:rPr>
          <w:rFonts w:ascii="Times New Roman" w:hAnsi="Times New Roman" w:cs="Times New Roman"/>
        </w:rPr>
        <w:t xml:space="preserve"> </w:t>
      </w:r>
      <w:r w:rsidR="003A2C48" w:rsidRPr="00753FA6">
        <w:rPr>
          <w:rFonts w:ascii="Times New Roman" w:hAnsi="Times New Roman" w:cs="Times New Roman"/>
        </w:rPr>
        <w:t>sampling</w:t>
      </w:r>
      <w:r w:rsidR="00891027" w:rsidRPr="00753FA6">
        <w:rPr>
          <w:rFonts w:ascii="Times New Roman" w:hAnsi="Times New Roman" w:cs="Times New Roman"/>
        </w:rPr>
        <w:t xml:space="preserve"> </w:t>
      </w:r>
      <w:r w:rsidR="003A2C48" w:rsidRPr="00753FA6">
        <w:rPr>
          <w:rFonts w:ascii="Times New Roman" w:hAnsi="Times New Roman" w:cs="Times New Roman"/>
        </w:rPr>
        <w:t>plots</w:t>
      </w:r>
      <w:r w:rsidR="00891027" w:rsidRPr="00753FA6">
        <w:rPr>
          <w:rFonts w:ascii="Times New Roman" w:hAnsi="Times New Roman" w:cs="Times New Roman"/>
        </w:rPr>
        <w:t xml:space="preserve"> </w:t>
      </w:r>
      <w:r w:rsidR="008B24AA" w:rsidRPr="00753FA6">
        <w:rPr>
          <w:rFonts w:ascii="Times New Roman" w:hAnsi="Times New Roman" w:cs="Times New Roman"/>
        </w:rPr>
        <w:t>(r</w:t>
      </w:r>
      <w:r w:rsidR="00891027" w:rsidRPr="00753FA6">
        <w:rPr>
          <w:rFonts w:ascii="Times New Roman" w:hAnsi="Times New Roman" w:cs="Times New Roman"/>
        </w:rPr>
        <w:t xml:space="preserve"> </w:t>
      </w:r>
      <w:r w:rsidR="008B24AA" w:rsidRPr="00753FA6">
        <w:rPr>
          <w:rFonts w:ascii="Times New Roman" w:hAnsi="Times New Roman" w:cs="Times New Roman"/>
        </w:rPr>
        <w:t>=</w:t>
      </w:r>
      <w:r w:rsidR="00891027" w:rsidRPr="00753FA6">
        <w:rPr>
          <w:rFonts w:ascii="Times New Roman" w:hAnsi="Times New Roman" w:cs="Times New Roman"/>
        </w:rPr>
        <w:t xml:space="preserve"> </w:t>
      </w:r>
      <w:r w:rsidR="008B24AA" w:rsidRPr="00753FA6">
        <w:rPr>
          <w:rFonts w:ascii="Times New Roman" w:hAnsi="Times New Roman" w:cs="Times New Roman"/>
        </w:rPr>
        <w:t>100</w:t>
      </w:r>
      <w:r w:rsidR="00891027" w:rsidRPr="00753FA6">
        <w:rPr>
          <w:rFonts w:ascii="Times New Roman" w:hAnsi="Times New Roman" w:cs="Times New Roman"/>
        </w:rPr>
        <w:t xml:space="preserve"> </w:t>
      </w:r>
      <w:r w:rsidR="008B24AA" w:rsidRPr="00753FA6">
        <w:rPr>
          <w:rFonts w:ascii="Times New Roman" w:hAnsi="Times New Roman" w:cs="Times New Roman"/>
        </w:rPr>
        <w:t>m)</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7A1395">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ranges</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Pr="00753FA6">
        <w:rPr>
          <w:rFonts w:ascii="Times New Roman" w:hAnsi="Times New Roman" w:cs="Times New Roman"/>
        </w:rPr>
        <w:t>0</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8</w:t>
      </w:r>
      <w:r w:rsidR="007A1395">
        <w:rPr>
          <w:rFonts w:ascii="Times New Roman" w:hAnsi="Times New Roman" w:cs="Times New Roman"/>
        </w:rPr>
        <w:t>.</w:t>
      </w:r>
      <w:r w:rsidRPr="00753FA6">
        <w:rPr>
          <w:rFonts w:ascii="Times New Roman" w:hAnsi="Times New Roman" w:cs="Times New Roman"/>
        </w:rPr>
        <w:t>3</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per</w:t>
      </w:r>
      <w:r w:rsidR="00891027" w:rsidRPr="00753FA6">
        <w:rPr>
          <w:rFonts w:ascii="Times New Roman" w:hAnsi="Times New Roman" w:cs="Times New Roman"/>
        </w:rPr>
        <w:t xml:space="preserve"> </w:t>
      </w:r>
      <w:r w:rsidRPr="00753FA6">
        <w:rPr>
          <w:rFonts w:ascii="Times New Roman" w:hAnsi="Times New Roman" w:cs="Times New Roman"/>
        </w:rPr>
        <w:t>ha.</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contrast,</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3A2C48"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ranges</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00962CFD" w:rsidRPr="00753FA6">
        <w:rPr>
          <w:rFonts w:ascii="Times New Roman" w:hAnsi="Times New Roman" w:cs="Times New Roman"/>
        </w:rPr>
        <w:t>9</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45</w:t>
      </w:r>
      <w:r w:rsidR="00891027" w:rsidRPr="00753FA6">
        <w:rPr>
          <w:rFonts w:ascii="Times New Roman" w:hAnsi="Times New Roman" w:cs="Times New Roman"/>
        </w:rPr>
        <w:t xml:space="preserve"> </w:t>
      </w:r>
      <w:r w:rsidRPr="00753FA6">
        <w:rPr>
          <w:rFonts w:ascii="Times New Roman" w:hAnsi="Times New Roman" w:cs="Times New Roman"/>
        </w:rPr>
        <w:t>(mean:</w:t>
      </w:r>
      <w:r w:rsidR="00891027" w:rsidRPr="00753FA6">
        <w:rPr>
          <w:rFonts w:ascii="Times New Roman" w:hAnsi="Times New Roman" w:cs="Times New Roman"/>
        </w:rPr>
        <w:t xml:space="preserve"> </w:t>
      </w:r>
      <w:r w:rsidR="008B24AA" w:rsidRPr="00753FA6">
        <w:rPr>
          <w:rFonts w:ascii="Times New Roman" w:hAnsi="Times New Roman" w:cs="Times New Roman"/>
        </w:rPr>
        <w:t>22.</w:t>
      </w:r>
      <w:r w:rsidR="00962CFD" w:rsidRPr="00753FA6">
        <w:rPr>
          <w:rFonts w:ascii="Times New Roman" w:hAnsi="Times New Roman" w:cs="Times New Roman"/>
        </w:rPr>
        <w:t>8;</w:t>
      </w:r>
      <w:r w:rsidR="00891027" w:rsidRPr="00753FA6">
        <w:rPr>
          <w:rFonts w:ascii="Times New Roman" w:hAnsi="Times New Roman" w:cs="Times New Roman"/>
        </w:rPr>
        <w:t xml:space="preserve"> </w:t>
      </w:r>
      <w:r w:rsidRPr="00753FA6">
        <w:rPr>
          <w:rFonts w:ascii="Times New Roman" w:hAnsi="Times New Roman" w:cs="Times New Roman"/>
        </w:rPr>
        <w:t>SD:</w:t>
      </w:r>
      <w:r w:rsidR="00891027" w:rsidRPr="00753FA6">
        <w:rPr>
          <w:rFonts w:ascii="Times New Roman" w:hAnsi="Times New Roman" w:cs="Times New Roman"/>
        </w:rPr>
        <w:t xml:space="preserve"> </w:t>
      </w:r>
      <w:r w:rsidR="008B24AA" w:rsidRPr="00753FA6">
        <w:rPr>
          <w:rFonts w:ascii="Times New Roman" w:hAnsi="Times New Roman" w:cs="Times New Roman"/>
        </w:rPr>
        <w:t>10.</w:t>
      </w:r>
      <w:r w:rsidR="00962CFD" w:rsidRPr="00753FA6">
        <w:rPr>
          <w:rFonts w:ascii="Times New Roman" w:hAnsi="Times New Roman" w:cs="Times New Roman"/>
        </w:rPr>
        <w:t>4</w:t>
      </w:r>
      <w:r w:rsidR="001C501C" w:rsidRPr="00753FA6">
        <w:rPr>
          <w:rFonts w:ascii="Times New Roman" w:hAnsi="Times New Roman" w:cs="Times New Roman"/>
        </w:rPr>
        <w:t>)</w:t>
      </w:r>
      <w:r w:rsidR="00891027" w:rsidRPr="00753FA6">
        <w:rPr>
          <w:rFonts w:ascii="Times New Roman" w:hAnsi="Times New Roman" w:cs="Times New Roman"/>
        </w:rPr>
        <w:t xml:space="preserve"> </w:t>
      </w:r>
      <w:r w:rsidR="001C501C" w:rsidRPr="00753FA6">
        <w:rPr>
          <w:rFonts w:ascii="Times New Roman" w:hAnsi="Times New Roman" w:cs="Times New Roman"/>
        </w:rPr>
        <w:t>per</w:t>
      </w:r>
      <w:r w:rsidR="00891027" w:rsidRPr="00753FA6">
        <w:rPr>
          <w:rFonts w:ascii="Times New Roman" w:hAnsi="Times New Roman" w:cs="Times New Roman"/>
        </w:rPr>
        <w:t xml:space="preserve"> </w:t>
      </w:r>
      <w:r w:rsidR="001C501C" w:rsidRPr="00753FA6">
        <w:rPr>
          <w:rFonts w:ascii="Times New Roman" w:hAnsi="Times New Roman" w:cs="Times New Roman"/>
        </w:rPr>
        <w:t>ha.</w:t>
      </w:r>
      <w:r w:rsidR="00891027" w:rsidRPr="00753FA6">
        <w:rPr>
          <w:rFonts w:ascii="Times New Roman" w:hAnsi="Times New Roman" w:cs="Times New Roman"/>
        </w:rPr>
        <w:t xml:space="preserve"> </w:t>
      </w:r>
      <w:r w:rsidRPr="00753FA6">
        <w:rPr>
          <w:rFonts w:ascii="Times New Roman" w:hAnsi="Times New Roman" w:cs="Times New Roman"/>
        </w:rPr>
        <w:t>According</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del w:id="269" w:author="Vojtěch  Barták" w:date="2021-06-07T20:32:00Z">
        <w:r w:rsidR="00405A62" w:rsidRPr="009B4F3D" w:rsidDel="00276C04">
          <w:rPr>
            <w:rFonts w:ascii="Times New Roman" w:hAnsi="Times New Roman" w:cs="Times New Roman"/>
            <w:highlight w:val="cyan"/>
          </w:rPr>
          <w:delText>GLM</w:delText>
        </w:r>
        <w:r w:rsidR="000266E4" w:rsidRPr="009B4F3D" w:rsidDel="00276C04">
          <w:rPr>
            <w:rFonts w:ascii="Times New Roman" w:hAnsi="Times New Roman" w:cs="Times New Roman"/>
            <w:highlight w:val="cyan"/>
          </w:rPr>
          <w:delText xml:space="preserve"> (total species richness) and </w:delText>
        </w:r>
      </w:del>
      <w:r w:rsidR="000266E4" w:rsidRPr="009B4F3D">
        <w:rPr>
          <w:rFonts w:ascii="Times New Roman" w:hAnsi="Times New Roman" w:cs="Times New Roman"/>
          <w:highlight w:val="cyan"/>
        </w:rPr>
        <w:t>GLMM</w:t>
      </w:r>
      <w:ins w:id="270" w:author="Vojtěch  Barták" w:date="2021-06-07T20:32:00Z">
        <w:r w:rsidR="00276C04">
          <w:rPr>
            <w:rFonts w:ascii="Times New Roman" w:hAnsi="Times New Roman" w:cs="Times New Roman"/>
            <w:highlight w:val="cyan"/>
          </w:rPr>
          <w:t>s</w:t>
        </w:r>
      </w:ins>
      <w:del w:id="271" w:author="Vojtěch  Barták" w:date="2021-06-07T20:32:00Z">
        <w:r w:rsidR="000266E4" w:rsidRPr="009B4F3D" w:rsidDel="00276C04">
          <w:rPr>
            <w:rFonts w:ascii="Times New Roman" w:hAnsi="Times New Roman" w:cs="Times New Roman"/>
            <w:highlight w:val="cyan"/>
          </w:rPr>
          <w:delText xml:space="preserve"> (number of generalist species)</w:delText>
        </w:r>
      </w:del>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007A1395">
        <w:rPr>
          <w:rFonts w:ascii="Times New Roman" w:hAnsi="Times New Roman" w:cs="Times New Roman"/>
        </w:rPr>
        <w:t>p</w:t>
      </w:r>
      <w:r w:rsidRPr="00753FA6">
        <w:rPr>
          <w:rFonts w:ascii="Times New Roman" w:hAnsi="Times New Roman" w:cs="Times New Roman"/>
        </w:rPr>
        <w:t>ost-hoc</w:t>
      </w:r>
      <w:r w:rsidR="00891027" w:rsidRPr="00753FA6">
        <w:rPr>
          <w:rFonts w:ascii="Times New Roman" w:hAnsi="Times New Roman" w:cs="Times New Roman"/>
        </w:rPr>
        <w:t xml:space="preserve"> </w:t>
      </w:r>
      <w:r w:rsidRPr="00753FA6">
        <w:rPr>
          <w:rFonts w:ascii="Times New Roman" w:hAnsi="Times New Roman" w:cs="Times New Roman"/>
        </w:rPr>
        <w:t>test</w:t>
      </w:r>
      <w:ins w:id="272" w:author="Vojtěch  Barták" w:date="2021-06-07T20:32:00Z">
        <w:r w:rsidR="0061014B">
          <w:rPr>
            <w:rFonts w:ascii="Times New Roman" w:hAnsi="Times New Roman" w:cs="Times New Roman"/>
          </w:rPr>
          <w:t>s</w:t>
        </w:r>
      </w:ins>
      <w:del w:id="273" w:author="Vojtěch  Barták" w:date="2021-06-07T20:32:00Z">
        <w:r w:rsidRPr="00753FA6" w:rsidDel="0061014B">
          <w:rPr>
            <w:rFonts w:ascii="Times New Roman" w:hAnsi="Times New Roman" w:cs="Times New Roman"/>
          </w:rPr>
          <w:delText>ing</w:delText>
        </w:r>
      </w:del>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7A1FDE">
        <w:rPr>
          <w:rFonts w:ascii="Times New Roman" w:hAnsi="Times New Roman" w:cs="Times New Roman"/>
        </w:rPr>
        <w:t xml:space="preserve"> and richness of generalist species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significantly</w:t>
      </w:r>
      <w:r w:rsidR="00891027" w:rsidRPr="00753FA6">
        <w:rPr>
          <w:rFonts w:ascii="Times New Roman" w:hAnsi="Times New Roman" w:cs="Times New Roman"/>
        </w:rPr>
        <w:t xml:space="preserve"> </w:t>
      </w:r>
      <w:r w:rsidRPr="00753FA6">
        <w:rPr>
          <w:rFonts w:ascii="Times New Roman" w:hAnsi="Times New Roman" w:cs="Times New Roman"/>
        </w:rPr>
        <w:t>higher</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categories</w:t>
      </w:r>
      <w:r w:rsidR="00EB6CF2">
        <w:rPr>
          <w:rFonts w:ascii="Times New Roman" w:hAnsi="Times New Roman" w:cs="Times New Roman"/>
        </w:rPr>
        <w:t xml:space="preserve"> </w:t>
      </w:r>
      <w:r w:rsidR="005945D7" w:rsidRPr="005945D7">
        <w:rPr>
          <w:rFonts w:ascii="Times New Roman" w:hAnsi="Times New Roman" w:cs="Times New Roman"/>
          <w:highlight w:val="yellow"/>
        </w:rPr>
        <w:t>3&lt;&gt;9</w:t>
      </w:r>
      <w:r w:rsidR="00744BF1">
        <w:rPr>
          <w:rFonts w:ascii="Times New Roman" w:hAnsi="Times New Roman" w:cs="Times New Roman"/>
          <w:highlight w:val="yellow"/>
        </w:rPr>
        <w:t xml:space="preserve"> (mean 4.9 tree/ha)</w:t>
      </w:r>
      <w:r w:rsidR="005945D7" w:rsidRPr="005945D7">
        <w:rPr>
          <w:rFonts w:ascii="Times New Roman" w:hAnsi="Times New Roman" w:cs="Times New Roman"/>
          <w:highlight w:val="yellow"/>
        </w:rPr>
        <w:t xml:space="preserve"> and R</w:t>
      </w:r>
      <w:r w:rsidR="00744BF1">
        <w:rPr>
          <w:rFonts w:ascii="Times New Roman" w:hAnsi="Times New Roman" w:cs="Times New Roman"/>
          <w:highlight w:val="yellow"/>
        </w:rPr>
        <w:t xml:space="preserve"> (22.8 tre</w:t>
      </w:r>
      <w:r w:rsidR="00744BF1" w:rsidRPr="003A2CB0">
        <w:rPr>
          <w:rFonts w:ascii="Times New Roman" w:hAnsi="Times New Roman" w:cs="Times New Roman"/>
          <w:highlight w:val="yellow"/>
        </w:rPr>
        <w:t>e/ha)</w:t>
      </w:r>
      <w:r w:rsidR="00891027" w:rsidRPr="003A2CB0">
        <w:rPr>
          <w:rFonts w:ascii="Times New Roman" w:hAnsi="Times New Roman" w:cs="Times New Roman"/>
          <w:highlight w:val="yellow"/>
        </w:rPr>
        <w:t xml:space="preserve"> </w:t>
      </w:r>
      <w:r w:rsidRPr="003A2CB0">
        <w:rPr>
          <w:rFonts w:ascii="Times New Roman" w:hAnsi="Times New Roman" w:cs="Times New Roman"/>
          <w:highlight w:val="yellow"/>
        </w:rPr>
        <w:t>than</w:t>
      </w:r>
      <w:r w:rsidR="00891027" w:rsidRPr="003A2CB0">
        <w:rPr>
          <w:rFonts w:ascii="Times New Roman" w:hAnsi="Times New Roman" w:cs="Times New Roman"/>
          <w:highlight w:val="yellow"/>
        </w:rPr>
        <w:t xml:space="preserve"> </w:t>
      </w:r>
      <w:r w:rsidRPr="003A2CB0">
        <w:rPr>
          <w:rFonts w:ascii="Times New Roman" w:hAnsi="Times New Roman" w:cs="Times New Roman"/>
          <w:highlight w:val="yellow"/>
        </w:rPr>
        <w:t>in</w:t>
      </w:r>
      <w:r w:rsidR="00891027" w:rsidRPr="003A2CB0">
        <w:rPr>
          <w:rFonts w:ascii="Times New Roman" w:hAnsi="Times New Roman" w:cs="Times New Roman"/>
          <w:highlight w:val="yellow"/>
        </w:rPr>
        <w:t xml:space="preserve"> </w:t>
      </w:r>
      <w:r w:rsidRPr="003A2CB0">
        <w:rPr>
          <w:rFonts w:ascii="Times New Roman" w:hAnsi="Times New Roman" w:cs="Times New Roman"/>
          <w:highlight w:val="yellow"/>
        </w:rPr>
        <w:t>plots</w:t>
      </w:r>
      <w:r w:rsidR="00891027" w:rsidRPr="003A2CB0">
        <w:rPr>
          <w:rFonts w:ascii="Times New Roman" w:hAnsi="Times New Roman" w:cs="Times New Roman"/>
          <w:highlight w:val="yellow"/>
        </w:rPr>
        <w:t xml:space="preserve"> </w:t>
      </w:r>
      <w:r w:rsidRPr="003A2CB0">
        <w:rPr>
          <w:rFonts w:ascii="Times New Roman" w:hAnsi="Times New Roman" w:cs="Times New Roman"/>
          <w:highlight w:val="yellow"/>
        </w:rPr>
        <w:t>in</w:t>
      </w:r>
      <w:r w:rsidR="00891027" w:rsidRPr="003A2CB0">
        <w:rPr>
          <w:rFonts w:ascii="Times New Roman" w:hAnsi="Times New Roman" w:cs="Times New Roman"/>
          <w:highlight w:val="yellow"/>
        </w:rPr>
        <w:t xml:space="preserve"> </w:t>
      </w:r>
      <w:r w:rsidR="00310208" w:rsidRPr="003A2CB0">
        <w:rPr>
          <w:rFonts w:ascii="Times New Roman" w:hAnsi="Times New Roman" w:cs="Times New Roman"/>
          <w:highlight w:val="yellow"/>
        </w:rPr>
        <w:t>production</w:t>
      </w:r>
      <w:r w:rsidR="00891027" w:rsidRPr="003A2CB0">
        <w:rPr>
          <w:rFonts w:ascii="Times New Roman" w:hAnsi="Times New Roman" w:cs="Times New Roman"/>
          <w:highlight w:val="yellow"/>
        </w:rPr>
        <w:t xml:space="preserve"> </w:t>
      </w:r>
      <w:r w:rsidRPr="003A2CB0">
        <w:rPr>
          <w:rFonts w:ascii="Times New Roman" w:hAnsi="Times New Roman" w:cs="Times New Roman"/>
          <w:highlight w:val="yellow"/>
        </w:rPr>
        <w:t>forests</w:t>
      </w:r>
      <w:r w:rsidR="00891027" w:rsidRPr="003A2CB0">
        <w:rPr>
          <w:rFonts w:ascii="Times New Roman" w:hAnsi="Times New Roman" w:cs="Times New Roman"/>
          <w:highlight w:val="yellow"/>
        </w:rPr>
        <w:t xml:space="preserve"> </w:t>
      </w:r>
      <w:r w:rsidRPr="003A2CB0">
        <w:rPr>
          <w:rFonts w:ascii="Times New Roman" w:hAnsi="Times New Roman" w:cs="Times New Roman"/>
          <w:highlight w:val="yellow"/>
        </w:rPr>
        <w:t>where</w:t>
      </w:r>
      <w:r w:rsidR="005945D7" w:rsidRPr="003A2CB0">
        <w:rPr>
          <w:rFonts w:ascii="Times New Roman" w:hAnsi="Times New Roman" w:cs="Times New Roman"/>
          <w:highlight w:val="yellow"/>
        </w:rPr>
        <w:t xml:space="preserve"> the</w:t>
      </w:r>
      <w:r w:rsidR="00891027" w:rsidRPr="003A2CB0">
        <w:rPr>
          <w:rFonts w:ascii="Times New Roman" w:hAnsi="Times New Roman" w:cs="Times New Roman"/>
          <w:highlight w:val="yellow"/>
        </w:rPr>
        <w:t xml:space="preserve"> </w:t>
      </w:r>
      <w:r w:rsidRPr="003A2CB0">
        <w:rPr>
          <w:rFonts w:ascii="Times New Roman" w:hAnsi="Times New Roman" w:cs="Times New Roman"/>
          <w:highlight w:val="yellow"/>
        </w:rPr>
        <w:t>large</w:t>
      </w:r>
      <w:r w:rsidR="00891027" w:rsidRPr="003A2CB0">
        <w:rPr>
          <w:rFonts w:ascii="Times New Roman" w:hAnsi="Times New Roman" w:cs="Times New Roman"/>
          <w:highlight w:val="yellow"/>
        </w:rPr>
        <w:t xml:space="preserve"> </w:t>
      </w:r>
      <w:r w:rsidR="00965E29" w:rsidRPr="003A2CB0">
        <w:rPr>
          <w:rFonts w:ascii="Times New Roman" w:hAnsi="Times New Roman" w:cs="Times New Roman"/>
          <w:highlight w:val="yellow"/>
        </w:rPr>
        <w:t>broadleaved</w:t>
      </w:r>
      <w:r w:rsidR="005945D7" w:rsidRPr="003A2CB0">
        <w:rPr>
          <w:rFonts w:ascii="Times New Roman" w:hAnsi="Times New Roman" w:cs="Times New Roman"/>
          <w:highlight w:val="yellow"/>
        </w:rPr>
        <w:t xml:space="preserve"> tree</w:t>
      </w:r>
      <w:r w:rsidR="00EB6CF2" w:rsidRPr="003A2CB0">
        <w:rPr>
          <w:rFonts w:ascii="Times New Roman" w:hAnsi="Times New Roman" w:cs="Times New Roman"/>
          <w:highlight w:val="yellow"/>
        </w:rPr>
        <w:t>s are missing</w:t>
      </w:r>
      <w:r w:rsidR="0030724C" w:rsidRPr="003A2CB0">
        <w:rPr>
          <w:rFonts w:ascii="Times New Roman" w:hAnsi="Times New Roman" w:cs="Times New Roman"/>
          <w:highlight w:val="yellow"/>
        </w:rPr>
        <w:t>. The total number of species</w:t>
      </w:r>
      <w:r w:rsidR="00172485">
        <w:rPr>
          <w:rFonts w:ascii="Times New Roman" w:hAnsi="Times New Roman" w:cs="Times New Roman"/>
          <w:highlight w:val="yellow"/>
        </w:rPr>
        <w:t xml:space="preserve"> </w:t>
      </w:r>
      <w:del w:id="274" w:author="Vojtěch  Barták" w:date="2021-06-09T14:01:00Z">
        <w:r w:rsidR="00172485" w:rsidDel="00F25A1C">
          <w:rPr>
            <w:rFonts w:ascii="Times New Roman" w:hAnsi="Times New Roman" w:cs="Times New Roman"/>
            <w:highlight w:val="yellow"/>
          </w:rPr>
          <w:delText xml:space="preserve">and </w:delText>
        </w:r>
      </w:del>
      <w:ins w:id="275" w:author="Vojtěch  Barták" w:date="2021-06-09T14:01:00Z">
        <w:r w:rsidR="00F25A1C">
          <w:rPr>
            <w:rFonts w:ascii="Times New Roman" w:hAnsi="Times New Roman" w:cs="Times New Roman"/>
            <w:highlight w:val="yellow"/>
          </w:rPr>
          <w:t xml:space="preserve">resp. </w:t>
        </w:r>
      </w:ins>
      <w:r w:rsidR="00172485">
        <w:rPr>
          <w:rFonts w:ascii="Times New Roman" w:hAnsi="Times New Roman" w:cs="Times New Roman"/>
          <w:highlight w:val="yellow"/>
        </w:rPr>
        <w:t>number of generalist species</w:t>
      </w:r>
      <w:r w:rsidR="0030724C" w:rsidRPr="003A2CB0">
        <w:rPr>
          <w:rFonts w:ascii="Times New Roman" w:hAnsi="Times New Roman" w:cs="Times New Roman"/>
          <w:highlight w:val="yellow"/>
        </w:rPr>
        <w:t xml:space="preserve"> is 3.3 (for 3&lt;&gt;9 cat.) </w:t>
      </w:r>
      <w:del w:id="276" w:author="Vojtěch  Barták" w:date="2021-06-09T14:01:00Z">
        <w:r w:rsidR="0030724C" w:rsidRPr="003A2CB0" w:rsidDel="00F25A1C">
          <w:rPr>
            <w:rFonts w:ascii="Times New Roman" w:hAnsi="Times New Roman" w:cs="Times New Roman"/>
            <w:highlight w:val="yellow"/>
          </w:rPr>
          <w:delText xml:space="preserve">and </w:delText>
        </w:r>
      </w:del>
      <w:ins w:id="277" w:author="Vojtěch  Barták" w:date="2021-06-09T14:01:00Z">
        <w:r w:rsidR="00F25A1C">
          <w:rPr>
            <w:rFonts w:ascii="Times New Roman" w:hAnsi="Times New Roman" w:cs="Times New Roman"/>
            <w:highlight w:val="yellow"/>
          </w:rPr>
          <w:t>resp.</w:t>
        </w:r>
        <w:r w:rsidR="00F25A1C" w:rsidRPr="003A2CB0">
          <w:rPr>
            <w:rFonts w:ascii="Times New Roman" w:hAnsi="Times New Roman" w:cs="Times New Roman"/>
            <w:highlight w:val="yellow"/>
          </w:rPr>
          <w:t xml:space="preserve"> </w:t>
        </w:r>
      </w:ins>
      <w:r w:rsidR="0030724C" w:rsidRPr="003A2CB0">
        <w:rPr>
          <w:rFonts w:ascii="Times New Roman" w:hAnsi="Times New Roman" w:cs="Times New Roman"/>
          <w:highlight w:val="yellow"/>
        </w:rPr>
        <w:t>2.9</w:t>
      </w:r>
      <w:r w:rsidR="00172485">
        <w:rPr>
          <w:rFonts w:ascii="Times New Roman" w:hAnsi="Times New Roman" w:cs="Times New Roman"/>
          <w:highlight w:val="yellow"/>
        </w:rPr>
        <w:t xml:space="preserve"> </w:t>
      </w:r>
      <w:r w:rsidR="0030724C" w:rsidRPr="003A2CB0">
        <w:rPr>
          <w:rFonts w:ascii="Times New Roman" w:hAnsi="Times New Roman" w:cs="Times New Roman"/>
          <w:highlight w:val="yellow"/>
        </w:rPr>
        <w:t>(for R cat.) higher compared to plots with large trees absence</w:t>
      </w:r>
      <w:r w:rsidR="009D0BDB">
        <w:rPr>
          <w:rFonts w:ascii="Times New Roman" w:hAnsi="Times New Roman" w:cs="Times New Roman"/>
          <w:highlight w:val="yellow"/>
        </w:rPr>
        <w:t xml:space="preserve">. </w:t>
      </w:r>
      <w:commentRangeStart w:id="278"/>
      <w:r w:rsidR="00172485" w:rsidRPr="003A2CB0">
        <w:rPr>
          <w:rFonts w:ascii="Times New Roman" w:hAnsi="Times New Roman" w:cs="Times New Roman"/>
          <w:highlight w:val="yellow"/>
        </w:rPr>
        <w:t xml:space="preserve">The </w:t>
      </w:r>
      <w:r w:rsidR="00172485">
        <w:rPr>
          <w:rFonts w:ascii="Times New Roman" w:hAnsi="Times New Roman" w:cs="Times New Roman"/>
          <w:highlight w:val="yellow"/>
        </w:rPr>
        <w:t>number of generalist species</w:t>
      </w:r>
      <w:r w:rsidR="00172485" w:rsidRPr="003A2CB0">
        <w:rPr>
          <w:rFonts w:ascii="Times New Roman" w:hAnsi="Times New Roman" w:cs="Times New Roman"/>
          <w:highlight w:val="yellow"/>
        </w:rPr>
        <w:t xml:space="preserve"> is 3.</w:t>
      </w:r>
      <w:r w:rsidR="00172485">
        <w:rPr>
          <w:rFonts w:ascii="Times New Roman" w:hAnsi="Times New Roman" w:cs="Times New Roman"/>
          <w:highlight w:val="yellow"/>
        </w:rPr>
        <w:t>1</w:t>
      </w:r>
      <w:r w:rsidR="00172485" w:rsidRPr="003A2CB0">
        <w:rPr>
          <w:rFonts w:ascii="Times New Roman" w:hAnsi="Times New Roman" w:cs="Times New Roman"/>
          <w:highlight w:val="yellow"/>
        </w:rPr>
        <w:t xml:space="preserve"> (for 3&lt;&gt;9 cat.</w:t>
      </w:r>
      <w:r w:rsidR="00172485">
        <w:rPr>
          <w:rFonts w:ascii="Times New Roman" w:hAnsi="Times New Roman" w:cs="Times New Roman"/>
          <w:highlight w:val="yellow"/>
        </w:rPr>
        <w:t xml:space="preserve">) and 4.0 </w:t>
      </w:r>
      <w:r w:rsidR="00172485" w:rsidRPr="003A2CB0">
        <w:rPr>
          <w:rFonts w:ascii="Times New Roman" w:hAnsi="Times New Roman" w:cs="Times New Roman"/>
          <w:highlight w:val="yellow"/>
        </w:rPr>
        <w:t>(for R cat.) higher compared to plots with large trees absence</w:t>
      </w:r>
      <w:r w:rsidR="00172485">
        <w:rPr>
          <w:rFonts w:ascii="Times New Roman" w:hAnsi="Times New Roman" w:cs="Times New Roman"/>
          <w:highlight w:val="yellow"/>
        </w:rPr>
        <w:t xml:space="preserve"> </w:t>
      </w:r>
      <w:r w:rsidR="001E3947" w:rsidRPr="005945D7">
        <w:rPr>
          <w:rFonts w:ascii="Times New Roman" w:hAnsi="Times New Roman" w:cs="Times New Roman"/>
          <w:highlight w:val="yellow"/>
        </w:rPr>
        <w:t>(Fig.</w:t>
      </w:r>
      <w:r w:rsidR="00891027" w:rsidRPr="005945D7">
        <w:rPr>
          <w:rFonts w:ascii="Times New Roman" w:hAnsi="Times New Roman" w:cs="Times New Roman"/>
          <w:highlight w:val="yellow"/>
        </w:rPr>
        <w:t xml:space="preserve"> </w:t>
      </w:r>
      <w:r w:rsidR="001E3947" w:rsidRPr="005945D7">
        <w:rPr>
          <w:rFonts w:ascii="Times New Roman" w:hAnsi="Times New Roman" w:cs="Times New Roman"/>
          <w:highlight w:val="yellow"/>
        </w:rPr>
        <w:t>3</w:t>
      </w:r>
      <w:r w:rsidR="00891027" w:rsidRPr="005945D7">
        <w:rPr>
          <w:rFonts w:ascii="Times New Roman" w:hAnsi="Times New Roman" w:cs="Times New Roman"/>
          <w:highlight w:val="yellow"/>
        </w:rPr>
        <w:t xml:space="preserve"> </w:t>
      </w:r>
      <w:r w:rsidR="001E3947" w:rsidRPr="005945D7">
        <w:rPr>
          <w:rFonts w:ascii="Times New Roman" w:hAnsi="Times New Roman" w:cs="Times New Roman"/>
          <w:highlight w:val="yellow"/>
        </w:rPr>
        <w:t>a)</w:t>
      </w:r>
      <w:r w:rsidRPr="005945D7">
        <w:rPr>
          <w:rFonts w:ascii="Times New Roman" w:hAnsi="Times New Roman" w:cs="Times New Roman"/>
          <w:highlight w:val="yellow"/>
        </w:rPr>
        <w:t>.</w:t>
      </w:r>
      <w:commentRangeEnd w:id="278"/>
      <w:r w:rsidR="00F25A1C">
        <w:rPr>
          <w:rStyle w:val="Odkaznakoment"/>
        </w:rPr>
        <w:commentReference w:id="278"/>
      </w:r>
      <w:r w:rsidR="00891027" w:rsidRPr="00753FA6">
        <w:rPr>
          <w:rFonts w:ascii="Times New Roman" w:hAnsi="Times New Roman" w:cs="Times New Roman"/>
        </w:rPr>
        <w:t xml:space="preserve"> </w:t>
      </w:r>
      <w:r w:rsidRPr="00753FA6">
        <w:rPr>
          <w:rFonts w:ascii="Times New Roman" w:hAnsi="Times New Roman" w:cs="Times New Roman"/>
        </w:rPr>
        <w:t>Additionally,</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00904B16" w:rsidRPr="00753FA6">
        <w:rPr>
          <w:rFonts w:ascii="Times New Roman" w:hAnsi="Times New Roman" w:cs="Times New Roman"/>
        </w:rPr>
        <w:t>difference</w:t>
      </w:r>
      <w:r w:rsidR="00891027" w:rsidRPr="00753FA6">
        <w:rPr>
          <w:rFonts w:ascii="Times New Roman" w:hAnsi="Times New Roman" w:cs="Times New Roman"/>
        </w:rPr>
        <w:t xml:space="preserve"> </w:t>
      </w:r>
      <w:r w:rsidR="007A1395">
        <w:rPr>
          <w:rFonts w:ascii="Times New Roman" w:hAnsi="Times New Roman" w:cs="Times New Roman"/>
        </w:rPr>
        <w:t>between</w:t>
      </w:r>
      <w:r w:rsidR="007A1395"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002C6877" w:rsidRPr="00753FA6">
        <w:rPr>
          <w:rFonts w:ascii="Times New Roman" w:hAnsi="Times New Roman" w:cs="Times New Roman"/>
        </w:rPr>
        <w:t>and</w:t>
      </w:r>
      <w:r w:rsidR="00891027" w:rsidRPr="00753FA6">
        <w:rPr>
          <w:rFonts w:ascii="Times New Roman" w:hAnsi="Times New Roman" w:cs="Times New Roman"/>
        </w:rPr>
        <w:t xml:space="preserve"> </w:t>
      </w:r>
      <w:r w:rsidR="002C6877" w:rsidRPr="00753FA6">
        <w:rPr>
          <w:rFonts w:ascii="Times New Roman" w:hAnsi="Times New Roman" w:cs="Times New Roman"/>
        </w:rPr>
        <w:t>number</w:t>
      </w:r>
      <w:r w:rsidR="00891027" w:rsidRPr="00753FA6">
        <w:rPr>
          <w:rFonts w:ascii="Times New Roman" w:hAnsi="Times New Roman" w:cs="Times New Roman"/>
        </w:rPr>
        <w:t xml:space="preserve"> </w:t>
      </w:r>
      <w:r w:rsidR="002C6877" w:rsidRPr="00753FA6">
        <w:rPr>
          <w:rFonts w:ascii="Times New Roman" w:hAnsi="Times New Roman" w:cs="Times New Roman"/>
        </w:rPr>
        <w:t>of</w:t>
      </w:r>
      <w:r w:rsidR="00891027" w:rsidRPr="00753FA6">
        <w:rPr>
          <w:rFonts w:ascii="Times New Roman" w:hAnsi="Times New Roman" w:cs="Times New Roman"/>
        </w:rPr>
        <w:t xml:space="preserve"> </w:t>
      </w:r>
      <w:r w:rsidR="002C6877" w:rsidRPr="00753FA6">
        <w:rPr>
          <w:rFonts w:ascii="Times New Roman" w:hAnsi="Times New Roman" w:cs="Times New Roman"/>
        </w:rPr>
        <w:t>generalist</w:t>
      </w:r>
      <w:r w:rsidR="00891027" w:rsidRPr="00753FA6">
        <w:rPr>
          <w:rFonts w:ascii="Times New Roman" w:hAnsi="Times New Roman" w:cs="Times New Roman"/>
        </w:rPr>
        <w:t xml:space="preserve"> </w:t>
      </w:r>
      <w:r w:rsidR="002C6877"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between</w:t>
      </w:r>
      <w:r w:rsidR="00891027" w:rsidRPr="00753FA6">
        <w:rPr>
          <w:rFonts w:ascii="Times New Roman" w:hAnsi="Times New Roman" w:cs="Times New Roman"/>
        </w:rPr>
        <w:t xml:space="preserve"> </w:t>
      </w:r>
      <w:r w:rsidRPr="00753FA6">
        <w:rPr>
          <w:rFonts w:ascii="Times New Roman" w:hAnsi="Times New Roman" w:cs="Times New Roman"/>
        </w:rPr>
        <w:t>category</w:t>
      </w:r>
      <w:r w:rsidR="00891027" w:rsidRPr="00753FA6">
        <w:rPr>
          <w:rFonts w:ascii="Times New Roman" w:hAnsi="Times New Roman" w:cs="Times New Roman"/>
        </w:rPr>
        <w:t xml:space="preserve"> </w:t>
      </w:r>
      <w:r w:rsidRPr="00753FA6">
        <w:rPr>
          <w:rFonts w:ascii="Times New Roman" w:hAnsi="Times New Roman" w:cs="Times New Roman"/>
        </w:rPr>
        <w:t>3&lt;&gt;9</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non-signifi</w:t>
      </w:r>
      <w:r w:rsidR="002C6877" w:rsidRPr="00753FA6">
        <w:rPr>
          <w:rFonts w:ascii="Times New Roman" w:hAnsi="Times New Roman" w:cs="Times New Roman"/>
        </w:rPr>
        <w:t>cant</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3a</w:t>
      </w:r>
      <w:r w:rsidR="00891027" w:rsidRPr="00753FA6">
        <w:rPr>
          <w:rFonts w:ascii="Times New Roman" w:hAnsi="Times New Roman" w:cs="Times New Roman"/>
        </w:rPr>
        <w:t xml:space="preserve"> </w:t>
      </w:r>
      <w:r w:rsidR="001E3947" w:rsidRPr="00753FA6">
        <w:rPr>
          <w:rFonts w:ascii="Times New Roman" w:hAnsi="Times New Roman" w:cs="Times New Roman"/>
        </w:rPr>
        <w:t>and</w:t>
      </w:r>
      <w:r w:rsidR="00891027" w:rsidRPr="00753FA6">
        <w:rPr>
          <w:rFonts w:ascii="Times New Roman" w:hAnsi="Times New Roman" w:cs="Times New Roman"/>
        </w:rPr>
        <w:t xml:space="preserve"> </w:t>
      </w:r>
      <w:r w:rsidR="001E3947" w:rsidRPr="00753FA6">
        <w:rPr>
          <w:rFonts w:ascii="Times New Roman" w:hAnsi="Times New Roman" w:cs="Times New Roman"/>
        </w:rPr>
        <w:t>3b)</w:t>
      </w:r>
      <w:r w:rsidR="002C6877"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specialist</w:t>
      </w:r>
      <w:r w:rsidR="007A1395">
        <w:rPr>
          <w:rFonts w:ascii="Times New Roman" w:hAnsi="Times New Roman" w:cs="Times New Roman"/>
        </w:rPr>
        <w:t>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only</w:t>
      </w:r>
      <w:r w:rsidR="00891027" w:rsidRPr="00753FA6">
        <w:rPr>
          <w:rFonts w:ascii="Times New Roman" w:hAnsi="Times New Roman" w:cs="Times New Roman"/>
        </w:rPr>
        <w:t xml:space="preserve"> </w:t>
      </w:r>
      <w:r w:rsidRPr="00753FA6">
        <w:rPr>
          <w:rFonts w:ascii="Times New Roman" w:hAnsi="Times New Roman" w:cs="Times New Roman"/>
        </w:rPr>
        <w:t>non-significant</w:t>
      </w:r>
      <w:r w:rsidR="00891027" w:rsidRPr="00753FA6">
        <w:rPr>
          <w:rFonts w:ascii="Times New Roman" w:hAnsi="Times New Roman" w:cs="Times New Roman"/>
        </w:rPr>
        <w:t xml:space="preserve"> </w:t>
      </w:r>
      <w:r w:rsidRPr="00753FA6">
        <w:rPr>
          <w:rFonts w:ascii="Times New Roman" w:hAnsi="Times New Roman" w:cs="Times New Roman"/>
        </w:rPr>
        <w:t>results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detected</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3c)</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However,</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7655F0">
        <w:rPr>
          <w:rFonts w:ascii="Times New Roman" w:hAnsi="Times New Roman" w:cs="Times New Roman"/>
        </w:rPr>
        <w:t>comparison</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results</w:t>
      </w:r>
      <w:r w:rsidR="00891027" w:rsidRPr="00753FA6">
        <w:rPr>
          <w:rFonts w:ascii="Times New Roman" w:hAnsi="Times New Roman" w:cs="Times New Roman"/>
        </w:rPr>
        <w:t xml:space="preserve"> </w:t>
      </w:r>
      <w:r w:rsidR="002C6877" w:rsidRPr="00753FA6">
        <w:rPr>
          <w:rFonts w:ascii="Times New Roman" w:hAnsi="Times New Roman" w:cs="Times New Roman"/>
        </w:rPr>
        <w:t>of</w:t>
      </w:r>
      <w:r w:rsidR="00891027" w:rsidRPr="00753FA6">
        <w:rPr>
          <w:rFonts w:ascii="Times New Roman" w:hAnsi="Times New Roman" w:cs="Times New Roman"/>
        </w:rPr>
        <w:t xml:space="preserve"> </w:t>
      </w:r>
      <w:r w:rsidR="002C6877" w:rsidRPr="00753FA6">
        <w:rPr>
          <w:rFonts w:ascii="Times New Roman" w:hAnsi="Times New Roman" w:cs="Times New Roman"/>
        </w:rPr>
        <w:t>total</w:t>
      </w:r>
      <w:r w:rsidR="00891027" w:rsidRPr="00753FA6">
        <w:rPr>
          <w:rFonts w:ascii="Times New Roman" w:hAnsi="Times New Roman" w:cs="Times New Roman"/>
        </w:rPr>
        <w:t xml:space="preserve"> </w:t>
      </w:r>
      <w:r w:rsidR="002C6877" w:rsidRPr="00753FA6">
        <w:rPr>
          <w:rFonts w:ascii="Times New Roman" w:hAnsi="Times New Roman" w:cs="Times New Roman"/>
        </w:rPr>
        <w:t>species</w:t>
      </w:r>
      <w:r w:rsidR="00891027" w:rsidRPr="00753FA6">
        <w:rPr>
          <w:rFonts w:ascii="Times New Roman" w:hAnsi="Times New Roman" w:cs="Times New Roman"/>
        </w:rPr>
        <w:t xml:space="preserve"> </w:t>
      </w:r>
      <w:r w:rsidR="002C6877" w:rsidRPr="00753FA6">
        <w:rPr>
          <w:rFonts w:ascii="Times New Roman" w:hAnsi="Times New Roman" w:cs="Times New Roman"/>
        </w:rPr>
        <w:t>richness</w:t>
      </w:r>
      <w:r w:rsidR="00891027" w:rsidRPr="00753FA6">
        <w:rPr>
          <w:rFonts w:ascii="Times New Roman" w:hAnsi="Times New Roman" w:cs="Times New Roman"/>
        </w:rPr>
        <w:t xml:space="preserve"> </w:t>
      </w:r>
      <w:r w:rsidR="002C6877" w:rsidRPr="00753FA6">
        <w:rPr>
          <w:rFonts w:ascii="Times New Roman" w:hAnsi="Times New Roman" w:cs="Times New Roman"/>
        </w:rPr>
        <w:t>and</w:t>
      </w:r>
      <w:r w:rsidR="00891027" w:rsidRPr="00753FA6">
        <w:rPr>
          <w:rFonts w:ascii="Times New Roman" w:hAnsi="Times New Roman" w:cs="Times New Roman"/>
        </w:rPr>
        <w:t xml:space="preserve"> </w:t>
      </w:r>
      <w:r w:rsidR="002C6877" w:rsidRPr="00753FA6">
        <w:rPr>
          <w:rFonts w:ascii="Times New Roman" w:hAnsi="Times New Roman" w:cs="Times New Roman"/>
        </w:rPr>
        <w:t>g</w:t>
      </w:r>
      <w:r w:rsidRPr="00753FA6">
        <w:rPr>
          <w:rFonts w:ascii="Times New Roman" w:hAnsi="Times New Roman" w:cs="Times New Roman"/>
        </w:rPr>
        <w:t>eneralist</w:t>
      </w:r>
      <w:r w:rsidR="00891027" w:rsidRPr="00753FA6">
        <w:rPr>
          <w:rFonts w:ascii="Times New Roman" w:hAnsi="Times New Roman" w:cs="Times New Roman"/>
        </w:rPr>
        <w:t xml:space="preserve"> </w:t>
      </w:r>
      <w:r w:rsidR="002C6877" w:rsidRPr="00753FA6">
        <w:rPr>
          <w:rFonts w:ascii="Times New Roman" w:hAnsi="Times New Roman" w:cs="Times New Roman"/>
        </w:rPr>
        <w:t>species,</w:t>
      </w:r>
      <w:r w:rsidR="00891027" w:rsidRPr="00753FA6">
        <w:rPr>
          <w:rFonts w:ascii="Times New Roman" w:hAnsi="Times New Roman" w:cs="Times New Roman"/>
        </w:rPr>
        <w:t xml:space="preserve"> </w:t>
      </w:r>
      <w:r w:rsidR="002C6877" w:rsidRPr="00753FA6">
        <w:rPr>
          <w:rFonts w:ascii="Times New Roman" w:hAnsi="Times New Roman" w:cs="Times New Roman"/>
        </w:rPr>
        <w:t>the</w:t>
      </w:r>
      <w:r w:rsidR="00891027" w:rsidRPr="00753FA6">
        <w:rPr>
          <w:rFonts w:ascii="Times New Roman" w:hAnsi="Times New Roman" w:cs="Times New Roman"/>
        </w:rPr>
        <w:t xml:space="preserve"> </w:t>
      </w:r>
      <w:r w:rsidR="002C6877" w:rsidRPr="00753FA6">
        <w:rPr>
          <w:rFonts w:ascii="Times New Roman" w:hAnsi="Times New Roman" w:cs="Times New Roman"/>
        </w:rPr>
        <w:t>values</w:t>
      </w:r>
      <w:r w:rsidR="00891027" w:rsidRPr="00753FA6">
        <w:rPr>
          <w:rFonts w:ascii="Times New Roman" w:hAnsi="Times New Roman" w:cs="Times New Roman"/>
        </w:rPr>
        <w:t xml:space="preserve"> </w:t>
      </w:r>
      <w:r w:rsidR="002C6877" w:rsidRPr="00753FA6">
        <w:rPr>
          <w:rFonts w:ascii="Times New Roman" w:hAnsi="Times New Roman" w:cs="Times New Roman"/>
        </w:rPr>
        <w:t>of</w:t>
      </w:r>
      <w:r w:rsidR="00891027" w:rsidRPr="00753FA6">
        <w:rPr>
          <w:rFonts w:ascii="Times New Roman" w:hAnsi="Times New Roman" w:cs="Times New Roman"/>
        </w:rPr>
        <w:t xml:space="preserve"> </w:t>
      </w:r>
      <w:r w:rsidR="002C6877" w:rsidRPr="00753FA6">
        <w:rPr>
          <w:rFonts w:ascii="Times New Roman" w:hAnsi="Times New Roman" w:cs="Times New Roman"/>
        </w:rPr>
        <w:t>the</w:t>
      </w:r>
      <w:r w:rsidR="00891027" w:rsidRPr="00753FA6">
        <w:rPr>
          <w:rFonts w:ascii="Times New Roman" w:hAnsi="Times New Roman" w:cs="Times New Roman"/>
        </w:rPr>
        <w:t xml:space="preserve"> </w:t>
      </w:r>
      <w:r w:rsidR="002C6877" w:rsidRPr="00753FA6">
        <w:rPr>
          <w:rFonts w:ascii="Times New Roman" w:hAnsi="Times New Roman" w:cs="Times New Roman"/>
        </w:rPr>
        <w:t>number</w:t>
      </w:r>
      <w:r w:rsidR="00891027" w:rsidRPr="00753FA6">
        <w:rPr>
          <w:rFonts w:ascii="Times New Roman" w:hAnsi="Times New Roman" w:cs="Times New Roman"/>
        </w:rPr>
        <w:t xml:space="preserve"> </w:t>
      </w:r>
      <w:r w:rsidR="002C6877" w:rsidRPr="00753FA6">
        <w:rPr>
          <w:rFonts w:ascii="Times New Roman" w:hAnsi="Times New Roman" w:cs="Times New Roman"/>
        </w:rPr>
        <w:t>of</w:t>
      </w:r>
      <w:r w:rsidR="00891027" w:rsidRPr="00753FA6">
        <w:rPr>
          <w:rFonts w:ascii="Times New Roman" w:hAnsi="Times New Roman" w:cs="Times New Roman"/>
        </w:rPr>
        <w:t xml:space="preserve"> </w:t>
      </w:r>
      <w:r w:rsidR="002C6877" w:rsidRPr="00753FA6">
        <w:rPr>
          <w:rFonts w:ascii="Times New Roman" w:hAnsi="Times New Roman" w:cs="Times New Roman"/>
        </w:rPr>
        <w:t>s</w:t>
      </w:r>
      <w:r w:rsidRPr="00753FA6">
        <w:rPr>
          <w:rFonts w:ascii="Times New Roman" w:hAnsi="Times New Roman" w:cs="Times New Roman"/>
        </w:rPr>
        <w:t>pecialist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00904B16" w:rsidRPr="00753FA6">
        <w:rPr>
          <w:rFonts w:ascii="Times New Roman" w:hAnsi="Times New Roman" w:cs="Times New Roman"/>
        </w:rPr>
        <w:lastRenderedPageBreak/>
        <w:t>(R)</w:t>
      </w:r>
      <w:r w:rsidR="00891027" w:rsidRPr="00753FA6">
        <w:rPr>
          <w:rFonts w:ascii="Times New Roman" w:hAnsi="Times New Roman" w:cs="Times New Roman"/>
        </w:rPr>
        <w:t xml:space="preserve"> </w:t>
      </w:r>
      <w:r w:rsidRPr="00753FA6">
        <w:rPr>
          <w:rFonts w:ascii="Times New Roman" w:hAnsi="Times New Roman" w:cs="Times New Roman"/>
        </w:rPr>
        <w:t>are</w:t>
      </w:r>
      <w:r w:rsidR="00172485">
        <w:rPr>
          <w:rFonts w:ascii="Times New Roman" w:hAnsi="Times New Roman" w:cs="Times New Roman"/>
        </w:rPr>
        <w:t xml:space="preserve"> </w:t>
      </w:r>
      <w:r w:rsidR="00172485" w:rsidRPr="009129D5">
        <w:rPr>
          <w:rFonts w:ascii="Times New Roman" w:hAnsi="Times New Roman" w:cs="Times New Roman"/>
          <w:highlight w:val="yellow"/>
        </w:rPr>
        <w:t>lower (</w:t>
      </w:r>
      <w:r w:rsidR="008C119D">
        <w:rPr>
          <w:rFonts w:ascii="Times New Roman" w:hAnsi="Times New Roman" w:cs="Times New Roman"/>
          <w:highlight w:val="yellow"/>
        </w:rPr>
        <w:t xml:space="preserve">about </w:t>
      </w:r>
      <w:r w:rsidR="00172485" w:rsidRPr="009129D5">
        <w:rPr>
          <w:rFonts w:ascii="Times New Roman" w:hAnsi="Times New Roman" w:cs="Times New Roman"/>
          <w:highlight w:val="yellow"/>
        </w:rPr>
        <w:t>0.3 species) than</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numbers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7A1395">
        <w:rPr>
          <w:rFonts w:ascii="Times New Roman" w:hAnsi="Times New Roman" w:cs="Times New Roman"/>
        </w:rPr>
        <w:t xml:space="preserve">the </w:t>
      </w:r>
      <w:r w:rsidRPr="00753FA6">
        <w:rPr>
          <w:rFonts w:ascii="Times New Roman" w:hAnsi="Times New Roman" w:cs="Times New Roman"/>
        </w:rPr>
        <w:t>category</w:t>
      </w:r>
      <w:r w:rsidR="00891027" w:rsidRPr="00753FA6">
        <w:rPr>
          <w:rFonts w:ascii="Times New Roman" w:hAnsi="Times New Roman" w:cs="Times New Roman"/>
        </w:rPr>
        <w:t xml:space="preserve"> </w:t>
      </w:r>
      <w:r w:rsidRPr="00753FA6">
        <w:rPr>
          <w:rFonts w:ascii="Times New Roman" w:hAnsi="Times New Roman" w:cs="Times New Roman"/>
        </w:rPr>
        <w:t>representing</w:t>
      </w:r>
      <w:r w:rsidR="00891027" w:rsidRPr="00753FA6">
        <w:rPr>
          <w:rFonts w:ascii="Times New Roman" w:hAnsi="Times New Roman" w:cs="Times New Roman"/>
        </w:rPr>
        <w:t xml:space="preserve"> </w:t>
      </w:r>
      <w:r w:rsidRPr="00753FA6">
        <w:rPr>
          <w:rFonts w:ascii="Times New Roman" w:hAnsi="Times New Roman" w:cs="Times New Roman"/>
        </w:rPr>
        <w:t>absence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D70924" w:rsidRPr="00753FA6">
        <w:rPr>
          <w:rFonts w:ascii="Times New Roman" w:hAnsi="Times New Roman" w:cs="Times New Roman"/>
        </w:rPr>
        <w:t>(0)</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3c)</w:t>
      </w:r>
      <w:r w:rsidRPr="00753FA6">
        <w:rPr>
          <w:rFonts w:ascii="Times New Roman" w:hAnsi="Times New Roman" w:cs="Times New Roman"/>
        </w:rPr>
        <w:t>.</w:t>
      </w:r>
      <w:r w:rsidR="00E67105">
        <w:rPr>
          <w:rFonts w:ascii="Times New Roman" w:hAnsi="Times New Roman" w:cs="Times New Roman"/>
        </w:rPr>
        <w:t xml:space="preserve"> </w:t>
      </w:r>
    </w:p>
    <w:p w14:paraId="39BC52C6" w14:textId="7B21856F" w:rsidR="006E47C9" w:rsidRPr="00753FA6" w:rsidRDefault="00416C0D" w:rsidP="0091026F">
      <w:pPr>
        <w:tabs>
          <w:tab w:val="left" w:pos="5529"/>
        </w:tabs>
        <w:jc w:val="both"/>
        <w:rPr>
          <w:rFonts w:ascii="Times New Roman" w:hAnsi="Times New Roman" w:cs="Times New Roman"/>
        </w:rPr>
      </w:pPr>
      <w:r w:rsidRPr="00753FA6">
        <w:rPr>
          <w:rFonts w:ascii="Times New Roman" w:hAnsi="Times New Roman" w:cs="Times New Roman"/>
        </w:rPr>
        <w:t>C</w:t>
      </w:r>
      <w:r w:rsidR="008456C5" w:rsidRPr="00753FA6">
        <w:rPr>
          <w:rFonts w:ascii="Times New Roman" w:hAnsi="Times New Roman" w:cs="Times New Roman"/>
        </w:rPr>
        <w:t>onsidering</w:t>
      </w:r>
      <w:r w:rsidR="00891027" w:rsidRPr="00753FA6">
        <w:rPr>
          <w:rFonts w:ascii="Times New Roman" w:hAnsi="Times New Roman" w:cs="Times New Roman"/>
        </w:rPr>
        <w:t xml:space="preserve"> </w:t>
      </w:r>
      <w:r w:rsidR="008456C5" w:rsidRPr="00753FA6">
        <w:rPr>
          <w:rFonts w:ascii="Times New Roman" w:hAnsi="Times New Roman" w:cs="Times New Roman"/>
        </w:rPr>
        <w:t>all</w:t>
      </w:r>
      <w:r w:rsidR="00891027" w:rsidRPr="00753FA6">
        <w:rPr>
          <w:rFonts w:ascii="Times New Roman" w:hAnsi="Times New Roman" w:cs="Times New Roman"/>
        </w:rPr>
        <w:t xml:space="preserve"> </w:t>
      </w:r>
      <w:r w:rsidR="008456C5" w:rsidRPr="00753FA6">
        <w:rPr>
          <w:rFonts w:ascii="Times New Roman" w:hAnsi="Times New Roman" w:cs="Times New Roman"/>
        </w:rPr>
        <w:t>bird</w:t>
      </w:r>
      <w:r w:rsidR="00891027" w:rsidRPr="00753FA6">
        <w:rPr>
          <w:rFonts w:ascii="Times New Roman" w:hAnsi="Times New Roman" w:cs="Times New Roman"/>
        </w:rPr>
        <w:t xml:space="preserve"> </w:t>
      </w:r>
      <w:r w:rsidR="008456C5" w:rsidRPr="00753FA6">
        <w:rPr>
          <w:rFonts w:ascii="Times New Roman" w:hAnsi="Times New Roman" w:cs="Times New Roman"/>
        </w:rPr>
        <w:t>species,</w:t>
      </w:r>
      <w:r w:rsidR="00891027" w:rsidRPr="00753FA6">
        <w:rPr>
          <w:rFonts w:ascii="Times New Roman" w:hAnsi="Times New Roman" w:cs="Times New Roman"/>
        </w:rPr>
        <w:t xml:space="preserve"> </w:t>
      </w:r>
      <w:r w:rsidR="008456C5" w:rsidRPr="00753FA6">
        <w:rPr>
          <w:rFonts w:ascii="Times New Roman" w:hAnsi="Times New Roman" w:cs="Times New Roman"/>
        </w:rPr>
        <w:t>the</w:t>
      </w:r>
      <w:r w:rsidR="00891027" w:rsidRPr="00753FA6">
        <w:rPr>
          <w:rFonts w:ascii="Times New Roman" w:hAnsi="Times New Roman" w:cs="Times New Roman"/>
        </w:rPr>
        <w:t xml:space="preserve"> </w:t>
      </w:r>
      <w:r w:rsidR="008456C5" w:rsidRPr="00753FA6">
        <w:rPr>
          <w:rFonts w:ascii="Times New Roman" w:hAnsi="Times New Roman" w:cs="Times New Roman"/>
        </w:rPr>
        <w:t>RDA</w:t>
      </w:r>
      <w:r w:rsidR="00891027" w:rsidRPr="00753FA6">
        <w:rPr>
          <w:rFonts w:ascii="Times New Roman" w:hAnsi="Times New Roman" w:cs="Times New Roman"/>
        </w:rPr>
        <w:t xml:space="preserve"> </w:t>
      </w:r>
      <w:r w:rsidR="008456C5" w:rsidRPr="00753FA6">
        <w:rPr>
          <w:rFonts w:ascii="Times New Roman" w:hAnsi="Times New Roman" w:cs="Times New Roman"/>
        </w:rPr>
        <w:t>plot</w:t>
      </w:r>
      <w:r w:rsidR="00891027" w:rsidRPr="00753FA6">
        <w:rPr>
          <w:rFonts w:ascii="Times New Roman" w:hAnsi="Times New Roman" w:cs="Times New Roman"/>
        </w:rPr>
        <w:t xml:space="preserve"> </w:t>
      </w:r>
      <w:r w:rsidR="008456C5" w:rsidRPr="00753FA6">
        <w:rPr>
          <w:rFonts w:ascii="Times New Roman" w:hAnsi="Times New Roman" w:cs="Times New Roman"/>
        </w:rPr>
        <w:t>displayed</w:t>
      </w:r>
      <w:r w:rsidR="00891027" w:rsidRPr="00753FA6">
        <w:rPr>
          <w:rFonts w:ascii="Times New Roman" w:hAnsi="Times New Roman" w:cs="Times New Roman"/>
        </w:rPr>
        <w:t xml:space="preserve"> </w:t>
      </w:r>
      <w:r w:rsidR="006E47C9" w:rsidRPr="00753FA6">
        <w:rPr>
          <w:rFonts w:ascii="Times New Roman" w:hAnsi="Times New Roman" w:cs="Times New Roman"/>
        </w:rPr>
        <w:t>some</w:t>
      </w:r>
      <w:r w:rsidR="00891027" w:rsidRPr="00753FA6">
        <w:rPr>
          <w:rFonts w:ascii="Times New Roman" w:hAnsi="Times New Roman" w:cs="Times New Roman"/>
        </w:rPr>
        <w:t xml:space="preserve"> </w:t>
      </w:r>
      <w:r w:rsidR="006E47C9" w:rsidRPr="00753FA6">
        <w:rPr>
          <w:rFonts w:ascii="Times New Roman" w:hAnsi="Times New Roman" w:cs="Times New Roman"/>
        </w:rPr>
        <w:t>cavity</w:t>
      </w:r>
      <w:r w:rsidR="00FF6DB0">
        <w:rPr>
          <w:rFonts w:ascii="Times New Roman" w:hAnsi="Times New Roman" w:cs="Times New Roman"/>
        </w:rPr>
        <w:t>-</w:t>
      </w:r>
      <w:r w:rsidR="006E47C9" w:rsidRPr="00753FA6">
        <w:rPr>
          <w:rFonts w:ascii="Times New Roman" w:hAnsi="Times New Roman" w:cs="Times New Roman"/>
        </w:rPr>
        <w:t>nesting</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Sturnus</w:t>
      </w:r>
      <w:r w:rsidR="00891027" w:rsidRPr="00753FA6">
        <w:rPr>
          <w:rFonts w:ascii="Times New Roman" w:hAnsi="Times New Roman" w:cs="Times New Roman"/>
          <w:i/>
        </w:rPr>
        <w:t xml:space="preserve"> </w:t>
      </w:r>
      <w:r w:rsidR="006E47C9" w:rsidRPr="00753FA6">
        <w:rPr>
          <w:rFonts w:ascii="Times New Roman" w:hAnsi="Times New Roman" w:cs="Times New Roman"/>
          <w:i/>
        </w:rPr>
        <w:t>vulgaris</w:t>
      </w:r>
      <w:r w:rsidR="006E47C9"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006E47C9" w:rsidRPr="00753FA6">
        <w:rPr>
          <w:rFonts w:ascii="Times New Roman" w:hAnsi="Times New Roman" w:cs="Times New Roman"/>
          <w:i/>
        </w:rPr>
        <w:t>Dryocopus</w:t>
      </w:r>
      <w:proofErr w:type="spellEnd"/>
      <w:r w:rsidR="00891027" w:rsidRPr="00753FA6">
        <w:rPr>
          <w:rFonts w:ascii="Times New Roman" w:hAnsi="Times New Roman" w:cs="Times New Roman"/>
          <w:i/>
        </w:rPr>
        <w:t xml:space="preserve"> </w:t>
      </w:r>
      <w:proofErr w:type="spellStart"/>
      <w:r w:rsidR="006E47C9" w:rsidRPr="00753FA6">
        <w:rPr>
          <w:rFonts w:ascii="Times New Roman" w:hAnsi="Times New Roman" w:cs="Times New Roman"/>
          <w:i/>
        </w:rPr>
        <w:t>martius</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Columba</w:t>
      </w:r>
      <w:r w:rsidR="00891027" w:rsidRPr="00753FA6">
        <w:rPr>
          <w:rFonts w:ascii="Times New Roman" w:hAnsi="Times New Roman" w:cs="Times New Roman"/>
          <w:i/>
        </w:rPr>
        <w:t xml:space="preserve"> </w:t>
      </w:r>
      <w:proofErr w:type="spellStart"/>
      <w:r w:rsidR="006E47C9" w:rsidRPr="00753FA6">
        <w:rPr>
          <w:rFonts w:ascii="Times New Roman" w:hAnsi="Times New Roman" w:cs="Times New Roman"/>
          <w:i/>
        </w:rPr>
        <w:t>oenas</w:t>
      </w:r>
      <w:proofErr w:type="spellEnd"/>
      <w:r w:rsidR="0072752C" w:rsidRPr="00753FA6">
        <w:rPr>
          <w:rFonts w:ascii="Times New Roman" w:hAnsi="Times New Roman" w:cs="Times New Roman"/>
        </w:rPr>
        <w:t>)</w:t>
      </w:r>
      <w:r w:rsidR="00891027" w:rsidRPr="00753FA6">
        <w:rPr>
          <w:rFonts w:ascii="Times New Roman" w:hAnsi="Times New Roman" w:cs="Times New Roman"/>
        </w:rPr>
        <w:t xml:space="preserve"> </w:t>
      </w:r>
      <w:r w:rsidR="0072752C"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several</w:t>
      </w:r>
      <w:r w:rsidR="00891027" w:rsidRPr="00753FA6">
        <w:rPr>
          <w:rFonts w:ascii="Times New Roman" w:hAnsi="Times New Roman" w:cs="Times New Roman"/>
        </w:rPr>
        <w:t xml:space="preserve"> </w:t>
      </w:r>
      <w:r w:rsidR="006E47C9" w:rsidRPr="00753FA6">
        <w:rPr>
          <w:rFonts w:ascii="Times New Roman" w:hAnsi="Times New Roman" w:cs="Times New Roman"/>
        </w:rPr>
        <w:t>shrub</w:t>
      </w:r>
      <w:r w:rsidR="00FF6DB0">
        <w:rPr>
          <w:rFonts w:ascii="Times New Roman" w:hAnsi="Times New Roman" w:cs="Times New Roman"/>
        </w:rPr>
        <w:t>-</w:t>
      </w:r>
      <w:r w:rsidR="006E47C9" w:rsidRPr="00753FA6">
        <w:rPr>
          <w:rFonts w:ascii="Times New Roman" w:hAnsi="Times New Roman" w:cs="Times New Roman"/>
        </w:rPr>
        <w:t>nesting</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Turdus</w:t>
      </w:r>
      <w:r w:rsidR="00891027" w:rsidRPr="00753FA6">
        <w:rPr>
          <w:rFonts w:ascii="Times New Roman" w:hAnsi="Times New Roman" w:cs="Times New Roman"/>
          <w:i/>
        </w:rPr>
        <w:t xml:space="preserve"> </w:t>
      </w:r>
      <w:r w:rsidR="006E47C9" w:rsidRPr="00753FA6">
        <w:rPr>
          <w:rFonts w:ascii="Times New Roman" w:hAnsi="Times New Roman" w:cs="Times New Roman"/>
          <w:i/>
        </w:rPr>
        <w:t>merula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Sylvia</w:t>
      </w:r>
      <w:r w:rsidR="00891027" w:rsidRPr="00753FA6">
        <w:rPr>
          <w:rFonts w:ascii="Times New Roman" w:hAnsi="Times New Roman" w:cs="Times New Roman"/>
          <w:i/>
        </w:rPr>
        <w:t xml:space="preserve"> </w:t>
      </w:r>
      <w:r w:rsidR="006E47C9" w:rsidRPr="00753FA6">
        <w:rPr>
          <w:rFonts w:ascii="Times New Roman" w:hAnsi="Times New Roman" w:cs="Times New Roman"/>
          <w:i/>
        </w:rPr>
        <w:t>atricapilla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Turdus</w:t>
      </w:r>
      <w:r w:rsidR="00891027" w:rsidRPr="00753FA6">
        <w:rPr>
          <w:rFonts w:ascii="Times New Roman" w:hAnsi="Times New Roman" w:cs="Times New Roman"/>
          <w:i/>
        </w:rPr>
        <w:t xml:space="preserve"> </w:t>
      </w:r>
      <w:proofErr w:type="spellStart"/>
      <w:r w:rsidR="006E47C9" w:rsidRPr="00753FA6">
        <w:rPr>
          <w:rFonts w:ascii="Times New Roman" w:hAnsi="Times New Roman" w:cs="Times New Roman"/>
          <w:i/>
        </w:rPr>
        <w:t>viscivorus</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r w:rsidR="0072752C" w:rsidRPr="00753FA6">
        <w:rPr>
          <w:rFonts w:ascii="Times New Roman" w:hAnsi="Times New Roman" w:cs="Times New Roman"/>
        </w:rPr>
        <w:t>were</w:t>
      </w:r>
      <w:r w:rsidR="00891027" w:rsidRPr="00753FA6">
        <w:rPr>
          <w:rFonts w:ascii="Times New Roman" w:hAnsi="Times New Roman" w:cs="Times New Roman"/>
        </w:rPr>
        <w:t xml:space="preserve"> </w:t>
      </w:r>
      <w:r w:rsidR="0072752C" w:rsidRPr="00753FA6">
        <w:rPr>
          <w:rFonts w:ascii="Times New Roman" w:hAnsi="Times New Roman" w:cs="Times New Roman"/>
        </w:rPr>
        <w:t>associated</w:t>
      </w:r>
      <w:r w:rsidR="00891027" w:rsidRPr="00753FA6">
        <w:rPr>
          <w:rFonts w:ascii="Times New Roman" w:hAnsi="Times New Roman" w:cs="Times New Roman"/>
        </w:rPr>
        <w:t xml:space="preserve"> </w:t>
      </w:r>
      <w:r w:rsidR="0072752C" w:rsidRPr="00753FA6">
        <w:rPr>
          <w:rFonts w:ascii="Times New Roman" w:hAnsi="Times New Roman" w:cs="Times New Roman"/>
        </w:rPr>
        <w:t>with</w:t>
      </w:r>
      <w:r w:rsidR="00891027" w:rsidRPr="00753FA6">
        <w:rPr>
          <w:rFonts w:ascii="Times New Roman" w:hAnsi="Times New Roman" w:cs="Times New Roman"/>
        </w:rPr>
        <w:t xml:space="preserve"> </w:t>
      </w:r>
      <w:r w:rsidR="0072752C" w:rsidRPr="00753FA6">
        <w:rPr>
          <w:rFonts w:ascii="Times New Roman" w:hAnsi="Times New Roman" w:cs="Times New Roman"/>
        </w:rPr>
        <w:t>forest</w:t>
      </w:r>
      <w:r w:rsidR="00891027" w:rsidRPr="00753FA6">
        <w:rPr>
          <w:rFonts w:ascii="Times New Roman" w:hAnsi="Times New Roman" w:cs="Times New Roman"/>
        </w:rPr>
        <w:t xml:space="preserve"> </w:t>
      </w:r>
      <w:r w:rsidR="0072752C" w:rsidRPr="00753FA6">
        <w:rPr>
          <w:rFonts w:ascii="Times New Roman" w:hAnsi="Times New Roman" w:cs="Times New Roman"/>
        </w:rPr>
        <w:t>reserves</w:t>
      </w:r>
      <w:r w:rsidR="00891027" w:rsidRPr="00753FA6">
        <w:rPr>
          <w:rFonts w:ascii="Times New Roman" w:hAnsi="Times New Roman" w:cs="Times New Roman"/>
        </w:rPr>
        <w:t xml:space="preserve"> </w:t>
      </w:r>
      <w:r w:rsidR="0072752C" w:rsidRPr="00753FA6">
        <w:rPr>
          <w:rFonts w:ascii="Times New Roman" w:hAnsi="Times New Roman" w:cs="Times New Roman"/>
        </w:rPr>
        <w:t>(R)</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Some</w:t>
      </w:r>
      <w:r w:rsidR="00891027" w:rsidRPr="00753FA6">
        <w:rPr>
          <w:rFonts w:ascii="Times New Roman" w:hAnsi="Times New Roman" w:cs="Times New Roman"/>
        </w:rPr>
        <w:t xml:space="preserve"> </w:t>
      </w:r>
      <w:r w:rsidR="006E47C9" w:rsidRPr="00753FA6">
        <w:rPr>
          <w:rFonts w:ascii="Times New Roman" w:hAnsi="Times New Roman" w:cs="Times New Roman"/>
        </w:rPr>
        <w:t>bark</w:t>
      </w:r>
      <w:r w:rsidR="00891027" w:rsidRPr="00753FA6">
        <w:rPr>
          <w:rFonts w:ascii="Times New Roman" w:hAnsi="Times New Roman" w:cs="Times New Roman"/>
        </w:rPr>
        <w:t xml:space="preserve"> </w:t>
      </w:r>
      <w:r w:rsidR="006E47C9" w:rsidRPr="00753FA6">
        <w:rPr>
          <w:rFonts w:ascii="Times New Roman" w:hAnsi="Times New Roman" w:cs="Times New Roman"/>
        </w:rPr>
        <w:t>creepers</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proofErr w:type="spellStart"/>
      <w:r w:rsidR="006E47C9" w:rsidRPr="00753FA6">
        <w:rPr>
          <w:rFonts w:ascii="Times New Roman" w:hAnsi="Times New Roman" w:cs="Times New Roman"/>
          <w:i/>
        </w:rPr>
        <w:t>Certhia</w:t>
      </w:r>
      <w:proofErr w:type="spellEnd"/>
      <w:r w:rsidR="00891027" w:rsidRPr="00753FA6">
        <w:rPr>
          <w:rFonts w:ascii="Times New Roman" w:hAnsi="Times New Roman" w:cs="Times New Roman"/>
          <w:i/>
        </w:rPr>
        <w:t xml:space="preserve"> </w:t>
      </w:r>
      <w:proofErr w:type="spellStart"/>
      <w:r w:rsidR="006E47C9" w:rsidRPr="00753FA6">
        <w:rPr>
          <w:rFonts w:ascii="Times New Roman" w:hAnsi="Times New Roman" w:cs="Times New Roman"/>
          <w:i/>
        </w:rPr>
        <w:t>familiaris</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006E47C9" w:rsidRPr="00753FA6">
        <w:rPr>
          <w:rFonts w:ascii="Times New Roman" w:hAnsi="Times New Roman" w:cs="Times New Roman"/>
          <w:i/>
        </w:rPr>
        <w:t>Dendrocopos</w:t>
      </w:r>
      <w:proofErr w:type="spellEnd"/>
      <w:r w:rsidR="00891027" w:rsidRPr="00753FA6">
        <w:rPr>
          <w:rFonts w:ascii="Times New Roman" w:hAnsi="Times New Roman" w:cs="Times New Roman"/>
          <w:i/>
        </w:rPr>
        <w:t xml:space="preserve"> </w:t>
      </w:r>
      <w:r w:rsidR="006E47C9" w:rsidRPr="00753FA6">
        <w:rPr>
          <w:rFonts w:ascii="Times New Roman" w:hAnsi="Times New Roman" w:cs="Times New Roman"/>
          <w:i/>
        </w:rPr>
        <w:t>major</w:t>
      </w:r>
      <w:r w:rsidR="006E47C9"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006E47C9" w:rsidRPr="00753FA6">
        <w:rPr>
          <w:rFonts w:ascii="Times New Roman" w:hAnsi="Times New Roman" w:cs="Times New Roman"/>
          <w:i/>
        </w:rPr>
        <w:t>Sitta</w:t>
      </w:r>
      <w:proofErr w:type="spellEnd"/>
      <w:r w:rsidR="00891027" w:rsidRPr="00753FA6">
        <w:rPr>
          <w:rFonts w:ascii="Times New Roman" w:hAnsi="Times New Roman" w:cs="Times New Roman"/>
          <w:i/>
        </w:rPr>
        <w:t xml:space="preserve"> </w:t>
      </w:r>
      <w:r w:rsidR="006E47C9" w:rsidRPr="00753FA6">
        <w:rPr>
          <w:rFonts w:ascii="Times New Roman" w:hAnsi="Times New Roman" w:cs="Times New Roman"/>
          <w:i/>
        </w:rPr>
        <w:t>europaea</w:t>
      </w:r>
      <w:r w:rsidR="0072752C" w:rsidRPr="00753FA6">
        <w:rPr>
          <w:rFonts w:ascii="Times New Roman" w:hAnsi="Times New Roman" w:cs="Times New Roman"/>
        </w:rPr>
        <w:t>)</w:t>
      </w:r>
      <w:r w:rsidR="00891027" w:rsidRPr="00753FA6">
        <w:rPr>
          <w:rFonts w:ascii="Times New Roman" w:hAnsi="Times New Roman" w:cs="Times New Roman"/>
        </w:rPr>
        <w:t xml:space="preserve"> </w:t>
      </w:r>
      <w:r w:rsidR="0072752C"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some</w:t>
      </w:r>
      <w:r w:rsidR="00891027" w:rsidRPr="00753FA6">
        <w:rPr>
          <w:rFonts w:ascii="Times New Roman" w:hAnsi="Times New Roman" w:cs="Times New Roman"/>
        </w:rPr>
        <w:t xml:space="preserve"> </w:t>
      </w:r>
      <w:r w:rsidR="006E47C9" w:rsidRPr="00753FA6">
        <w:rPr>
          <w:rFonts w:ascii="Times New Roman" w:hAnsi="Times New Roman" w:cs="Times New Roman"/>
        </w:rPr>
        <w:t>secondary</w:t>
      </w:r>
      <w:r w:rsidR="00891027" w:rsidRPr="00753FA6">
        <w:rPr>
          <w:rFonts w:ascii="Times New Roman" w:hAnsi="Times New Roman" w:cs="Times New Roman"/>
        </w:rPr>
        <w:t xml:space="preserve"> </w:t>
      </w:r>
      <w:r w:rsidR="006E47C9" w:rsidRPr="00753FA6">
        <w:rPr>
          <w:rFonts w:ascii="Times New Roman" w:hAnsi="Times New Roman" w:cs="Times New Roman"/>
        </w:rPr>
        <w:t>cavity</w:t>
      </w:r>
      <w:r w:rsidR="00FF6DB0">
        <w:rPr>
          <w:rFonts w:ascii="Times New Roman" w:hAnsi="Times New Roman" w:cs="Times New Roman"/>
        </w:rPr>
        <w:t>-</w:t>
      </w:r>
      <w:r w:rsidR="006E47C9" w:rsidRPr="00753FA6">
        <w:rPr>
          <w:rFonts w:ascii="Times New Roman" w:hAnsi="Times New Roman" w:cs="Times New Roman"/>
        </w:rPr>
        <w:t>nesting</w:t>
      </w:r>
      <w:r w:rsidR="00891027" w:rsidRPr="00753FA6">
        <w:rPr>
          <w:rFonts w:ascii="Times New Roman" w:hAnsi="Times New Roman" w:cs="Times New Roman"/>
        </w:rPr>
        <w:t xml:space="preserve"> </w:t>
      </w:r>
      <w:r w:rsidR="006E47C9" w:rsidRPr="00753FA6">
        <w:rPr>
          <w:rFonts w:ascii="Times New Roman" w:hAnsi="Times New Roman" w:cs="Times New Roman"/>
        </w:rPr>
        <w:t>birds</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proofErr w:type="spellStart"/>
      <w:r w:rsidR="006E47C9" w:rsidRPr="00753FA6">
        <w:rPr>
          <w:rFonts w:ascii="Times New Roman" w:hAnsi="Times New Roman" w:cs="Times New Roman"/>
          <w:i/>
        </w:rPr>
        <w:t>Cyanistes</w:t>
      </w:r>
      <w:proofErr w:type="spellEnd"/>
      <w:r w:rsidR="00891027" w:rsidRPr="00753FA6">
        <w:rPr>
          <w:rFonts w:ascii="Times New Roman" w:hAnsi="Times New Roman" w:cs="Times New Roman"/>
          <w:i/>
        </w:rPr>
        <w:t xml:space="preserve"> </w:t>
      </w:r>
      <w:r w:rsidR="006E47C9" w:rsidRPr="00753FA6">
        <w:rPr>
          <w:rFonts w:ascii="Times New Roman" w:hAnsi="Times New Roman" w:cs="Times New Roman"/>
          <w:i/>
        </w:rPr>
        <w:t>caeruleus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Parus</w:t>
      </w:r>
      <w:r w:rsidR="00891027" w:rsidRPr="00753FA6">
        <w:rPr>
          <w:rFonts w:ascii="Times New Roman" w:hAnsi="Times New Roman" w:cs="Times New Roman"/>
          <w:i/>
        </w:rPr>
        <w:t xml:space="preserve"> </w:t>
      </w:r>
      <w:r w:rsidR="006E47C9" w:rsidRPr="00753FA6">
        <w:rPr>
          <w:rFonts w:ascii="Times New Roman" w:hAnsi="Times New Roman" w:cs="Times New Roman"/>
          <w:i/>
        </w:rPr>
        <w:t>major</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72752C" w:rsidRPr="00753FA6">
        <w:rPr>
          <w:rFonts w:ascii="Times New Roman" w:hAnsi="Times New Roman" w:cs="Times New Roman"/>
        </w:rPr>
        <w:t>are</w:t>
      </w:r>
      <w:r w:rsidR="00891027" w:rsidRPr="00753FA6">
        <w:rPr>
          <w:rFonts w:ascii="Times New Roman" w:hAnsi="Times New Roman" w:cs="Times New Roman"/>
        </w:rPr>
        <w:t xml:space="preserve"> </w:t>
      </w:r>
      <w:r w:rsidR="0072752C" w:rsidRPr="00753FA6">
        <w:rPr>
          <w:rFonts w:ascii="Times New Roman" w:hAnsi="Times New Roman" w:cs="Times New Roman"/>
        </w:rPr>
        <w:t>associated</w:t>
      </w:r>
      <w:r w:rsidR="00891027" w:rsidRPr="00753FA6">
        <w:rPr>
          <w:rFonts w:ascii="Times New Roman" w:hAnsi="Times New Roman" w:cs="Times New Roman"/>
        </w:rPr>
        <w:t xml:space="preserve"> </w:t>
      </w:r>
      <w:r w:rsidR="0072752C" w:rsidRPr="00753FA6">
        <w:rPr>
          <w:rFonts w:ascii="Times New Roman" w:hAnsi="Times New Roman" w:cs="Times New Roman"/>
        </w:rPr>
        <w:t>with</w:t>
      </w:r>
      <w:r w:rsidR="00891027" w:rsidRPr="00753FA6">
        <w:rPr>
          <w:rFonts w:ascii="Times New Roman" w:hAnsi="Times New Roman" w:cs="Times New Roman"/>
        </w:rPr>
        <w:t xml:space="preserve"> </w:t>
      </w:r>
      <w:r w:rsidR="0072752C" w:rsidRPr="00753FA6">
        <w:rPr>
          <w:rFonts w:ascii="Times New Roman" w:hAnsi="Times New Roman" w:cs="Times New Roman"/>
        </w:rPr>
        <w:t>sampling</w:t>
      </w:r>
      <w:r w:rsidR="00891027" w:rsidRPr="00753FA6">
        <w:rPr>
          <w:rFonts w:ascii="Times New Roman" w:hAnsi="Times New Roman" w:cs="Times New Roman"/>
        </w:rPr>
        <w:t xml:space="preserve"> </w:t>
      </w:r>
      <w:r w:rsidR="0072752C" w:rsidRPr="00753FA6">
        <w:rPr>
          <w:rFonts w:ascii="Times New Roman" w:hAnsi="Times New Roman" w:cs="Times New Roman"/>
        </w:rPr>
        <w:t>plots</w:t>
      </w:r>
      <w:r w:rsidR="00891027" w:rsidRPr="00753FA6">
        <w:rPr>
          <w:rFonts w:ascii="Times New Roman" w:hAnsi="Times New Roman" w:cs="Times New Roman"/>
        </w:rPr>
        <w:t xml:space="preserve"> </w:t>
      </w:r>
      <w:r w:rsidR="0072752C" w:rsidRPr="00753FA6">
        <w:rPr>
          <w:rFonts w:ascii="Times New Roman" w:hAnsi="Times New Roman" w:cs="Times New Roman"/>
        </w:rPr>
        <w:t>in</w:t>
      </w:r>
      <w:r w:rsidR="00891027" w:rsidRPr="00753FA6">
        <w:rPr>
          <w:rFonts w:ascii="Times New Roman" w:hAnsi="Times New Roman" w:cs="Times New Roman"/>
        </w:rPr>
        <w:t xml:space="preserve"> </w:t>
      </w:r>
      <w:r w:rsidR="0072752C" w:rsidRPr="00753FA6">
        <w:rPr>
          <w:rFonts w:ascii="Times New Roman" w:hAnsi="Times New Roman" w:cs="Times New Roman"/>
        </w:rPr>
        <w:t>category</w:t>
      </w:r>
      <w:r w:rsidR="00891027" w:rsidRPr="00753FA6">
        <w:rPr>
          <w:rFonts w:ascii="Times New Roman" w:hAnsi="Times New Roman" w:cs="Times New Roman"/>
        </w:rPr>
        <w:t xml:space="preserve"> </w:t>
      </w:r>
      <w:r w:rsidR="0072752C" w:rsidRPr="00753FA6">
        <w:rPr>
          <w:rFonts w:ascii="Times New Roman" w:hAnsi="Times New Roman" w:cs="Times New Roman"/>
        </w:rPr>
        <w:t>3&lt;&gt;9</w:t>
      </w:r>
      <w:r w:rsidR="00891027" w:rsidRPr="00753FA6">
        <w:rPr>
          <w:rFonts w:ascii="Times New Roman" w:hAnsi="Times New Roman" w:cs="Times New Roman"/>
        </w:rPr>
        <w:t xml:space="preserve"> </w:t>
      </w:r>
      <w:r w:rsidR="0072752C" w:rsidRPr="00753FA6">
        <w:rPr>
          <w:rFonts w:ascii="Times New Roman" w:hAnsi="Times New Roman" w:cs="Times New Roman"/>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72752C" w:rsidRPr="00753FA6">
        <w:rPr>
          <w:rFonts w:ascii="Times New Roman" w:hAnsi="Times New Roman" w:cs="Times New Roman"/>
        </w:rPr>
        <w:t>trees</w:t>
      </w:r>
      <w:r w:rsidR="00891027" w:rsidRPr="00753FA6">
        <w:rPr>
          <w:rFonts w:ascii="Times New Roman" w:hAnsi="Times New Roman" w:cs="Times New Roman"/>
        </w:rPr>
        <w:t xml:space="preserve"> </w:t>
      </w:r>
      <w:r w:rsidR="0072752C" w:rsidRPr="00753FA6">
        <w:rPr>
          <w:rFonts w:ascii="Times New Roman" w:hAnsi="Times New Roman" w:cs="Times New Roman"/>
        </w:rPr>
        <w:t>per</w:t>
      </w:r>
      <w:r w:rsidR="00891027" w:rsidRPr="00753FA6">
        <w:rPr>
          <w:rFonts w:ascii="Times New Roman" w:hAnsi="Times New Roman" w:cs="Times New Roman"/>
        </w:rPr>
        <w:t xml:space="preserve"> </w:t>
      </w:r>
      <w:r w:rsidR="0072752C" w:rsidRPr="00753FA6">
        <w:rPr>
          <w:rFonts w:ascii="Times New Roman" w:hAnsi="Times New Roman" w:cs="Times New Roman"/>
        </w:rPr>
        <w:t>ha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260051" w:rsidRPr="00753FA6">
        <w:rPr>
          <w:rFonts w:ascii="Times New Roman" w:hAnsi="Times New Roman" w:cs="Times New Roman"/>
        </w:rPr>
        <w:t>Furthermore,</w:t>
      </w:r>
      <w:r w:rsidR="00891027" w:rsidRPr="00753FA6">
        <w:rPr>
          <w:rFonts w:ascii="Times New Roman" w:hAnsi="Times New Roman" w:cs="Times New Roman"/>
        </w:rPr>
        <w:t xml:space="preserve"> </w:t>
      </w:r>
      <w:r w:rsidR="00260051" w:rsidRPr="00753FA6">
        <w:rPr>
          <w:rFonts w:ascii="Times New Roman" w:hAnsi="Times New Roman" w:cs="Times New Roman"/>
        </w:rPr>
        <w:t>i</w:t>
      </w:r>
      <w:r w:rsidR="006E47C9" w:rsidRPr="00753FA6">
        <w:rPr>
          <w:rFonts w:ascii="Times New Roman" w:hAnsi="Times New Roman" w:cs="Times New Roman"/>
        </w:rPr>
        <w:t>n</w:t>
      </w:r>
      <w:r w:rsidR="00891027" w:rsidRPr="00753FA6">
        <w:rPr>
          <w:rFonts w:ascii="Times New Roman" w:hAnsi="Times New Roman" w:cs="Times New Roman"/>
        </w:rPr>
        <w:t xml:space="preserve"> </w:t>
      </w:r>
      <w:r w:rsidR="006E47C9" w:rsidRPr="00753FA6">
        <w:rPr>
          <w:rFonts w:ascii="Times New Roman" w:hAnsi="Times New Roman" w:cs="Times New Roman"/>
        </w:rPr>
        <w:t>plots</w:t>
      </w:r>
      <w:r w:rsidR="00891027" w:rsidRPr="00753FA6">
        <w:rPr>
          <w:rFonts w:ascii="Times New Roman" w:hAnsi="Times New Roman" w:cs="Times New Roman"/>
        </w:rPr>
        <w:t xml:space="preserve"> </w:t>
      </w:r>
      <w:r w:rsidR="006E47C9" w:rsidRPr="00753FA6">
        <w:rPr>
          <w:rFonts w:ascii="Times New Roman" w:hAnsi="Times New Roman" w:cs="Times New Roman"/>
        </w:rPr>
        <w:t>with</w:t>
      </w:r>
      <w:r w:rsidR="00891027" w:rsidRPr="00753FA6">
        <w:rPr>
          <w:rFonts w:ascii="Times New Roman" w:hAnsi="Times New Roman" w:cs="Times New Roman"/>
        </w:rPr>
        <w:t xml:space="preserve"> </w:t>
      </w:r>
      <w:r w:rsidR="006E47C9" w:rsidRPr="00753FA6">
        <w:rPr>
          <w:rFonts w:ascii="Times New Roman" w:hAnsi="Times New Roman" w:cs="Times New Roman"/>
        </w:rPr>
        <w:t>less</w:t>
      </w:r>
      <w:r w:rsidR="00891027" w:rsidRPr="00753FA6">
        <w:rPr>
          <w:rFonts w:ascii="Times New Roman" w:hAnsi="Times New Roman" w:cs="Times New Roman"/>
        </w:rPr>
        <w:t xml:space="preserve"> </w:t>
      </w:r>
      <w:r w:rsidR="006E47C9" w:rsidRPr="00753FA6">
        <w:rPr>
          <w:rFonts w:ascii="Times New Roman" w:hAnsi="Times New Roman" w:cs="Times New Roman"/>
        </w:rPr>
        <w:t>than</w:t>
      </w:r>
      <w:r w:rsidR="00891027" w:rsidRPr="00753FA6">
        <w:rPr>
          <w:rFonts w:ascii="Times New Roman" w:hAnsi="Times New Roman" w:cs="Times New Roman"/>
        </w:rPr>
        <w:t xml:space="preserve"> </w:t>
      </w:r>
      <w:r w:rsidR="006E47C9" w:rsidRPr="00753FA6">
        <w:rPr>
          <w:rFonts w:ascii="Times New Roman" w:hAnsi="Times New Roman" w:cs="Times New Roman"/>
        </w:rPr>
        <w:t>1</w:t>
      </w:r>
      <w:r w:rsidR="00891027" w:rsidRPr="00753FA6">
        <w:rPr>
          <w:rFonts w:ascii="Times New Roman" w:hAnsi="Times New Roman" w:cs="Times New Roman"/>
        </w:rPr>
        <w:t xml:space="preserve"> </w:t>
      </w:r>
      <w:r w:rsidR="006E47C9" w:rsidRPr="00753FA6">
        <w:rPr>
          <w:rFonts w:ascii="Times New Roman" w:hAnsi="Times New Roman" w:cs="Times New Roman"/>
        </w:rPr>
        <w:t>tree</w:t>
      </w:r>
      <w:r w:rsidR="00891027" w:rsidRPr="00753FA6">
        <w:rPr>
          <w:rFonts w:ascii="Times New Roman" w:hAnsi="Times New Roman" w:cs="Times New Roman"/>
        </w:rPr>
        <w:t xml:space="preserve"> </w:t>
      </w:r>
      <w:r w:rsidR="006E47C9" w:rsidRPr="00753FA6">
        <w:rPr>
          <w:rFonts w:ascii="Times New Roman" w:hAnsi="Times New Roman" w:cs="Times New Roman"/>
        </w:rPr>
        <w:t>per</w:t>
      </w:r>
      <w:r w:rsidR="00891027" w:rsidRPr="00753FA6">
        <w:rPr>
          <w:rFonts w:ascii="Times New Roman" w:hAnsi="Times New Roman" w:cs="Times New Roman"/>
        </w:rPr>
        <w:t xml:space="preserve"> </w:t>
      </w:r>
      <w:r w:rsidR="006E47C9" w:rsidRPr="00753FA6">
        <w:rPr>
          <w:rFonts w:ascii="Times New Roman" w:hAnsi="Times New Roman" w:cs="Times New Roman"/>
        </w:rPr>
        <w:t>ha</w:t>
      </w:r>
      <w:r w:rsidR="00891027" w:rsidRPr="00753FA6">
        <w:rPr>
          <w:rFonts w:ascii="Times New Roman" w:hAnsi="Times New Roman" w:cs="Times New Roman"/>
        </w:rPr>
        <w:t xml:space="preserve"> </w:t>
      </w:r>
      <w:r w:rsidR="00260051" w:rsidRPr="00753FA6">
        <w:rPr>
          <w:rFonts w:ascii="Times New Roman" w:hAnsi="Times New Roman" w:cs="Times New Roman"/>
        </w:rPr>
        <w:t>(0;</w:t>
      </w:r>
      <w:r w:rsidR="00891027" w:rsidRPr="00753FA6">
        <w:rPr>
          <w:rFonts w:ascii="Times New Roman" w:hAnsi="Times New Roman" w:cs="Times New Roman"/>
        </w:rPr>
        <w:t xml:space="preserve"> </w:t>
      </w:r>
      <w:r w:rsidR="00260051" w:rsidRPr="00753FA6">
        <w:rPr>
          <w:rFonts w:ascii="Times New Roman" w:hAnsi="Times New Roman" w:cs="Times New Roman"/>
        </w:rPr>
        <w:t>0&lt;&gt;1)</w:t>
      </w:r>
      <w:r w:rsidR="00FF6DB0">
        <w:rPr>
          <w:rFonts w:ascii="Times New Roman" w:hAnsi="Times New Roman" w:cs="Times New Roman"/>
        </w:rPr>
        <w:t>,</w:t>
      </w:r>
      <w:r w:rsidR="00891027" w:rsidRPr="00753FA6">
        <w:rPr>
          <w:rFonts w:ascii="Times New Roman" w:hAnsi="Times New Roman" w:cs="Times New Roman"/>
        </w:rPr>
        <w:t xml:space="preserve"> </w:t>
      </w:r>
      <w:r w:rsidR="00FF6DB0">
        <w:rPr>
          <w:rFonts w:ascii="Times New Roman" w:hAnsi="Times New Roman" w:cs="Times New Roman"/>
        </w:rPr>
        <w:t xml:space="preserve">there </w:t>
      </w:r>
      <w:r w:rsidR="006E47C9" w:rsidRPr="00753FA6">
        <w:rPr>
          <w:rFonts w:ascii="Times New Roman" w:hAnsi="Times New Roman" w:cs="Times New Roman"/>
        </w:rPr>
        <w:t>are</w:t>
      </w:r>
      <w:r w:rsidR="00891027" w:rsidRPr="00753FA6">
        <w:rPr>
          <w:rFonts w:ascii="Times New Roman" w:hAnsi="Times New Roman" w:cs="Times New Roman"/>
        </w:rPr>
        <w:t xml:space="preserve"> </w:t>
      </w:r>
      <w:r w:rsidR="006E47C9" w:rsidRPr="00753FA6">
        <w:rPr>
          <w:rFonts w:ascii="Times New Roman" w:hAnsi="Times New Roman" w:cs="Times New Roman"/>
        </w:rPr>
        <w:t>often</w:t>
      </w:r>
      <w:r w:rsidR="00891027" w:rsidRPr="00753FA6">
        <w:rPr>
          <w:rFonts w:ascii="Times New Roman" w:hAnsi="Times New Roman" w:cs="Times New Roman"/>
        </w:rPr>
        <w:t xml:space="preserve"> </w:t>
      </w:r>
      <w:r w:rsidR="006E47C9" w:rsidRPr="00753FA6">
        <w:rPr>
          <w:rFonts w:ascii="Times New Roman" w:hAnsi="Times New Roman" w:cs="Times New Roman"/>
        </w:rPr>
        <w:t>associated</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nesting</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FF6DB0">
        <w:rPr>
          <w:rFonts w:ascii="Times New Roman" w:hAnsi="Times New Roman" w:cs="Times New Roman"/>
        </w:rPr>
        <w:t xml:space="preserve">the </w:t>
      </w:r>
      <w:r w:rsidR="006E47C9" w:rsidRPr="00753FA6">
        <w:rPr>
          <w:rFonts w:ascii="Times New Roman" w:hAnsi="Times New Roman" w:cs="Times New Roman"/>
        </w:rPr>
        <w:t>tree</w:t>
      </w:r>
      <w:r w:rsidR="00891027" w:rsidRPr="00753FA6">
        <w:rPr>
          <w:rFonts w:ascii="Times New Roman" w:hAnsi="Times New Roman" w:cs="Times New Roman"/>
        </w:rPr>
        <w:t xml:space="preserve"> </w:t>
      </w:r>
      <w:r w:rsidR="006E47C9" w:rsidRPr="00753FA6">
        <w:rPr>
          <w:rFonts w:ascii="Times New Roman" w:hAnsi="Times New Roman" w:cs="Times New Roman"/>
        </w:rPr>
        <w:t>or</w:t>
      </w:r>
      <w:r w:rsidR="00891027" w:rsidRPr="00753FA6">
        <w:rPr>
          <w:rFonts w:ascii="Times New Roman" w:hAnsi="Times New Roman" w:cs="Times New Roman"/>
        </w:rPr>
        <w:t xml:space="preserve"> </w:t>
      </w:r>
      <w:r w:rsidR="006E47C9" w:rsidRPr="00753FA6">
        <w:rPr>
          <w:rFonts w:ascii="Times New Roman" w:hAnsi="Times New Roman" w:cs="Times New Roman"/>
        </w:rPr>
        <w:t>shrub</w:t>
      </w:r>
      <w:r w:rsidR="00891027" w:rsidRPr="00753FA6">
        <w:rPr>
          <w:rFonts w:ascii="Times New Roman" w:hAnsi="Times New Roman" w:cs="Times New Roman"/>
        </w:rPr>
        <w:t xml:space="preserve"> </w:t>
      </w:r>
      <w:r w:rsidR="006E47C9" w:rsidRPr="00753FA6">
        <w:rPr>
          <w:rFonts w:ascii="Times New Roman" w:hAnsi="Times New Roman" w:cs="Times New Roman"/>
        </w:rPr>
        <w:t>layer</w:t>
      </w:r>
      <w:r w:rsidR="00891027" w:rsidRPr="00753FA6">
        <w:rPr>
          <w:rFonts w:ascii="Times New Roman" w:hAnsi="Times New Roman" w:cs="Times New Roman"/>
        </w:rPr>
        <w:t xml:space="preserve"> </w:t>
      </w:r>
      <w:r w:rsidR="006E47C9" w:rsidRPr="00753FA6">
        <w:rPr>
          <w:rFonts w:ascii="Times New Roman" w:hAnsi="Times New Roman" w:cs="Times New Roman"/>
        </w:rPr>
        <w:t>or</w:t>
      </w:r>
      <w:r w:rsidR="00891027" w:rsidRPr="00753FA6">
        <w:rPr>
          <w:rFonts w:ascii="Times New Roman" w:hAnsi="Times New Roman" w:cs="Times New Roman"/>
        </w:rPr>
        <w:t xml:space="preserve"> </w:t>
      </w:r>
      <w:r w:rsidR="006E47C9" w:rsidRPr="00753FA6">
        <w:rPr>
          <w:rFonts w:ascii="Times New Roman" w:hAnsi="Times New Roman" w:cs="Times New Roman"/>
        </w:rPr>
        <w:t>foraging</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FF6DB0">
        <w:rPr>
          <w:rFonts w:ascii="Times New Roman" w:hAnsi="Times New Roman" w:cs="Times New Roman"/>
        </w:rPr>
        <w:t xml:space="preserve">the </w:t>
      </w:r>
      <w:r w:rsidR="006E47C9" w:rsidRPr="00753FA6">
        <w:rPr>
          <w:rFonts w:ascii="Times New Roman" w:hAnsi="Times New Roman" w:cs="Times New Roman"/>
        </w:rPr>
        <w:t>canopy</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Pyrrhula</w:t>
      </w:r>
      <w:r w:rsidR="00891027" w:rsidRPr="00753FA6">
        <w:rPr>
          <w:rFonts w:ascii="Times New Roman" w:eastAsia="Times New Roman" w:hAnsi="Times New Roman" w:cs="Times New Roman"/>
          <w:i/>
          <w:color w:val="000000"/>
          <w:lang w:eastAsia="cs-CZ"/>
        </w:rPr>
        <w:t xml:space="preserve"> </w:t>
      </w:r>
      <w:proofErr w:type="spellStart"/>
      <w:r w:rsidR="006E47C9" w:rsidRPr="00753FA6">
        <w:rPr>
          <w:rFonts w:ascii="Times New Roman" w:eastAsia="Times New Roman" w:hAnsi="Times New Roman" w:cs="Times New Roman"/>
          <w:i/>
          <w:color w:val="000000"/>
          <w:lang w:eastAsia="cs-CZ"/>
        </w:rPr>
        <w:t>pyrrhula</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006E47C9" w:rsidRPr="00753FA6">
        <w:rPr>
          <w:rFonts w:ascii="Times New Roman" w:eastAsia="Times New Roman" w:hAnsi="Times New Roman" w:cs="Times New Roman"/>
          <w:i/>
          <w:color w:val="000000"/>
          <w:lang w:eastAsia="cs-CZ"/>
        </w:rPr>
        <w:t>Periparus</w:t>
      </w:r>
      <w:proofErr w:type="spellEnd"/>
      <w:r w:rsidR="00891027" w:rsidRPr="00753FA6">
        <w:rPr>
          <w:rFonts w:ascii="Times New Roman" w:eastAsia="Times New Roman" w:hAnsi="Times New Roman" w:cs="Times New Roman"/>
          <w:i/>
          <w:color w:val="000000"/>
          <w:lang w:eastAsia="cs-CZ"/>
        </w:rPr>
        <w:t xml:space="preserve"> </w:t>
      </w:r>
      <w:proofErr w:type="spellStart"/>
      <w:r w:rsidR="006E47C9" w:rsidRPr="00753FA6">
        <w:rPr>
          <w:rFonts w:ascii="Times New Roman" w:eastAsia="Times New Roman" w:hAnsi="Times New Roman" w:cs="Times New Roman"/>
          <w:i/>
          <w:color w:val="000000"/>
          <w:lang w:eastAsia="cs-CZ"/>
        </w:rPr>
        <w:t>ater</w:t>
      </w:r>
      <w:proofErr w:type="spellEnd"/>
      <w:r w:rsidR="006E47C9" w:rsidRPr="00753FA6">
        <w:rPr>
          <w:rFonts w:ascii="Times New Roman" w:eastAsia="Times New Roman" w:hAnsi="Times New Roman" w:cs="Times New Roman"/>
          <w:color w:val="000000"/>
          <w:lang w:eastAsia="cs-CZ"/>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Regulus</w:t>
      </w:r>
      <w:r w:rsidR="00891027" w:rsidRPr="00753FA6">
        <w:rPr>
          <w:rFonts w:ascii="Times New Roman" w:eastAsia="Times New Roman" w:hAnsi="Times New Roman" w:cs="Times New Roman"/>
          <w:i/>
          <w:color w:val="000000"/>
          <w:lang w:eastAsia="cs-CZ"/>
        </w:rPr>
        <w:t xml:space="preserve"> </w:t>
      </w:r>
      <w:proofErr w:type="spellStart"/>
      <w:r w:rsidR="006E47C9" w:rsidRPr="00753FA6">
        <w:rPr>
          <w:rFonts w:ascii="Times New Roman" w:eastAsia="Times New Roman" w:hAnsi="Times New Roman" w:cs="Times New Roman"/>
          <w:i/>
          <w:color w:val="000000"/>
          <w:lang w:eastAsia="cs-CZ"/>
        </w:rPr>
        <w:t>regulus</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Regulus</w:t>
      </w:r>
      <w:r w:rsidR="00891027" w:rsidRPr="00753FA6">
        <w:rPr>
          <w:rFonts w:ascii="Times New Roman" w:eastAsia="Times New Roman" w:hAnsi="Times New Roman" w:cs="Times New Roman"/>
          <w:i/>
          <w:color w:val="000000"/>
          <w:lang w:eastAsia="cs-CZ"/>
        </w:rPr>
        <w:t xml:space="preserve"> </w:t>
      </w:r>
      <w:proofErr w:type="spellStart"/>
      <w:r w:rsidR="006E47C9" w:rsidRPr="00753FA6">
        <w:rPr>
          <w:rFonts w:ascii="Times New Roman" w:eastAsia="Times New Roman" w:hAnsi="Times New Roman" w:cs="Times New Roman"/>
          <w:i/>
          <w:color w:val="000000"/>
          <w:lang w:eastAsia="cs-CZ"/>
        </w:rPr>
        <w:t>ignicapilla</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Spinus</w:t>
      </w:r>
      <w:r w:rsidR="00891027" w:rsidRPr="00753FA6">
        <w:rPr>
          <w:rFonts w:ascii="Times New Roman" w:eastAsia="Times New Roman" w:hAnsi="Times New Roman" w:cs="Times New Roman"/>
          <w:i/>
          <w:color w:val="000000"/>
          <w:lang w:eastAsia="cs-CZ"/>
        </w:rPr>
        <w:t xml:space="preserve"> </w:t>
      </w:r>
      <w:proofErr w:type="spellStart"/>
      <w:r w:rsidR="006E47C9" w:rsidRPr="00753FA6">
        <w:rPr>
          <w:rFonts w:ascii="Times New Roman" w:eastAsia="Times New Roman" w:hAnsi="Times New Roman" w:cs="Times New Roman"/>
          <w:i/>
          <w:color w:val="000000"/>
          <w:lang w:eastAsia="cs-CZ"/>
        </w:rPr>
        <w:t>spinus</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006E47C9" w:rsidRPr="00753FA6">
        <w:rPr>
          <w:rFonts w:ascii="Times New Roman" w:eastAsia="Times New Roman" w:hAnsi="Times New Roman" w:cs="Times New Roman"/>
          <w:i/>
          <w:color w:val="000000"/>
          <w:lang w:eastAsia="cs-CZ"/>
        </w:rPr>
        <w:t>Phylloscopus</w:t>
      </w:r>
      <w:proofErr w:type="spellEnd"/>
      <w:r w:rsidR="00891027" w:rsidRPr="00753FA6">
        <w:rPr>
          <w:rFonts w:ascii="Times New Roman" w:eastAsia="Times New Roman" w:hAnsi="Times New Roman" w:cs="Times New Roman"/>
          <w:i/>
          <w:color w:val="000000"/>
          <w:lang w:eastAsia="cs-CZ"/>
        </w:rPr>
        <w:t xml:space="preserve"> </w:t>
      </w:r>
      <w:proofErr w:type="spellStart"/>
      <w:r w:rsidR="006E47C9" w:rsidRPr="00753FA6">
        <w:rPr>
          <w:rFonts w:ascii="Times New Roman" w:eastAsia="Times New Roman" w:hAnsi="Times New Roman" w:cs="Times New Roman"/>
          <w:i/>
          <w:color w:val="000000"/>
          <w:lang w:eastAsia="cs-CZ"/>
        </w:rPr>
        <w:t>collybita</w:t>
      </w:r>
      <w:proofErr w:type="spellEnd"/>
      <w:r w:rsidR="006E47C9" w:rsidRPr="00753FA6">
        <w:rPr>
          <w:rFonts w:ascii="Times New Roman" w:hAnsi="Times New Roman" w:cs="Times New Roman"/>
        </w:rPr>
        <w:t>).</w:t>
      </w:r>
      <w:r w:rsidR="00891027" w:rsidRPr="00753FA6">
        <w:rPr>
          <w:rFonts w:ascii="Times New Roman" w:hAnsi="Times New Roman" w:cs="Times New Roman"/>
        </w:rPr>
        <w:t xml:space="preserve"> </w:t>
      </w:r>
      <w:r w:rsidR="002B1055" w:rsidRPr="00753FA6">
        <w:rPr>
          <w:rFonts w:ascii="Times New Roman" w:hAnsi="Times New Roman" w:cs="Times New Roman"/>
        </w:rPr>
        <w:t>Result</w:t>
      </w:r>
      <w:r w:rsidR="00BC31B0">
        <w:rPr>
          <w:rFonts w:ascii="Times New Roman" w:hAnsi="Times New Roman" w:cs="Times New Roman"/>
        </w:rPr>
        <w:t>s</w:t>
      </w:r>
      <w:r w:rsidR="00891027" w:rsidRPr="00753FA6">
        <w:rPr>
          <w:rFonts w:ascii="Times New Roman" w:hAnsi="Times New Roman" w:cs="Times New Roman"/>
        </w:rPr>
        <w:t xml:space="preserve"> </w:t>
      </w:r>
      <w:r w:rsidR="002B1055" w:rsidRPr="00753FA6">
        <w:rPr>
          <w:rFonts w:ascii="Times New Roman" w:hAnsi="Times New Roman" w:cs="Times New Roman"/>
        </w:rPr>
        <w:t>of</w:t>
      </w:r>
      <w:r w:rsidR="00891027" w:rsidRPr="00753FA6">
        <w:rPr>
          <w:rFonts w:ascii="Times New Roman" w:hAnsi="Times New Roman" w:cs="Times New Roman"/>
        </w:rPr>
        <w:t xml:space="preserve"> </w:t>
      </w:r>
      <w:r w:rsidR="002B1055" w:rsidRPr="00753FA6">
        <w:rPr>
          <w:rFonts w:ascii="Times New Roman" w:hAnsi="Times New Roman" w:cs="Times New Roman"/>
        </w:rPr>
        <w:t>the</w:t>
      </w:r>
      <w:r w:rsidR="00891027" w:rsidRPr="00753FA6">
        <w:rPr>
          <w:rFonts w:ascii="Times New Roman" w:hAnsi="Times New Roman" w:cs="Times New Roman"/>
        </w:rPr>
        <w:t xml:space="preserve"> </w:t>
      </w:r>
      <w:r w:rsidR="002B1055" w:rsidRPr="00753FA6">
        <w:rPr>
          <w:rFonts w:ascii="Times New Roman" w:hAnsi="Times New Roman" w:cs="Times New Roman"/>
        </w:rPr>
        <w:t>RDA</w:t>
      </w:r>
      <w:r w:rsidR="00891027" w:rsidRPr="00753FA6">
        <w:rPr>
          <w:rFonts w:ascii="Times New Roman" w:hAnsi="Times New Roman" w:cs="Times New Roman"/>
        </w:rPr>
        <w:t xml:space="preserve"> </w:t>
      </w:r>
      <w:r w:rsidR="002B1055" w:rsidRPr="00753FA6">
        <w:rPr>
          <w:rFonts w:ascii="Times New Roman" w:hAnsi="Times New Roman" w:cs="Times New Roman"/>
        </w:rPr>
        <w:t>analysis</w:t>
      </w:r>
      <w:r w:rsidR="00891027" w:rsidRPr="00753FA6">
        <w:rPr>
          <w:rFonts w:ascii="Times New Roman" w:hAnsi="Times New Roman" w:cs="Times New Roman"/>
        </w:rPr>
        <w:t xml:space="preserve"> </w:t>
      </w:r>
      <w:r w:rsidR="00FF6DB0">
        <w:rPr>
          <w:rFonts w:ascii="Times New Roman" w:hAnsi="Times New Roman" w:cs="Times New Roman"/>
        </w:rPr>
        <w:t>are</w:t>
      </w:r>
      <w:r w:rsidR="00FF6DB0" w:rsidRPr="00753FA6">
        <w:rPr>
          <w:rFonts w:ascii="Times New Roman" w:hAnsi="Times New Roman" w:cs="Times New Roman"/>
        </w:rPr>
        <w:t xml:space="preserve"> </w:t>
      </w:r>
      <w:r w:rsidR="002B1055" w:rsidRPr="00753FA6">
        <w:rPr>
          <w:rFonts w:ascii="Times New Roman" w:hAnsi="Times New Roman" w:cs="Times New Roman"/>
        </w:rPr>
        <w:t>shown</w:t>
      </w:r>
      <w:r w:rsidR="00891027" w:rsidRPr="00753FA6">
        <w:rPr>
          <w:rFonts w:ascii="Times New Roman" w:hAnsi="Times New Roman" w:cs="Times New Roman"/>
        </w:rPr>
        <w:t xml:space="preserve"> </w:t>
      </w:r>
      <w:r w:rsidR="002B1055" w:rsidRPr="00753FA6">
        <w:rPr>
          <w:rFonts w:ascii="Times New Roman" w:hAnsi="Times New Roman" w:cs="Times New Roman"/>
        </w:rPr>
        <w:t>in</w:t>
      </w:r>
      <w:r w:rsidR="00891027" w:rsidRPr="00753FA6">
        <w:rPr>
          <w:rFonts w:ascii="Times New Roman" w:hAnsi="Times New Roman" w:cs="Times New Roman"/>
        </w:rPr>
        <w:t xml:space="preserve"> </w:t>
      </w:r>
      <w:r w:rsidR="002B1055" w:rsidRPr="00753FA6">
        <w:rPr>
          <w:rFonts w:ascii="Times New Roman" w:hAnsi="Times New Roman" w:cs="Times New Roman"/>
        </w:rPr>
        <w:t>Fig</w:t>
      </w:r>
      <w:r w:rsidR="006818E1">
        <w:rPr>
          <w:rFonts w:ascii="Times New Roman" w:hAnsi="Times New Roman" w:cs="Times New Roman"/>
        </w:rPr>
        <w:t>ure</w:t>
      </w:r>
      <w:r w:rsidR="00891027" w:rsidRPr="00753FA6">
        <w:rPr>
          <w:rFonts w:ascii="Times New Roman" w:hAnsi="Times New Roman" w:cs="Times New Roman"/>
        </w:rPr>
        <w:t xml:space="preserve"> </w:t>
      </w:r>
      <w:r w:rsidR="002B1055" w:rsidRPr="00753FA6">
        <w:rPr>
          <w:rFonts w:ascii="Times New Roman" w:hAnsi="Times New Roman" w:cs="Times New Roman"/>
        </w:rPr>
        <w:t>4.</w:t>
      </w:r>
    </w:p>
    <w:p w14:paraId="7BDA040E" w14:textId="77777777" w:rsidR="00F96E4B" w:rsidRPr="00753FA6" w:rsidRDefault="00F96E4B" w:rsidP="0091026F">
      <w:pPr>
        <w:pStyle w:val="Nadpis1"/>
        <w:rPr>
          <w:rFonts w:cs="Times New Roman"/>
        </w:rPr>
      </w:pPr>
      <w:r w:rsidRPr="00753FA6">
        <w:rPr>
          <w:rFonts w:cs="Times New Roman"/>
        </w:rPr>
        <w:t>Discussion</w:t>
      </w:r>
    </w:p>
    <w:p w14:paraId="75DA7B01" w14:textId="79220AAA" w:rsidR="00F96E4B" w:rsidRPr="00753FA6" w:rsidRDefault="00D21C9F" w:rsidP="0091026F">
      <w:pPr>
        <w:jc w:val="both"/>
        <w:rPr>
          <w:rFonts w:ascii="Times New Roman" w:hAnsi="Times New Roman" w:cs="Times New Roman"/>
        </w:rPr>
      </w:pP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main</w:t>
      </w:r>
      <w:r w:rsidR="00891027" w:rsidRPr="00753FA6">
        <w:rPr>
          <w:rFonts w:ascii="Times New Roman" w:hAnsi="Times New Roman" w:cs="Times New Roman"/>
        </w:rPr>
        <w:t xml:space="preserve"> </w:t>
      </w:r>
      <w:r w:rsidRPr="00753FA6">
        <w:rPr>
          <w:rFonts w:ascii="Times New Roman" w:hAnsi="Times New Roman" w:cs="Times New Roman"/>
        </w:rPr>
        <w:t>aim</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study</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00C63CBD" w:rsidRPr="00753FA6">
        <w:rPr>
          <w:rFonts w:ascii="Times New Roman" w:hAnsi="Times New Roman" w:cs="Times New Roman"/>
        </w:rPr>
        <w:t>determine</w:t>
      </w:r>
      <w:r w:rsidR="00891027" w:rsidRPr="00753FA6">
        <w:rPr>
          <w:rFonts w:ascii="Times New Roman" w:hAnsi="Times New Roman" w:cs="Times New Roman"/>
        </w:rPr>
        <w:t xml:space="preserve"> </w:t>
      </w:r>
      <w:r w:rsidR="00C63CBD" w:rsidRPr="00753FA6">
        <w:rPr>
          <w:rFonts w:ascii="Times New Roman" w:hAnsi="Times New Roman" w:cs="Times New Roman"/>
        </w:rPr>
        <w:t>the</w:t>
      </w:r>
      <w:r w:rsidR="00891027" w:rsidRPr="00753FA6">
        <w:rPr>
          <w:rFonts w:ascii="Times New Roman" w:hAnsi="Times New Roman" w:cs="Times New Roman"/>
        </w:rPr>
        <w:t xml:space="preserve"> </w:t>
      </w:r>
      <w:r w:rsidR="00C63CBD" w:rsidRPr="00753FA6">
        <w:rPr>
          <w:rFonts w:ascii="Times New Roman" w:hAnsi="Times New Roman" w:cs="Times New Roman"/>
        </w:rPr>
        <w:t>importance</w:t>
      </w:r>
      <w:r w:rsidR="00891027" w:rsidRPr="00753FA6">
        <w:rPr>
          <w:rFonts w:ascii="Times New Roman" w:hAnsi="Times New Roman" w:cs="Times New Roman"/>
        </w:rPr>
        <w:t xml:space="preserve"> </w:t>
      </w:r>
      <w:r w:rsidR="00C63CBD" w:rsidRPr="00753FA6">
        <w:rPr>
          <w:rFonts w:ascii="Times New Roman" w:hAnsi="Times New Roman" w:cs="Times New Roman"/>
        </w:rPr>
        <w:t>of</w:t>
      </w:r>
      <w:r w:rsidR="00891027" w:rsidRPr="00753FA6">
        <w:rPr>
          <w:rFonts w:ascii="Times New Roman" w:hAnsi="Times New Roman" w:cs="Times New Roman"/>
        </w:rPr>
        <w:t xml:space="preserve"> </w:t>
      </w:r>
      <w:r w:rsidR="008E2F68" w:rsidRPr="000709C1">
        <w:rPr>
          <w:rFonts w:ascii="Times New Roman" w:hAnsi="Times New Roman" w:cs="Times New Roman"/>
          <w:highlight w:val="yellow"/>
        </w:rPr>
        <w:t>large</w:t>
      </w:r>
      <w:r w:rsidR="008E2F68">
        <w:rPr>
          <w:rFonts w:ascii="Times New Roman" w:hAnsi="Times New Roman" w:cs="Times New Roman"/>
        </w:rPr>
        <w:t xml:space="preserve"> old</w:t>
      </w:r>
      <w:r w:rsidR="00891027" w:rsidRPr="00753FA6">
        <w:rPr>
          <w:rFonts w:ascii="Times New Roman" w:hAnsi="Times New Roman" w:cs="Times New Roman"/>
        </w:rPr>
        <w:t xml:space="preserve"> </w:t>
      </w:r>
      <w:r w:rsidR="00C63CBD" w:rsidRPr="00753FA6">
        <w:rPr>
          <w:rFonts w:ascii="Times New Roman" w:hAnsi="Times New Roman" w:cs="Times New Roman"/>
        </w:rPr>
        <w:t>trees</w:t>
      </w:r>
      <w:r w:rsidR="00891027" w:rsidRPr="00753FA6">
        <w:rPr>
          <w:rFonts w:ascii="Times New Roman" w:hAnsi="Times New Roman" w:cs="Times New Roman"/>
        </w:rPr>
        <w:t xml:space="preserve"> </w:t>
      </w:r>
      <w:r w:rsidR="00C63CBD" w:rsidRPr="00753FA6">
        <w:rPr>
          <w:rFonts w:ascii="Times New Roman" w:hAnsi="Times New Roman" w:cs="Times New Roman"/>
        </w:rPr>
        <w:t>for</w:t>
      </w:r>
      <w:r w:rsidR="00891027" w:rsidRPr="00753FA6">
        <w:rPr>
          <w:rFonts w:ascii="Times New Roman" w:hAnsi="Times New Roman" w:cs="Times New Roman"/>
        </w:rPr>
        <w:t xml:space="preserve"> </w:t>
      </w:r>
      <w:r w:rsidR="00C63CBD" w:rsidRPr="00753FA6">
        <w:rPr>
          <w:rFonts w:ascii="Times New Roman" w:hAnsi="Times New Roman" w:cs="Times New Roman"/>
        </w:rPr>
        <w:t>common</w:t>
      </w:r>
      <w:r w:rsidR="00891027" w:rsidRPr="00753FA6">
        <w:rPr>
          <w:rFonts w:ascii="Times New Roman" w:hAnsi="Times New Roman" w:cs="Times New Roman"/>
        </w:rPr>
        <w:t xml:space="preserve"> </w:t>
      </w:r>
      <w:r w:rsidR="00C63CBD" w:rsidRPr="00753FA6">
        <w:rPr>
          <w:rFonts w:ascii="Times New Roman" w:hAnsi="Times New Roman" w:cs="Times New Roman"/>
        </w:rPr>
        <w:t>forest</w:t>
      </w:r>
      <w:r w:rsidR="00891027" w:rsidRPr="00753FA6">
        <w:rPr>
          <w:rFonts w:ascii="Times New Roman" w:hAnsi="Times New Roman" w:cs="Times New Roman"/>
        </w:rPr>
        <w:t xml:space="preserve"> </w:t>
      </w:r>
      <w:r w:rsidR="00C63CBD" w:rsidRPr="00753FA6">
        <w:rPr>
          <w:rFonts w:ascii="Times New Roman" w:hAnsi="Times New Roman" w:cs="Times New Roman"/>
        </w:rPr>
        <w:t>bird</w:t>
      </w:r>
      <w:r w:rsidR="0035042C" w:rsidRPr="00753FA6">
        <w:rPr>
          <w:rFonts w:ascii="Times New Roman" w:hAnsi="Times New Roman" w:cs="Times New Roman"/>
        </w:rPr>
        <w:t>s</w:t>
      </w:r>
      <w:r w:rsidR="00891027" w:rsidRPr="00753FA6">
        <w:rPr>
          <w:rFonts w:ascii="Times New Roman" w:hAnsi="Times New Roman" w:cs="Times New Roman"/>
        </w:rPr>
        <w:t xml:space="preserve"> </w:t>
      </w:r>
      <w:r w:rsidR="00C63CBD" w:rsidRPr="00753FA6">
        <w:rPr>
          <w:rFonts w:ascii="Times New Roman" w:hAnsi="Times New Roman" w:cs="Times New Roman"/>
        </w:rPr>
        <w:t>in</w:t>
      </w:r>
      <w:r w:rsidR="00891027" w:rsidRPr="00753FA6">
        <w:rPr>
          <w:rFonts w:ascii="Times New Roman" w:hAnsi="Times New Roman" w:cs="Times New Roman"/>
        </w:rPr>
        <w:t xml:space="preserve"> </w:t>
      </w:r>
      <w:r w:rsidR="00C63CBD" w:rsidRPr="00753FA6">
        <w:rPr>
          <w:rFonts w:ascii="Times New Roman" w:hAnsi="Times New Roman" w:cs="Times New Roman"/>
        </w:rPr>
        <w:t>spruce</w:t>
      </w:r>
      <w:r w:rsidR="00FF6DB0">
        <w:rPr>
          <w:rFonts w:ascii="Times New Roman" w:hAnsi="Times New Roman" w:cs="Times New Roman"/>
        </w:rPr>
        <w:t>-</w:t>
      </w:r>
      <w:r w:rsidR="00C63CBD"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C63CBD" w:rsidRPr="00753FA6">
        <w:rPr>
          <w:rFonts w:ascii="Times New Roman" w:hAnsi="Times New Roman" w:cs="Times New Roman"/>
        </w:rPr>
        <w:t>forests.</w:t>
      </w:r>
      <w:r w:rsidR="00891027" w:rsidRPr="00753FA6">
        <w:rPr>
          <w:rFonts w:ascii="Times New Roman" w:hAnsi="Times New Roman" w:cs="Times New Roman"/>
        </w:rPr>
        <w:t xml:space="preserve"> </w:t>
      </w:r>
      <w:r w:rsidR="00753251" w:rsidRPr="00753FA6">
        <w:rPr>
          <w:rFonts w:ascii="Times New Roman" w:hAnsi="Times New Roman" w:cs="Times New Roman"/>
        </w:rPr>
        <w:t>We</w:t>
      </w:r>
      <w:r w:rsidR="00891027" w:rsidRPr="00753FA6">
        <w:rPr>
          <w:rFonts w:ascii="Times New Roman" w:hAnsi="Times New Roman" w:cs="Times New Roman"/>
        </w:rPr>
        <w:t xml:space="preserve"> </w:t>
      </w:r>
      <w:r w:rsidR="00753251" w:rsidRPr="00753FA6">
        <w:rPr>
          <w:rFonts w:ascii="Times New Roman" w:hAnsi="Times New Roman" w:cs="Times New Roman"/>
        </w:rPr>
        <w:t>found</w:t>
      </w:r>
      <w:r w:rsidR="00891027" w:rsidRPr="00753FA6">
        <w:rPr>
          <w:rFonts w:ascii="Times New Roman" w:hAnsi="Times New Roman" w:cs="Times New Roman"/>
        </w:rPr>
        <w:t xml:space="preserve"> </w:t>
      </w:r>
      <w:r w:rsidR="006E7B99">
        <w:rPr>
          <w:rFonts w:ascii="Times New Roman" w:hAnsi="Times New Roman" w:cs="Times New Roman"/>
        </w:rPr>
        <w:t xml:space="preserve">a </w:t>
      </w:r>
      <w:r w:rsidR="00753251" w:rsidRPr="00753FA6">
        <w:rPr>
          <w:rFonts w:ascii="Times New Roman" w:hAnsi="Times New Roman" w:cs="Times New Roman"/>
        </w:rPr>
        <w:t>positive</w:t>
      </w:r>
      <w:r w:rsidR="00891027" w:rsidRPr="00753FA6">
        <w:rPr>
          <w:rFonts w:ascii="Times New Roman" w:hAnsi="Times New Roman" w:cs="Times New Roman"/>
        </w:rPr>
        <w:t xml:space="preserve"> </w:t>
      </w:r>
      <w:r w:rsidR="00753251" w:rsidRPr="00753FA6">
        <w:rPr>
          <w:rFonts w:ascii="Times New Roman" w:hAnsi="Times New Roman" w:cs="Times New Roman"/>
        </w:rPr>
        <w:t>effect</w:t>
      </w:r>
      <w:r w:rsidR="00891027" w:rsidRPr="00753FA6">
        <w:rPr>
          <w:rFonts w:ascii="Times New Roman" w:hAnsi="Times New Roman" w:cs="Times New Roman"/>
        </w:rPr>
        <w:t xml:space="preserve"> </w:t>
      </w:r>
      <w:r w:rsidR="00753251" w:rsidRPr="00753FA6">
        <w:rPr>
          <w:rFonts w:ascii="Times New Roman" w:hAnsi="Times New Roman" w:cs="Times New Roman"/>
        </w:rPr>
        <w:t>of</w:t>
      </w:r>
      <w:r w:rsidR="00283D80">
        <w:rPr>
          <w:rFonts w:ascii="Times New Roman" w:hAnsi="Times New Roman" w:cs="Times New Roman"/>
        </w:rPr>
        <w:t xml:space="preserve"> </w:t>
      </w:r>
      <w:r w:rsidR="00283D80" w:rsidRPr="00942F19">
        <w:rPr>
          <w:rFonts w:ascii="Times New Roman" w:hAnsi="Times New Roman" w:cs="Times New Roman"/>
          <w:highlight w:val="yellow"/>
        </w:rPr>
        <w:t>the number of large broadleaved living</w:t>
      </w:r>
      <w:r w:rsidR="00891027" w:rsidRPr="00753FA6">
        <w:rPr>
          <w:rFonts w:ascii="Times New Roman" w:hAnsi="Times New Roman" w:cs="Times New Roman"/>
        </w:rPr>
        <w:t xml:space="preserve"> </w:t>
      </w:r>
      <w:r w:rsidR="00753251" w:rsidRPr="00753FA6">
        <w:rPr>
          <w:rFonts w:ascii="Times New Roman" w:hAnsi="Times New Roman" w:cs="Times New Roman"/>
        </w:rPr>
        <w:t>trees</w:t>
      </w:r>
      <w:r w:rsidR="00891027" w:rsidRPr="00753FA6">
        <w:rPr>
          <w:rFonts w:ascii="Times New Roman" w:hAnsi="Times New Roman" w:cs="Times New Roman"/>
        </w:rPr>
        <w:t xml:space="preserve"> </w:t>
      </w:r>
      <w:r w:rsidR="006E7B99">
        <w:rPr>
          <w:rFonts w:ascii="Times New Roman" w:hAnsi="Times New Roman" w:cs="Times New Roman"/>
        </w:rPr>
        <w:t>(</w:t>
      </w:r>
      <w:r w:rsidR="00560CBB" w:rsidRPr="00753FA6">
        <w:rPr>
          <w:rFonts w:ascii="Times New Roman" w:hAnsi="Times New Roman" w:cs="Times New Roman"/>
        </w:rPr>
        <w:t>≥</w:t>
      </w:r>
      <w:r w:rsidR="00891027" w:rsidRPr="00753FA6">
        <w:rPr>
          <w:rFonts w:ascii="Times New Roman" w:hAnsi="Times New Roman" w:cs="Times New Roman"/>
        </w:rPr>
        <w:t xml:space="preserve"> </w:t>
      </w:r>
      <w:r w:rsidR="00C63CBD" w:rsidRPr="00753FA6">
        <w:rPr>
          <w:rFonts w:ascii="Times New Roman" w:hAnsi="Times New Roman" w:cs="Times New Roman"/>
        </w:rPr>
        <w:t>70</w:t>
      </w:r>
      <w:r w:rsidR="00891027" w:rsidRPr="00753FA6">
        <w:rPr>
          <w:rFonts w:ascii="Times New Roman" w:hAnsi="Times New Roman" w:cs="Times New Roman"/>
        </w:rPr>
        <w:t xml:space="preserve"> </w:t>
      </w:r>
      <w:r w:rsidR="00C63CBD" w:rsidRPr="00753FA6">
        <w:rPr>
          <w:rFonts w:ascii="Times New Roman" w:hAnsi="Times New Roman" w:cs="Times New Roman"/>
        </w:rPr>
        <w:t>cm</w:t>
      </w:r>
      <w:r w:rsidR="00891027" w:rsidRPr="00753FA6">
        <w:rPr>
          <w:rFonts w:ascii="Times New Roman" w:hAnsi="Times New Roman" w:cs="Times New Roman"/>
        </w:rPr>
        <w:t xml:space="preserve"> </w:t>
      </w:r>
      <w:r w:rsidR="00C63CBD" w:rsidRPr="00753FA6">
        <w:rPr>
          <w:rFonts w:ascii="Times New Roman" w:hAnsi="Times New Roman" w:cs="Times New Roman"/>
        </w:rPr>
        <w:t>DBH</w:t>
      </w:r>
      <w:r w:rsidR="006E7B99">
        <w:rPr>
          <w:rFonts w:ascii="Times New Roman" w:hAnsi="Times New Roman" w:cs="Times New Roman"/>
        </w:rPr>
        <w:t>)</w:t>
      </w:r>
      <w:r w:rsidR="00891027" w:rsidRPr="00753FA6">
        <w:rPr>
          <w:rFonts w:ascii="Times New Roman" w:hAnsi="Times New Roman" w:cs="Times New Roman"/>
        </w:rPr>
        <w:t xml:space="preserve"> </w:t>
      </w:r>
      <w:r w:rsidR="00753251" w:rsidRPr="00753FA6">
        <w:rPr>
          <w:rFonts w:ascii="Times New Roman" w:hAnsi="Times New Roman" w:cs="Times New Roman"/>
        </w:rPr>
        <w:t>on</w:t>
      </w:r>
      <w:r w:rsidR="00891027" w:rsidRPr="00753FA6">
        <w:rPr>
          <w:rFonts w:ascii="Times New Roman" w:hAnsi="Times New Roman" w:cs="Times New Roman"/>
        </w:rPr>
        <w:t xml:space="preserve"> </w:t>
      </w:r>
      <w:r w:rsidR="006E7B99">
        <w:rPr>
          <w:rFonts w:ascii="Times New Roman" w:hAnsi="Times New Roman" w:cs="Times New Roman"/>
        </w:rPr>
        <w:t xml:space="preserve">the </w:t>
      </w:r>
      <w:r w:rsidR="00753251" w:rsidRPr="00753FA6">
        <w:rPr>
          <w:rFonts w:ascii="Times New Roman" w:hAnsi="Times New Roman" w:cs="Times New Roman"/>
        </w:rPr>
        <w:t>number</w:t>
      </w:r>
      <w:r w:rsidR="00891027" w:rsidRPr="00753FA6">
        <w:rPr>
          <w:rFonts w:ascii="Times New Roman" w:hAnsi="Times New Roman" w:cs="Times New Roman"/>
        </w:rPr>
        <w:t xml:space="preserve"> </w:t>
      </w:r>
      <w:r w:rsidR="00753251" w:rsidRPr="00753FA6">
        <w:rPr>
          <w:rFonts w:ascii="Times New Roman" w:hAnsi="Times New Roman" w:cs="Times New Roman"/>
        </w:rPr>
        <w:t>of</w:t>
      </w:r>
      <w:r w:rsidR="00891027" w:rsidRPr="00753FA6">
        <w:rPr>
          <w:rFonts w:ascii="Times New Roman" w:hAnsi="Times New Roman" w:cs="Times New Roman"/>
        </w:rPr>
        <w:t xml:space="preserve"> </w:t>
      </w:r>
      <w:r w:rsidR="00753251" w:rsidRPr="00753FA6">
        <w:rPr>
          <w:rFonts w:ascii="Times New Roman" w:hAnsi="Times New Roman" w:cs="Times New Roman"/>
        </w:rPr>
        <w:t>generalis</w:t>
      </w:r>
      <w:r w:rsidR="00A637B6" w:rsidRPr="00753FA6">
        <w:rPr>
          <w:rFonts w:ascii="Times New Roman" w:hAnsi="Times New Roman" w:cs="Times New Roman"/>
        </w:rPr>
        <w:t>t</w:t>
      </w:r>
      <w:r w:rsidR="00891027" w:rsidRPr="00753FA6">
        <w:rPr>
          <w:rFonts w:ascii="Times New Roman" w:hAnsi="Times New Roman" w:cs="Times New Roman"/>
        </w:rPr>
        <w:t xml:space="preserve"> </w:t>
      </w:r>
      <w:r w:rsidR="00A637B6" w:rsidRPr="00753FA6">
        <w:rPr>
          <w:rFonts w:ascii="Times New Roman" w:hAnsi="Times New Roman" w:cs="Times New Roman"/>
        </w:rPr>
        <w:t>and</w:t>
      </w:r>
      <w:r w:rsidR="00891027" w:rsidRPr="00753FA6">
        <w:rPr>
          <w:rFonts w:ascii="Times New Roman" w:hAnsi="Times New Roman" w:cs="Times New Roman"/>
        </w:rPr>
        <w:t xml:space="preserve"> </w:t>
      </w:r>
      <w:r w:rsidR="00A637B6" w:rsidRPr="00753FA6">
        <w:rPr>
          <w:rFonts w:ascii="Times New Roman" w:hAnsi="Times New Roman" w:cs="Times New Roman"/>
        </w:rPr>
        <w:t>specialist</w:t>
      </w:r>
      <w:r w:rsidR="00891027" w:rsidRPr="00753FA6">
        <w:rPr>
          <w:rFonts w:ascii="Times New Roman" w:hAnsi="Times New Roman" w:cs="Times New Roman"/>
        </w:rPr>
        <w:t xml:space="preserve"> </w:t>
      </w:r>
      <w:r w:rsidR="00A637B6" w:rsidRPr="00753FA6">
        <w:rPr>
          <w:rFonts w:ascii="Times New Roman" w:hAnsi="Times New Roman" w:cs="Times New Roman"/>
        </w:rPr>
        <w:t>bird</w:t>
      </w:r>
      <w:r w:rsidR="00891027" w:rsidRPr="00753FA6">
        <w:rPr>
          <w:rFonts w:ascii="Times New Roman" w:hAnsi="Times New Roman" w:cs="Times New Roman"/>
        </w:rPr>
        <w:t xml:space="preserve"> </w:t>
      </w:r>
      <w:r w:rsidR="00A637B6" w:rsidRPr="00753FA6">
        <w:rPr>
          <w:rFonts w:ascii="Times New Roman" w:hAnsi="Times New Roman" w:cs="Times New Roman"/>
        </w:rPr>
        <w:t>species</w:t>
      </w:r>
      <w:r w:rsidR="006E7B99">
        <w:rPr>
          <w:rFonts w:ascii="Times New Roman" w:hAnsi="Times New Roman" w:cs="Times New Roman"/>
        </w:rPr>
        <w:t>,</w:t>
      </w:r>
      <w:r w:rsidR="00891027" w:rsidRPr="00753FA6">
        <w:rPr>
          <w:rFonts w:ascii="Times New Roman" w:hAnsi="Times New Roman" w:cs="Times New Roman"/>
        </w:rPr>
        <w:t xml:space="preserve"> </w:t>
      </w:r>
      <w:r w:rsidR="00A637B6" w:rsidRPr="00753FA6">
        <w:rPr>
          <w:rFonts w:ascii="Times New Roman" w:hAnsi="Times New Roman" w:cs="Times New Roman"/>
        </w:rPr>
        <w:t>as</w:t>
      </w:r>
      <w:r w:rsidR="00891027" w:rsidRPr="00753FA6">
        <w:rPr>
          <w:rFonts w:ascii="Times New Roman" w:hAnsi="Times New Roman" w:cs="Times New Roman"/>
        </w:rPr>
        <w:t xml:space="preserve"> </w:t>
      </w:r>
      <w:r w:rsidR="00A637B6" w:rsidRPr="00753FA6">
        <w:rPr>
          <w:rFonts w:ascii="Times New Roman" w:hAnsi="Times New Roman" w:cs="Times New Roman"/>
        </w:rPr>
        <w:t>well</w:t>
      </w:r>
      <w:r w:rsidR="00891027" w:rsidRPr="00753FA6">
        <w:rPr>
          <w:rFonts w:ascii="Times New Roman" w:hAnsi="Times New Roman" w:cs="Times New Roman"/>
        </w:rPr>
        <w:t xml:space="preserve"> </w:t>
      </w:r>
      <w:r w:rsidR="00A637B6" w:rsidRPr="00753FA6">
        <w:rPr>
          <w:rFonts w:ascii="Times New Roman" w:hAnsi="Times New Roman" w:cs="Times New Roman"/>
        </w:rPr>
        <w:t>as</w:t>
      </w:r>
      <w:r w:rsidR="00891027" w:rsidRPr="00753FA6">
        <w:rPr>
          <w:rFonts w:ascii="Times New Roman" w:hAnsi="Times New Roman" w:cs="Times New Roman"/>
        </w:rPr>
        <w:t xml:space="preserve"> </w:t>
      </w:r>
      <w:r w:rsidR="0035042C" w:rsidRPr="00753FA6">
        <w:rPr>
          <w:rFonts w:ascii="Times New Roman" w:hAnsi="Times New Roman" w:cs="Times New Roman"/>
        </w:rPr>
        <w:t>on</w:t>
      </w:r>
      <w:r w:rsidR="00891027" w:rsidRPr="00753FA6">
        <w:rPr>
          <w:rFonts w:ascii="Times New Roman" w:hAnsi="Times New Roman" w:cs="Times New Roman"/>
        </w:rPr>
        <w:t xml:space="preserve"> </w:t>
      </w:r>
      <w:r w:rsidR="00753251" w:rsidRPr="00753FA6">
        <w:rPr>
          <w:rFonts w:ascii="Times New Roman" w:hAnsi="Times New Roman" w:cs="Times New Roman"/>
        </w:rPr>
        <w:t>total</w:t>
      </w:r>
      <w:r w:rsidR="00891027" w:rsidRPr="00753FA6">
        <w:rPr>
          <w:rFonts w:ascii="Times New Roman" w:hAnsi="Times New Roman" w:cs="Times New Roman"/>
        </w:rPr>
        <w:t xml:space="preserve"> </w:t>
      </w:r>
      <w:r w:rsidR="00753251" w:rsidRPr="00753FA6">
        <w:rPr>
          <w:rFonts w:ascii="Times New Roman" w:hAnsi="Times New Roman" w:cs="Times New Roman"/>
        </w:rPr>
        <w:t>bird</w:t>
      </w:r>
      <w:r w:rsidR="00891027" w:rsidRPr="00753FA6">
        <w:rPr>
          <w:rFonts w:ascii="Times New Roman" w:hAnsi="Times New Roman" w:cs="Times New Roman"/>
        </w:rPr>
        <w:t xml:space="preserve"> </w:t>
      </w:r>
      <w:r w:rsidR="00A637B6" w:rsidRPr="00753FA6">
        <w:rPr>
          <w:rFonts w:ascii="Times New Roman" w:hAnsi="Times New Roman" w:cs="Times New Roman"/>
        </w:rPr>
        <w:t>species</w:t>
      </w:r>
      <w:r w:rsidR="00891027" w:rsidRPr="00753FA6">
        <w:rPr>
          <w:rFonts w:ascii="Times New Roman" w:hAnsi="Times New Roman" w:cs="Times New Roman"/>
        </w:rPr>
        <w:t xml:space="preserve"> </w:t>
      </w:r>
      <w:r w:rsidR="0035042C" w:rsidRPr="00753FA6">
        <w:rPr>
          <w:rFonts w:ascii="Times New Roman" w:hAnsi="Times New Roman" w:cs="Times New Roman"/>
        </w:rPr>
        <w:t>richness</w:t>
      </w:r>
      <w:r w:rsidR="00753251" w:rsidRPr="00753FA6">
        <w:rPr>
          <w:rFonts w:ascii="Times New Roman" w:hAnsi="Times New Roman" w:cs="Times New Roman"/>
        </w:rPr>
        <w:t>.</w:t>
      </w:r>
      <w:r w:rsidR="00891027" w:rsidRPr="00753FA6">
        <w:rPr>
          <w:rFonts w:ascii="Times New Roman" w:hAnsi="Times New Roman" w:cs="Times New Roman"/>
        </w:rPr>
        <w:t xml:space="preserve"> </w:t>
      </w:r>
      <w:r w:rsidR="00A413D1" w:rsidRPr="00753FA6">
        <w:rPr>
          <w:rFonts w:ascii="Times New Roman" w:hAnsi="Times New Roman" w:cs="Times New Roman"/>
        </w:rPr>
        <w:t>Additionally,</w:t>
      </w:r>
      <w:r w:rsidR="00891027" w:rsidRPr="00753FA6">
        <w:rPr>
          <w:rFonts w:ascii="Times New Roman" w:hAnsi="Times New Roman" w:cs="Times New Roman"/>
        </w:rPr>
        <w:t xml:space="preserve"> </w:t>
      </w:r>
      <w:r w:rsidR="00A413D1" w:rsidRPr="00753FA6">
        <w:rPr>
          <w:rFonts w:ascii="Times New Roman" w:hAnsi="Times New Roman" w:cs="Times New Roman"/>
        </w:rPr>
        <w:t>t</w:t>
      </w:r>
      <w:r w:rsidR="00CE0C41" w:rsidRPr="00753FA6">
        <w:rPr>
          <w:rFonts w:ascii="Times New Roman" w:hAnsi="Times New Roman" w:cs="Times New Roman"/>
        </w:rPr>
        <w:t>he</w:t>
      </w:r>
      <w:r w:rsidR="00891027" w:rsidRPr="00753FA6">
        <w:rPr>
          <w:rFonts w:ascii="Times New Roman" w:hAnsi="Times New Roman" w:cs="Times New Roman"/>
        </w:rPr>
        <w:t xml:space="preserve"> </w:t>
      </w:r>
      <w:r w:rsidR="00A413D1" w:rsidRPr="00753FA6">
        <w:rPr>
          <w:rFonts w:ascii="Times New Roman" w:hAnsi="Times New Roman" w:cs="Times New Roman"/>
        </w:rPr>
        <w:t>total</w:t>
      </w:r>
      <w:r w:rsidR="00891027" w:rsidRPr="00753FA6">
        <w:rPr>
          <w:rFonts w:ascii="Times New Roman" w:hAnsi="Times New Roman" w:cs="Times New Roman"/>
        </w:rPr>
        <w:t xml:space="preserve"> </w:t>
      </w:r>
      <w:r w:rsidR="0035042C" w:rsidRPr="00753FA6">
        <w:rPr>
          <w:rFonts w:ascii="Times New Roman" w:hAnsi="Times New Roman" w:cs="Times New Roman"/>
        </w:rPr>
        <w:t>number</w:t>
      </w:r>
      <w:r w:rsidR="00891027" w:rsidRPr="00753FA6">
        <w:rPr>
          <w:rFonts w:ascii="Times New Roman" w:hAnsi="Times New Roman" w:cs="Times New Roman"/>
        </w:rPr>
        <w:t xml:space="preserve"> </w:t>
      </w:r>
      <w:r w:rsidR="0035042C" w:rsidRPr="00753FA6">
        <w:rPr>
          <w:rFonts w:ascii="Times New Roman" w:hAnsi="Times New Roman" w:cs="Times New Roman"/>
        </w:rPr>
        <w:t>of</w:t>
      </w:r>
      <w:r w:rsidR="00891027" w:rsidRPr="00753FA6">
        <w:rPr>
          <w:rFonts w:ascii="Times New Roman" w:hAnsi="Times New Roman" w:cs="Times New Roman"/>
        </w:rPr>
        <w:t xml:space="preserve"> </w:t>
      </w:r>
      <w:r w:rsidR="00CE0C41" w:rsidRPr="00753FA6">
        <w:rPr>
          <w:rFonts w:ascii="Times New Roman" w:hAnsi="Times New Roman" w:cs="Times New Roman"/>
        </w:rPr>
        <w:t>bird</w:t>
      </w:r>
      <w:r w:rsidR="00891027" w:rsidRPr="00753FA6">
        <w:rPr>
          <w:rFonts w:ascii="Times New Roman" w:hAnsi="Times New Roman" w:cs="Times New Roman"/>
        </w:rPr>
        <w:t xml:space="preserve"> </w:t>
      </w:r>
      <w:r w:rsidR="00CE0C41" w:rsidRPr="00753FA6">
        <w:rPr>
          <w:rFonts w:ascii="Times New Roman" w:hAnsi="Times New Roman" w:cs="Times New Roman"/>
        </w:rPr>
        <w:t>species</w:t>
      </w:r>
      <w:r w:rsidR="00891027" w:rsidRPr="00753FA6">
        <w:rPr>
          <w:rFonts w:ascii="Times New Roman" w:hAnsi="Times New Roman" w:cs="Times New Roman"/>
        </w:rPr>
        <w:t xml:space="preserve"> </w:t>
      </w:r>
      <w:r w:rsidR="00A413D1" w:rsidRPr="00753FA6">
        <w:rPr>
          <w:rFonts w:ascii="Times New Roman" w:hAnsi="Times New Roman" w:cs="Times New Roman"/>
        </w:rPr>
        <w:t>and</w:t>
      </w:r>
      <w:r w:rsidR="00891027" w:rsidRPr="00753FA6">
        <w:rPr>
          <w:rFonts w:ascii="Times New Roman" w:hAnsi="Times New Roman" w:cs="Times New Roman"/>
        </w:rPr>
        <w:t xml:space="preserve"> </w:t>
      </w:r>
      <w:r w:rsidR="00A413D1" w:rsidRPr="00753FA6">
        <w:rPr>
          <w:rFonts w:ascii="Times New Roman" w:hAnsi="Times New Roman" w:cs="Times New Roman"/>
        </w:rPr>
        <w:t>number</w:t>
      </w:r>
      <w:r w:rsidR="00891027" w:rsidRPr="00753FA6">
        <w:rPr>
          <w:rFonts w:ascii="Times New Roman" w:hAnsi="Times New Roman" w:cs="Times New Roman"/>
        </w:rPr>
        <w:t xml:space="preserve"> </w:t>
      </w:r>
      <w:r w:rsidR="00A413D1" w:rsidRPr="00753FA6">
        <w:rPr>
          <w:rFonts w:ascii="Times New Roman" w:hAnsi="Times New Roman" w:cs="Times New Roman"/>
        </w:rPr>
        <w:t>of</w:t>
      </w:r>
      <w:r w:rsidR="00891027" w:rsidRPr="00753FA6">
        <w:rPr>
          <w:rFonts w:ascii="Times New Roman" w:hAnsi="Times New Roman" w:cs="Times New Roman"/>
        </w:rPr>
        <w:t xml:space="preserve"> </w:t>
      </w:r>
      <w:r w:rsidR="00A413D1" w:rsidRPr="00753FA6">
        <w:rPr>
          <w:rFonts w:ascii="Times New Roman" w:hAnsi="Times New Roman" w:cs="Times New Roman"/>
        </w:rPr>
        <w:t>generalist</w:t>
      </w:r>
      <w:r w:rsidR="00891027" w:rsidRPr="00753FA6">
        <w:rPr>
          <w:rFonts w:ascii="Times New Roman" w:hAnsi="Times New Roman" w:cs="Times New Roman"/>
        </w:rPr>
        <w:t xml:space="preserve"> </w:t>
      </w:r>
      <w:r w:rsidR="00A413D1" w:rsidRPr="00753FA6">
        <w:rPr>
          <w:rFonts w:ascii="Times New Roman" w:hAnsi="Times New Roman" w:cs="Times New Roman"/>
        </w:rPr>
        <w:t>species</w:t>
      </w:r>
      <w:r w:rsidR="00891027" w:rsidRPr="00753FA6">
        <w:rPr>
          <w:rFonts w:ascii="Times New Roman" w:hAnsi="Times New Roman" w:cs="Times New Roman"/>
        </w:rPr>
        <w:t xml:space="preserve"> </w:t>
      </w:r>
      <w:r w:rsidR="00A413D1" w:rsidRPr="00753FA6">
        <w:rPr>
          <w:rFonts w:ascii="Times New Roman" w:hAnsi="Times New Roman" w:cs="Times New Roman"/>
        </w:rPr>
        <w:t>were</w:t>
      </w:r>
      <w:r w:rsidR="00891027" w:rsidRPr="00753FA6">
        <w:rPr>
          <w:rFonts w:ascii="Times New Roman" w:hAnsi="Times New Roman" w:cs="Times New Roman"/>
        </w:rPr>
        <w:t xml:space="preserve"> </w:t>
      </w:r>
      <w:r w:rsidR="00CE0C41" w:rsidRPr="00753FA6">
        <w:rPr>
          <w:rFonts w:ascii="Times New Roman" w:hAnsi="Times New Roman" w:cs="Times New Roman"/>
        </w:rPr>
        <w:t>even</w:t>
      </w:r>
      <w:r w:rsidR="00891027" w:rsidRPr="00753FA6">
        <w:rPr>
          <w:rFonts w:ascii="Times New Roman" w:hAnsi="Times New Roman" w:cs="Times New Roman"/>
        </w:rPr>
        <w:t xml:space="preserve"> </w:t>
      </w:r>
      <w:r w:rsidR="00CE0C41" w:rsidRPr="00753FA6">
        <w:rPr>
          <w:rFonts w:ascii="Times New Roman" w:hAnsi="Times New Roman" w:cs="Times New Roman"/>
        </w:rPr>
        <w:t>similar</w:t>
      </w:r>
      <w:r w:rsidR="00891027" w:rsidRPr="00753FA6">
        <w:rPr>
          <w:rFonts w:ascii="Times New Roman" w:hAnsi="Times New Roman" w:cs="Times New Roman"/>
        </w:rPr>
        <w:t xml:space="preserve"> </w:t>
      </w:r>
      <w:r w:rsidR="00CE0C41" w:rsidRPr="00753FA6">
        <w:rPr>
          <w:rFonts w:ascii="Times New Roman" w:hAnsi="Times New Roman" w:cs="Times New Roman"/>
        </w:rPr>
        <w:t>between</w:t>
      </w:r>
      <w:r w:rsidR="00891027" w:rsidRPr="00753FA6">
        <w:rPr>
          <w:rFonts w:ascii="Times New Roman" w:hAnsi="Times New Roman" w:cs="Times New Roman"/>
        </w:rPr>
        <w:t xml:space="preserve"> </w:t>
      </w:r>
      <w:r w:rsidR="00CE0C41" w:rsidRPr="00753FA6">
        <w:rPr>
          <w:rFonts w:ascii="Times New Roman" w:hAnsi="Times New Roman" w:cs="Times New Roman"/>
        </w:rPr>
        <w:t>plots</w:t>
      </w:r>
      <w:r w:rsidR="00891027" w:rsidRPr="00753FA6">
        <w:rPr>
          <w:rFonts w:ascii="Times New Roman" w:hAnsi="Times New Roman" w:cs="Times New Roman"/>
        </w:rPr>
        <w:t xml:space="preserve"> </w:t>
      </w:r>
      <w:r w:rsidR="00A413D1" w:rsidRPr="00753FA6">
        <w:rPr>
          <w:rFonts w:ascii="Times New Roman" w:hAnsi="Times New Roman" w:cs="Times New Roman"/>
        </w:rPr>
        <w:t>in</w:t>
      </w:r>
      <w:r w:rsidR="00891027" w:rsidRPr="00753FA6">
        <w:rPr>
          <w:rFonts w:ascii="Times New Roman" w:hAnsi="Times New Roman" w:cs="Times New Roman"/>
        </w:rPr>
        <w:t xml:space="preserve"> </w:t>
      </w:r>
      <w:r w:rsidR="006E7B99" w:rsidRPr="00753FA6">
        <w:rPr>
          <w:rFonts w:ascii="Times New Roman" w:hAnsi="Times New Roman" w:cs="Times New Roman"/>
        </w:rPr>
        <w:t xml:space="preserve">unmanaged forest reserves </w:t>
      </w:r>
      <w:r w:rsidR="006E7B99">
        <w:rPr>
          <w:rFonts w:ascii="Times New Roman" w:hAnsi="Times New Roman" w:cs="Times New Roman"/>
        </w:rPr>
        <w:t xml:space="preserve">and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A413D1" w:rsidRPr="00753FA6">
        <w:rPr>
          <w:rFonts w:ascii="Times New Roman" w:hAnsi="Times New Roman" w:cs="Times New Roman"/>
        </w:rPr>
        <w:t>forests</w:t>
      </w:r>
      <w:r w:rsidR="00891027" w:rsidRPr="00753FA6">
        <w:rPr>
          <w:rFonts w:ascii="Times New Roman" w:hAnsi="Times New Roman" w:cs="Times New Roman"/>
        </w:rPr>
        <w:t xml:space="preserve"> </w:t>
      </w:r>
      <w:r w:rsidR="00764297" w:rsidRPr="00753FA6">
        <w:rPr>
          <w:rFonts w:ascii="Times New Roman" w:hAnsi="Times New Roman" w:cs="Times New Roman"/>
        </w:rPr>
        <w:t>with</w:t>
      </w:r>
      <w:r w:rsidR="00891027" w:rsidRPr="00753FA6">
        <w:rPr>
          <w:rFonts w:ascii="Times New Roman" w:hAnsi="Times New Roman" w:cs="Times New Roman"/>
        </w:rPr>
        <w:t xml:space="preserve"> </w:t>
      </w:r>
      <w:r w:rsidR="000E2375" w:rsidRPr="00753FA6">
        <w:rPr>
          <w:rFonts w:ascii="Times New Roman" w:hAnsi="Times New Roman" w:cs="Times New Roman"/>
        </w:rPr>
        <w:t>4.</w:t>
      </w:r>
      <w:r w:rsidR="00CE0C41" w:rsidRPr="00753FA6">
        <w:rPr>
          <w:rFonts w:ascii="Times New Roman" w:hAnsi="Times New Roman" w:cs="Times New Roman"/>
        </w:rPr>
        <w:t>9</w:t>
      </w:r>
      <w:r w:rsidR="00891027" w:rsidRPr="00753FA6">
        <w:rPr>
          <w:rFonts w:ascii="Times New Roman" w:hAnsi="Times New Roman" w:cs="Times New Roman"/>
        </w:rPr>
        <w:t xml:space="preserve"> </w:t>
      </w:r>
      <w:r w:rsidR="000709C1" w:rsidRPr="000709C1">
        <w:rPr>
          <w:rFonts w:ascii="Times New Roman" w:hAnsi="Times New Roman" w:cs="Times New Roman"/>
          <w:highlight w:val="yellow"/>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A413D1" w:rsidRPr="00753FA6">
        <w:rPr>
          <w:rFonts w:ascii="Times New Roman" w:hAnsi="Times New Roman" w:cs="Times New Roman"/>
        </w:rPr>
        <w:t>trees</w:t>
      </w:r>
      <w:r w:rsidR="00891027" w:rsidRPr="00753FA6">
        <w:rPr>
          <w:rFonts w:ascii="Times New Roman" w:hAnsi="Times New Roman" w:cs="Times New Roman"/>
        </w:rPr>
        <w:t xml:space="preserve"> </w:t>
      </w:r>
      <w:r w:rsidR="00560CBB" w:rsidRPr="00753FA6">
        <w:rPr>
          <w:rFonts w:ascii="Times New Roman" w:hAnsi="Times New Roman" w:cs="Times New Roman"/>
        </w:rPr>
        <w:t>≥</w:t>
      </w:r>
      <w:r w:rsidR="00891027" w:rsidRPr="00753FA6">
        <w:rPr>
          <w:rFonts w:ascii="Times New Roman" w:hAnsi="Times New Roman" w:cs="Times New Roman"/>
        </w:rPr>
        <w:t xml:space="preserve"> </w:t>
      </w:r>
      <w:r w:rsidR="000E2375" w:rsidRPr="00753FA6">
        <w:rPr>
          <w:rFonts w:ascii="Times New Roman" w:hAnsi="Times New Roman" w:cs="Times New Roman"/>
        </w:rPr>
        <w:t>70</w:t>
      </w:r>
      <w:r w:rsidR="00891027" w:rsidRPr="00753FA6">
        <w:rPr>
          <w:rFonts w:ascii="Times New Roman" w:hAnsi="Times New Roman" w:cs="Times New Roman"/>
        </w:rPr>
        <w:t xml:space="preserve"> </w:t>
      </w:r>
      <w:r w:rsidR="000E2375" w:rsidRPr="00753FA6">
        <w:rPr>
          <w:rFonts w:ascii="Times New Roman" w:hAnsi="Times New Roman" w:cs="Times New Roman"/>
        </w:rPr>
        <w:t>cm</w:t>
      </w:r>
      <w:r w:rsidR="00891027" w:rsidRPr="00753FA6">
        <w:rPr>
          <w:rFonts w:ascii="Times New Roman" w:hAnsi="Times New Roman" w:cs="Times New Roman"/>
        </w:rPr>
        <w:t xml:space="preserve"> </w:t>
      </w:r>
      <w:r w:rsidR="000E2375" w:rsidRPr="00753FA6">
        <w:rPr>
          <w:rFonts w:ascii="Times New Roman" w:hAnsi="Times New Roman" w:cs="Times New Roman"/>
        </w:rPr>
        <w:t>DBH</w:t>
      </w:r>
      <w:r w:rsidR="00891027" w:rsidRPr="00753FA6">
        <w:rPr>
          <w:rFonts w:ascii="Times New Roman" w:hAnsi="Times New Roman" w:cs="Times New Roman"/>
        </w:rPr>
        <w:t xml:space="preserve"> </w:t>
      </w:r>
      <w:r w:rsidR="00A413D1" w:rsidRPr="00753FA6">
        <w:rPr>
          <w:rFonts w:ascii="Times New Roman" w:hAnsi="Times New Roman" w:cs="Times New Roman"/>
        </w:rPr>
        <w:t>per</w:t>
      </w:r>
      <w:r w:rsidR="00891027" w:rsidRPr="00753FA6">
        <w:rPr>
          <w:rFonts w:ascii="Times New Roman" w:hAnsi="Times New Roman" w:cs="Times New Roman"/>
        </w:rPr>
        <w:t xml:space="preserve"> </w:t>
      </w:r>
      <w:r w:rsidR="00A413D1" w:rsidRPr="00753FA6">
        <w:rPr>
          <w:rFonts w:ascii="Times New Roman" w:hAnsi="Times New Roman" w:cs="Times New Roman"/>
        </w:rPr>
        <w:t>ha</w:t>
      </w:r>
      <w:r w:rsidR="00891027" w:rsidRPr="00753FA6">
        <w:rPr>
          <w:rFonts w:ascii="Times New Roman" w:hAnsi="Times New Roman" w:cs="Times New Roman"/>
        </w:rPr>
        <w:t xml:space="preserve"> </w:t>
      </w:r>
      <w:r w:rsidR="006E7B99">
        <w:rPr>
          <w:rFonts w:ascii="Times New Roman" w:hAnsi="Times New Roman" w:cs="Times New Roman"/>
        </w:rPr>
        <w:t>on</w:t>
      </w:r>
      <w:r w:rsidR="006E7B99" w:rsidRPr="00753FA6">
        <w:rPr>
          <w:rFonts w:ascii="Times New Roman" w:hAnsi="Times New Roman" w:cs="Times New Roman"/>
        </w:rPr>
        <w:t xml:space="preserve"> </w:t>
      </w:r>
      <w:r w:rsidR="00764297" w:rsidRPr="00753FA6">
        <w:rPr>
          <w:rFonts w:ascii="Times New Roman" w:hAnsi="Times New Roman" w:cs="Times New Roman"/>
        </w:rPr>
        <w:t>average</w:t>
      </w:r>
      <w:r w:rsidR="00A413D1" w:rsidRPr="00753FA6">
        <w:rPr>
          <w:rFonts w:ascii="Times New Roman" w:hAnsi="Times New Roman" w:cs="Times New Roman"/>
        </w:rPr>
        <w:t>.</w:t>
      </w:r>
      <w:r w:rsidR="00891027" w:rsidRPr="00753FA6">
        <w:rPr>
          <w:rFonts w:ascii="Times New Roman" w:hAnsi="Times New Roman" w:cs="Times New Roman"/>
        </w:rPr>
        <w:t xml:space="preserve"> </w:t>
      </w:r>
      <w:r w:rsidR="00DC4BE1" w:rsidRPr="00753FA6">
        <w:rPr>
          <w:rFonts w:ascii="Times New Roman" w:hAnsi="Times New Roman" w:cs="Times New Roman"/>
        </w:rPr>
        <w:t>Surprisingly,</w:t>
      </w:r>
      <w:r w:rsidR="00891027" w:rsidRPr="00753FA6">
        <w:rPr>
          <w:rFonts w:ascii="Times New Roman" w:hAnsi="Times New Roman" w:cs="Times New Roman"/>
        </w:rPr>
        <w:t xml:space="preserve"> </w:t>
      </w:r>
      <w:r w:rsidR="00D12A64" w:rsidRPr="00753FA6">
        <w:rPr>
          <w:rFonts w:ascii="Times New Roman" w:hAnsi="Times New Roman" w:cs="Times New Roman"/>
        </w:rPr>
        <w:t>we</w:t>
      </w:r>
      <w:r w:rsidR="00891027" w:rsidRPr="00753FA6">
        <w:rPr>
          <w:rFonts w:ascii="Times New Roman" w:hAnsi="Times New Roman" w:cs="Times New Roman"/>
        </w:rPr>
        <w:t xml:space="preserve"> </w:t>
      </w:r>
      <w:r w:rsidR="00D12A64" w:rsidRPr="00753FA6">
        <w:rPr>
          <w:rFonts w:ascii="Times New Roman" w:hAnsi="Times New Roman" w:cs="Times New Roman"/>
        </w:rPr>
        <w:t>found</w:t>
      </w:r>
      <w:r w:rsidR="00891027" w:rsidRPr="00753FA6">
        <w:rPr>
          <w:rFonts w:ascii="Times New Roman" w:hAnsi="Times New Roman" w:cs="Times New Roman"/>
        </w:rPr>
        <w:t xml:space="preserve"> </w:t>
      </w:r>
      <w:r w:rsidR="00560CBB" w:rsidRPr="00753FA6">
        <w:rPr>
          <w:rFonts w:ascii="Times New Roman" w:hAnsi="Times New Roman" w:cs="Times New Roman"/>
        </w:rPr>
        <w:t>very</w:t>
      </w:r>
      <w:r w:rsidR="00891027" w:rsidRPr="00753FA6">
        <w:rPr>
          <w:rFonts w:ascii="Times New Roman" w:hAnsi="Times New Roman" w:cs="Times New Roman"/>
        </w:rPr>
        <w:t xml:space="preserve"> </w:t>
      </w:r>
      <w:r w:rsidR="00D12A64" w:rsidRPr="00753FA6">
        <w:rPr>
          <w:rFonts w:ascii="Times New Roman" w:hAnsi="Times New Roman" w:cs="Times New Roman"/>
        </w:rPr>
        <w:t>low</w:t>
      </w:r>
      <w:r w:rsidR="00891027" w:rsidRPr="00753FA6">
        <w:rPr>
          <w:rFonts w:ascii="Times New Roman" w:hAnsi="Times New Roman" w:cs="Times New Roman"/>
        </w:rPr>
        <w:t xml:space="preserve"> </w:t>
      </w:r>
      <w:r w:rsidR="00D12A64" w:rsidRPr="00753FA6">
        <w:rPr>
          <w:rFonts w:ascii="Times New Roman" w:hAnsi="Times New Roman" w:cs="Times New Roman"/>
        </w:rPr>
        <w:t>numbers</w:t>
      </w:r>
      <w:r w:rsidR="00891027" w:rsidRPr="00753FA6">
        <w:rPr>
          <w:rFonts w:ascii="Times New Roman" w:hAnsi="Times New Roman" w:cs="Times New Roman"/>
        </w:rPr>
        <w:t xml:space="preserve"> </w:t>
      </w:r>
      <w:r w:rsidR="00D12A64" w:rsidRPr="00753FA6">
        <w:rPr>
          <w:rFonts w:ascii="Times New Roman" w:hAnsi="Times New Roman" w:cs="Times New Roman"/>
        </w:rPr>
        <w:t>of</w:t>
      </w:r>
      <w:r w:rsidR="00891027" w:rsidRPr="00753FA6">
        <w:rPr>
          <w:rFonts w:ascii="Times New Roman" w:hAnsi="Times New Roman" w:cs="Times New Roman"/>
        </w:rPr>
        <w:t xml:space="preserve"> </w:t>
      </w:r>
      <w:r w:rsidR="00DC4BE1" w:rsidRPr="00753FA6">
        <w:rPr>
          <w:rFonts w:ascii="Times New Roman" w:hAnsi="Times New Roman" w:cs="Times New Roman"/>
        </w:rPr>
        <w:t>specialist</w:t>
      </w:r>
      <w:r w:rsidR="00891027" w:rsidRPr="00753FA6">
        <w:rPr>
          <w:rFonts w:ascii="Times New Roman" w:hAnsi="Times New Roman" w:cs="Times New Roman"/>
        </w:rPr>
        <w:t xml:space="preserve"> </w:t>
      </w:r>
      <w:r w:rsidR="00DC4BE1" w:rsidRPr="00753FA6">
        <w:rPr>
          <w:rFonts w:ascii="Times New Roman" w:hAnsi="Times New Roman" w:cs="Times New Roman"/>
        </w:rPr>
        <w:t>species</w:t>
      </w:r>
      <w:r w:rsidR="00891027" w:rsidRPr="00753FA6">
        <w:rPr>
          <w:rFonts w:ascii="Times New Roman" w:hAnsi="Times New Roman" w:cs="Times New Roman"/>
        </w:rPr>
        <w:t xml:space="preserve"> </w:t>
      </w:r>
      <w:r w:rsidR="00D12A64" w:rsidRPr="00753FA6">
        <w:rPr>
          <w:rFonts w:ascii="Times New Roman" w:hAnsi="Times New Roman" w:cs="Times New Roman"/>
        </w:rPr>
        <w:t>in</w:t>
      </w:r>
      <w:r w:rsidR="00891027" w:rsidRPr="00753FA6">
        <w:rPr>
          <w:rFonts w:ascii="Times New Roman" w:hAnsi="Times New Roman" w:cs="Times New Roman"/>
        </w:rPr>
        <w:t xml:space="preserve"> </w:t>
      </w:r>
      <w:r w:rsidR="00D12A64" w:rsidRPr="00753FA6">
        <w:rPr>
          <w:rFonts w:ascii="Times New Roman" w:hAnsi="Times New Roman" w:cs="Times New Roman"/>
        </w:rPr>
        <w:t>forest</w:t>
      </w:r>
      <w:r w:rsidR="00891027" w:rsidRPr="00753FA6">
        <w:rPr>
          <w:rFonts w:ascii="Times New Roman" w:hAnsi="Times New Roman" w:cs="Times New Roman"/>
        </w:rPr>
        <w:t xml:space="preserve"> </w:t>
      </w:r>
      <w:r w:rsidR="00D12A64" w:rsidRPr="00753FA6">
        <w:rPr>
          <w:rFonts w:ascii="Times New Roman" w:hAnsi="Times New Roman" w:cs="Times New Roman"/>
        </w:rPr>
        <w:t>reserves.</w:t>
      </w:r>
      <w:r w:rsidR="00891027" w:rsidRPr="00753FA6">
        <w:rPr>
          <w:rFonts w:ascii="Times New Roman" w:hAnsi="Times New Roman" w:cs="Times New Roman"/>
        </w:rPr>
        <w:t xml:space="preserve"> </w:t>
      </w:r>
      <w:proofErr w:type="gramStart"/>
      <w:r w:rsidR="001F69CF">
        <w:rPr>
          <w:rFonts w:ascii="Times New Roman" w:hAnsi="Times New Roman" w:cs="Times New Roman"/>
        </w:rPr>
        <w:t>In particular,</w:t>
      </w:r>
      <w:r w:rsidR="001F69CF" w:rsidRPr="00753FA6">
        <w:rPr>
          <w:rFonts w:ascii="Times New Roman" w:hAnsi="Times New Roman" w:cs="Times New Roman"/>
        </w:rPr>
        <w:t xml:space="preserve"> </w:t>
      </w:r>
      <w:r w:rsidR="000F3107" w:rsidRPr="00753FA6">
        <w:rPr>
          <w:rFonts w:ascii="Times New Roman" w:hAnsi="Times New Roman" w:cs="Times New Roman"/>
        </w:rPr>
        <w:t>creepers</w:t>
      </w:r>
      <w:proofErr w:type="gramEnd"/>
      <w:r w:rsidR="00891027" w:rsidRPr="00753FA6">
        <w:rPr>
          <w:rFonts w:ascii="Times New Roman" w:hAnsi="Times New Roman" w:cs="Times New Roman"/>
        </w:rPr>
        <w:t xml:space="preserve"> </w:t>
      </w:r>
      <w:r w:rsidR="005C3E6F" w:rsidRPr="00753FA6">
        <w:rPr>
          <w:rFonts w:ascii="Times New Roman" w:hAnsi="Times New Roman" w:cs="Times New Roman"/>
        </w:rPr>
        <w:t>were</w:t>
      </w:r>
      <w:r w:rsidR="00891027" w:rsidRPr="00753FA6">
        <w:rPr>
          <w:rFonts w:ascii="Times New Roman" w:hAnsi="Times New Roman" w:cs="Times New Roman"/>
        </w:rPr>
        <w:t xml:space="preserve"> </w:t>
      </w:r>
      <w:r w:rsidR="005C3E6F" w:rsidRPr="00753FA6">
        <w:rPr>
          <w:rFonts w:ascii="Times New Roman" w:hAnsi="Times New Roman" w:cs="Times New Roman"/>
        </w:rPr>
        <w:t>associated</w:t>
      </w:r>
      <w:r w:rsidR="00891027" w:rsidRPr="00753FA6">
        <w:rPr>
          <w:rFonts w:ascii="Times New Roman" w:hAnsi="Times New Roman" w:cs="Times New Roman"/>
        </w:rPr>
        <w:t xml:space="preserve"> </w:t>
      </w:r>
      <w:r w:rsidR="0035042C" w:rsidRPr="00753FA6">
        <w:rPr>
          <w:rFonts w:ascii="Times New Roman" w:hAnsi="Times New Roman" w:cs="Times New Roman"/>
        </w:rPr>
        <w:t>with</w:t>
      </w:r>
      <w:r w:rsidR="00891027" w:rsidRPr="00753FA6">
        <w:rPr>
          <w:rFonts w:ascii="Times New Roman" w:hAnsi="Times New Roman" w:cs="Times New Roman"/>
        </w:rPr>
        <w:t xml:space="preserve"> </w:t>
      </w:r>
      <w:r w:rsidR="000709C1">
        <w:rPr>
          <w:rFonts w:ascii="Times New Roman" w:hAnsi="Times New Roman" w:cs="Times New Roman"/>
        </w:rPr>
        <w:t>large</w:t>
      </w:r>
      <w:r w:rsidR="00891027" w:rsidRPr="00753FA6">
        <w:rPr>
          <w:rFonts w:ascii="Times New Roman" w:hAnsi="Times New Roman" w:cs="Times New Roman"/>
        </w:rPr>
        <w:t xml:space="preserve"> </w:t>
      </w:r>
      <w:r w:rsidR="0035042C" w:rsidRPr="00753FA6">
        <w:rPr>
          <w:rFonts w:ascii="Times New Roman" w:hAnsi="Times New Roman" w:cs="Times New Roman"/>
        </w:rPr>
        <w:t>tree</w:t>
      </w:r>
      <w:r w:rsidR="00891027" w:rsidRPr="00753FA6">
        <w:rPr>
          <w:rFonts w:ascii="Times New Roman" w:hAnsi="Times New Roman" w:cs="Times New Roman"/>
        </w:rPr>
        <w:t xml:space="preserve"> </w:t>
      </w:r>
      <w:r w:rsidR="0035042C" w:rsidRPr="00753FA6">
        <w:rPr>
          <w:rFonts w:ascii="Times New Roman" w:hAnsi="Times New Roman" w:cs="Times New Roman"/>
        </w:rPr>
        <w:t>rich</w:t>
      </w:r>
      <w:r w:rsidR="00891027" w:rsidRPr="00753FA6">
        <w:rPr>
          <w:rFonts w:ascii="Times New Roman" w:hAnsi="Times New Roman" w:cs="Times New Roman"/>
        </w:rPr>
        <w:t xml:space="preserve"> </w:t>
      </w:r>
      <w:r w:rsidR="000B4F23" w:rsidRPr="00753FA6">
        <w:rPr>
          <w:rFonts w:ascii="Times New Roman" w:hAnsi="Times New Roman" w:cs="Times New Roman"/>
        </w:rPr>
        <w:t>sampling</w:t>
      </w:r>
      <w:r w:rsidR="00891027" w:rsidRPr="00753FA6">
        <w:rPr>
          <w:rFonts w:ascii="Times New Roman" w:hAnsi="Times New Roman" w:cs="Times New Roman"/>
        </w:rPr>
        <w:t xml:space="preserve"> </w:t>
      </w:r>
      <w:r w:rsidR="0035042C" w:rsidRPr="00753FA6">
        <w:rPr>
          <w:rFonts w:ascii="Times New Roman" w:hAnsi="Times New Roman" w:cs="Times New Roman"/>
        </w:rPr>
        <w:t>plots</w:t>
      </w:r>
      <w:r w:rsidR="00891027" w:rsidRPr="00753FA6">
        <w:rPr>
          <w:rFonts w:ascii="Times New Roman" w:hAnsi="Times New Roman" w:cs="Times New Roman"/>
        </w:rPr>
        <w:t xml:space="preserve"> </w:t>
      </w:r>
      <w:r w:rsidR="000B4F23" w:rsidRPr="00753FA6">
        <w:rPr>
          <w:rFonts w:ascii="Times New Roman" w:hAnsi="Times New Roman" w:cs="Times New Roman"/>
        </w:rPr>
        <w:t>(4.9</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0B4F23" w:rsidRPr="00753FA6">
        <w:rPr>
          <w:rFonts w:ascii="Times New Roman" w:hAnsi="Times New Roman" w:cs="Times New Roman"/>
        </w:rPr>
        <w:t>trees</w:t>
      </w:r>
      <w:r w:rsidR="00891027" w:rsidRPr="00753FA6">
        <w:rPr>
          <w:rFonts w:ascii="Times New Roman" w:hAnsi="Times New Roman" w:cs="Times New Roman"/>
        </w:rPr>
        <w:t xml:space="preserve"> </w:t>
      </w:r>
      <w:r w:rsidR="000B4F23" w:rsidRPr="00753FA6">
        <w:rPr>
          <w:rFonts w:ascii="Times New Roman" w:hAnsi="Times New Roman" w:cs="Times New Roman"/>
        </w:rPr>
        <w:t>≥</w:t>
      </w:r>
      <w:r w:rsidR="00891027" w:rsidRPr="00753FA6">
        <w:rPr>
          <w:rFonts w:ascii="Times New Roman" w:hAnsi="Times New Roman" w:cs="Times New Roman"/>
        </w:rPr>
        <w:t xml:space="preserve"> </w:t>
      </w:r>
      <w:r w:rsidR="000B4F23" w:rsidRPr="00753FA6">
        <w:rPr>
          <w:rFonts w:ascii="Times New Roman" w:hAnsi="Times New Roman" w:cs="Times New Roman"/>
        </w:rPr>
        <w:t>70</w:t>
      </w:r>
      <w:r w:rsidR="00891027" w:rsidRPr="00753FA6">
        <w:rPr>
          <w:rFonts w:ascii="Times New Roman" w:hAnsi="Times New Roman" w:cs="Times New Roman"/>
        </w:rPr>
        <w:t xml:space="preserve"> </w:t>
      </w:r>
      <w:r w:rsidR="000B4F23" w:rsidRPr="00753FA6">
        <w:rPr>
          <w:rFonts w:ascii="Times New Roman" w:hAnsi="Times New Roman" w:cs="Times New Roman"/>
        </w:rPr>
        <w:t>cm</w:t>
      </w:r>
      <w:r w:rsidR="00891027" w:rsidRPr="00753FA6">
        <w:rPr>
          <w:rFonts w:ascii="Times New Roman" w:hAnsi="Times New Roman" w:cs="Times New Roman"/>
        </w:rPr>
        <w:t xml:space="preserve"> </w:t>
      </w:r>
      <w:r w:rsidR="000B4F23" w:rsidRPr="00753FA6">
        <w:rPr>
          <w:rFonts w:ascii="Times New Roman" w:hAnsi="Times New Roman" w:cs="Times New Roman"/>
        </w:rPr>
        <w:t>DBH)</w:t>
      </w:r>
      <w:r w:rsidR="000F3107" w:rsidRPr="00753FA6">
        <w:rPr>
          <w:rFonts w:ascii="Times New Roman" w:hAnsi="Times New Roman" w:cs="Times New Roman"/>
        </w:rPr>
        <w:t>.</w:t>
      </w:r>
      <w:r w:rsidR="00891027" w:rsidRPr="00753FA6">
        <w:rPr>
          <w:rFonts w:ascii="Times New Roman" w:hAnsi="Times New Roman" w:cs="Times New Roman"/>
        </w:rPr>
        <w:t xml:space="preserve"> </w:t>
      </w:r>
      <w:r w:rsidR="00773524" w:rsidRPr="00753FA6">
        <w:rPr>
          <w:rFonts w:ascii="Times New Roman" w:hAnsi="Times New Roman" w:cs="Times New Roman"/>
        </w:rPr>
        <w:t>Of</w:t>
      </w:r>
      <w:r w:rsidR="00891027" w:rsidRPr="00753FA6">
        <w:rPr>
          <w:rFonts w:ascii="Times New Roman" w:hAnsi="Times New Roman" w:cs="Times New Roman"/>
        </w:rPr>
        <w:t xml:space="preserve"> </w:t>
      </w:r>
      <w:r w:rsidR="00773524" w:rsidRPr="00753FA6">
        <w:rPr>
          <w:rFonts w:ascii="Times New Roman" w:hAnsi="Times New Roman" w:cs="Times New Roman"/>
        </w:rPr>
        <w:t>the</w:t>
      </w:r>
      <w:r w:rsidR="00891027" w:rsidRPr="00753FA6">
        <w:rPr>
          <w:rFonts w:ascii="Times New Roman" w:hAnsi="Times New Roman" w:cs="Times New Roman"/>
        </w:rPr>
        <w:t xml:space="preserve"> </w:t>
      </w:r>
      <w:r w:rsidR="00773524" w:rsidRPr="00753FA6">
        <w:rPr>
          <w:rFonts w:ascii="Times New Roman" w:hAnsi="Times New Roman" w:cs="Times New Roman"/>
        </w:rPr>
        <w:t>other</w:t>
      </w:r>
      <w:r w:rsidR="00891027" w:rsidRPr="00753FA6">
        <w:rPr>
          <w:rFonts w:ascii="Times New Roman" w:hAnsi="Times New Roman" w:cs="Times New Roman"/>
        </w:rPr>
        <w:t xml:space="preserve"> </w:t>
      </w:r>
      <w:r w:rsidR="00773524" w:rsidRPr="00753FA6">
        <w:rPr>
          <w:rFonts w:ascii="Times New Roman" w:hAnsi="Times New Roman" w:cs="Times New Roman"/>
        </w:rPr>
        <w:t>characteristics</w:t>
      </w:r>
      <w:r w:rsidR="00891027" w:rsidRPr="00753FA6">
        <w:rPr>
          <w:rFonts w:ascii="Times New Roman" w:hAnsi="Times New Roman" w:cs="Times New Roman"/>
        </w:rPr>
        <w:t xml:space="preserve"> </w:t>
      </w:r>
      <w:r w:rsidR="00773524" w:rsidRPr="00753FA6">
        <w:rPr>
          <w:rFonts w:ascii="Times New Roman" w:hAnsi="Times New Roman" w:cs="Times New Roman"/>
        </w:rPr>
        <w:t>that</w:t>
      </w:r>
      <w:r w:rsidR="00891027" w:rsidRPr="00753FA6">
        <w:rPr>
          <w:rFonts w:ascii="Times New Roman" w:hAnsi="Times New Roman" w:cs="Times New Roman"/>
        </w:rPr>
        <w:t xml:space="preserve"> </w:t>
      </w:r>
      <w:r w:rsidR="00773524" w:rsidRPr="00753FA6">
        <w:rPr>
          <w:rFonts w:ascii="Times New Roman" w:hAnsi="Times New Roman" w:cs="Times New Roman"/>
        </w:rPr>
        <w:t>were</w:t>
      </w:r>
      <w:r w:rsidR="00891027" w:rsidRPr="00753FA6">
        <w:rPr>
          <w:rFonts w:ascii="Times New Roman" w:hAnsi="Times New Roman" w:cs="Times New Roman"/>
        </w:rPr>
        <w:t xml:space="preserve"> </w:t>
      </w:r>
      <w:r w:rsidR="00773524" w:rsidRPr="00753FA6">
        <w:rPr>
          <w:rFonts w:ascii="Times New Roman" w:hAnsi="Times New Roman" w:cs="Times New Roman"/>
        </w:rPr>
        <w:t>tested,</w:t>
      </w:r>
      <w:r w:rsidR="00891027" w:rsidRPr="00753FA6">
        <w:rPr>
          <w:rFonts w:ascii="Times New Roman" w:hAnsi="Times New Roman" w:cs="Times New Roman"/>
        </w:rPr>
        <w:t xml:space="preserve"> </w:t>
      </w:r>
      <w:r w:rsidR="003F5D16" w:rsidRPr="00753FA6">
        <w:rPr>
          <w:rFonts w:ascii="Times New Roman" w:hAnsi="Times New Roman" w:cs="Times New Roman"/>
        </w:rPr>
        <w:t>w</w:t>
      </w:r>
      <w:r w:rsidR="00382F64" w:rsidRPr="00753FA6">
        <w:rPr>
          <w:rFonts w:ascii="Times New Roman" w:hAnsi="Times New Roman" w:cs="Times New Roman"/>
        </w:rPr>
        <w:t>e</w:t>
      </w:r>
      <w:r w:rsidR="00891027" w:rsidRPr="00753FA6">
        <w:rPr>
          <w:rFonts w:ascii="Times New Roman" w:hAnsi="Times New Roman" w:cs="Times New Roman"/>
        </w:rPr>
        <w:t xml:space="preserve"> </w:t>
      </w:r>
      <w:r w:rsidR="00382F64" w:rsidRPr="00753FA6">
        <w:rPr>
          <w:rFonts w:ascii="Times New Roman" w:hAnsi="Times New Roman" w:cs="Times New Roman"/>
        </w:rPr>
        <w:t>found</w:t>
      </w:r>
      <w:r w:rsidR="00891027" w:rsidRPr="00753FA6">
        <w:rPr>
          <w:rFonts w:ascii="Times New Roman" w:hAnsi="Times New Roman" w:cs="Times New Roman"/>
        </w:rPr>
        <w:t xml:space="preserve"> </w:t>
      </w:r>
      <w:r w:rsidR="001F69CF">
        <w:rPr>
          <w:rFonts w:ascii="Times New Roman" w:hAnsi="Times New Roman" w:cs="Times New Roman"/>
        </w:rPr>
        <w:t xml:space="preserve">a </w:t>
      </w:r>
      <w:r w:rsidR="00382F64" w:rsidRPr="00753FA6">
        <w:rPr>
          <w:rFonts w:ascii="Times New Roman" w:hAnsi="Times New Roman" w:cs="Times New Roman"/>
        </w:rPr>
        <w:t>contrasting</w:t>
      </w:r>
      <w:r w:rsidR="00891027" w:rsidRPr="00753FA6">
        <w:rPr>
          <w:rFonts w:ascii="Times New Roman" w:hAnsi="Times New Roman" w:cs="Times New Roman"/>
        </w:rPr>
        <w:t xml:space="preserve"> </w:t>
      </w:r>
      <w:r w:rsidR="00382F64" w:rsidRPr="00753FA6">
        <w:rPr>
          <w:rFonts w:ascii="Times New Roman" w:hAnsi="Times New Roman" w:cs="Times New Roman"/>
        </w:rPr>
        <w:t>effect</w:t>
      </w:r>
      <w:r w:rsidR="00891027" w:rsidRPr="00753FA6">
        <w:rPr>
          <w:rFonts w:ascii="Times New Roman" w:hAnsi="Times New Roman" w:cs="Times New Roman"/>
        </w:rPr>
        <w:t xml:space="preserve"> </w:t>
      </w:r>
      <w:r w:rsidR="00382F64" w:rsidRPr="00753FA6">
        <w:rPr>
          <w:rFonts w:ascii="Times New Roman" w:hAnsi="Times New Roman" w:cs="Times New Roman"/>
        </w:rPr>
        <w:t>of</w:t>
      </w:r>
      <w:r w:rsidR="00891027" w:rsidRPr="00753FA6">
        <w:rPr>
          <w:rFonts w:ascii="Times New Roman" w:hAnsi="Times New Roman" w:cs="Times New Roman"/>
        </w:rPr>
        <w:t xml:space="preserve"> </w:t>
      </w:r>
      <w:r w:rsidR="00382F64" w:rsidRPr="00753FA6">
        <w:rPr>
          <w:rFonts w:ascii="Times New Roman" w:hAnsi="Times New Roman" w:cs="Times New Roman"/>
        </w:rPr>
        <w:t>tree</w:t>
      </w:r>
      <w:r w:rsidR="00891027" w:rsidRPr="00753FA6">
        <w:rPr>
          <w:rFonts w:ascii="Times New Roman" w:hAnsi="Times New Roman" w:cs="Times New Roman"/>
        </w:rPr>
        <w:t xml:space="preserve"> </w:t>
      </w:r>
      <w:r w:rsidR="00382F64" w:rsidRPr="00753FA6">
        <w:rPr>
          <w:rFonts w:ascii="Times New Roman" w:hAnsi="Times New Roman" w:cs="Times New Roman"/>
        </w:rPr>
        <w:t>species</w:t>
      </w:r>
      <w:r w:rsidR="00891027" w:rsidRPr="00753FA6">
        <w:rPr>
          <w:rFonts w:ascii="Times New Roman" w:hAnsi="Times New Roman" w:cs="Times New Roman"/>
        </w:rPr>
        <w:t xml:space="preserve"> </w:t>
      </w:r>
      <w:r w:rsidR="00382F64" w:rsidRPr="00753FA6">
        <w:rPr>
          <w:rFonts w:ascii="Times New Roman" w:hAnsi="Times New Roman" w:cs="Times New Roman"/>
        </w:rPr>
        <w:t>diversity</w:t>
      </w:r>
      <w:r w:rsidR="00891027" w:rsidRPr="00753FA6">
        <w:rPr>
          <w:rFonts w:ascii="Times New Roman" w:hAnsi="Times New Roman" w:cs="Times New Roman"/>
        </w:rPr>
        <w:t xml:space="preserve"> </w:t>
      </w:r>
      <w:r w:rsidR="00382F64" w:rsidRPr="00753FA6">
        <w:rPr>
          <w:rFonts w:ascii="Times New Roman" w:hAnsi="Times New Roman" w:cs="Times New Roman"/>
        </w:rPr>
        <w:t>on</w:t>
      </w:r>
      <w:r w:rsidR="00891027" w:rsidRPr="00753FA6">
        <w:rPr>
          <w:rFonts w:ascii="Times New Roman" w:hAnsi="Times New Roman" w:cs="Times New Roman"/>
        </w:rPr>
        <w:t xml:space="preserve"> </w:t>
      </w:r>
      <w:r w:rsidR="00382F64" w:rsidRPr="00753FA6">
        <w:rPr>
          <w:rFonts w:ascii="Times New Roman" w:hAnsi="Times New Roman" w:cs="Times New Roman"/>
        </w:rPr>
        <w:t>specialist</w:t>
      </w:r>
      <w:r w:rsidR="00891027" w:rsidRPr="00753FA6">
        <w:rPr>
          <w:rFonts w:ascii="Times New Roman" w:hAnsi="Times New Roman" w:cs="Times New Roman"/>
        </w:rPr>
        <w:t xml:space="preserve"> </w:t>
      </w:r>
      <w:r w:rsidR="00382F64" w:rsidRPr="00753FA6">
        <w:rPr>
          <w:rFonts w:ascii="Times New Roman" w:hAnsi="Times New Roman" w:cs="Times New Roman"/>
        </w:rPr>
        <w:t>(negative)</w:t>
      </w:r>
      <w:r w:rsidR="00891027" w:rsidRPr="00753FA6">
        <w:rPr>
          <w:rFonts w:ascii="Times New Roman" w:hAnsi="Times New Roman" w:cs="Times New Roman"/>
        </w:rPr>
        <w:t xml:space="preserve"> </w:t>
      </w:r>
      <w:r w:rsidR="00382F64" w:rsidRPr="00753FA6">
        <w:rPr>
          <w:rFonts w:ascii="Times New Roman" w:hAnsi="Times New Roman" w:cs="Times New Roman"/>
        </w:rPr>
        <w:t>and</w:t>
      </w:r>
      <w:r w:rsidR="00891027" w:rsidRPr="00753FA6">
        <w:rPr>
          <w:rFonts w:ascii="Times New Roman" w:hAnsi="Times New Roman" w:cs="Times New Roman"/>
        </w:rPr>
        <w:t xml:space="preserve"> </w:t>
      </w:r>
      <w:r w:rsidR="00382F64" w:rsidRPr="00753FA6">
        <w:rPr>
          <w:rFonts w:ascii="Times New Roman" w:hAnsi="Times New Roman" w:cs="Times New Roman"/>
        </w:rPr>
        <w:t>generalist</w:t>
      </w:r>
      <w:r w:rsidR="00891027" w:rsidRPr="00753FA6">
        <w:rPr>
          <w:rFonts w:ascii="Times New Roman" w:hAnsi="Times New Roman" w:cs="Times New Roman"/>
        </w:rPr>
        <w:t xml:space="preserve"> </w:t>
      </w:r>
      <w:r w:rsidR="00382F64" w:rsidRPr="00753FA6">
        <w:rPr>
          <w:rFonts w:ascii="Times New Roman" w:hAnsi="Times New Roman" w:cs="Times New Roman"/>
        </w:rPr>
        <w:t>(positive)</w:t>
      </w:r>
      <w:r w:rsidR="00891027" w:rsidRPr="00753FA6">
        <w:rPr>
          <w:rFonts w:ascii="Times New Roman" w:hAnsi="Times New Roman" w:cs="Times New Roman"/>
        </w:rPr>
        <w:t xml:space="preserve"> </w:t>
      </w:r>
      <w:r w:rsidR="00382F64" w:rsidRPr="00753FA6">
        <w:rPr>
          <w:rFonts w:ascii="Times New Roman" w:hAnsi="Times New Roman" w:cs="Times New Roman"/>
        </w:rPr>
        <w:t>species.</w:t>
      </w:r>
    </w:p>
    <w:p w14:paraId="59ADC12F" w14:textId="30C5FA45" w:rsidR="00A141AD" w:rsidRDefault="00A141AD" w:rsidP="0091026F">
      <w:pPr>
        <w:pStyle w:val="Nadpis2"/>
        <w:jc w:val="both"/>
        <w:rPr>
          <w:rFonts w:cs="Times New Roman"/>
        </w:rPr>
      </w:pPr>
      <w:r w:rsidRPr="00753FA6">
        <w:rPr>
          <w:rFonts w:cs="Times New Roman"/>
        </w:rPr>
        <w:t>Importance</w:t>
      </w:r>
      <w:r w:rsidR="00891027" w:rsidRPr="00753FA6">
        <w:rPr>
          <w:rFonts w:cs="Times New Roman"/>
        </w:rPr>
        <w:t xml:space="preserve"> </w:t>
      </w:r>
      <w:r w:rsidRPr="00753FA6">
        <w:rPr>
          <w:rFonts w:cs="Times New Roman"/>
        </w:rPr>
        <w:t>of</w:t>
      </w:r>
      <w:r w:rsidR="00891027" w:rsidRPr="00753FA6">
        <w:rPr>
          <w:rFonts w:cs="Times New Roman"/>
        </w:rPr>
        <w:t xml:space="preserve"> </w:t>
      </w:r>
      <w:r w:rsidR="000709C1" w:rsidRPr="000709C1">
        <w:rPr>
          <w:rFonts w:cs="Times New Roman"/>
        </w:rPr>
        <w:t>large old</w:t>
      </w:r>
      <w:r w:rsidR="00891027" w:rsidRPr="00753FA6">
        <w:rPr>
          <w:rFonts w:cs="Times New Roman"/>
        </w:rPr>
        <w:t xml:space="preserve"> </w:t>
      </w:r>
      <w:r w:rsidRPr="00753FA6">
        <w:rPr>
          <w:rFonts w:cs="Times New Roman"/>
        </w:rPr>
        <w:t>trees</w:t>
      </w:r>
      <w:r w:rsidR="00891027" w:rsidRPr="00753FA6">
        <w:rPr>
          <w:rFonts w:cs="Times New Roman"/>
        </w:rPr>
        <w:t xml:space="preserve"> </w:t>
      </w:r>
      <w:r w:rsidRPr="00753FA6">
        <w:rPr>
          <w:rFonts w:cs="Times New Roman"/>
        </w:rPr>
        <w:t>for</w:t>
      </w:r>
      <w:r w:rsidR="00891027" w:rsidRPr="00753FA6">
        <w:rPr>
          <w:rFonts w:cs="Times New Roman"/>
        </w:rPr>
        <w:t xml:space="preserve"> </w:t>
      </w:r>
      <w:r w:rsidRPr="00753FA6">
        <w:rPr>
          <w:rFonts w:cs="Times New Roman"/>
        </w:rPr>
        <w:t>diversity</w:t>
      </w:r>
    </w:p>
    <w:p w14:paraId="6F8C2CA3" w14:textId="19B22821" w:rsidR="00F319D4" w:rsidRDefault="00390506" w:rsidP="00390506">
      <w:pPr>
        <w:jc w:val="both"/>
        <w:rPr>
          <w:rFonts w:ascii="Times New Roman" w:hAnsi="Times New Roman" w:cs="Times New Roman"/>
          <w:highlight w:val="yellow"/>
        </w:rPr>
      </w:pPr>
      <w:r w:rsidRPr="005020C7">
        <w:rPr>
          <w:rFonts w:ascii="Times New Roman" w:hAnsi="Times New Roman" w:cs="Times New Roman"/>
          <w:highlight w:val="yellow"/>
        </w:rPr>
        <w:t xml:space="preserve">Large old tress trees are known to be important habitats, especially for insect species </w:t>
      </w:r>
      <w:r w:rsidRPr="005020C7">
        <w:rPr>
          <w:rFonts w:ascii="Times New Roman" w:hAnsi="Times New Roman" w:cs="Times New Roman"/>
          <w:highlight w:val="yellow"/>
        </w:rPr>
        <w:fldChar w:fldCharType="begin" w:fldLock="1"/>
      </w:r>
      <w:r>
        <w:rPr>
          <w:rFonts w:ascii="Times New Roman" w:hAnsi="Times New Roman" w:cs="Times New Roman"/>
          <w:highlight w:val="yellow"/>
        </w:rPr>
        <w:instrText>ADDIN CSL_CITATION {"citationItems":[{"id":"ITEM-1","itemData":{"DOI":"10.1016/j.foreco.2017.08.003","ISSN":"03781127","abstract":"Intensified human land use continues to increase habitat loss and fragmentation, and leads to a homogenization of biodiversity. Specialized species with narrow niches seem to be declining more rapidly than generalist species. Veteran trees offer an excellent model system for testing the responses of habitat specialists vs. generalists in a changing environment, as they host a rich fauna of associated insects, with different degrees of strict habitat affinity. In this study, we use an extensive dataset of more than 22 000 wood-living beetles collected from 62 veteran oaks across Southern Norway, combined with a full-cover map predicting the occurrence of similar oaks in the surrounding landscape. We calculate three different connectivity measures, at eight different scales up to 25 km radius, and compare the response to patch size and patch connectivity for the specialist beetles in the veteran oak community, with that of the remaining beetle species in the community. We investigate these responses in oaks in two different surroundings; forests and parks. Our overall aim is to test whether habitat specialists and generalists respond differently to habitat patch connectivity, and if so, if differences in species traits or close surroundings can explain the response. We found that the specialists showed a positive response to habitat amount on a small scale (0.5 km), and this effect of small-scale connectivity was the only common factor explaining a high species richness of specialists in all models, independent of park or forest surroundings. For generalists, there was no or only a weak response to connectivity, and only at the largest scale (25 km) tested. The differences in response to habitat connectivity between specialists and generalists in veteran oaks can partly be explained by differences in traits, as the specialists were found to have larger body sizes, and feed on larger and more decayed dead wood material. These are all traits that have been related to increased sensitivity to forest fragmentation in earlier studies. The size and vitality of the oak, as well as the openness around it, also influenced the species richness, with different patterns between specialists and generalists and between the two types of oak surroundings. We conclude that increasing biotic homogenization is likely to take place with further fragmentation and loss of veteran trees, and specialist species will be the major group affected.","author":[{"dropping-particle":"","family":"Sverdrup-Thygeson","given":"Anne","non-dropping-particle":"","parse-names":false,"suffix":""},{"dropping-particle":"","family":"Skarpaas","given":"Olav","non-dropping-particle":"","parse-names":false,"suffix":""},{"dropping-particle":"","family":"Blumentrath","given":"Stefan","non-dropping-particle":"","parse-names":false,"suffix":""},{"dropping-particle":"","family":"Birkemoe","given":"Tone","non-dropping-particle":"","parse-names":false,"suffix":""},{"dropping-particle":"","family":"Evju","given":"Marianne","non-dropping-particle":"","parse-names":false,"suffix":""}],"container-title":"Forest Ecology and Management","id":"ITEM-1","issue":"1432","issued":{"date-parts":[["2017"]]},"page":"96-102","publisher":"Elsevier","title":"Habitat connectivity affects specialist species richness more than generalists in veteran trees","type":"article-journal","volume":"403"},"uris":["http://www.mendeley.com/documents/?uuid=fdfd96be-78d1-4939-ae1f-ff04f8e60175"]},{"id":"ITEM-2","itemData":{"DOI":"10.1016/j.foreco.2018.02.048","ISSN":"03781127","abstract":"In Northern Europe, human activities have caused a substantial decrease in the number of old deciduous trees over the last two centuries, leading to a decline in species populations associated with this habitat. One way to mitigate this trend is to increase the abundance of mature and old deciduous trees in commercial forests, such as by tree retention at final harvest. We analysed the biodiversity value of retained mature oaks in the production forests of Norway spruce in southern Sweden, using oaks in pastures as reference. The forest oaks were grown in two different levels of shade. We analysed two categories of saproxylic (i.e. dead wood-dependent) beetles: those utilizing oaks (Group I) and those utilizing oak but not spruce (Group II, which was, therefore, a subcategory of Group I). We found that forest oaks sustained high beetle diversity, in particular, Group I beetles, which were significantly more abundant in forest oaks in heavily thinned patches, as compared with pasture oaks and oaks in moderately thinned patches. For both beetle groups, the composition differed between the forest oaks and pasture oaks, indicating that the forest oaks can be a complementary habitat to that of pasture oaks. There was a positive relationship between oak dead branch diameter and beetle biodiversity, but only for older oaks (</w:instrText>
      </w:r>
      <w:r>
        <w:rPr>
          <w:rFonts w:ascii="Cambria Math" w:hAnsi="Cambria Math" w:cs="Cambria Math"/>
          <w:highlight w:val="yellow"/>
        </w:rPr>
        <w:instrText>∼</w:instrText>
      </w:r>
      <w:r>
        <w:rPr>
          <w:rFonts w:ascii="Times New Roman" w:hAnsi="Times New Roman" w:cs="Times New Roman"/>
          <w:highlight w:val="yellow"/>
        </w:rPr>
        <w:instrText>200 years old). We conclude that retaining oaks in production spruce forests can increase the diversity of oak-associated beetles at the landscape scale. Since many oak associated species depend on relatively high levels of insolation, management of retained oaks in production forests should include periodic removal of encroaching trees.","author":[{"dropping-particle":"","family":"Koch Widerberg","given":"Maria","non-dropping-particle":"","parse-names":false,"suffix":""},{"dropping-particle":"","family":"Ranius","given":"Thomas","non-dropping-particle":"","parse-names":false,"suffix":""},{"dropping-particle":"","family":"Drobyshev","given":"Igor","non-dropping-particle":"","parse-names":false,"suffix":""},{"dropping-particle":"","family":"Lindbladh","given":"Matts","non-dropping-particle":"","parse-names":false,"suffix":""}],"container-title":"Forest Ecology and Management","id":"ITEM-2","issue":"February","issued":{"date-parts":[["2018"]]},"page":"257-264","publisher":"Elsevier","title":"Oaks retained in production spruce forests help maintain saproxylic beetle diversity in southern Scandinavian landscapes","type":"article-journal","volume":"417"},"uris":["http://www.mendeley.com/documents/?uuid=e7e4b19f-596f-4adf-9e47-27a89586d595"]},{"id":"ITEM-3","itemData":{"DOI":"10.1007/s10841-019-00210-5","ISBN":"0123456789","ISSN":"15729753","abstract":"Veteran trees are keystone structures currently in decline worldwide. In Europe, veteran oaks (Quercus spp.) are important habitat trees for wood-living beetles. Still, we have limited knowledge of the drivers determining the composition of these communities and the relevant spatial and temporal scales for these drivers. We collected beetles from 32 hollow oaks in two regions in Southern Norway along a coast-inland gradient paralleling historical onset of oak harvesting. We focused on species with different host-association to oak and identified the relative importance of processes working on different spatial scales, ranging from tree-scale to region-scale, as well as effects of the coast-inland gradient. We found all the spatial scales to influence the species composition, with a response to the coast-inland gradient and differences between the regions for all beetle groups. The tree scale was the most important scale for species mainly associated with oak, generalist species and the overall species composition—with bryophyte cover on the stem, depth of bark crevices and amount of wood mould as the most important variables. The close surroundings and forest variables on the landscape scale was most important for the beetle species restricted to broadleaf trees. Our study confirmed established knowledge, but also revealed new relationships between oak-associated beetles and relevant drivers on the tree and regional scale. As important responses of species mainly associated with oak or broadleaf trees were concealed when analyzing the total community, care should be taken not to base management recommendations on such overall, general patterns.","author":[{"dropping-particle":"","family":"Pilskog","given":"Hanne Eik","non-dropping-particle":"","parse-names":false,"suffix":""},{"dropping-particle":"","family":"Birkemoe","given":"Tone","non-dropping-particle":"","parse-names":false,"suffix":""},{"dropping-particle":"","family":"Evju","given":"Marianne","non-dropping-particle":"","parse-names":false,"suffix":""},{"dropping-particle":"","family":"Sverdrup-Thygeson","given":"Anne","non-dropping-particle":"","parse-names":false,"suffix":""}],"container-title":"Journal of Insect Conservation","id":"ITEM-3","issue":"1","issued":{"date-parts":[["2020"]]},"page":"65-86","publisher":"Springer International Publishing","title":"Species composition of beetles grouped by host association in hollow oaks reveals management-relevant patterns","type":"article-journal","volume":"24"},"uris":["http://www.mendeley.com/documents/?uuid=b812b2e2-975e-457a-b4d2-83196c79221d"]},{"id":"ITEM-4","itemData":{"DOI":"10.1007/s10841-017-9953-7","ISBN":"0123456789","ISSN":"15729753","abstract":"Insect and veteran trees are important parts of ecosystems and are usually included in ecological studies of forest management. The loss of veteran trees in woodlands and open landscapes would lead to the loss of saproxylic organisms—an important part of biodiversity. Hence, the persistence of many specialized insects depends on the presence of veteran trees scattered in woodlands (e.g. ancient wood pastures, game parks or protected areas), cities, towns and villages (e.g. avenues, parks or chateau parks) or open landscapes (e.g. fishpond dams, solitary trees or fruit orchards). Veteran tree conditions could be fairly well described by three components—diameter, age and microhabitats present. The problem is that diameter belongs to the most studied characteristics, while age and microhabitats, which can be quite complicated to measure, are much less studied. This paper illustrates that, due to this unbalanced use of indicators of veteran-tree conditions, we are still missing some important information on saproxylic species ecology—and sometimes only large trees might be studied, rather than real veterans. Although we already know that veteran trees are essential habitat for a range of saproxylic organisms, there are still gaps in our knowledge of the specific conditions that veteran trees provide. It is vital that these are quantified and understood so that this information can be used to conserve veteran trees and their associated species.","author":[{"dropping-particle":"","family":"Horák","given":"Jakub","non-dropping-particle":"","parse-names":false,"suffix":""}],"container-title":"Journal of Insect Conservation","id":"ITEM-4","issue":"1","issued":{"date-parts":[["2017"]]},"page":"0","publisher":"Springer International Publishing","title":"Insect ecology and veteran trees","type":"article-journal","volume":"21"},"uris":["http://www.mendeley.com/documents/?uuid=debd90b1-abb7-4fb9-ad2f-8efc50d7e403"]},{"id":"ITEM-5","itemData":{"DOI":"10.1146/annurev.ecolsys.33.010802.150507","ISSN":"00664162","abstract":"Saproxylic insects comprise a diverse, species-rich and dominant functional group that share a dependence on dead wood and the old trees that generate it (mature timber habitat). Recent research has highlighted their sensitivity to forest management, with managed or secondary forests generally supporting fewer individuals, fewer species, and different assemblages compared to old-growth or primary forests. This sensitivity is a product of their association with a habitat that tends to diminish in managed forests. Many species also have low powers of dispersal relative to human-induced fragmentation, making breaks in habitat continuity particularly harmful. In western Europe, many species are now regionally extinct. Information is largely lacking elsewhere, but similar ecological and management principles should apply. Measures taken to protect the habitat of hollow-dependent vertebrates may ensure the survival of some saproxylic insects, but unless their needs are expressly considered, there remains the risk that many others may be lost as forest areas shrink and management of remaining areas intensifies.","author":[{"dropping-particle":"","family":"Grove","given":"Simon J.","non-dropping-particle":"","parse-names":false,"suffix":""}],"container-title":"Annual Review of Ecology and Systematics","id":"ITEM-5","issue":"2002","issued":{"date-parts":[["2002"]]},"page":"1-23","title":"Saproxylic insect ecology and the sustainable management of forests","type":"article-journal","volume":"33"},"uris":["http://www.mendeley.com/documents/?uuid=674866ac-58b4-4a7b-9698-317eb24fbf77"]}],"mendeley":{"formattedCitation":"(Grove, 2002; Horák, 2017; Koch Widerberg et al., 2018; Pilskog et al., 2020; Sverdrup-Thygeson et al., 2017)","plainTextFormattedCitation":"(Grove, 2002; Horák, 2017; Koch Widerberg et al., 2018; Pilskog et al., 2020; Sverdrup-Thygeson et al., 2017)","previouslyFormattedCitation":"(Grove, 2002; Horák, 2017; Koch Widerberg et al., 2018; Pilskog et al., 2020; Sverdrup-Thygeson et al., 2017)"},"properties":{"noteIndex":0},"schema":"https://github.com/citation-style-language/schema/raw/master/csl-citation.json"}</w:instrText>
      </w:r>
      <w:r w:rsidRPr="005020C7">
        <w:rPr>
          <w:rFonts w:ascii="Times New Roman" w:hAnsi="Times New Roman" w:cs="Times New Roman"/>
          <w:highlight w:val="yellow"/>
        </w:rPr>
        <w:fldChar w:fldCharType="separate"/>
      </w:r>
      <w:r w:rsidRPr="00EA16D3">
        <w:rPr>
          <w:rFonts w:ascii="Times New Roman" w:hAnsi="Times New Roman" w:cs="Times New Roman"/>
          <w:noProof/>
          <w:highlight w:val="yellow"/>
        </w:rPr>
        <w:t>(Grove, 2002; Horák, 2017; Koch Widerberg et al., 2018; Pilskog et al., 2020; Sverdrup-Thygeson et al., 2017)</w:t>
      </w:r>
      <w:r w:rsidRPr="005020C7">
        <w:rPr>
          <w:rFonts w:ascii="Times New Roman" w:hAnsi="Times New Roman" w:cs="Times New Roman"/>
          <w:highlight w:val="yellow"/>
        </w:rPr>
        <w:fldChar w:fldCharType="end"/>
      </w:r>
      <w:r w:rsidRPr="005020C7">
        <w:rPr>
          <w:rFonts w:ascii="Times New Roman" w:hAnsi="Times New Roman" w:cs="Times New Roman"/>
          <w:highlight w:val="yellow"/>
        </w:rPr>
        <w:t xml:space="preserve">. </w:t>
      </w:r>
      <w:r>
        <w:rPr>
          <w:rFonts w:ascii="Times New Roman" w:hAnsi="Times New Roman" w:cs="Times New Roman"/>
          <w:highlight w:val="yellow"/>
        </w:rPr>
        <w:t>The</w:t>
      </w:r>
      <w:r w:rsidRPr="005020C7">
        <w:rPr>
          <w:rFonts w:ascii="Times New Roman" w:hAnsi="Times New Roman" w:cs="Times New Roman"/>
          <w:highlight w:val="yellow"/>
        </w:rPr>
        <w:t xml:space="preserve"> large old trees </w:t>
      </w:r>
      <w:r>
        <w:rPr>
          <w:rFonts w:ascii="Times New Roman" w:hAnsi="Times New Roman" w:cs="Times New Roman"/>
          <w:highlight w:val="yellow"/>
        </w:rPr>
        <w:t xml:space="preserve">seems to be </w:t>
      </w:r>
      <w:r w:rsidRPr="005020C7">
        <w:rPr>
          <w:rFonts w:ascii="Times New Roman" w:hAnsi="Times New Roman" w:cs="Times New Roman"/>
          <w:highlight w:val="yellow"/>
        </w:rPr>
        <w:t xml:space="preserve">an important habitat mainly for less mobile organisms, such as lichens, </w:t>
      </w:r>
      <w:proofErr w:type="spellStart"/>
      <w:r w:rsidRPr="005020C7">
        <w:rPr>
          <w:rFonts w:ascii="Times New Roman" w:hAnsi="Times New Roman" w:cs="Times New Roman"/>
          <w:highlight w:val="yellow"/>
        </w:rPr>
        <w:t>lignicolous</w:t>
      </w:r>
      <w:proofErr w:type="spellEnd"/>
      <w:r w:rsidRPr="005020C7">
        <w:rPr>
          <w:rFonts w:ascii="Times New Roman" w:hAnsi="Times New Roman" w:cs="Times New Roman"/>
          <w:highlight w:val="yellow"/>
        </w:rPr>
        <w:t xml:space="preserve"> fungi </w:t>
      </w:r>
      <w:r w:rsidR="00F84321">
        <w:rPr>
          <w:rFonts w:ascii="Times New Roman" w:hAnsi="Times New Roman" w:cs="Times New Roman"/>
          <w:highlight w:val="yellow"/>
        </w:rPr>
        <w:t>or</w:t>
      </w:r>
      <w:r w:rsidRPr="005020C7">
        <w:rPr>
          <w:rFonts w:ascii="Times New Roman" w:hAnsi="Times New Roman" w:cs="Times New Roman"/>
          <w:highlight w:val="yellow"/>
        </w:rPr>
        <w:t xml:space="preserve"> bryophytes </w:t>
      </w:r>
      <w:r w:rsidRPr="005020C7">
        <w:rPr>
          <w:rFonts w:ascii="Times New Roman" w:hAnsi="Times New Roman" w:cs="Times New Roman"/>
          <w:highlight w:val="yellow"/>
        </w:rPr>
        <w:fldChar w:fldCharType="begin" w:fldLock="1"/>
      </w:r>
      <w:r w:rsidRPr="005020C7">
        <w:rPr>
          <w:rFonts w:ascii="Times New Roman" w:hAnsi="Times New Roman" w:cs="Times New Roman"/>
          <w:highlight w:val="yellow"/>
        </w:rPr>
        <w:instrText>ADDIN CSL_CITATION {"citationItems":[{"id":"ITEM-1","itemData":{"DOI":"10.1016/j.ecolind.2015.05.015","ISSN":"1470160X","abstract":"Changes in temperate forest ecosystems resulting from a long history of forest exploitation may severely impact current cryptogam diversity. We documented the distribution of cryptogams in representative forest types between 200 and 1000 m a.s.l. in central Europe, in managed and unmanaged stands. This survey included one-time inventories of lichens and bryophytes, 2 years of regular monitoring of macrofungi, and a detailed description of forest structure (live trees and dead woody debris) in 96 sampling plots (2500 m2 each) in six study areas in the Czech Republic. On this basis, we attempted to identify the quantitative limits of forest structural attributes that affect cryptogam diversity along a gradient of forest management practices in central Europe. In total, we recorded 1387, 173 and 103 species of macrofungi, lichens and bryophytes, respectively, of which 149, 99 and 4 were red-listed species. Species richness was correlated among observed taxa at the plot scale, and rare and red-listed species made higher contributions in species-rich communities. Cryptogam species richness showed both common and taxa-specific patterns in relation to forest structure, tree species composition, age of the oldest tree strata and elevation. We found a positive influence of the largest-diameter tree classes (stem diameter &gt;80 cm) on the species richness of all cryptogam taxa, whereas the contribution of dead wood to the fit of a linear mixed effect model was minimal. Nevertheless, the magnitude of total and red-listed species richness was remarkably high in plots in which at least one large tree or woody object occurred compared to plots lacking these attributes. The effect of large dead wood debris (diameter &gt;80 cm and unit volume &gt;1 m3) was not replaced by total dead wood volume, even though it was relatively high (&gt;40 m3 ha-1). Hence, both large live trees and woody debris compartments are probably important for the species richness of cryptogam communities. However, the spatial pattern of cryptogam communities at a given time point (i.e., the time of our survey) was associated with the spatial and temporal heterogeneity of live tree structures, but less with that of dead wood substrates. Large tree and woody debris characterize forests that have been unmanaged for at least several decades and occasionally occur in the oldest of moderately managed forests. The importance of these cryptogam refuges in managed forests should not be underestimated because their c…","author":[{"dropping-particle":"","family":"Hofmeister","given":"Jeňýk","non-dropping-particle":"","parse-names":false,"suffix":""},{"dropping-particle":"","family":"Hošek","given":"Jan","non-dropping-particle":"","parse-names":false,"suffix":""},{"dropping-particle":"","family":"Brabec","given":"Marek","non-dropping-particle":"","parse-names":false,"suffix":""},{"dropping-particle":"","family":"Dvořák","given":"Daniel","non-dropping-particle":"","parse-names":false,"suffix":""},{"dropping-particle":"","family":"Beran","given":"Miroslav","non-dropping-particle":"","parse-names":false,"suffix":""},{"dropping-particle":"","family":"Deckerová","given":"Helena","non-dropping-particle":"","parse-names":false,"suffix":""},{"dropping-particle":"","family":"Burel","given":"Jiří","non-dropping-particle":"","parse-names":false,"suffix":""},{"dropping-particle":"","family":"Kříž","given":"Martin","non-dropping-particle":"","parse-names":false,"suffix":""},{"dropping-particle":"","family":"Borovička","given":"Jan","non-dropping-particle":"","parse-names":false,"suffix":""},{"dropping-particle":"","family":"Bě͗ák","given":"Jan","non-dropping-particle":"","parse-names":false,"suffix":""},{"dropping-particle":"","family":"Vašutová","given":"Martina","non-dropping-particle":"","parse-names":false,"suffix":""},{"dropping-particle":"","family":"Malíček","given":"Jiří","non-dropping-particle":"","parse-names":false,"suffix":""},{"dropping-particle":"","family":"Palice","given":"Zdeněk","non-dropping-particle":"","parse-names":false,"suffix":""},{"dropping-particle":"","family":"Syrovátková","given":"Lada","non-dropping-particle":"","parse-names":false,"suffix":""},{"dropping-particle":"","family":"Steinová","given":"Jana","non-dropping-particle":"","parse-names":false,"suffix":""},{"dropping-particle":"","family":"Černajová","given":"Ivana","non-dropping-particle":"","parse-names":false,"suffix":""},{"dropping-particle":"","family":"Holá","given":"Eva","non-dropping-particle":"","parse-names":false,"suffix":""},{"dropping-particle":"","family":"Novozámská","given":"Eva","non-dropping-particle":"","parse-names":false,"suffix":""},{"dropping-particle":"","family":"Čížek","given":"Ladislav","non-dropping-particle":"","parse-names":false,"suffix":""},{"dropping-particle":"","family":"Iarema","given":"Viktor","non-dropping-particle":"","parse-names":false,"suffix":""},{"dropping-particle":"","family":"Baltaziuk","given":"Kateryna","non-dropping-particle":"","parse-names":false,"suffix":""},{"dropping-particle":"","family":"Svoboda","given":"Tomáš","non-dropping-particle":"","parse-names":false,"suffix":""}],"container-title":"Ecological Indicators","id":"ITEM-1","issued":{"date-parts":[["2015"]]},"page":"497-504","title":"Value of old forest attribute related to cryptogam species richness in temperate forests: A quantitative assessment","type":"article-journal","volume":"57"},"uris":["http://www.mendeley.com/documents/?uuid=64c76be8-21c7-4fe5-b1b9-619ca06e7ff7"]},{"id":"ITEM-2","itemData":{"DOI":"10.1007/s10531-016-1106-x","ISSN":"15729710","abstract":"The forest management practices used in central Europe in the last several centuries have led to loss of lichen diversity that may be largely attributed to a loss of substrate variability and quantity. In an attempt to obtain information enabling us to mitigate this process, we surveyed affinity of lichen species to the substrates they currently occupy in six forest areas in the Czech Republic, located between 200 and 1000 m a.s.l. Tree bases and stems represented the most important substrate for lichen species, and especially so for threatened (i.e. red-listed) species. Lichen species richness per individual tree generally increased with stem diameter, especially for beech. Stems and tree bases of large-diameter beeches provide habitats that have enabled the survival of a crucial component of the red-listed lichen species in central Europe, far outweighing other tree species. The deciduous tree species that are commonly considered as favourable for lichen diversity (e.g. maples, ash, elms) were inhabited by only a few other lichen species additional to those associated with beech. This may be due to the low frequency of these tree species in most managed forests, and also some forest reserves, at the present time. Similarly, low incidence of dead wood in managed forests has likely limited its contribution to the lichen diversity, despite the high potential for lichen diversity associated with such substrates. It is thus apparent that bark of large-diameter live beech trees comprises a keystone habitat element in the provision of lichen diversity in central European forests.","author":[{"dropping-particle":"","family":"Hofmeister","given":"Jeňýk","non-dropping-particle":"","parse-names":false,"suffix":""},{"dropping-particle":"","family":"Hošek","given":"Jan","non-dropping-particle":"","parse-names":false,"suffix":""},{"dropping-particle":"","family":"Malíček","given":"Jiří","non-dropping-particle":"","parse-names":false,"suffix":""},{"dropping-particle":"","family":"Palice","given":"Zdeněk","non-dropping-particle":"","parse-names":false,"suffix":""},{"dropping-particle":"","family":"Syrovátková","given":"Lada","non-dropping-particle":"","parse-names":false,"suffix":""},{"dropping-particle":"","family":"Steinová","given":"Jana","non-dropping-particle":"","parse-names":false,"suffix":""},{"dropping-particle":"","family":"Černajová","given":"Ivana","non-dropping-particle":"","parse-names":false,"suffix":""}],"container-title":"Biodiversity and Conservation","id":"ITEM-2","issue":"6","issued":{"date-parts":[["2016"]]},"page":"1073-1090","title":"Large beech (Fagus sylvatica) trees as ‘lifeboats’ for lichen diversity in central European forests","type":"article-journal","volume":"25"},"uris":["http://www.mendeley.com/documents/?uuid=6d0b1082-cb81-467f-9f7d-8cf93000c1e1"]}],"mendeley":{"formattedCitation":"(Hofmeister et al., 2016, 2015)","plainTextFormattedCitation":"(Hofmeister et al., 2016, 2015)","previouslyFormattedCitation":"(Hofmeister et al., 2016, 2015)"},"properties":{"noteIndex":0},"schema":"https://github.com/citation-style-language/schema/raw/master/csl-citation.json"}</w:instrText>
      </w:r>
      <w:r w:rsidRPr="005020C7">
        <w:rPr>
          <w:rFonts w:ascii="Times New Roman" w:hAnsi="Times New Roman" w:cs="Times New Roman"/>
          <w:highlight w:val="yellow"/>
        </w:rPr>
        <w:fldChar w:fldCharType="separate"/>
      </w:r>
      <w:r w:rsidRPr="005020C7">
        <w:rPr>
          <w:rFonts w:ascii="Times New Roman" w:hAnsi="Times New Roman" w:cs="Times New Roman"/>
          <w:noProof/>
          <w:highlight w:val="yellow"/>
        </w:rPr>
        <w:t>(Hofmeister et al., 2016, 2015)</w:t>
      </w:r>
      <w:r w:rsidRPr="005020C7">
        <w:rPr>
          <w:rFonts w:ascii="Times New Roman" w:hAnsi="Times New Roman" w:cs="Times New Roman"/>
          <w:highlight w:val="yellow"/>
        </w:rPr>
        <w:fldChar w:fldCharType="end"/>
      </w:r>
      <w:r w:rsidRPr="005020C7">
        <w:rPr>
          <w:rFonts w:ascii="Times New Roman" w:hAnsi="Times New Roman" w:cs="Times New Roman"/>
          <w:highlight w:val="yellow"/>
        </w:rPr>
        <w:t xml:space="preserve">. </w:t>
      </w:r>
      <w:r>
        <w:rPr>
          <w:rFonts w:ascii="Times New Roman" w:hAnsi="Times New Roman" w:cs="Times New Roman"/>
          <w:highlight w:val="yellow"/>
        </w:rPr>
        <w:t xml:space="preserve">Similarly, there is evidence, that birds are </w:t>
      </w:r>
      <w:r w:rsidR="00F84321">
        <w:rPr>
          <w:rFonts w:ascii="Times New Roman" w:hAnsi="Times New Roman" w:cs="Times New Roman"/>
          <w:highlight w:val="yellow"/>
        </w:rPr>
        <w:t xml:space="preserve">also </w:t>
      </w:r>
      <w:r>
        <w:rPr>
          <w:rFonts w:ascii="Times New Roman" w:hAnsi="Times New Roman" w:cs="Times New Roman"/>
          <w:highlight w:val="yellow"/>
        </w:rPr>
        <w:t xml:space="preserve">positively associated with large diameter trees </w:t>
      </w:r>
      <w:r>
        <w:rPr>
          <w:rFonts w:ascii="Times New Roman" w:hAnsi="Times New Roman" w:cs="Times New Roman"/>
          <w:highlight w:val="yellow"/>
        </w:rPr>
        <w:fldChar w:fldCharType="begin" w:fldLock="1"/>
      </w:r>
      <w:r>
        <w:rPr>
          <w:rFonts w:ascii="Times New Roman" w:hAnsi="Times New Roman" w:cs="Times New Roman"/>
          <w:highlight w:val="yellow"/>
        </w:rPr>
        <w:instrText>ADDIN CSL_CITATION {"citationItems":[{"id":"ITEM-1","itemData":{"DOI":"10.1016/j.foreco.2020.118327","ISSN":"03781127","abstract":"Forestry in the boreal region increasingly replaces natural disturbances in shaping biodiversity. Large-scale removal of small diameter trees (thinning), is ubiquitous in northern European forestry, yet an understanding of how it relates to biodiversity across taxa is lacking. To address this, we examined how two forest structural elements, commonly impacted by forest thinning (i.e. vegetation density in the understory and overstory), are correlated with the species richness of forest-dwelling birds and epiphytic lichens. These taxa were chosen because they likely have opposing habitat demands: epiphytic lichens potentially benefitting from more light in open forests, and birds benefitting from structurally complex forests for foraging, nesting and cover. We used remote sensing tools, already applied in forestry planning, to see if management recommendations could be found that balance the needs of both taxonomic groups within the same forests. Our results show that richness in epiphytic lichens and forest-dwelling birds is not correlated and that a high species richness (~15 birds &amp; ~40 epiphytic lichens) in both taxa is only predicted in the same stand under a specific vertical distribution and density of the forest's vegetation: this occurs when the vegetation above 3 m is open (to promote epiphytic lichen richness) and below 3 m is dense (to promote bird richness). Dense vegetation up to 7 m above ground has a diverging effect on forest birds (positive) and epiphytic lichens (negative). A larger stem diameter further increases species richness in both taxa. Our study provides results that are directly implementable in forestry planning over large areas with the help of remote sensing tools (LiDAR).","author":[{"dropping-particle":"","family":"Klein","given":"Julian","non-dropping-particle":"","parse-names":false,"suffix":""},{"dropping-particle":"","family":"Thor","given":"Göran","non-dropping-particle":"","parse-names":false,"suffix":""},{"dropping-particle":"","family":"Low","given":"Matthew","non-dropping-particle":"","parse-names":false,"suffix":""},{"dropping-particle":"","family":"Sjögren","given":"Jörgen","non-dropping-particle":"","parse-names":false,"suffix":""},{"dropping-particle":"","family":"Lindberg","given":"Eva","non-dropping-particle":"","parse-names":false,"suffix":""},{"dropping-particle":"","family":"Eggers","given":"Sönke","non-dropping-particle":"","parse-names":false,"suffix":""}],"container-title":"Forest Ecology and Management","id":"ITEM-1","issue":"June","issued":{"date-parts":[["2020"]]},"page":"118327","publisher":"Elsevier","title":"What is good for birds is not always good for lichens: Interactions between forest structure and species richness in managed boreal forests","type":"article-journal","volume":"473"},"uris":["http://www.mendeley.com/documents/?uuid=0bfdec1d-ea25-4973-88d6-35a8274ec0fb"]},{"id":"ITEM-2","itemData":{"DOI":"10.1002/ece3.4245","ISSN":"17510260","abstract":"Many studies have dealt with the habitat requirements of cavity-nesting birds, butthere is no meta-analysis on the subject and individual study results remain vague orcontradictory. We conducted a meta-analysis to increase the available evidence fornest-site selection of cavity-nesting birds. Literature was searched in Web of Scienceand Google Scholar and included studies that provide data on the habitat requirements of cavity-nesting birds in temperate and boreal forests of varying naturalness.To compare nest and non-nest-tree characteristics, the following data were collectedfrom the literature: diameter at breast height (DBH) and its standard deviation (SD),sample size of trees with and without active nest, amount of nest and available treesdescribed as dead or with a broken crown, and amount of nest and available treesthat were lacking these characteristics. Further collected data included bird speciesnesting in the cavities and nest-building type (nonexcavator/excavator), forest type(coniferous/deciduous/mixed), biome (temperate/boreal), and naturalness (managed/natural). From these data, three effect sizes were calculated that describe potential nest trees in terms of DBH, vital status (dead/alive), and crown status (broken/intact). These tree characteristics can be easily recognized by foresters. The resultsshow that on average large-diameter trees, dead trees, and trees with broken crownswere selected for nesting. The magnitude of this effect varied depending primarilyon bird species and the explanatory variables forest type and naturalness. Biome hadlowest influence (indicated by AIC). We conclude that diameter at breast height,vitality, and crown status can be used as tree characteristics for the selection of treesthat should be retained in selectively harvested forests.","author":[{"dropping-particle":"","family":"Gutzat","given":"Fabian","non-dropping-particle":"","parse-names":false,"suffix":""},{"dropping-particle":"","family":"Dormann","given":"Carsten F.","non-dropping-particle":"","parse-names":false,"suffix":""}],"container-title":"International Journal of Business Innovation and Research","id":"ITEM-2","issue":"3","issued":{"date-parts":[["2018"]]},"page":"8616-8626","title":"Decaying trees improve nesting opportunities for cavity-nesting birds in temperate and boreal forests: A meta-analysis and implications for retention forestry","type":"article-journal","volume":"17"},"uris":["http://www.mendeley.com/documents/?uuid=ee3ef540-c77e-4307-ada6-d07f1c0b3805"]},{"id":"ITEM-3","itemData":{"DOI":"10.2981/wlb.00564","ISBN":"0000000302","ISSN":"09096396","abstract":"What kind of tree should be preserved from logging for biodiversity conservation is a matter of debate. Large and old trees are potential candidates due to the structures they can bear, like cavities and other tree-related microhabitats (TreMs). One of the most studied TreM is woodpecker-made cavities, which, in addition to be breeding sites for primary cavity-nesters, are often the main breeding sites for secondary cavity-nesters, especially in managed forests. Therefore, understanding which trees woodpeckers select for cavities is relevant to forest management, especially in management regimes where individual trees are logged or spared, as in retention forestry. We used data from a forest inventory, TreM inventory and woodpecker counts in one-hectare plots in the Black Forest (southwest Germany) to investigate which features make a retention tree suitable for woodpeckers. By employing a resource selection probability function, we tested several variables for their influence on the probability of tree choice by woodpeckers including altitude, tree species, TreM richness and abundance, diameter at breast height (DBH) and deviation from the mean DBH per plot. The results show that the probability of selection by woodpeckers does not correlate with individual tree diameter. Instead, the probability is driven mainly by the deviation from the mean DBH per plot. We were able to identify a relative size for the selection of trees indicating that woodpeckers prefer trees that are about 15-20 cm larger than the mean DBH per plot. Thereby, we argue, that using absolute diameter thresholds to select retention might not be the best management solution in the short-Term, as in managed forests woodpeckers might select sub-optimal trees. Apparently, more knowledge concerning relative thresholds, as detected in our study, is required to improve our understanding of the potential ecological value of retention trees.","author":[{"dropping-particle":"","family":"Basile","given":"Marco","non-dropping-particle":"","parse-names":false,"suffix":""},{"dropping-particle":"","family":"Asbeck","given":"Thomas","non-dropping-particle":"","parse-names":false,"suffix":""},{"dropping-particle":"","family":"Pacioni","given":"Cesare","non-dropping-particle":"","parse-names":false,"suffix":""},{"dropping-particle":"","family":"Mikusiński","given":"Grzegorz","non-dropping-particle":"","parse-names":false,"suffix":""},{"dropping-particle":"","family":"Storch","given":"Ilse","non-dropping-particle":"","parse-names":false,"suffix":""}],"container-title":"Wildlife Biology","id":"ITEM-3","issue":"1","issued":{"date-parts":[["2020"]]},"title":"Woodpecker cavity establishment in managed forests: Relative rather than absolute tree size matters","type":"article-journal","volume":"2020"},"uris":["http://www.mendeley.com/documents/?uuid=e36f0e71-47c5-4f69-8405-9a3ba3b230af"]}],"mendeley":{"formattedCitation":"(Basile et al., 2020; Gutzat and Dormann, 2018; Klein et al., 2020)","plainTextFormattedCitation":"(Basile et al., 2020; Gutzat and Dormann, 2018; Klein et al., 2020)","previouslyFormattedCitation":"(Basile et al., 2020; Gutzat and Dormann, 2018; Klein et al., 2020)"},"properties":{"noteIndex":0},"schema":"https://github.com/citation-style-language/schema/raw/master/csl-citation.json"}</w:instrText>
      </w:r>
      <w:r>
        <w:rPr>
          <w:rFonts w:ascii="Times New Roman" w:hAnsi="Times New Roman" w:cs="Times New Roman"/>
          <w:highlight w:val="yellow"/>
        </w:rPr>
        <w:fldChar w:fldCharType="separate"/>
      </w:r>
      <w:r w:rsidRPr="00051561">
        <w:rPr>
          <w:rFonts w:ascii="Times New Roman" w:hAnsi="Times New Roman" w:cs="Times New Roman"/>
          <w:noProof/>
          <w:highlight w:val="yellow"/>
        </w:rPr>
        <w:t>(Basile et al., 2020; Gutzat and Dormann, 2018; Klein et al., 2020)</w:t>
      </w:r>
      <w:r>
        <w:rPr>
          <w:rFonts w:ascii="Times New Roman" w:hAnsi="Times New Roman" w:cs="Times New Roman"/>
          <w:highlight w:val="yellow"/>
        </w:rPr>
        <w:fldChar w:fldCharType="end"/>
      </w:r>
      <w:r>
        <w:rPr>
          <w:rFonts w:ascii="Times New Roman" w:hAnsi="Times New Roman" w:cs="Times New Roman"/>
          <w:highlight w:val="yellow"/>
        </w:rPr>
        <w:t xml:space="preserve">. </w:t>
      </w:r>
      <w:r w:rsidR="00F84321">
        <w:rPr>
          <w:rFonts w:ascii="Times New Roman" w:hAnsi="Times New Roman" w:cs="Times New Roman"/>
          <w:highlight w:val="yellow"/>
        </w:rPr>
        <w:t>For example, c</w:t>
      </w:r>
      <w:r>
        <w:rPr>
          <w:rFonts w:ascii="Times New Roman" w:hAnsi="Times New Roman" w:cs="Times New Roman"/>
          <w:highlight w:val="yellow"/>
        </w:rPr>
        <w:t xml:space="preserve">avity-nesting birds of temperate and boreal forests selected for nesting trees on average 13.3 cm thicker than all trees </w:t>
      </w:r>
      <w:r w:rsidR="00F84321">
        <w:rPr>
          <w:rFonts w:ascii="Times New Roman" w:hAnsi="Times New Roman" w:cs="Times New Roman"/>
          <w:highlight w:val="yellow"/>
        </w:rPr>
        <w:t xml:space="preserve">occurred </w:t>
      </w:r>
      <w:r>
        <w:rPr>
          <w:rFonts w:ascii="Times New Roman" w:hAnsi="Times New Roman" w:cs="Times New Roman"/>
          <w:highlight w:val="yellow"/>
        </w:rPr>
        <w:t xml:space="preserve">in the area, </w:t>
      </w:r>
      <w:r w:rsidRPr="009C4709">
        <w:rPr>
          <w:rFonts w:ascii="Times New Roman" w:hAnsi="Times New Roman" w:cs="Times New Roman"/>
        </w:rPr>
        <w:t>which had a mean diameter of 35.6 cm</w:t>
      </w:r>
      <w:r>
        <w:rPr>
          <w:rFonts w:ascii="Times New Roman" w:hAnsi="Times New Roman" w:cs="Times New Roman"/>
          <w:highlight w:val="yellow"/>
        </w:rPr>
        <w:t xml:space="preserve">. Additionally, </w:t>
      </w:r>
      <w:r>
        <w:rPr>
          <w:rFonts w:ascii="Times New Roman" w:hAnsi="Times New Roman" w:cs="Times New Roman"/>
        </w:rPr>
        <w:t>t</w:t>
      </w:r>
      <w:r w:rsidRPr="00B97989">
        <w:rPr>
          <w:rFonts w:ascii="Times New Roman" w:hAnsi="Times New Roman" w:cs="Times New Roman"/>
        </w:rPr>
        <w:t>he probability of nest selection increased as the tree diameter increased</w:t>
      </w:r>
      <w:r>
        <w:rPr>
          <w:rFonts w:ascii="Times New Roman" w:hAnsi="Times New Roman" w:cs="Times New Roman"/>
        </w:rPr>
        <w:t xml:space="preserve"> and</w:t>
      </w:r>
      <w:r w:rsidRPr="00B97989">
        <w:rPr>
          <w:rFonts w:ascii="Times New Roman" w:hAnsi="Times New Roman" w:cs="Times New Roman"/>
        </w:rPr>
        <w:t xml:space="preserve"> trees with a diameter ≥43 cm had a probability &gt;50% to be selected as a nest tree</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{"citationItems":[{"id":"ITEM-1","itemData":{"DOI":"10.1002/ece3.4245","ISSN":"17510260","abstract":"Many studies have dealt with the habitat requirements of cavity-nesting birds, butthere is no meta-analysis on the subject and individual study results remain vague orcontradictory. We conducted a meta-analysis to increase the available evidence fornest-site selection of cavity-nesting birds. Literature was searched in Web of Scienceand Google Scholar and included studies that provide data on the habitat requirements of cavity-nesting birds in temperate and boreal forests of varying naturalness.To compare nest and non-nest-tree characteristics, the following data were collectedfrom the literature: diameter at breast height (DBH) and its standard deviation (SD),sample size of trees with and without active nest, amount of nest and available treesdescribed as dead or with a broken crown, and amount of nest and available treesthat were lacking these characteristics. Further collected data included bird speciesnesting in the cavities and nest-building type (nonexcavator/excavator), forest type(coniferous/deciduous/mixed), biome (temperate/boreal), and naturalness (managed/natural). From these data, three effect sizes were calculated that describe potential nest trees in terms of DBH, vital status (dead/alive), and crown status (broken/intact). These tree characteristics can be easily recognized by foresters. The resultsshow that on average large-diameter trees, dead trees, and trees with broken crownswere selected for nesting. The magnitude of this effect varied depending primarilyon bird species and the explanatory variables forest type and naturalness. Biome hadlowest influence (indicated by AIC). We conclude that diameter at breast height,vitality, and crown status can be used as tree characteristics for the selection of treesthat should be retained in selectively harvested forests.","author":[{"dropping-particle":"","family":"Gutzat","given":"Fabian","non-dropping-particle":"","parse-names":false,"suffix":""},{"dropping-particle":"","family":"Dormann","given":"Carsten F.","non-dropping-particle":"","parse-names":false,"suffix":""}],"container-title":"International Journal of Business Innovation and Research","id":"ITEM-1","issue":"3","issued":{"date-parts":[["2018"]]},"page":"8616-8626","title":"Decaying trees improve nesting opportunities for cavity-nesting birds in temperate and boreal forests: A meta-analysis and implications for retention forestry","type":"article-journal","volume":"17"},"uris":["http://www.mendeley.com/documents/?uuid=ee3ef540-c77e-4307-ada6-d07f1c0b3805"]}],"mendeley":{"formattedCitation":"(Gutzat and Dormann, 2018)","plainTextFormattedCitation":"(Gutzat and Dormann, 2018)","previouslyFormattedCitation":"(Gutzat and Dormann, 2018)"},"properties":{"noteIndex":0},"schema":"https://github.com/citation-style-language/schema/raw/master/csl-citation.json"}</w:instrText>
      </w:r>
      <w:r>
        <w:rPr>
          <w:rFonts w:ascii="Times New Roman" w:hAnsi="Times New Roman" w:cs="Times New Roman"/>
        </w:rPr>
        <w:fldChar w:fldCharType="separate"/>
      </w:r>
      <w:r w:rsidRPr="002F742A">
        <w:rPr>
          <w:rFonts w:ascii="Times New Roman" w:hAnsi="Times New Roman" w:cs="Times New Roman"/>
          <w:noProof/>
        </w:rPr>
        <w:t>(Gutzat and Dormann, 2018)</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highlight w:val="yellow"/>
        </w:rPr>
        <w:t xml:space="preserve"> </w:t>
      </w:r>
      <w:r w:rsidR="007138AB" w:rsidRPr="007138AB">
        <w:rPr>
          <w:rFonts w:ascii="Times New Roman" w:hAnsi="Times New Roman" w:cs="Times New Roman"/>
        </w:rPr>
        <w:t>The preference for thicker trees by cavity nesters may be due to the fact that</w:t>
      </w:r>
      <w:r w:rsidR="007138AB">
        <w:rPr>
          <w:rFonts w:ascii="Times New Roman" w:hAnsi="Times New Roman" w:cs="Times New Roman"/>
        </w:rPr>
        <w:t xml:space="preserve"> </w:t>
      </w:r>
      <w:r>
        <w:rPr>
          <w:rFonts w:ascii="Times New Roman" w:hAnsi="Times New Roman" w:cs="Times New Roman"/>
          <w:highlight w:val="yellow"/>
        </w:rPr>
        <w:t xml:space="preserve">the larger trees with harder sills provide more thermally stable cavity environments </w:t>
      </w:r>
      <w:r w:rsidRPr="009D7A4D">
        <w:rPr>
          <w:rFonts w:ascii="Times New Roman" w:hAnsi="Times New Roman" w:cs="Times New Roman"/>
          <w:highlight w:val="yellow"/>
        </w:rPr>
        <w:fldChar w:fldCharType="begin" w:fldLock="1"/>
      </w:r>
      <w:r w:rsidRPr="009D7A4D">
        <w:rPr>
          <w:rFonts w:ascii="Times New Roman" w:hAnsi="Times New Roman" w:cs="Times New Roman"/>
          <w:highlight w:val="yellow"/>
        </w:rPr>
        <w:instrText>ADDIN CSL_CITATION {"citationItems":[{"id":"ITEM-1","itemData":{"DOI":"10.1007/s00484-017-1464-4","ISBN":"0048401714","ISSN":"00207128","PMID":"29105010","abstract":"Tree cavities provide critical roosting and breeding sites for multiple species, and thermal environments in these cavities are important to understand. Our objectives were to (1) describe thermal characteristics in cavities between June 3 and August 9, 2014, and (2) investigate the environmental factors that influence cavity temperatures. We placed iButtons in 84 different cavities in ponderosa pine (Pinus ponderosa) forests in central Washington, and took hourly measurements for at least 8 days in each cavity. Temperatures above 40 °C are generally lethal to developing avian embryos, and ~ 18% of the cavities had internal temperatures of ≥ 40 °C for at least 1 h of each day. We modeled daily maximum cavity temperature, the amplitude of daily cavity temperatures, and the difference between the mean internal cavity and mean ambient temperatures as a function of several environmental variables. These variables included canopy cover, tree diameter at cavity height, cavity volume, entrance area, the hardness of the cavity body, the hardness of the cavity sill (which is the wood below the cavity entrance which forms the barrier between the cavity and the external environment), and sill width. Ambient temperature had the largest effect size for maximum cavity temperature and amplitude. Larger trees with harder sills may provide more thermally stable cavity environments, and decayed sills were positively associated with maximum cavity temperatures. Summer temperatures are projected to increase in this region, and additional research is needed to determine how the thermal environments of cavities will influence species occupancy, breeding, and survival.","author":[{"dropping-particle":"","family":"Vierling","given":"Kerri T.","non-dropping-particle":"","parse-names":false,"suffix":""},{"dropping-particle":"","family":"Lorenz","given":"Teresa J.","non-dropping-particle":"","parse-names":false,"suffix":""},{"dropping-particle":"","family":"Cunningham","given":"Patrick","non-dropping-particle":"","parse-names":false,"suffix":""},{"dropping-particle":"","family":"Potterf","given":"Kelsi","non-dropping-particle":"","parse-names":false,"suffix":""}],"container-title":"International Journal of Biometeorology","id":"ITEM-1","issue":"4","issued":{"date-parts":[["2018"]]},"page":"553-564","publisher":"International Journal of Biometeorology","title":"Thermal conditions within tree cavities in ponderosa pine (Pinus ponderosa) forests: potential implications for cavity users","type":"article-journal","volume":"62"},"uris":["http://www.mendeley.com/documents/?uuid=76b95d6d-9e5e-40d2-ba5a-faa080a9bce3"]}],"mendeley":{"formattedCitation":"(Vierling et al., 2018)","plainTextFormattedCitation":"(Vierling et al., 2018)","previouslyFormattedCitation":"(Vierling et al., 2018)"},"properties":{"noteIndex":0},"schema":"https://github.com/citation-style-language/schema/raw/master/csl-citation.json"}</w:instrText>
      </w:r>
      <w:r w:rsidRPr="009D7A4D">
        <w:rPr>
          <w:rFonts w:ascii="Times New Roman" w:hAnsi="Times New Roman" w:cs="Times New Roman"/>
          <w:highlight w:val="yellow"/>
        </w:rPr>
        <w:fldChar w:fldCharType="separate"/>
      </w:r>
      <w:r w:rsidRPr="009D7A4D">
        <w:rPr>
          <w:rFonts w:ascii="Times New Roman" w:hAnsi="Times New Roman" w:cs="Times New Roman"/>
          <w:noProof/>
          <w:highlight w:val="yellow"/>
        </w:rPr>
        <w:t>(Vierling et al., 2018)</w:t>
      </w:r>
      <w:r w:rsidRPr="009D7A4D">
        <w:rPr>
          <w:rFonts w:ascii="Times New Roman" w:hAnsi="Times New Roman" w:cs="Times New Roman"/>
          <w:highlight w:val="yellow"/>
        </w:rPr>
        <w:fldChar w:fldCharType="end"/>
      </w:r>
      <w:r w:rsidRPr="009D7A4D">
        <w:rPr>
          <w:rFonts w:ascii="Times New Roman" w:hAnsi="Times New Roman" w:cs="Times New Roman"/>
          <w:highlight w:val="yellow"/>
        </w:rPr>
        <w:t xml:space="preserve">. Considering these, large-diameter trees can be an important nesting opportunity for birds especially in young production stands with trees of small diameter. </w:t>
      </w:r>
      <w:r w:rsidR="009D7A4D" w:rsidRPr="009D7A4D">
        <w:rPr>
          <w:rFonts w:ascii="Times New Roman" w:hAnsi="Times New Roman" w:cs="Times New Roman"/>
          <w:highlight w:val="yellow"/>
        </w:rPr>
        <w:t>The diameter of the trunk in most cases reflects the age of the tree.</w:t>
      </w:r>
      <w:r w:rsidR="009D7A4D" w:rsidRPr="009D7A4D">
        <w:rPr>
          <w:highlight w:val="yellow"/>
        </w:rPr>
        <w:t xml:space="preserve"> </w:t>
      </w:r>
      <w:r w:rsidR="009D7A4D" w:rsidRPr="009D7A4D">
        <w:rPr>
          <w:rFonts w:ascii="Times New Roman" w:hAnsi="Times New Roman" w:cs="Times New Roman"/>
          <w:highlight w:val="yellow"/>
        </w:rPr>
        <w:t>The age of the stand is an important factor for the diversity of birds, but also for molluscs or lichens</w:t>
      </w:r>
      <w:r w:rsidR="00551EC8">
        <w:rPr>
          <w:rFonts w:ascii="Times New Roman" w:hAnsi="Times New Roman" w:cs="Times New Roman"/>
          <w:highlight w:val="yellow"/>
        </w:rPr>
        <w:t xml:space="preserve"> </w:t>
      </w:r>
      <w:r w:rsidR="00F319D4">
        <w:rPr>
          <w:rFonts w:ascii="Times New Roman" w:hAnsi="Times New Roman" w:cs="Times New Roman"/>
          <w:highlight w:val="yellow"/>
        </w:rPr>
        <w:fldChar w:fldCharType="begin" w:fldLock="1"/>
      </w:r>
      <w:r w:rsidR="00146470">
        <w:rPr>
          <w:rFonts w:ascii="Times New Roman" w:hAnsi="Times New Roman" w:cs="Times New Roman"/>
          <w:highlight w:val="yellow"/>
        </w:rPr>
        <w:instrText>ADDIN CSL_CITATION {"citationItems":[{"id":"ITEM-1","itemData":{"DOI":"10.1016/j.ecolind.2008.11.002","ISSN":"1470160X","abstract":"Forest age is one of the most simple but ecologically effective key values that may be controlled by forest management. Young and mature but managed forests differ significantly from old-growth forests in species composition, structure and socio-ecological function. Human land-use has already caused the loss or dramatic reduction in occurrence of some entire species assemblages, especially of logging-sensitive species, in Central European forests. These general statements also apply to beech forests, beech (Fagus sylvatica) being the naturally dominating tree species in Central Europe. Based on data for breeding birds (from 258 sampling plots in a sub-montane and 228 plots in a montane area), molluscs (36 plots in the sub-montane and 79 plots in the montane area) and lichens (84 plots in the montane forest), this paper aims at identifying significant forest age threshold ranges for the occurrence of these old-growth sensitive taxa. The sampling plots in the sub-montane zone (420-520 m a.s.l.) are in beech-oak forests, plots in the montane zone (650-1150 m a.s.l.) are in beech-spruce-fir forests. Stand ages in both areas range up to around 350-400 years. Threshold values for the total number of species related to stand age were calculated by recursive partitioning. In all three taxonomic groups the number of species per plot significantly increases with forest age. The same analysis was run for red-listed lichen and mollusc species as well as hole-nesting bird species. The threshold values obtained are very similar to those for the whole species assemblages, except for molluscs where considerably lower threshold values are computed with red-listed species assemblages. Regarding the confidence intervals, the difference pattern between the whole species datasets and the more sensitive species subsets is inconsistent. Threshold values in sub-montane beech forests range from 100 to 170 years and in mixed montane forests from 160 to 220 years. These threshold levels are clearly incompatible with economic interests that aim on reducing the rotation period in beech stands to less than 140 years to avoid formation of red heartwood. It would therefore seem to be essential to establish a network of trees and stands that are never logged and may thus act as areas for retreat and dispersion for logging-sensitive species. © 2008 Elsevier Ltd. All rights reserved.","author":[{"dropping-particle":"","family":"Moning","given":"Christoph","non-dropping-particle":"","parse-names":false,"suffix":""},{"dropping-particle":"","family":"Müller","given":"Jörg","non-dropping-particle":"","parse-names":false,"suffix":""}],"container-title":"Ecological Indicators","id":"ITEM-1","issue":"5","issued":{"date-parts":[["2009"]]},"page":"922-932","title":"Critical forest age thresholds for the diversity of lichens, molluscs and birds in beech (Fagus sylvatica L.) dominated forests","type":"article-journal","volume":"9"},"uris":["http://www.mendeley.com/documents/?uuid=6be0560e-e4f7-41be-b24f-cc90f464d597"]}],"mendeley":{"formattedCitation":"(Moning and Müller, 2009)","plainTextFormattedCitation":"(Moning and Müller, 2009)","previouslyFormattedCitation":"(Moning and Müller, 2009)"},"properties":{"noteIndex":0},"schema":"https://github.com/citation-style-language/schema/raw/master/csl-citation.json"}</w:instrText>
      </w:r>
      <w:r w:rsidR="00F319D4">
        <w:rPr>
          <w:rFonts w:ascii="Times New Roman" w:hAnsi="Times New Roman" w:cs="Times New Roman"/>
          <w:highlight w:val="yellow"/>
        </w:rPr>
        <w:fldChar w:fldCharType="separate"/>
      </w:r>
      <w:r w:rsidR="00F319D4" w:rsidRPr="00F319D4">
        <w:rPr>
          <w:rFonts w:ascii="Times New Roman" w:hAnsi="Times New Roman" w:cs="Times New Roman"/>
          <w:noProof/>
          <w:highlight w:val="yellow"/>
        </w:rPr>
        <w:t>(Moning and Müller, 2009)</w:t>
      </w:r>
      <w:r w:rsidR="00F319D4">
        <w:rPr>
          <w:rFonts w:ascii="Times New Roman" w:hAnsi="Times New Roman" w:cs="Times New Roman"/>
          <w:highlight w:val="yellow"/>
        </w:rPr>
        <w:fldChar w:fldCharType="end"/>
      </w:r>
      <w:r w:rsidR="009D7A4D" w:rsidRPr="009D7A4D">
        <w:rPr>
          <w:rFonts w:ascii="Times New Roman" w:hAnsi="Times New Roman" w:cs="Times New Roman"/>
          <w:highlight w:val="yellow"/>
        </w:rPr>
        <w:t>.</w:t>
      </w:r>
    </w:p>
    <w:p w14:paraId="25FF8145" w14:textId="49592B8E" w:rsidR="00BE180C" w:rsidRPr="00753FA6" w:rsidRDefault="00F319D4" w:rsidP="00BE180C">
      <w:pPr>
        <w:jc w:val="both"/>
        <w:rPr>
          <w:rFonts w:ascii="Times New Roman" w:hAnsi="Times New Roman" w:cs="Times New Roman"/>
        </w:rPr>
      </w:pPr>
      <w:r w:rsidRPr="00753FA6">
        <w:rPr>
          <w:rFonts w:ascii="Times New Roman" w:hAnsi="Times New Roman" w:cs="Times New Roman"/>
        </w:rPr>
        <w:t xml:space="preserve">However, the weighted mean age of production forest stand groups </w:t>
      </w:r>
      <w:r>
        <w:rPr>
          <w:rFonts w:ascii="Times New Roman" w:hAnsi="Times New Roman" w:cs="Times New Roman"/>
        </w:rPr>
        <w:t>in</w:t>
      </w:r>
      <w:r w:rsidRPr="00753FA6">
        <w:rPr>
          <w:rFonts w:ascii="Times New Roman" w:hAnsi="Times New Roman" w:cs="Times New Roman"/>
        </w:rPr>
        <w:t xml:space="preserve"> our survey point was only 78.6 (SD 21.1) years and </w:t>
      </w:r>
      <w:r w:rsidRPr="00154593">
        <w:rPr>
          <w:rFonts w:ascii="Times New Roman" w:hAnsi="Times New Roman" w:cs="Times New Roman"/>
          <w:highlight w:val="yellow"/>
        </w:rPr>
        <w:t>therefore probably</w:t>
      </w:r>
      <w:r w:rsidRPr="00753FA6">
        <w:rPr>
          <w:rFonts w:ascii="Times New Roman" w:hAnsi="Times New Roman" w:cs="Times New Roman"/>
        </w:rPr>
        <w:t xml:space="preserve"> has no effect on the number of </w:t>
      </w:r>
      <w:r>
        <w:rPr>
          <w:rFonts w:ascii="Times New Roman" w:hAnsi="Times New Roman" w:cs="Times New Roman"/>
        </w:rPr>
        <w:t xml:space="preserve">bird </w:t>
      </w:r>
      <w:r w:rsidRPr="00753FA6">
        <w:rPr>
          <w:rFonts w:ascii="Times New Roman" w:hAnsi="Times New Roman" w:cs="Times New Roman"/>
        </w:rPr>
        <w:t xml:space="preserve">species. Furthermore, the </w:t>
      </w:r>
      <w:r w:rsidRPr="00753FA6">
        <w:rPr>
          <w:rFonts w:ascii="Times New Roman" w:hAnsi="Times New Roman" w:cs="Times New Roman"/>
        </w:rPr>
        <w:lastRenderedPageBreak/>
        <w:t xml:space="preserve">explanation can be a similar range of ages of forest stands in the monitored study areas </w:t>
      </w:r>
      <w:proofErr w:type="gramStart"/>
      <w:r w:rsidRPr="00753FA6">
        <w:rPr>
          <w:rFonts w:ascii="Times New Roman" w:hAnsi="Times New Roman" w:cs="Times New Roman"/>
        </w:rPr>
        <w:t>and also</w:t>
      </w:r>
      <w:proofErr w:type="gramEnd"/>
      <w:r w:rsidRPr="00753FA6">
        <w:rPr>
          <w:rFonts w:ascii="Times New Roman" w:hAnsi="Times New Roman" w:cs="Times New Roman"/>
        </w:rPr>
        <w:t xml:space="preserve"> of stands in their surroundings. On the other hand, the positive effect of old-grow</w:t>
      </w:r>
      <w:r>
        <w:rPr>
          <w:rFonts w:ascii="Times New Roman" w:hAnsi="Times New Roman" w:cs="Times New Roman"/>
        </w:rPr>
        <w:t>th</w:t>
      </w:r>
      <w:r w:rsidRPr="00753FA6">
        <w:rPr>
          <w:rFonts w:ascii="Times New Roman" w:hAnsi="Times New Roman" w:cs="Times New Roman"/>
        </w:rPr>
        <w:t xml:space="preserve"> forest structures </w:t>
      </w:r>
      <w:r>
        <w:rPr>
          <w:rFonts w:ascii="Times New Roman" w:hAnsi="Times New Roman" w:cs="Times New Roman"/>
        </w:rPr>
        <w:t xml:space="preserve">such </w:t>
      </w:r>
      <w:r w:rsidRPr="00753FA6">
        <w:rPr>
          <w:rFonts w:ascii="Times New Roman" w:hAnsi="Times New Roman" w:cs="Times New Roman"/>
        </w:rPr>
        <w:t xml:space="preserve">as </w:t>
      </w:r>
      <w:r w:rsidRPr="008138AB">
        <w:rPr>
          <w:rFonts w:ascii="Times New Roman" w:hAnsi="Times New Roman" w:cs="Times New Roman"/>
          <w:highlight w:val="yellow"/>
        </w:rPr>
        <w:t>large</w:t>
      </w:r>
      <w:r w:rsidRPr="00753FA6">
        <w:rPr>
          <w:rFonts w:ascii="Times New Roman" w:hAnsi="Times New Roman" w:cs="Times New Roman"/>
        </w:rPr>
        <w:t xml:space="preserve"> trees </w:t>
      </w:r>
      <w:proofErr w:type="gramStart"/>
      <w:r w:rsidRPr="00753FA6">
        <w:rPr>
          <w:rFonts w:ascii="Times New Roman" w:hAnsi="Times New Roman" w:cs="Times New Roman"/>
        </w:rPr>
        <w:t>was</w:t>
      </w:r>
      <w:proofErr w:type="gramEnd"/>
      <w:r w:rsidRPr="00753FA6">
        <w:rPr>
          <w:rFonts w:ascii="Times New Roman" w:hAnsi="Times New Roman" w:cs="Times New Roman"/>
        </w:rPr>
        <w:t xml:space="preserve"> significant for all bird assemblages. The age of </w:t>
      </w:r>
      <w:r w:rsidRPr="008138AB">
        <w:rPr>
          <w:rFonts w:ascii="Times New Roman" w:hAnsi="Times New Roman" w:cs="Times New Roman"/>
          <w:highlight w:val="yellow"/>
        </w:rPr>
        <w:t>large</w:t>
      </w:r>
      <w:r w:rsidRPr="00753FA6">
        <w:rPr>
          <w:rFonts w:ascii="Times New Roman" w:hAnsi="Times New Roman" w:cs="Times New Roman"/>
        </w:rPr>
        <w:t xml:space="preserve"> trees with 70 cm in DBH is </w:t>
      </w:r>
      <w:r>
        <w:rPr>
          <w:rFonts w:ascii="Times New Roman" w:hAnsi="Times New Roman" w:cs="Times New Roman"/>
        </w:rPr>
        <w:t>about</w:t>
      </w:r>
      <w:r w:rsidRPr="00753FA6">
        <w:rPr>
          <w:rFonts w:ascii="Times New Roman" w:hAnsi="Times New Roman" w:cs="Times New Roman"/>
        </w:rPr>
        <w:t xml:space="preserve"> 160 years for beech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author":[{"dropping-particle":"","family":"Dobrovolný","given":"L","non-dropping-particle":"","parse-names":false,"suffix":""},{"dropping-particle":"","family":"Tesař","given":"V","non-dropping-particle":"","parse-names":false,"suffix":""}],"id":"ITEM-1","issue":"9","issued":{"date-parts":[["2010"]]},"page":"406-416","title":"Growth and characteristics of old beech ( Fagus sylvatica L .) trees individually dispersed in spruce monocultures","type":"article-journal","volume":"2010"},"uris":["http://www.mendeley.com/documents/?uuid=33bb677f-349c-42ed-9d6c-c2f551763495"]}],"mendeley":{"formattedCitation":"(Dobrovolný and Tesař, 2010)","plainTextFormattedCitation":"(Dobrovolný and Tesař, 2010)","previouslyFormattedCitation":"(Dobrovolný and Tesař, 2010)"},"properties":{"noteIndex":0},"schema":"https://github.com/citation-style-language/schema/raw/master/csl-citation.json"}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(Dobrovolný and Tesař, 2010)</w:t>
      </w:r>
      <w:r w:rsidRPr="00753FA6">
        <w:rPr>
          <w:rFonts w:ascii="Times New Roman" w:hAnsi="Times New Roman" w:cs="Times New Roman"/>
        </w:rPr>
        <w:fldChar w:fldCharType="end"/>
      </w:r>
      <w:r w:rsidRPr="00753FA6">
        <w:rPr>
          <w:rFonts w:ascii="Times New Roman" w:hAnsi="Times New Roman" w:cs="Times New Roman"/>
        </w:rPr>
        <w:t>. However, the age of forest stand</w:t>
      </w:r>
      <w:r>
        <w:rPr>
          <w:rFonts w:ascii="Times New Roman" w:hAnsi="Times New Roman" w:cs="Times New Roman"/>
        </w:rPr>
        <w:t>s</w:t>
      </w:r>
      <w:r w:rsidRPr="00753FA6">
        <w:rPr>
          <w:rFonts w:ascii="Times New Roman" w:hAnsi="Times New Roman" w:cs="Times New Roman"/>
        </w:rPr>
        <w:t xml:space="preserve"> reflects the year of planting </w:t>
      </w:r>
      <w:r>
        <w:rPr>
          <w:rFonts w:ascii="Times New Roman" w:hAnsi="Times New Roman" w:cs="Times New Roman"/>
        </w:rPr>
        <w:t xml:space="preserve">of </w:t>
      </w:r>
      <w:r w:rsidRPr="00753FA6">
        <w:rPr>
          <w:rFonts w:ascii="Times New Roman" w:hAnsi="Times New Roman" w:cs="Times New Roman"/>
        </w:rPr>
        <w:t xml:space="preserve">the forest stand group and the age of individual </w:t>
      </w:r>
      <w:r w:rsidRPr="008138AB">
        <w:rPr>
          <w:rFonts w:ascii="Times New Roman" w:hAnsi="Times New Roman" w:cs="Times New Roman"/>
          <w:highlight w:val="yellow"/>
        </w:rPr>
        <w:t>large old</w:t>
      </w:r>
      <w:r w:rsidRPr="00753FA6">
        <w:rPr>
          <w:rFonts w:ascii="Times New Roman" w:hAnsi="Times New Roman" w:cs="Times New Roman"/>
        </w:rPr>
        <w:t xml:space="preserve"> trees were not included. Considering </w:t>
      </w:r>
      <w:r>
        <w:rPr>
          <w:rFonts w:ascii="Times New Roman" w:hAnsi="Times New Roman" w:cs="Times New Roman"/>
        </w:rPr>
        <w:t>this</w:t>
      </w:r>
      <w:r w:rsidRPr="00753FA6">
        <w:rPr>
          <w:rFonts w:ascii="Times New Roman" w:hAnsi="Times New Roman" w:cs="Times New Roman"/>
        </w:rPr>
        <w:t>, the age of forest stand groups did not always reflect these old grow</w:t>
      </w:r>
      <w:r>
        <w:rPr>
          <w:rFonts w:ascii="Times New Roman" w:hAnsi="Times New Roman" w:cs="Times New Roman"/>
        </w:rPr>
        <w:t>th</w:t>
      </w:r>
      <w:r w:rsidRPr="00753FA6">
        <w:rPr>
          <w:rFonts w:ascii="Times New Roman" w:hAnsi="Times New Roman" w:cs="Times New Roman"/>
        </w:rPr>
        <w:t xml:space="preserve"> </w:t>
      </w:r>
      <w:r>
        <w:rPr>
          <w:rFonts w:ascii="Times New Roman" w:hAnsi="Times New Roman" w:cs="Times New Roman"/>
        </w:rPr>
        <w:t xml:space="preserve">structures </w:t>
      </w:r>
      <w:r w:rsidRPr="00FF123C">
        <w:rPr>
          <w:rFonts w:ascii="Times New Roman" w:hAnsi="Times New Roman" w:cs="Times New Roman"/>
          <w:highlight w:val="yellow"/>
        </w:rPr>
        <w:t>in production forests.</w:t>
      </w:r>
      <w:r w:rsidR="00557912">
        <w:rPr>
          <w:rFonts w:ascii="Times New Roman" w:hAnsi="Times New Roman" w:cs="Times New Roman"/>
        </w:rPr>
        <w:t xml:space="preserve"> </w:t>
      </w:r>
      <w:r w:rsidR="00551EC8" w:rsidRPr="00753FA6">
        <w:rPr>
          <w:rFonts w:ascii="Times New Roman" w:hAnsi="Times New Roman" w:cs="Times New Roman"/>
        </w:rPr>
        <w:t>According to the literature, to sustain cavity breeding species</w:t>
      </w:r>
      <w:r w:rsidR="00551EC8">
        <w:rPr>
          <w:rFonts w:ascii="Times New Roman" w:hAnsi="Times New Roman" w:cs="Times New Roman"/>
        </w:rPr>
        <w:t>,</w:t>
      </w:r>
      <w:r w:rsidR="00551EC8" w:rsidRPr="00753FA6">
        <w:rPr>
          <w:rFonts w:ascii="Times New Roman" w:hAnsi="Times New Roman" w:cs="Times New Roman"/>
        </w:rPr>
        <w:t xml:space="preserve"> the age of Central European mixed montane forests needs to surpass 200–220 years </w:t>
      </w:r>
      <w:r w:rsidR="00551EC8" w:rsidRPr="00753FA6">
        <w:rPr>
          <w:rFonts w:ascii="Times New Roman" w:hAnsi="Times New Roman" w:cs="Times New Roman"/>
        </w:rPr>
        <w:fldChar w:fldCharType="begin" w:fldLock="1"/>
      </w:r>
      <w:r w:rsidR="00551EC8" w:rsidRPr="00753FA6">
        <w:rPr>
          <w:rFonts w:ascii="Times New Roman" w:hAnsi="Times New Roman" w:cs="Times New Roman"/>
        </w:rPr>
        <w:instrText>ADDIN CSL_CITATION {"citationItems":[{"id":"ITEM-1","itemData":{"DOI":"10.1016/j.foreco.2008.06.018","ISSN":"03781127","abstract":"Mixed montane forests cover large tracts of the low mountain ranges that dominate Central Europe and also contain much of the area that is important to forest related nature conservation. However, beyond general patterns little is known about ecologically effective driving factors in this habitat. This results in a lack of precise values that can be used to formulate guidelines for nature conservation oriented management strategies. To improve this situation, we used birds as indicators for forest habitat qualities. The avifauna of the Bavarian Forest National Park was investigated on 293 plots of 1 ha along four transects ranging from 655 to 1420 m a.s.l. The investigated forest includes a wide structural gradient ranging from very open, grass dominated areas of the high montane zone, where mature spruce trees have died after bark beetle infestation, to mature mixed montane forests at lower elevations. Altitude is the main factor driving composition of bird assemblages in the montane forests. We analysed occurrence of species using a subdivided dataset, in which the altitude could be eliminated as an important influencing factor, by implementation of General Linear Models under consideration of spatial effects and utilising maximally selected rank statistics. Our analysis identified canopy cover as the most influential factor in montane and high montane forests. Forest age is the second most important gradient in montane forests. The tree species composition has an influence on a limited number of species. In high montane forests, bark beetle infestations have led to a complete change in the avifauna composition. The distinct, species-poor group that is found here includes some species that are generally decreasing in abundance in Central Europe. By calculating threshold values for the environmental variables which were identified as important, we were able to formulate the following concrete management recommendations:(1)To create conditions suitable for the whole range of species associated with openings in the canopy, the full spectrum of canopy-openness ranging from 5% to 70% should be realized on the stand scale throughout a whole forest landscape.(2)To sustain the whole range of cavity-breeding species and species of mature forests, the age of Central European mixed montane forests needs to surpass 200-220 years.(3)To support the deciduous forest species in mixed montane stands a minimum of 60% cover of deciduous trees at least in single stands t…","author":[{"dropping-particle":"","family":"Moning","given":"Christoph","non-dropping-particle":"","parse-names":false,"suffix":""},{"dropping-particle":"","family":"Müller","given":"Jörg","non-dropping-particle":"","parse-names":false,"suffix":""}],"container-title":"Forest Ecology and Management","id":"ITEM-1","issue":"5","issued":{"date-parts":[["2008"]]},"page":"1198-1208","title":"Environmental key factors and their thresholds for the avifauna of temperate montane forests","type":"article-journal","volume":"256"},"uris":["http://www.mendeley.com/documents/?uuid=1c7dd0fe-1032-4d04-9683-cd9cceebd938"]}],"mendeley":{"formattedCitation":"(Moning and Müller, 2008)","plainTextFormattedCitation":"(Moning and Müller, 2008)","previouslyFormattedCitation":"(Moning and Müller, 2008)"},"properties":{"noteIndex":0},"schema":"https://github.com/citation-style-language/schema/raw/master/csl-citation.json"}</w:instrText>
      </w:r>
      <w:r w:rsidR="00551EC8" w:rsidRPr="00753FA6">
        <w:rPr>
          <w:rFonts w:ascii="Times New Roman" w:hAnsi="Times New Roman" w:cs="Times New Roman"/>
        </w:rPr>
        <w:fldChar w:fldCharType="separate"/>
      </w:r>
      <w:r w:rsidR="00551EC8" w:rsidRPr="00753FA6">
        <w:rPr>
          <w:rFonts w:ascii="Times New Roman" w:hAnsi="Times New Roman" w:cs="Times New Roman"/>
          <w:noProof/>
        </w:rPr>
        <w:t>(Moning and Müller, 2008)</w:t>
      </w:r>
      <w:r w:rsidR="00551EC8" w:rsidRPr="00753FA6">
        <w:rPr>
          <w:rFonts w:ascii="Times New Roman" w:hAnsi="Times New Roman" w:cs="Times New Roman"/>
        </w:rPr>
        <w:fldChar w:fldCharType="end"/>
      </w:r>
      <w:r w:rsidR="00551EC8">
        <w:rPr>
          <w:rFonts w:ascii="Times New Roman" w:hAnsi="Times New Roman" w:cs="Times New Roman"/>
        </w:rPr>
        <w:t xml:space="preserve"> and </w:t>
      </w:r>
      <w:r w:rsidR="00551EC8" w:rsidRPr="009D7A4D">
        <w:rPr>
          <w:rFonts w:ascii="Times New Roman" w:hAnsi="Times New Roman" w:cs="Times New Roman"/>
          <w:highlight w:val="yellow"/>
        </w:rPr>
        <w:t xml:space="preserve"> </w:t>
      </w:r>
      <w:r w:rsidR="00551EC8">
        <w:rPr>
          <w:rFonts w:ascii="Times New Roman" w:hAnsi="Times New Roman" w:cs="Times New Roman"/>
          <w:highlight w:val="yellow"/>
        </w:rPr>
        <w:t>c</w:t>
      </w:r>
      <w:r w:rsidR="00551EC8" w:rsidRPr="009D7A4D">
        <w:rPr>
          <w:rFonts w:ascii="Times New Roman" w:hAnsi="Times New Roman" w:cs="Times New Roman"/>
          <w:highlight w:val="yellow"/>
        </w:rPr>
        <w:t>ritical age limits for bird diversity in beech stands have been set between 80-100 years for the submontane stage and around 150-220 years for the montane stage</w:t>
      </w:r>
      <w:r w:rsidR="00551EC8">
        <w:rPr>
          <w:rFonts w:ascii="Times New Roman" w:hAnsi="Times New Roman" w:cs="Times New Roman"/>
          <w:highlight w:val="yellow"/>
        </w:rPr>
        <w:t xml:space="preserve"> </w:t>
      </w:r>
      <w:r w:rsidR="00551EC8" w:rsidRPr="005020C7">
        <w:rPr>
          <w:rFonts w:ascii="Times New Roman" w:hAnsi="Times New Roman" w:cs="Times New Roman"/>
          <w:highlight w:val="yellow"/>
        </w:rPr>
        <w:fldChar w:fldCharType="begin" w:fldLock="1"/>
      </w:r>
      <w:r w:rsidR="00551EC8" w:rsidRPr="005020C7">
        <w:rPr>
          <w:rFonts w:ascii="Times New Roman" w:hAnsi="Times New Roman" w:cs="Times New Roman"/>
          <w:highlight w:val="yellow"/>
        </w:rPr>
        <w:instrText>ADDIN CSL_CITATION {"citationItems":[{"id":"ITEM-1","itemData":{"DOI":"10.1016/j.ecolind.2008.11.002","ISSN":"1470160X","abstract":"Forest age is one of the most simple but ecologically effective key values that may be controlled by forest management. Young and mature but managed forests differ significantly from old-growth forests in species composition, structure and socio-ecological function. Human land-use has already caused the loss or dramatic reduction in occurrence of some entire species assemblages, especially of logging-sensitive species, in Central European forests. These general statements also apply to beech forests, beech (Fagus sylvatica) being the naturally dominating tree species in Central Europe. Based on data for breeding birds (from 258 sampling plots in a sub-montane and 228 plots in a montane area), molluscs (36 plots in the sub-montane and 79 plots in the montane area) and lichens (84 plots in the montane forest), this paper aims at identifying significant forest age threshold ranges for the occurrence of these old-growth sensitive taxa. The sampling plots in the sub-montane zone (420-520 m a.s.l.) are in beech-oak forests, plots in the montane zone (650-1150 m a.s.l.) are in beech-spruce-fir forests. Stand ages in both areas range up to around 350-400 years. Threshold values for the total number of species related to stand age were calculated by recursive partitioning. In all three taxonomic groups the number of species per plot significantly increases with forest age. The same analysis was run for red-listed lichen and mollusc species as well as hole-nesting bird species. The threshold values obtained are very similar to those for the whole species assemblages, except for molluscs where considerably lower threshold values are computed with red-listed species assemblages. Regarding the confidence intervals, the difference pattern between the whole species datasets and the more sensitive species subsets is inconsistent. Threshold values in sub-montane beech forests range from 100 to 170 years and in mixed montane forests from 160 to 220 years. These threshold levels are clearly incompatible with economic interests that aim on reducing the rotation period in beech stands to less than 140 years to avoid formation of red heartwood. It would therefore seem to be essential to establish a network of trees and stands that are never logged and may thus act as areas for retreat and dispersion for logging-sensitive species. © 2008 Elsevier Ltd. All rights reserved.","author":[{"dropping-particle":"","family":"Moning","given":"Christoph","non-dropping-particle":"","parse-names":false,"suffix":""},{"dropping-particle":"","family":"Müller","given":"Jörg","non-dropping-particle":"","parse-names":false,"suffix":""}],"container-title":"Ecological Indicators","id":"ITEM-1","issue":"5","issued":{"date-parts":[["2009"]]},"page":"922-932","title":"Critical forest age thresholds for the diversity of lichens, molluscs and birds in beech (Fagus sylvatica L.) dominated forests","type":"article-journal","volume":"9"},"uris":["http://www.mendeley.com/documents/?uuid=6be0560e-e4f7-41be-b24f-cc90f464d597"]}],"mendeley":{"formattedCitation":"(Moning and Müller, 2009)","plainTextFormattedCitation":"(Moning and Müller, 2009)","previouslyFormattedCitation":"(Moning and Müller, 2009)"},"properties":{"noteIndex":0},"schema":"https://github.com/citation-style-language/schema/raw/master/csl-citation.json"}</w:instrText>
      </w:r>
      <w:r w:rsidR="00551EC8" w:rsidRPr="005020C7">
        <w:rPr>
          <w:rFonts w:ascii="Times New Roman" w:hAnsi="Times New Roman" w:cs="Times New Roman"/>
          <w:highlight w:val="yellow"/>
        </w:rPr>
        <w:fldChar w:fldCharType="separate"/>
      </w:r>
      <w:r w:rsidR="00551EC8" w:rsidRPr="005020C7">
        <w:rPr>
          <w:rFonts w:ascii="Times New Roman" w:hAnsi="Times New Roman" w:cs="Times New Roman"/>
          <w:noProof/>
          <w:highlight w:val="yellow"/>
        </w:rPr>
        <w:t>(Moning and Müller, 2009)</w:t>
      </w:r>
      <w:r w:rsidR="00551EC8" w:rsidRPr="005020C7">
        <w:rPr>
          <w:rFonts w:ascii="Times New Roman" w:hAnsi="Times New Roman" w:cs="Times New Roman"/>
          <w:highlight w:val="yellow"/>
        </w:rPr>
        <w:fldChar w:fldCharType="end"/>
      </w:r>
      <w:r w:rsidR="00551EC8">
        <w:rPr>
          <w:rFonts w:ascii="Times New Roman" w:hAnsi="Times New Roman" w:cs="Times New Roman"/>
          <w:highlight w:val="yellow"/>
        </w:rPr>
        <w:t>.</w:t>
      </w:r>
      <w:r w:rsidR="00551EC8" w:rsidRPr="005020C7">
        <w:rPr>
          <w:rFonts w:ascii="Times New Roman" w:hAnsi="Times New Roman" w:cs="Times New Roman"/>
          <w:highlight w:val="yellow"/>
        </w:rPr>
        <w:t xml:space="preserve"> </w:t>
      </w:r>
      <w:r w:rsidR="00551EC8" w:rsidRPr="00753FA6">
        <w:rPr>
          <w:rFonts w:ascii="Times New Roman" w:hAnsi="Times New Roman" w:cs="Times New Roman"/>
        </w:rPr>
        <w:t>However, in our study, forest stand group age did not prove to be a very important factor. Similarly, the diversity of forest stand group ages was non-significant</w:t>
      </w:r>
      <w:r w:rsidR="00551EC8">
        <w:rPr>
          <w:rFonts w:ascii="Times New Roman" w:hAnsi="Times New Roman" w:cs="Times New Roman"/>
        </w:rPr>
        <w:t>. T</w:t>
      </w:r>
      <w:r w:rsidR="00551EC8" w:rsidRPr="00753FA6">
        <w:rPr>
          <w:rFonts w:ascii="Times New Roman" w:hAnsi="Times New Roman" w:cs="Times New Roman"/>
        </w:rPr>
        <w:t xml:space="preserve">he weighted mean age of production forest stand groups </w:t>
      </w:r>
      <w:r w:rsidR="00551EC8">
        <w:rPr>
          <w:rFonts w:ascii="Times New Roman" w:hAnsi="Times New Roman" w:cs="Times New Roman"/>
        </w:rPr>
        <w:t>in</w:t>
      </w:r>
      <w:r w:rsidR="00551EC8" w:rsidRPr="00753FA6">
        <w:rPr>
          <w:rFonts w:ascii="Times New Roman" w:hAnsi="Times New Roman" w:cs="Times New Roman"/>
        </w:rPr>
        <w:t xml:space="preserve"> our </w:t>
      </w:r>
      <w:r w:rsidR="0059559B">
        <w:rPr>
          <w:rFonts w:ascii="Times New Roman" w:hAnsi="Times New Roman" w:cs="Times New Roman"/>
        </w:rPr>
        <w:t>sampling plots</w:t>
      </w:r>
      <w:r w:rsidR="00551EC8" w:rsidRPr="00753FA6">
        <w:rPr>
          <w:rFonts w:ascii="Times New Roman" w:hAnsi="Times New Roman" w:cs="Times New Roman"/>
        </w:rPr>
        <w:t xml:space="preserve"> was only 78.6 (SD 21.1) years and </w:t>
      </w:r>
      <w:r w:rsidR="00551EC8" w:rsidRPr="00154593">
        <w:rPr>
          <w:rFonts w:ascii="Times New Roman" w:hAnsi="Times New Roman" w:cs="Times New Roman"/>
          <w:highlight w:val="yellow"/>
        </w:rPr>
        <w:t>therefore probably</w:t>
      </w:r>
      <w:r w:rsidR="00551EC8" w:rsidRPr="00753FA6">
        <w:rPr>
          <w:rFonts w:ascii="Times New Roman" w:hAnsi="Times New Roman" w:cs="Times New Roman"/>
        </w:rPr>
        <w:t xml:space="preserve"> has no effect on the number of </w:t>
      </w:r>
      <w:r w:rsidR="00551EC8">
        <w:rPr>
          <w:rFonts w:ascii="Times New Roman" w:hAnsi="Times New Roman" w:cs="Times New Roman"/>
        </w:rPr>
        <w:t xml:space="preserve">bird </w:t>
      </w:r>
      <w:r w:rsidR="00551EC8" w:rsidRPr="00753FA6">
        <w:rPr>
          <w:rFonts w:ascii="Times New Roman" w:hAnsi="Times New Roman" w:cs="Times New Roman"/>
        </w:rPr>
        <w:t xml:space="preserve">species. Furthermore, the explanation can be a similar range of ages of forest stands in the monitored study areas </w:t>
      </w:r>
      <w:proofErr w:type="gramStart"/>
      <w:r w:rsidR="00551EC8" w:rsidRPr="00753FA6">
        <w:rPr>
          <w:rFonts w:ascii="Times New Roman" w:hAnsi="Times New Roman" w:cs="Times New Roman"/>
        </w:rPr>
        <w:t>and also</w:t>
      </w:r>
      <w:proofErr w:type="gramEnd"/>
      <w:r w:rsidR="00551EC8" w:rsidRPr="00753FA6">
        <w:rPr>
          <w:rFonts w:ascii="Times New Roman" w:hAnsi="Times New Roman" w:cs="Times New Roman"/>
        </w:rPr>
        <w:t xml:space="preserve"> of stands in their surroundings. </w:t>
      </w:r>
      <w:r w:rsidR="00551EC8">
        <w:rPr>
          <w:rFonts w:ascii="Times New Roman" w:hAnsi="Times New Roman" w:cs="Times New Roman"/>
          <w:highlight w:val="yellow"/>
        </w:rPr>
        <w:t>F</w:t>
      </w:r>
      <w:r w:rsidR="0059559B">
        <w:rPr>
          <w:rFonts w:ascii="Times New Roman" w:hAnsi="Times New Roman" w:cs="Times New Roman"/>
          <w:highlight w:val="yellow"/>
        </w:rPr>
        <w:t>orest management maintains stands mostly up to</w:t>
      </w:r>
      <w:r w:rsidR="0089302C">
        <w:rPr>
          <w:rFonts w:ascii="Times New Roman" w:hAnsi="Times New Roman" w:cs="Times New Roman"/>
          <w:highlight w:val="yellow"/>
        </w:rPr>
        <w:t xml:space="preserve"> app.</w:t>
      </w:r>
      <w:r w:rsidR="0059559B">
        <w:rPr>
          <w:rFonts w:ascii="Times New Roman" w:hAnsi="Times New Roman" w:cs="Times New Roman"/>
          <w:highlight w:val="yellow"/>
        </w:rPr>
        <w:t xml:space="preserve"> 130 years of age, when wood growth id highest. E</w:t>
      </w:r>
      <w:r w:rsidR="00551EC8" w:rsidRPr="005020C7">
        <w:rPr>
          <w:rFonts w:ascii="Times New Roman" w:hAnsi="Times New Roman" w:cs="Times New Roman"/>
          <w:highlight w:val="yellow"/>
        </w:rPr>
        <w:t xml:space="preserve">specially of beeches up to a maximum of 120-140 years due to the formation of red heartwood </w:t>
      </w:r>
      <w:r w:rsidR="00551EC8" w:rsidRPr="005020C7">
        <w:rPr>
          <w:rFonts w:ascii="Times New Roman" w:hAnsi="Times New Roman" w:cs="Times New Roman"/>
          <w:highlight w:val="yellow"/>
        </w:rPr>
        <w:fldChar w:fldCharType="begin" w:fldLock="1"/>
      </w:r>
      <w:r w:rsidR="00551EC8">
        <w:rPr>
          <w:rFonts w:ascii="Times New Roman" w:hAnsi="Times New Roman" w:cs="Times New Roman"/>
          <w:highlight w:val="yellow"/>
        </w:rPr>
        <w:instrText>ADDIN CSL_CITATION {"citationItems":[{"id":"ITEM-1","itemData":{"DOI":"10.1016/S0304-3800(03)00276-X","author":[{"dropping-particle":"","family":"Knoke","given":"Thomas","non-dropping-particle":"","parse-names":false,"suffix":""}],"id":"ITEM-1","issued":{"date-parts":[["2003"]]},"page":"295-312","title":"Predicting red heartwood formation in beech trees ( Fagus sylvatica L .)","type":"article-journal","volume":"169"},"uris":["http://www.mendeley.com/documents/?uuid=b37c27fd-d926-457a-99f9-270f0d416657"]},{"id":"ITEM-2","itemData":{"DOI":"10.1016/j.ecolind.2008.11.002","ISSN":"1470160X","abstract":"Forest age is one of the most simple but ecologically effective key values that may be controlled by forest management. Young and mature but managed forests differ significantly from old-growth forests in species composition, structure and socio-ecological function. Human land-use has already caused the loss or dramatic reduction in occurrence of some entire species assemblages, especially of logging-sensitive species, in Central European forests. These general statements also apply to beech forests, beech (Fagus sylvatica) being the naturally dominating tree species in Central Europe. Based on data for breeding birds (from 258 sampling plots in a sub-montane and 228 plots in a montane area), molluscs (36 plots in the sub-montane and 79 plots in the montane area) and lichens (84 plots in the montane forest), this paper aims at identifying significant forest age threshold ranges for the occurrence of these old-growth sensitive taxa. The sampling plots in the sub-montane zone (420-520 m a.s.l.) are in beech-oak forests, plots in the montane zone (650-1150 m a.s.l.) are in beech-spruce-fir forests. Stand ages in both areas range up to around 350-400 years. Threshold values for the total number of species related to stand age were calculated by recursive partitioning. In all three taxonomic groups the number of species per plot significantly increases with forest age. The same analysis was run for red-listed lichen and mollusc species as well as hole-nesting bird species. The threshold values obtained are very similar to those for the whole species assemblages, except for molluscs where considerably lower threshold values are computed with red-listed species assemblages. Regarding the confidence intervals, the difference pattern between the whole species datasets and the more sensitive species subsets is inconsistent. Threshold values in sub-montane beech forests range from 100 to 170 years and in mixed montane forests from 160 to 220 years. These threshold levels are clearly incompatible with economic interests that aim on reducing the rotation period in beech stands to less than 140 years to avoid formation of red heartwood. It would therefore seem to be essential to establish a network of trees and stands that are never logged and may thus act as areas for retreat and dispersion for logging-sensitive species. © 2008 Elsevier Ltd. All rights reserved.","author":[{"dropping-particle":"","family":"Moning","given":"Christoph","non-dropping-particle":"","parse-names":false,"suffix":""},{"dropping-particle":"","family":"Müller","given":"Jörg","non-dropping-particle":"","parse-names":false,"suffix":""}],"container-title":"Ecological Indicators","id":"ITEM-2","issue":"5","issued":{"date-parts":[["2009"]]},"page":"922-932","title":"Critical forest age thresholds for the diversity of lichens, molluscs and birds in beech (Fagus sylvatica L.) dominated forests","type":"article-journal","volume":"9"},"uris":["http://www.mendeley.com/documents/?uuid=6be0560e-e4f7-41be-b24f-cc90f464d597"]}],"mendeley":{"formattedCitation":"(Knoke, 2003; Moning and Müller, 2009)","plainTextFormattedCitation":"(Knoke, 2003; Moning and Müller, 2009)","previouslyFormattedCitation":"(Knoke, 2003; Moning and Müller, 2009)"},"properties":{"noteIndex":0},"schema":"https://github.com/citation-style-language/schema/raw/master/csl-citation.json"}</w:instrText>
      </w:r>
      <w:r w:rsidR="00551EC8" w:rsidRPr="005020C7">
        <w:rPr>
          <w:rFonts w:ascii="Times New Roman" w:hAnsi="Times New Roman" w:cs="Times New Roman"/>
          <w:highlight w:val="yellow"/>
        </w:rPr>
        <w:fldChar w:fldCharType="separate"/>
      </w:r>
      <w:r w:rsidR="00551EC8" w:rsidRPr="00EF6163">
        <w:rPr>
          <w:rFonts w:ascii="Times New Roman" w:hAnsi="Times New Roman" w:cs="Times New Roman"/>
          <w:noProof/>
          <w:highlight w:val="yellow"/>
        </w:rPr>
        <w:t>(Knoke, 2003; Moning and Müller, 2009)</w:t>
      </w:r>
      <w:r w:rsidR="00551EC8" w:rsidRPr="005020C7">
        <w:rPr>
          <w:rFonts w:ascii="Times New Roman" w:hAnsi="Times New Roman" w:cs="Times New Roman"/>
          <w:highlight w:val="yellow"/>
        </w:rPr>
        <w:fldChar w:fldCharType="end"/>
      </w:r>
      <w:r w:rsidR="00551EC8" w:rsidRPr="005020C7">
        <w:rPr>
          <w:rFonts w:ascii="Times New Roman" w:hAnsi="Times New Roman" w:cs="Times New Roman"/>
          <w:highlight w:val="yellow"/>
        </w:rPr>
        <w:t xml:space="preserve">. </w:t>
      </w:r>
      <w:r w:rsidR="00475492" w:rsidRPr="00475492">
        <w:rPr>
          <w:rFonts w:ascii="Times New Roman" w:hAnsi="Times New Roman" w:cs="Times New Roman"/>
          <w:highlight w:val="yellow"/>
        </w:rPr>
        <w:t>These facts are reflected in the age of the stands of interest.</w:t>
      </w:r>
      <w:r w:rsidR="00557912">
        <w:rPr>
          <w:rFonts w:ascii="Times New Roman" w:hAnsi="Times New Roman" w:cs="Times New Roman"/>
        </w:rPr>
        <w:t xml:space="preserve"> </w:t>
      </w:r>
      <w:r w:rsidR="00551EC8" w:rsidRPr="00753FA6">
        <w:rPr>
          <w:rFonts w:ascii="Times New Roman" w:hAnsi="Times New Roman" w:cs="Times New Roman"/>
        </w:rPr>
        <w:t>On the other hand, the positive effect of old-grow</w:t>
      </w:r>
      <w:r w:rsidR="00551EC8">
        <w:rPr>
          <w:rFonts w:ascii="Times New Roman" w:hAnsi="Times New Roman" w:cs="Times New Roman"/>
        </w:rPr>
        <w:t>th</w:t>
      </w:r>
      <w:r w:rsidR="00551EC8" w:rsidRPr="00753FA6">
        <w:rPr>
          <w:rFonts w:ascii="Times New Roman" w:hAnsi="Times New Roman" w:cs="Times New Roman"/>
        </w:rPr>
        <w:t xml:space="preserve"> forest structures </w:t>
      </w:r>
      <w:r w:rsidR="00551EC8">
        <w:rPr>
          <w:rFonts w:ascii="Times New Roman" w:hAnsi="Times New Roman" w:cs="Times New Roman"/>
        </w:rPr>
        <w:t xml:space="preserve">such </w:t>
      </w:r>
      <w:r w:rsidR="00551EC8" w:rsidRPr="00753FA6">
        <w:rPr>
          <w:rFonts w:ascii="Times New Roman" w:hAnsi="Times New Roman" w:cs="Times New Roman"/>
        </w:rPr>
        <w:t xml:space="preserve">as </w:t>
      </w:r>
      <w:r w:rsidR="00551EC8" w:rsidRPr="008138AB">
        <w:rPr>
          <w:rFonts w:ascii="Times New Roman" w:hAnsi="Times New Roman" w:cs="Times New Roman"/>
          <w:highlight w:val="yellow"/>
        </w:rPr>
        <w:t>large</w:t>
      </w:r>
      <w:r w:rsidR="00551EC8" w:rsidRPr="00753FA6">
        <w:rPr>
          <w:rFonts w:ascii="Times New Roman" w:hAnsi="Times New Roman" w:cs="Times New Roman"/>
        </w:rPr>
        <w:t xml:space="preserve"> trees </w:t>
      </w:r>
      <w:proofErr w:type="gramStart"/>
      <w:r w:rsidR="00551EC8" w:rsidRPr="00753FA6">
        <w:rPr>
          <w:rFonts w:ascii="Times New Roman" w:hAnsi="Times New Roman" w:cs="Times New Roman"/>
        </w:rPr>
        <w:t>was</w:t>
      </w:r>
      <w:proofErr w:type="gramEnd"/>
      <w:r w:rsidR="00551EC8" w:rsidRPr="00753FA6">
        <w:rPr>
          <w:rFonts w:ascii="Times New Roman" w:hAnsi="Times New Roman" w:cs="Times New Roman"/>
        </w:rPr>
        <w:t xml:space="preserve"> significant for all bird assemblages.</w:t>
      </w:r>
      <w:r w:rsidR="00BE180C">
        <w:rPr>
          <w:rFonts w:ascii="Times New Roman" w:hAnsi="Times New Roman" w:cs="Times New Roman"/>
        </w:rPr>
        <w:t xml:space="preserve"> </w:t>
      </w:r>
      <w:r w:rsidR="00390506" w:rsidRPr="005020C7">
        <w:rPr>
          <w:rFonts w:ascii="Times New Roman" w:hAnsi="Times New Roman" w:cs="Times New Roman"/>
          <w:highlight w:val="yellow"/>
        </w:rPr>
        <w:t xml:space="preserve">The age of large trees with 70 cm in DBH is about 160 years for beech </w:t>
      </w:r>
      <w:r w:rsidR="00390506" w:rsidRPr="005020C7">
        <w:rPr>
          <w:rFonts w:ascii="Times New Roman" w:hAnsi="Times New Roman" w:cs="Times New Roman"/>
          <w:highlight w:val="yellow"/>
        </w:rPr>
        <w:fldChar w:fldCharType="begin" w:fldLock="1"/>
      </w:r>
      <w:r w:rsidR="00390506" w:rsidRPr="005020C7">
        <w:rPr>
          <w:rFonts w:ascii="Times New Roman" w:hAnsi="Times New Roman" w:cs="Times New Roman"/>
          <w:highlight w:val="yellow"/>
        </w:rPr>
        <w:instrText>ADDIN CSL_CITATION {"citationItems":[{"id":"ITEM-1","itemData":{"author":[{"dropping-particle":"","family":"Dobrovolný","given":"L","non-dropping-particle":"","parse-names":false,"suffix":""},{"dropping-particle":"","family":"Tesař","given":"V","non-dropping-particle":"","parse-names":false,"suffix":""}],"id":"ITEM-1","issue":"9","issued":{"date-parts":[["2010"]]},"page":"406-416","title":"Growth and characteristics of old beech ( Fagus sylvatica L .) trees individually dispersed in spruce monocultures","type":"article-journal","volume":"2010"},"uris":["http://www.mendeley.com/documents/?uuid=33bb677f-349c-42ed-9d6c-c2f551763495"]}],"mendeley":{"formattedCitation":"(Dobrovolný and Tesař, 2010)","plainTextFormattedCitation":"(Dobrovolný and Tesař, 2010)","previouslyFormattedCitation":"(Dobrovolný and Tesař, 2010)"},"properties":{"noteIndex":0},"schema":"https://github.com/citation-style-language/schema/raw/master/csl-citation.json"}</w:instrText>
      </w:r>
      <w:r w:rsidR="00390506" w:rsidRPr="005020C7">
        <w:rPr>
          <w:rFonts w:ascii="Times New Roman" w:hAnsi="Times New Roman" w:cs="Times New Roman"/>
          <w:highlight w:val="yellow"/>
        </w:rPr>
        <w:fldChar w:fldCharType="separate"/>
      </w:r>
      <w:r w:rsidR="00390506" w:rsidRPr="005020C7">
        <w:rPr>
          <w:rFonts w:ascii="Times New Roman" w:hAnsi="Times New Roman" w:cs="Times New Roman"/>
          <w:noProof/>
          <w:highlight w:val="yellow"/>
        </w:rPr>
        <w:t>(Dobrovolný and Tesař, 2010)</w:t>
      </w:r>
      <w:r w:rsidR="00390506" w:rsidRPr="005020C7">
        <w:rPr>
          <w:rFonts w:ascii="Times New Roman" w:hAnsi="Times New Roman" w:cs="Times New Roman"/>
          <w:highlight w:val="yellow"/>
        </w:rPr>
        <w:fldChar w:fldCharType="end"/>
      </w:r>
      <w:r w:rsidR="00390506" w:rsidRPr="005020C7">
        <w:rPr>
          <w:rFonts w:ascii="Times New Roman" w:hAnsi="Times New Roman" w:cs="Times New Roman"/>
          <w:highlight w:val="yellow"/>
        </w:rPr>
        <w:t xml:space="preserve">. </w:t>
      </w:r>
      <w:r w:rsidR="00BE180C" w:rsidRPr="00753FA6">
        <w:rPr>
          <w:rFonts w:ascii="Times New Roman" w:hAnsi="Times New Roman" w:cs="Times New Roman"/>
        </w:rPr>
        <w:t>However, the age of forest stand</w:t>
      </w:r>
      <w:r w:rsidR="00BE180C">
        <w:rPr>
          <w:rFonts w:ascii="Times New Roman" w:hAnsi="Times New Roman" w:cs="Times New Roman"/>
        </w:rPr>
        <w:t>s</w:t>
      </w:r>
      <w:r w:rsidR="00BE180C" w:rsidRPr="00753FA6">
        <w:rPr>
          <w:rFonts w:ascii="Times New Roman" w:hAnsi="Times New Roman" w:cs="Times New Roman"/>
        </w:rPr>
        <w:t xml:space="preserve"> reflects the year of planting </w:t>
      </w:r>
      <w:r w:rsidR="00BE180C">
        <w:rPr>
          <w:rFonts w:ascii="Times New Roman" w:hAnsi="Times New Roman" w:cs="Times New Roman"/>
        </w:rPr>
        <w:t xml:space="preserve">of </w:t>
      </w:r>
      <w:r w:rsidR="00BE180C" w:rsidRPr="00753FA6">
        <w:rPr>
          <w:rFonts w:ascii="Times New Roman" w:hAnsi="Times New Roman" w:cs="Times New Roman"/>
        </w:rPr>
        <w:t xml:space="preserve">the forest stand group and the age of individual </w:t>
      </w:r>
      <w:r w:rsidR="00BE180C" w:rsidRPr="008138AB">
        <w:rPr>
          <w:rFonts w:ascii="Times New Roman" w:hAnsi="Times New Roman" w:cs="Times New Roman"/>
          <w:highlight w:val="yellow"/>
        </w:rPr>
        <w:t>large old</w:t>
      </w:r>
      <w:r w:rsidR="00BE180C" w:rsidRPr="00753FA6">
        <w:rPr>
          <w:rFonts w:ascii="Times New Roman" w:hAnsi="Times New Roman" w:cs="Times New Roman"/>
        </w:rPr>
        <w:t xml:space="preserve"> trees were not included. Considering </w:t>
      </w:r>
      <w:r w:rsidR="00BE180C">
        <w:rPr>
          <w:rFonts w:ascii="Times New Roman" w:hAnsi="Times New Roman" w:cs="Times New Roman"/>
        </w:rPr>
        <w:t>this</w:t>
      </w:r>
      <w:r w:rsidR="00BE180C" w:rsidRPr="00753FA6">
        <w:rPr>
          <w:rFonts w:ascii="Times New Roman" w:hAnsi="Times New Roman" w:cs="Times New Roman"/>
        </w:rPr>
        <w:t>, the age of forest stand groups did not always reflect these old grow</w:t>
      </w:r>
      <w:r w:rsidR="00BE180C">
        <w:rPr>
          <w:rFonts w:ascii="Times New Roman" w:hAnsi="Times New Roman" w:cs="Times New Roman"/>
        </w:rPr>
        <w:t>th</w:t>
      </w:r>
      <w:r w:rsidR="00BE180C" w:rsidRPr="00753FA6">
        <w:rPr>
          <w:rFonts w:ascii="Times New Roman" w:hAnsi="Times New Roman" w:cs="Times New Roman"/>
        </w:rPr>
        <w:t xml:space="preserve"> </w:t>
      </w:r>
      <w:r w:rsidR="00BE180C">
        <w:rPr>
          <w:rFonts w:ascii="Times New Roman" w:hAnsi="Times New Roman" w:cs="Times New Roman"/>
        </w:rPr>
        <w:t xml:space="preserve">structures </w:t>
      </w:r>
      <w:r w:rsidR="00BE180C" w:rsidRPr="00FF123C">
        <w:rPr>
          <w:rFonts w:ascii="Times New Roman" w:hAnsi="Times New Roman" w:cs="Times New Roman"/>
          <w:highlight w:val="yellow"/>
        </w:rPr>
        <w:t>in production forests.</w:t>
      </w:r>
    </w:p>
    <w:p w14:paraId="62BC462E" w14:textId="692C8E0E" w:rsidR="00390506" w:rsidRPr="00390506" w:rsidRDefault="00390506" w:rsidP="00390506">
      <w:pPr>
        <w:jc w:val="both"/>
      </w:pPr>
      <w:r w:rsidRPr="005020C7">
        <w:rPr>
          <w:rFonts w:ascii="Times New Roman" w:hAnsi="Times New Roman" w:cs="Times New Roman"/>
          <w:highlight w:val="yellow"/>
        </w:rPr>
        <w:t>The influence of large trees has so far been studied</w:t>
      </w:r>
      <w:r w:rsidR="00551EC8">
        <w:rPr>
          <w:rFonts w:ascii="Times New Roman" w:hAnsi="Times New Roman" w:cs="Times New Roman"/>
          <w:highlight w:val="yellow"/>
        </w:rPr>
        <w:t xml:space="preserve"> in more detail only in insects and</w:t>
      </w:r>
      <w:r w:rsidRPr="005020C7">
        <w:rPr>
          <w:rFonts w:ascii="Times New Roman" w:hAnsi="Times New Roman" w:cs="Times New Roman"/>
          <w:highlight w:val="yellow"/>
        </w:rPr>
        <w:t xml:space="preserve"> the link between large trees and bird species is less explored. Furthermore, studies from spruce-dominated forest are missing. We have now found a positive effect of large trees (broadleaved large trees specifically) on birds in spruce-dominated production forests. Individually occurring old trees in a production forest are thus old-grow attributes from forest reserves works like</w:t>
      </w:r>
      <w:r w:rsidR="009D7A4D">
        <w:rPr>
          <w:rFonts w:ascii="Times New Roman" w:hAnsi="Times New Roman" w:cs="Times New Roman"/>
          <w:highlight w:val="yellow"/>
        </w:rPr>
        <w:t xml:space="preserve"> lifeboats for </w:t>
      </w:r>
      <w:proofErr w:type="gramStart"/>
      <w:r w:rsidR="009D7A4D">
        <w:rPr>
          <w:rFonts w:ascii="Times New Roman" w:hAnsi="Times New Roman" w:cs="Times New Roman"/>
          <w:highlight w:val="yellow"/>
        </w:rPr>
        <w:t>a number of</w:t>
      </w:r>
      <w:proofErr w:type="gramEnd"/>
      <w:r w:rsidR="009D7A4D">
        <w:rPr>
          <w:rFonts w:ascii="Times New Roman" w:hAnsi="Times New Roman" w:cs="Times New Roman"/>
          <w:highlight w:val="yellow"/>
        </w:rPr>
        <w:t xml:space="preserve"> taxa and are also important for</w:t>
      </w:r>
      <w:r w:rsidRPr="005020C7">
        <w:rPr>
          <w:rFonts w:ascii="Times New Roman" w:hAnsi="Times New Roman" w:cs="Times New Roman"/>
          <w:highlight w:val="yellow"/>
        </w:rPr>
        <w:t xml:space="preserve"> birds.</w:t>
      </w:r>
      <w:r>
        <w:rPr>
          <w:rFonts w:ascii="Times New Roman" w:hAnsi="Times New Roman" w:cs="Times New Roman"/>
        </w:rPr>
        <w:t xml:space="preserve"> </w:t>
      </w:r>
      <w:r w:rsidR="0067135D" w:rsidRPr="0067135D">
        <w:rPr>
          <w:rFonts w:ascii="Times New Roman" w:hAnsi="Times New Roman" w:cs="Times New Roman"/>
          <w:highlight w:val="yellow"/>
        </w:rPr>
        <w:t>One explanation for the importance of old trees is the presence of</w:t>
      </w:r>
      <w:r w:rsidR="0067135D">
        <w:rPr>
          <w:rFonts w:ascii="Times New Roman" w:hAnsi="Times New Roman" w:cs="Times New Roman"/>
          <w:highlight w:val="yellow"/>
        </w:rPr>
        <w:t xml:space="preserve"> </w:t>
      </w:r>
      <w:r w:rsidRPr="0067135D">
        <w:rPr>
          <w:rFonts w:ascii="Times New Roman" w:hAnsi="Times New Roman" w:cs="Times New Roman"/>
          <w:highlight w:val="yellow"/>
        </w:rPr>
        <w:t xml:space="preserve">Tree </w:t>
      </w:r>
      <w:r w:rsidRPr="00D467E6">
        <w:rPr>
          <w:rFonts w:ascii="Times New Roman" w:hAnsi="Times New Roman" w:cs="Times New Roman"/>
          <w:highlight w:val="yellow"/>
        </w:rPr>
        <w:t>related microhabitats</w:t>
      </w:r>
      <w:r w:rsidRPr="00753FA6">
        <w:rPr>
          <w:rFonts w:ascii="Times New Roman" w:hAnsi="Times New Roman" w:cs="Times New Roman"/>
        </w:rPr>
        <w:t xml:space="preserve"> (</w:t>
      </w:r>
      <w:proofErr w:type="spellStart"/>
      <w:r w:rsidRPr="00753FA6">
        <w:rPr>
          <w:rFonts w:ascii="Times New Roman" w:hAnsi="Times New Roman" w:cs="Times New Roman"/>
        </w:rPr>
        <w:t>TreMs</w:t>
      </w:r>
      <w:proofErr w:type="spellEnd"/>
      <w:r w:rsidRPr="00753FA6">
        <w:rPr>
          <w:rFonts w:ascii="Times New Roman" w:hAnsi="Times New Roman" w:cs="Times New Roman"/>
        </w:rPr>
        <w:t xml:space="preserve">) caused by climate, activity of organisms, mechanical </w:t>
      </w:r>
      <w:r w:rsidRPr="00C9000E">
        <w:rPr>
          <w:rFonts w:ascii="Times New Roman" w:hAnsi="Times New Roman" w:cs="Times New Roman"/>
          <w:highlight w:val="yellow"/>
        </w:rPr>
        <w:t>injuries</w:t>
      </w:r>
      <w:r>
        <w:rPr>
          <w:rFonts w:ascii="Times New Roman" w:hAnsi="Times New Roman" w:cs="Times New Roman"/>
        </w:rPr>
        <w:t>,</w:t>
      </w:r>
      <w:r w:rsidRPr="00753FA6">
        <w:rPr>
          <w:rFonts w:ascii="Times New Roman" w:hAnsi="Times New Roman" w:cs="Times New Roman"/>
        </w:rPr>
        <w:t xml:space="preserve"> or decay (e.g., canopy deadwood, cavities, cracks, bark pockets)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author":[{"dropping-particle":"","family":"Bütler","given":"R.","non-dropping-particle":"","parse-names":false,"suffix":""},{"dropping-particle":"","family":"Lachat","given":"T.","non-dropping-particle":"","parse-names":false,"suffix":""},{"dropping-particle":"","family":"Larrieu","given":"L.","non-dropping-particle":"","parse-names":false,"suffix":""},{"dropping-particle":"","family":"Paillet","given":"Y.","non-dropping-particle":"","parse-names":false,"suffix":""}],"container-title":"Integrative approaches as an opportunity for the conservation of forest biodiversity","id":"ITEM-1","issue":"January","issued":{"date-parts":[["2013"]]},"page":"84-91","title":"Habitat trees: key elements for forest biodiversity","type":"article-journal"},"uris":["http://www.mendeley.com/documents/?uuid=f42e4b0b-49c7-45e8-9de4-d88d50296d16"]},{"id":"ITEM-2","itemData":{"DOI":"10.1111/1365-2664.13181","ISSN":"13652664","abstract":"National and international forest biodiversity assessments largely rely on indirect indicators, based on elements of forest structure that are used as surrogates for species diversity. These proxies are reputedly easier and cheaper to assess than biodiversity. Tree microhabitats—tree-borne singularities such as cavities, conks of fungi or bark characteristics—have gained attention as potential forest biodiversity indicators. However, as with most biodiversity indicators, there is a lack of scientific evidence documenting their quantitative link with the biodiversity they are supposed to assess. We explored the link between microhabitat indices and the richness and abundance of three taxonomic groups: bats, birds and saproxylic beetles. Using a nation-wide multi-taxon sampling design in France, we compared 213 plots located inside and outside strict forest reserves. We hypothesized that the positive effect setting aside forest reserves has on biodiversity conservation is indirectly due to an increase in the proportion of large structural elements (e.g., living trees, standing and lying deadwood). These, in turn, are likely to favour the quantity and diversity of microhabitats. We analysed the relationship between the abundance and species richness of different groups and guilds (e.g., red-listed species, forest specialists, cavity dwellers) and microhabitat density and diversity. We then used confirmatory structural equation models to assess the direct and indirect effects of management abandonment, large structural elements and microhabitats on the biodiversity of the target species. For several groups of birds and bats, the indirect effect of management abandonment and large structural elements on biodiversity was mediated by microhabitats. However, the magnitude of the link between microhabitat indices and biodiversity was moderate. In particular, saproxylic beetles’ biodiversity was poorly explained by microhabitats, large structural elements or management abandonment. Synthesis and applications. Tree microhabitats may serve as indicators for bats and birds, but they are not a universal biodiversity indicator. Rather, compared to large structural elements, they most likely have a complementary role to biodiversity. In terms of forest management and conservation, preserving diversity of microhabitats at the local scale benefits several groups of both bats and birds.","author":[{"dropping-particle":"","family":"Paillet","given":"Yoan","non-dropping-particle":"","parse-names":false,"suffix":""},{"dropping-particle":"","family":"Archaux","given":"Frédéric","non-dropping-particle":"","parse-names":false,"suffix":""},{"dropping-particle":"","family":"Puy","given":"Solène","non-dropping-particle":"du","parse-names":false,"suffix":""},{"dropping-particle":"","family":"Bouget","given":"Christophe","non-dropping-particle":"","parse-names":false,"suffix":""},{"dropping-particle":"","family":"Boulanger","given":"Vincent","non-dropping-particle":"","parse-names":false,"suffix":""},{"dropping-particle":"","family":"Debaive","given":"Nicolas","non-dropping-particle":"","parse-names":false,"suffix":""},{"dropping-particle":"","family":"Gilg","given":"Olivier","non-dropping-particle":"","parse-names":false,"suffix":""},{"dropping-particle":"","family":"Gosselin","given":"Frédéric","non-dropping-particle":"","parse-names":false,"suffix":""},{"dropping-particle":"","family":"Guilbert","given":"Eric","non-dropping-particle":"","parse-names":false,"suffix":""}],"container-title":"Journal of Applied Ecology","id":"ITEM-2","issue":"5","issued":{"date-parts":[["2018"]]},"page":"2147-2159","title":"The indicator side of tree microhabitats: A multi-taxon approach based on bats, birds and saproxylic beetles","type":"article-journal","volume":"55"},"uris":["http://www.mendeley.com/documents/?uuid=4ed95520-f49c-46a0-816f-0220db68d069"]}],"mendeley":{"formattedCitation":"(Bütler et al., 2013; Paillet et al., 2018)","manualFormatting":"(Bütler et al., 2013; Paillet et al., 2018)","plainTextFormattedCitation":"(Bütler et al., 2013; Paillet et al., 2018)","previouslyFormattedCitation":"(Bütler et al., 2013; Paillet et al., 2018)"},"properties":{"noteIndex":0},"schema":"https://github.com/citation-style-language/schema/raw/master/csl-citation.json"}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(Bütler et al., 2013; Paillet et al., 2018)</w:t>
      </w:r>
      <w:r w:rsidRPr="00753FA6">
        <w:rPr>
          <w:rFonts w:ascii="Times New Roman" w:hAnsi="Times New Roman" w:cs="Times New Roman"/>
        </w:rPr>
        <w:fldChar w:fldCharType="end"/>
      </w:r>
      <w:r w:rsidRPr="00753FA6">
        <w:rPr>
          <w:rFonts w:ascii="Times New Roman" w:hAnsi="Times New Roman" w:cs="Times New Roman"/>
        </w:rPr>
        <w:t xml:space="preserve">. </w:t>
      </w:r>
      <w:r w:rsidRPr="007158A4">
        <w:rPr>
          <w:rFonts w:ascii="Times New Roman" w:hAnsi="Times New Roman" w:cs="Times New Roman"/>
          <w:highlight w:val="yellow"/>
        </w:rPr>
        <w:t xml:space="preserve">The number of </w:t>
      </w:r>
      <w:proofErr w:type="spellStart"/>
      <w:r w:rsidRPr="007158A4">
        <w:rPr>
          <w:rFonts w:ascii="Times New Roman" w:hAnsi="Times New Roman" w:cs="Times New Roman"/>
          <w:highlight w:val="yellow"/>
        </w:rPr>
        <w:t>TreMs</w:t>
      </w:r>
      <w:proofErr w:type="spellEnd"/>
      <w:r w:rsidRPr="007158A4">
        <w:rPr>
          <w:rFonts w:ascii="Times New Roman" w:hAnsi="Times New Roman" w:cs="Times New Roman"/>
          <w:highlight w:val="yellow"/>
        </w:rPr>
        <w:t xml:space="preserve"> increase with increasing diameter at breast height (DBH) </w:t>
      </w:r>
      <w:r w:rsidRPr="007158A4">
        <w:rPr>
          <w:rFonts w:ascii="Times New Roman" w:hAnsi="Times New Roman" w:cs="Times New Roman"/>
          <w:highlight w:val="yellow"/>
        </w:rPr>
        <w:fldChar w:fldCharType="begin" w:fldLock="1"/>
      </w:r>
      <w:r w:rsidRPr="007158A4">
        <w:rPr>
          <w:rFonts w:ascii="Times New Roman" w:hAnsi="Times New Roman" w:cs="Times New Roman"/>
          <w:highlight w:val="yellow"/>
        </w:rPr>
        <w:instrText>ADDIN CSL_CITATION {"citationItems":[{"id":"ITEM-1","itemData":{"DOI":"10.1007/s10342-013-0767-1","ISSN":"16124669","abstract":"Recent studies have highlighted the key role of tree microhabitats in forest habitat complexity and have suggested using them as surrogates for local taxonomic biodiversity. However, few practical guidelines have been published to help foresters in managing microhabitats at the stand scale. This paper provides scientific background information to help to develop such guidelines.We surveyed trees in nine long-unmanaged beech-fir forests to model tree microhabitat occurrence and diversity at the tree level. Data were upscaled to a size range of tree cluster, i.e., at the tree population scale, by aggregating observed values of microhabitat occurrence. Accumulation curves were used to estimate the minimum number of trees required to make all the microhabitat types available. Two managed forests were then studied to quantify management effects on microhabitats. Diameter at breast height (dbh) and tree species, respectively, explained 16 and 10 % of the variations in the number of microhabitat-bearing trees, and 21 and 10 % for the number of microhabitat types. Beech trees and firs with a dbh of less than dbh 50 and 65 cm, respectively, did not ensure the provision of all microhabitat types. At least 20 ha of unmanaged forest were necessary to conserve all the microhabitat types. Current management practices have reduced the number of microhabitat-bearing beeches both by reducing the number of very large trees (dbh&gt;67.5 cm) and by tree selection within mid-size diameters. For fir, only the logging of very large trees (dbh&gt;62.5 cm) negatively affected microhabitats. These figures may inspire guidelines for conservation-friendly forestry.© Springer-Verlag Berlin Heidelberg 2013.","author":[{"dropping-particle":"","family":"Larrieu","given":"Laurent","non-dropping-particle":"","parse-names":false,"suffix":""},{"dropping-particle":"","family":"Cabanettes","given":"Alain","non-dropping-particle":"","parse-names":false,"suffix":""},{"dropping-particle":"","family":"Brin","given":"Antoine","non-dropping-particle":"","parse-names":false,"suffix":""},{"dropping-particle":"","family":"Bouget","given":"Christophe","non-dropping-particle":"","parse-names":false,"suffix":""},{"dropping-particle":"","family":"Deconchat","given":"Marc","non-dropping-particle":"","parse-names":false,"suffix":""}],"container-title":"European Journal of Forest Research","id":"ITEM-1","issue":"2","issued":{"date-parts":[["2014"]]},"page":"355-367","title":"Tree microhabitats at the stand scale in montane beech-fir forests: Practical information for taxa conservation in forestry","type":"article-journal","volume":"133"},"uris":["http://www.mendeley.com/documents/?uuid=820c4e01-e109-4ca9-8701-75e0c1edbe84"]}],"mendeley":{"formattedCitation":"(Larrieu et al., 2014)","plainTextFormattedCitation":"(Larrieu et al., 2014)","previouslyFormattedCitation":"(Larrieu et al., 2014)"},"properties":{"noteIndex":0},"schema":"https://github.com/citation-style-language/schema/raw/master/csl-citation.json"}</w:instrText>
      </w:r>
      <w:r w:rsidRPr="007158A4">
        <w:rPr>
          <w:rFonts w:ascii="Times New Roman" w:hAnsi="Times New Roman" w:cs="Times New Roman"/>
          <w:highlight w:val="yellow"/>
        </w:rPr>
        <w:fldChar w:fldCharType="separate"/>
      </w:r>
      <w:r w:rsidRPr="007158A4">
        <w:rPr>
          <w:rFonts w:ascii="Times New Roman" w:hAnsi="Times New Roman" w:cs="Times New Roman"/>
          <w:noProof/>
          <w:highlight w:val="yellow"/>
        </w:rPr>
        <w:t>(Larrieu et al., 2014)</w:t>
      </w:r>
      <w:r w:rsidRPr="007158A4">
        <w:rPr>
          <w:rFonts w:ascii="Times New Roman" w:hAnsi="Times New Roman" w:cs="Times New Roman"/>
          <w:highlight w:val="yellow"/>
        </w:rPr>
        <w:fldChar w:fldCharType="end"/>
      </w:r>
      <w:r w:rsidRPr="007158A4">
        <w:rPr>
          <w:rFonts w:ascii="Times New Roman" w:hAnsi="Times New Roman" w:cs="Times New Roman"/>
          <w:highlight w:val="yellow"/>
        </w:rPr>
        <w:t xml:space="preserve"> and the incidence of </w:t>
      </w:r>
      <w:proofErr w:type="spellStart"/>
      <w:r w:rsidRPr="007158A4">
        <w:rPr>
          <w:rFonts w:ascii="Times New Roman" w:hAnsi="Times New Roman" w:cs="Times New Roman"/>
          <w:highlight w:val="yellow"/>
        </w:rPr>
        <w:t>TreMs</w:t>
      </w:r>
      <w:proofErr w:type="spellEnd"/>
      <w:r w:rsidRPr="007158A4">
        <w:rPr>
          <w:rFonts w:ascii="Times New Roman" w:hAnsi="Times New Roman" w:cs="Times New Roman"/>
          <w:highlight w:val="yellow"/>
        </w:rPr>
        <w:t xml:space="preserve"> increases dramatically on trees over 70 cm of DBH </w:t>
      </w:r>
      <w:r w:rsidRPr="007158A4">
        <w:rPr>
          <w:rFonts w:ascii="Times New Roman" w:hAnsi="Times New Roman" w:cs="Times New Roman"/>
          <w:highlight w:val="yellow"/>
        </w:rPr>
        <w:fldChar w:fldCharType="begin" w:fldLock="1"/>
      </w:r>
      <w:r w:rsidRPr="007158A4">
        <w:rPr>
          <w:rFonts w:ascii="Times New Roman" w:hAnsi="Times New Roman" w:cs="Times New Roman"/>
          <w:highlight w:val="yellow"/>
        </w:rPr>
        <w:instrText>ADDIN CSL_CITATION {"citationItems":[{"id":"ITEM-1","itemData":{"DOI":"10.1007/s10342-011-0551-z","ISSN":"16124669","abstract":"In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Research","id":"ITEM-1","issue":"3","issued":{"date-parts":[["2012"]]},"page":"773-786","title":"Impact of silviculture on dead wood and on the distribution and frequency of tree microhabitats in montane beech-fir forests of the Pyrenees","type":"article-journal","volume":"131"},"uris":["http://www.mendeley.com/documents/?uuid=060c3e27-c9cf-4c7f-a5a5-871f3c133b44"]}],"mendeley":{"formattedCitation":"(Larrieu et al., 2012)","plainTextFormattedCitation":"(Larrieu et al., 2012)","previouslyFormattedCitation":"(Larrieu et al., 2012)"},"properties":{"noteIndex":0},"schema":"https://github.com/citation-style-language/schema/raw/master/csl-citation.json"}</w:instrText>
      </w:r>
      <w:r w:rsidRPr="007158A4">
        <w:rPr>
          <w:rFonts w:ascii="Times New Roman" w:hAnsi="Times New Roman" w:cs="Times New Roman"/>
          <w:highlight w:val="yellow"/>
        </w:rPr>
        <w:fldChar w:fldCharType="separate"/>
      </w:r>
      <w:r w:rsidRPr="007158A4">
        <w:rPr>
          <w:rFonts w:ascii="Times New Roman" w:hAnsi="Times New Roman" w:cs="Times New Roman"/>
          <w:noProof/>
          <w:highlight w:val="yellow"/>
        </w:rPr>
        <w:t>(Larrieu et al., 2012)</w:t>
      </w:r>
      <w:r w:rsidRPr="007158A4">
        <w:rPr>
          <w:rFonts w:ascii="Times New Roman" w:hAnsi="Times New Roman" w:cs="Times New Roman"/>
          <w:highlight w:val="yellow"/>
        </w:rPr>
        <w:fldChar w:fldCharType="end"/>
      </w:r>
      <w:r w:rsidRPr="007158A4">
        <w:rPr>
          <w:rFonts w:ascii="Times New Roman" w:hAnsi="Times New Roman" w:cs="Times New Roman"/>
          <w:highlight w:val="yellow"/>
        </w:rPr>
        <w:t>.</w:t>
      </w:r>
      <w:r w:rsidRPr="00753FA6">
        <w:rPr>
          <w:rFonts w:ascii="Times New Roman" w:hAnsi="Times New Roman" w:cs="Times New Roman"/>
        </w:rPr>
        <w:t xml:space="preserve"> Many species</w:t>
      </w:r>
      <w:r>
        <w:rPr>
          <w:rFonts w:ascii="Times New Roman" w:hAnsi="Times New Roman" w:cs="Times New Roman"/>
        </w:rPr>
        <w:t>,</w:t>
      </w:r>
      <w:r w:rsidRPr="00753FA6">
        <w:rPr>
          <w:rFonts w:ascii="Times New Roman" w:hAnsi="Times New Roman" w:cs="Times New Roman"/>
        </w:rPr>
        <w:t xml:space="preserve"> includ</w:t>
      </w:r>
      <w:r>
        <w:rPr>
          <w:rFonts w:ascii="Times New Roman" w:hAnsi="Times New Roman" w:cs="Times New Roman"/>
        </w:rPr>
        <w:t>ing</w:t>
      </w:r>
      <w:r w:rsidRPr="00753FA6">
        <w:rPr>
          <w:rFonts w:ascii="Times New Roman" w:hAnsi="Times New Roman" w:cs="Times New Roman"/>
        </w:rPr>
        <w:t xml:space="preserve"> birds</w:t>
      </w:r>
      <w:r>
        <w:rPr>
          <w:rFonts w:ascii="Times New Roman" w:hAnsi="Times New Roman" w:cs="Times New Roman"/>
        </w:rPr>
        <w:t>,</w:t>
      </w:r>
      <w:r w:rsidRPr="00753FA6">
        <w:rPr>
          <w:rFonts w:ascii="Times New Roman" w:hAnsi="Times New Roman" w:cs="Times New Roman"/>
        </w:rPr>
        <w:t xml:space="preserve"> </w:t>
      </w:r>
      <w:r>
        <w:rPr>
          <w:rFonts w:ascii="Times New Roman" w:hAnsi="Times New Roman" w:cs="Times New Roman"/>
        </w:rPr>
        <w:t>are</w:t>
      </w:r>
      <w:r w:rsidRPr="00753FA6">
        <w:rPr>
          <w:rFonts w:ascii="Times New Roman" w:hAnsi="Times New Roman" w:cs="Times New Roman"/>
        </w:rPr>
        <w:t xml:space="preserve"> dependent on </w:t>
      </w:r>
      <w:proofErr w:type="spellStart"/>
      <w:r w:rsidRPr="00753FA6">
        <w:rPr>
          <w:rFonts w:ascii="Times New Roman" w:hAnsi="Times New Roman" w:cs="Times New Roman"/>
        </w:rPr>
        <w:t>TreMs</w:t>
      </w:r>
      <w:proofErr w:type="spellEnd"/>
      <w:r w:rsidRPr="00753FA6">
        <w:rPr>
          <w:rFonts w:ascii="Times New Roman" w:hAnsi="Times New Roman" w:cs="Times New Roman"/>
        </w:rPr>
        <w:t xml:space="preserve"> during their life-cycles because </w:t>
      </w:r>
      <w:r>
        <w:rPr>
          <w:rFonts w:ascii="Times New Roman" w:hAnsi="Times New Roman" w:cs="Times New Roman"/>
        </w:rPr>
        <w:t>they are a</w:t>
      </w:r>
      <w:r w:rsidRPr="00753FA6">
        <w:rPr>
          <w:rFonts w:ascii="Times New Roman" w:hAnsi="Times New Roman" w:cs="Times New Roman"/>
        </w:rPr>
        <w:t xml:space="preserve"> source of food, shelter, or breeding habitat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{"citationItems":[{"id":"ITEM-1","itemData":{"DOI":"10.1016/j.ecolind.2013.05.003","ISSN":"1470160X","abstract":"Tree microhabitats (e.g., canopy deadwood, cavities, and loose bark) may play an important role in forest biodiversity conservation. Indeed, many species depend on tree microhabitats during their life-cycles for food, shelter, and breeding habitat. Although recent studies have developed a set of definitions and descriptions for tree microhabitats, the relationships between tree microhabitat inventory data and biodiversity remain poorly understood. In this study, we identified relationships among tree microhabitat variables (i.e., the density and diversity of microhabitat) and bird and bat metrics using data from 59 plots in 3 Mediterranean forest ecosystems in France. In each plot, 9 types of tree microhabitats were inventoried: canopy deadwood; woodpecker cavities; non-woodpecker cavities (divided into lower, medium, and upper cavities); Cerambyx cavities; loose bark or cracks; conks of fungi; and ivy. We also assessed structural characteristics (e.g., basal area, stand height), the time since last cutting (i.e., the number of years since the stand was last cut), the number of forest habitats, and the distance to the nearest road. We performed bird and bat inventories in the same plots and we used abundances and a number of bird and bat community indices (e.g., species richness, mean forest specialization). We found that variations in tree microhabitat (more specifically, variations in microhabitat diversity) were a major factor in explaining the abundance and community response of birds and bats. Bird species, including cavity-nesting birds, were most strongly affected by tree microhabitat diversity, while bat species were positively affected by both the diversity of the tree microhabitat and the density of cavities created by Cerambyx spp. Tree microhabitats were better predictors of bird and bat responses than other stand characteristics. Tree microhabitat characteristics provide a reliable measure of ecological niches in forest ecosystems and we propose that these microhabitats be used as indicators for assessing biodiversity in forests. © 2013 Elsevier Ltd. All rights reserved.","author":[{"dropping-particle":"","family":"Regnery","given":"Baptiste","non-dropping-particle":"","parse-names":false,"suffix":""},{"dropping-particle":"","family":"Couvet","given":"Denis","non-dropping-particle":"","parse-names":false,"suffix":""},{"dropping-particle":"","family":"Kubarek","given":"Loren","non-dropping-particle":"","parse-names":false,"suffix":""},{"dropping-particle":"","family":"Julien","given":"Jean François","non-dropping-particle":"","parse-names":false,"suffix":""},{"dropping-particle":"","family":"Kerbiriou","given":"Christian","non-dropping-particle":"","parse-names":false,"suffix":""}],"container-title":"Ecological Indicators","id":"ITEM-1","issued":{"date-parts":[["2013"]]},"page":"221-230","title":"Tree microhabitats as indicators of bird and bat communities in Mediterranean forests","type":"article-journal","volume":"34"},"uris":["http://www.mendeley.com/documents/?uuid=4720c824-2932-4805-af6f-a35d59fa339f"]}],"mendeley":{"formattedCitation":"(Regnery et al., 2013)","plainTextFormattedCitation":"(Regnery et al., 2013)","previouslyFormattedCitation":"(Regnery et al., 2013)"},"properties":{"noteIndex":0},"schema":"https://github.com/citation-style-language/schema/raw/master/csl-citation.json"}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(Regnery et al., 2013)</w:t>
      </w:r>
      <w:r w:rsidRPr="00753FA6">
        <w:rPr>
          <w:rFonts w:ascii="Times New Roman" w:hAnsi="Times New Roman" w:cs="Times New Roman"/>
        </w:rPr>
        <w:fldChar w:fldCharType="end"/>
      </w:r>
      <w:r w:rsidRPr="00753FA6">
        <w:rPr>
          <w:rFonts w:ascii="Times New Roman" w:hAnsi="Times New Roman" w:cs="Times New Roman"/>
        </w:rPr>
        <w:t>. To build on this idea, we found that creepers (</w:t>
      </w:r>
      <w:proofErr w:type="spellStart"/>
      <w:r w:rsidRPr="00753FA6">
        <w:rPr>
          <w:rFonts w:ascii="Times New Roman" w:hAnsi="Times New Roman" w:cs="Times New Roman"/>
          <w:i/>
        </w:rPr>
        <w:t>Certhia</w:t>
      </w:r>
      <w:proofErr w:type="spellEnd"/>
      <w:r w:rsidRPr="00753FA6">
        <w:rPr>
          <w:rFonts w:ascii="Times New Roman" w:hAnsi="Times New Roman" w:cs="Times New Roman"/>
          <w:i/>
        </w:rPr>
        <w:t xml:space="preserve"> </w:t>
      </w:r>
      <w:proofErr w:type="spellStart"/>
      <w:r w:rsidRPr="00753FA6">
        <w:rPr>
          <w:rFonts w:ascii="Times New Roman" w:hAnsi="Times New Roman" w:cs="Times New Roman"/>
          <w:i/>
        </w:rPr>
        <w:t>familiaris</w:t>
      </w:r>
      <w:proofErr w:type="spellEnd"/>
      <w:r w:rsidRPr="00753FA6">
        <w:rPr>
          <w:rFonts w:ascii="Times New Roman" w:hAnsi="Times New Roman" w:cs="Times New Roman"/>
        </w:rPr>
        <w:t xml:space="preserve">, </w:t>
      </w:r>
      <w:proofErr w:type="spellStart"/>
      <w:r w:rsidRPr="00753FA6">
        <w:rPr>
          <w:rFonts w:ascii="Times New Roman" w:hAnsi="Times New Roman" w:cs="Times New Roman"/>
          <w:i/>
        </w:rPr>
        <w:t>Dendrocopos</w:t>
      </w:r>
      <w:proofErr w:type="spellEnd"/>
      <w:r w:rsidRPr="00753FA6">
        <w:rPr>
          <w:rFonts w:ascii="Times New Roman" w:hAnsi="Times New Roman" w:cs="Times New Roman"/>
        </w:rPr>
        <w:t xml:space="preserve"> </w:t>
      </w:r>
      <w:r w:rsidRPr="00753FA6">
        <w:rPr>
          <w:rFonts w:ascii="Times New Roman" w:hAnsi="Times New Roman" w:cs="Times New Roman"/>
          <w:i/>
        </w:rPr>
        <w:t>major</w:t>
      </w:r>
      <w:r w:rsidRPr="00753FA6">
        <w:rPr>
          <w:rFonts w:ascii="Times New Roman" w:hAnsi="Times New Roman" w:cs="Times New Roman"/>
        </w:rPr>
        <w:t xml:space="preserve">, </w:t>
      </w:r>
      <w:proofErr w:type="spellStart"/>
      <w:r w:rsidRPr="00753FA6">
        <w:rPr>
          <w:rFonts w:ascii="Times New Roman" w:hAnsi="Times New Roman" w:cs="Times New Roman"/>
          <w:i/>
        </w:rPr>
        <w:t>Sitta</w:t>
      </w:r>
      <w:proofErr w:type="spellEnd"/>
      <w:r w:rsidRPr="00753FA6">
        <w:rPr>
          <w:rFonts w:ascii="Times New Roman" w:hAnsi="Times New Roman" w:cs="Times New Roman"/>
          <w:i/>
        </w:rPr>
        <w:t xml:space="preserve"> europaea</w:t>
      </w:r>
      <w:r w:rsidRPr="00753FA6">
        <w:rPr>
          <w:rFonts w:ascii="Times New Roman" w:hAnsi="Times New Roman" w:cs="Times New Roman"/>
        </w:rPr>
        <w:t xml:space="preserve">) </w:t>
      </w:r>
      <w:proofErr w:type="gramStart"/>
      <w:r>
        <w:rPr>
          <w:rFonts w:ascii="Times New Roman" w:hAnsi="Times New Roman" w:cs="Times New Roman"/>
        </w:rPr>
        <w:t xml:space="preserve">in particular </w:t>
      </w:r>
      <w:r w:rsidRPr="00753FA6">
        <w:rPr>
          <w:rFonts w:ascii="Times New Roman" w:hAnsi="Times New Roman" w:cs="Times New Roman"/>
        </w:rPr>
        <w:t>were</w:t>
      </w:r>
      <w:proofErr w:type="gramEnd"/>
      <w:r w:rsidRPr="00753FA6">
        <w:rPr>
          <w:rFonts w:ascii="Times New Roman" w:hAnsi="Times New Roman" w:cs="Times New Roman"/>
        </w:rPr>
        <w:t xml:space="preserve"> associated with these </w:t>
      </w:r>
      <w:r>
        <w:rPr>
          <w:rFonts w:ascii="Times New Roman" w:hAnsi="Times New Roman" w:cs="Times New Roman"/>
        </w:rPr>
        <w:t>large</w:t>
      </w:r>
      <w:r w:rsidRPr="00753FA6">
        <w:rPr>
          <w:rFonts w:ascii="Times New Roman" w:hAnsi="Times New Roman" w:cs="Times New Roman"/>
        </w:rPr>
        <w:t xml:space="preserve"> tree rich plots, for which </w:t>
      </w:r>
      <w:r>
        <w:rPr>
          <w:rFonts w:ascii="Times New Roman" w:hAnsi="Times New Roman" w:cs="Times New Roman"/>
        </w:rPr>
        <w:t>large</w:t>
      </w:r>
      <w:r w:rsidRPr="00753FA6">
        <w:rPr>
          <w:rFonts w:ascii="Times New Roman" w:hAnsi="Times New Roman" w:cs="Times New Roman"/>
        </w:rPr>
        <w:t xml:space="preserve"> trees with </w:t>
      </w:r>
      <w:proofErr w:type="spellStart"/>
      <w:r w:rsidRPr="00753FA6">
        <w:rPr>
          <w:rFonts w:ascii="Times New Roman" w:hAnsi="Times New Roman" w:cs="Times New Roman"/>
        </w:rPr>
        <w:t>TreMs</w:t>
      </w:r>
      <w:proofErr w:type="spellEnd"/>
      <w:r w:rsidRPr="00753FA6">
        <w:rPr>
          <w:rFonts w:ascii="Times New Roman" w:hAnsi="Times New Roman" w:cs="Times New Roman"/>
        </w:rPr>
        <w:t xml:space="preserve"> can be </w:t>
      </w:r>
      <w:r>
        <w:rPr>
          <w:rFonts w:ascii="Times New Roman" w:hAnsi="Times New Roman" w:cs="Times New Roman"/>
        </w:rPr>
        <w:t xml:space="preserve">a </w:t>
      </w:r>
      <w:r w:rsidRPr="00753FA6">
        <w:rPr>
          <w:rFonts w:ascii="Times New Roman" w:hAnsi="Times New Roman" w:cs="Times New Roman"/>
        </w:rPr>
        <w:t xml:space="preserve">food or nesting opportunity. In </w:t>
      </w:r>
      <w:r>
        <w:rPr>
          <w:rFonts w:ascii="Times New Roman" w:hAnsi="Times New Roman" w:cs="Times New Roman"/>
        </w:rPr>
        <w:t>the CR</w:t>
      </w:r>
      <w:r w:rsidRPr="00753FA6">
        <w:rPr>
          <w:rFonts w:ascii="Times New Roman" w:hAnsi="Times New Roman" w:cs="Times New Roman"/>
        </w:rPr>
        <w:t>, hollow</w:t>
      </w:r>
      <w:r>
        <w:rPr>
          <w:rFonts w:ascii="Times New Roman" w:hAnsi="Times New Roman" w:cs="Times New Roman"/>
        </w:rPr>
        <w:t>-</w:t>
      </w:r>
      <w:r w:rsidRPr="00753FA6">
        <w:rPr>
          <w:rFonts w:ascii="Times New Roman" w:hAnsi="Times New Roman" w:cs="Times New Roman"/>
        </w:rPr>
        <w:t>bearing trees (</w:t>
      </w:r>
      <w:r>
        <w:rPr>
          <w:rFonts w:ascii="Times New Roman" w:hAnsi="Times New Roman" w:cs="Times New Roman"/>
        </w:rPr>
        <w:t>or d</w:t>
      </w:r>
      <w:r w:rsidRPr="00753FA6">
        <w:rPr>
          <w:rFonts w:ascii="Times New Roman" w:hAnsi="Times New Roman" w:cs="Times New Roman"/>
        </w:rPr>
        <w:t xml:space="preserve">en </w:t>
      </w:r>
      <w:r>
        <w:rPr>
          <w:rFonts w:ascii="Times New Roman" w:hAnsi="Times New Roman" w:cs="Times New Roman"/>
        </w:rPr>
        <w:t>t</w:t>
      </w:r>
      <w:r w:rsidRPr="00753FA6">
        <w:rPr>
          <w:rFonts w:ascii="Times New Roman" w:hAnsi="Times New Roman" w:cs="Times New Roman"/>
        </w:rPr>
        <w:t xml:space="preserve">rees) in production forest are sometimes searched </w:t>
      </w:r>
      <w:r>
        <w:rPr>
          <w:rFonts w:ascii="Times New Roman" w:hAnsi="Times New Roman" w:cs="Times New Roman"/>
        </w:rPr>
        <w:t xml:space="preserve">for </w:t>
      </w:r>
      <w:r w:rsidRPr="00753FA6">
        <w:rPr>
          <w:rFonts w:ascii="Times New Roman" w:hAnsi="Times New Roman" w:cs="Times New Roman"/>
        </w:rPr>
        <w:t xml:space="preserve">and marked </w:t>
      </w:r>
      <w:r>
        <w:rPr>
          <w:rFonts w:ascii="Times New Roman" w:hAnsi="Times New Roman" w:cs="Times New Roman"/>
        </w:rPr>
        <w:t xml:space="preserve">to </w:t>
      </w:r>
      <w:r w:rsidRPr="00753FA6">
        <w:rPr>
          <w:rFonts w:ascii="Times New Roman" w:hAnsi="Times New Roman" w:cs="Times New Roman"/>
        </w:rPr>
        <w:t>prevent them from being harvested. However, not only hollow</w:t>
      </w:r>
      <w:r>
        <w:rPr>
          <w:rFonts w:ascii="Times New Roman" w:hAnsi="Times New Roman" w:cs="Times New Roman"/>
        </w:rPr>
        <w:t>-</w:t>
      </w:r>
      <w:r w:rsidRPr="00753FA6">
        <w:rPr>
          <w:rFonts w:ascii="Times New Roman" w:hAnsi="Times New Roman" w:cs="Times New Roman"/>
        </w:rPr>
        <w:t xml:space="preserve">bearing trees </w:t>
      </w:r>
      <w:r>
        <w:rPr>
          <w:rFonts w:ascii="Times New Roman" w:hAnsi="Times New Roman" w:cs="Times New Roman"/>
        </w:rPr>
        <w:t>can</w:t>
      </w:r>
      <w:r w:rsidRPr="00753FA6">
        <w:rPr>
          <w:rFonts w:ascii="Times New Roman" w:hAnsi="Times New Roman" w:cs="Times New Roman"/>
        </w:rPr>
        <w:t xml:space="preserve"> be </w:t>
      </w:r>
      <w:proofErr w:type="gramStart"/>
      <w:r w:rsidRPr="00753FA6">
        <w:rPr>
          <w:rFonts w:ascii="Times New Roman" w:hAnsi="Times New Roman" w:cs="Times New Roman"/>
        </w:rPr>
        <w:t>important</w:t>
      </w:r>
      <w:proofErr w:type="gramEnd"/>
      <w:r w:rsidRPr="00753FA6">
        <w:rPr>
          <w:rFonts w:ascii="Times New Roman" w:hAnsi="Times New Roman" w:cs="Times New Roman"/>
        </w:rPr>
        <w:t xml:space="preserve"> and they should also be maintained in otherwise diversity-poor production stands. Additionally, the importance of </w:t>
      </w:r>
      <w:r>
        <w:rPr>
          <w:rFonts w:ascii="Times New Roman" w:hAnsi="Times New Roman" w:cs="Times New Roman"/>
        </w:rPr>
        <w:t>large</w:t>
      </w:r>
      <w:r w:rsidRPr="00753FA6">
        <w:rPr>
          <w:rFonts w:ascii="Times New Roman" w:hAnsi="Times New Roman" w:cs="Times New Roman"/>
        </w:rPr>
        <w:t xml:space="preserve"> trees, especially for nesting, can be long-term. For example, the lifespan of cavities excavated in live trees is longer than lifespan of cavities in dead trees due to decomposition of dead trees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{"citationItems":[{"id":"ITEM-1","itemData":{"DOI":"10.1016/j.foreco.2019.117530","ISSN":"03781127","abstract":"Tree cavities are microhabitats used by multiple taxa and are considered indicators of forest biodiversity. The factors that affect cavity occurrence and its dynamics are poorly known. We studied tree- and stand-level factors that affect cavity persistence in boreal forests. Cavities of Eurasian Three-toed Woodpeckers (Picoides tridactylus) (n = 654) were surveyed in a 170 km2 area in southern Finland for 31 years during 1987–2017. In total, 447 cavities were lost during the study period: 329 to tree fall or breakage, 72 to cavity damage, and 46 to logging. With the Kaplan-Meier method and Cox proportional hazards models, we analysed which tree- and stand-level factors affected the risk of a cavity to be damaged or lost due to tree fall. The median lifespan of cavities was 10 years, and both tree- and stand-level factors affected the persistence of cavities. Cavities in managed forest areas with low territory occupancy rates were more at risk of tree fall and cavity damage than in other types of forest areas. In all nest tree species, with the exception of European aspen (Populus tremula), the risk of cavity loss to tree fall declined with increasing tree diameter. Moreover, the risk of cavity loss to tree fall was higher in dead trees than in healthy and weakened trees. Cavities in deciduous tree species other than aspen were more at risk of damage than in other tree species. Furthermore, the risk of cavity damage was greater in cavities located lower in a tree. This study showed that factors like the tree species, and size and condition of a tree modify the persistence of woodpecker-made cavities. Consequently, it is likely that these factors influence the value of cavities as microhabitats and how these cavities can be used as indicators of forest biodiversity. Understanding the dynamics of cavities in forest habitats appears critical for the use of cavities as general biodiversity indicators.","author":[{"dropping-particle":"","family":"Hardenbol","given":"Alwin A.","non-dropping-particle":"","parse-names":false,"suffix":""},{"dropping-particle":"","family":"Pakkala","given":"Timo","non-dropping-particle":"","parse-names":false,"suffix":""},{"dropping-particle":"","family":"Kouki","given":"Jari","non-dropping-particle":"","parse-names":false,"suffix":""}],"container-title":"Forest Ecology and Management","id":"ITEM-1","issue":"May","issued":{"date-parts":[["2019"]]},"page":"117530","publisher":"Elsevier","title":"Persistence of a keystone microhabitat in boreal forests: Cavities of Eurasian Three-toed Woodpeckers (Picoides tridactylus)","type":"article-journal","volume":"450"},"uris":["http://www.mendeley.com/documents/?uuid=c9e0fe2e-6ab3-45ef-9d28-22cb50d44519"]}],"mendeley":{"formattedCitation":"(Hardenbol et al., 2019)","plainTextFormattedCitation":"(Hardenbol et al., 2019)","previouslyFormattedCitation":"(Hardenbol et al., 2019)"},"properties":{"noteIndex":0},"schema":"https://github.com/citation-style-language/schema/raw/master/csl-citation.json"}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(Hardenbol et al., 2019)</w:t>
      </w:r>
      <w:r w:rsidRPr="00753FA6">
        <w:rPr>
          <w:rFonts w:ascii="Times New Roman" w:hAnsi="Times New Roman" w:cs="Times New Roman"/>
        </w:rPr>
        <w:fldChar w:fldCharType="end"/>
      </w:r>
      <w:r w:rsidRPr="00753FA6">
        <w:rPr>
          <w:rFonts w:ascii="Times New Roman" w:hAnsi="Times New Roman" w:cs="Times New Roman"/>
        </w:rPr>
        <w:t xml:space="preserve">. However, </w:t>
      </w:r>
      <w:r>
        <w:rPr>
          <w:rFonts w:ascii="Times New Roman" w:hAnsi="Times New Roman" w:cs="Times New Roman"/>
        </w:rPr>
        <w:t>large</w:t>
      </w:r>
      <w:r w:rsidRPr="00753FA6">
        <w:rPr>
          <w:rFonts w:ascii="Times New Roman" w:hAnsi="Times New Roman" w:cs="Times New Roman"/>
        </w:rPr>
        <w:t xml:space="preserve"> trees cannot fully replace dead trees, which are irreplaceable for some species groups. Generally, snags</w:t>
      </w:r>
      <w:r>
        <w:rPr>
          <w:rFonts w:ascii="Times New Roman" w:hAnsi="Times New Roman" w:cs="Times New Roman"/>
        </w:rPr>
        <w:t xml:space="preserve"> (standing, dead or dying trees)</w:t>
      </w:r>
      <w:r w:rsidRPr="00753FA6">
        <w:rPr>
          <w:rFonts w:ascii="Times New Roman" w:hAnsi="Times New Roman" w:cs="Times New Roman"/>
        </w:rPr>
        <w:t xml:space="preserve"> are particularly important for primary cavity</w:t>
      </w:r>
      <w:r>
        <w:rPr>
          <w:rFonts w:ascii="Times New Roman" w:hAnsi="Times New Roman" w:cs="Times New Roman"/>
        </w:rPr>
        <w:t>-</w:t>
      </w:r>
      <w:r w:rsidRPr="00753FA6">
        <w:rPr>
          <w:rFonts w:ascii="Times New Roman" w:hAnsi="Times New Roman" w:cs="Times New Roman"/>
        </w:rPr>
        <w:t xml:space="preserve">nesting birds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{"citationItems":[{"id":"ITEM-1","itemData":{"DOI":"10.1016/j.foreco.2005.10.015","ISSN":"03781127","abstract":"We assessed: (1) the relative importance of different macro- and microhabitat characteristics for explaining the occurrence of tree cavities and their occupancy by hole-nesting passerines and (2) the role of woodpeckers as keystone species in riverine aspen and birch stands in central Estonia. In 1999-2003, multiple surveys were carried out in 16 stands with a total area of 104 ha. Of the 713 tree-holes found, 483 were considered suitable for secondary cavity-nesters. The mean density was 4.1 ± 3.0 (S.D.) suitable cavities ha-1 (including 2.0 ± 1.3 suitable for hole-nesting passerines). Woodpeckers had excavated 88% of suitable cavities. The density of breeding woodpeckers explained 78% of variance in the density of woodpecker-excavated cavities (mean = 28 holes per pair) and 51% of natural cavities. Woodpecker-excavated and natural cavities occurred in very similar conditions, determined mostly by tree species, decay and size, stand type, as well as the vicinity of other cavities. Ninety-six of 161 occupancy cases of cavities were by passerines, which - probably to reduce the risk of nest predation or physical destruction - preferred small natural cavities in live trees. We conclude that riverine areas are important centres of cavity supply in forested regions and the value of woodpeckers as keystone species comes mostly from the large quantity, but not quality, of the cavities they provide. The results imply that: (1) for cavity-nesters, large (DBH &gt; 30 cm) broadleaved trees, both live and dead, are the most important to retain during forestry operations in hemiboreal riverine forests and (2) woodpecker censuses may indicate cavity abundance, particularly if woodpecker-holes dominate among all cavities. © 2005 Elsevier B.V. All rights reserved.","author":[{"dropping-particle":"","family":"Remm","given":"Jaanus","non-dropping-particle":"","parse-names":false,"suffix":""},{"dropping-particle":"","family":"Lõhmus","given":"Asko","non-dropping-particle":"","parse-names":false,"suffix":""},{"dropping-particle":"","family":"Remm","given":"Kalle","non-dropping-particle":"","parse-names":false,"suffix":""}],"container-title":"Forest Ecology and Management","id":"ITEM-1","issue":"1-3","issued":{"date-parts":[["2006"]]},"page":"267-277","title":"Tree cavities in riverine forests: What determines their occurrence and use by hole-nesting passerines?","type":"article-journal","volume":"221"},"uris":["http://www.mendeley.com/documents/?uuid=64bc2339-7185-42f6-bc39-f6682b2929c0"]}],"mendeley":{"formattedCitation":"(Remm et al., 2006)","plainTextFormattedCitation":"(Remm et al., 2006)","previouslyFormattedCitation":"(Remm et al., 2006)"},"properties":{"noteIndex":0},"schema":"https://github.com/citation-style-language/schema/raw/master/csl-citation.json"}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(Remm et al., 2006)</w:t>
      </w:r>
      <w:r w:rsidRPr="00753FA6">
        <w:rPr>
          <w:rFonts w:ascii="Times New Roman" w:hAnsi="Times New Roman" w:cs="Times New Roman"/>
        </w:rPr>
        <w:fldChar w:fldCharType="end"/>
      </w:r>
      <w:r w:rsidRPr="00753FA6">
        <w:rPr>
          <w:rFonts w:ascii="Times New Roman" w:hAnsi="Times New Roman" w:cs="Times New Roman"/>
        </w:rPr>
        <w:t xml:space="preserve"> and live trees can be particularly important in stands where the incidence of dead trees is very low (</w:t>
      </w:r>
      <w:r>
        <w:rPr>
          <w:rFonts w:ascii="Times New Roman" w:hAnsi="Times New Roman" w:cs="Times New Roman"/>
        </w:rPr>
        <w:t xml:space="preserve">such </w:t>
      </w:r>
      <w:r w:rsidRPr="00753FA6">
        <w:rPr>
          <w:rFonts w:ascii="Times New Roman" w:hAnsi="Times New Roman" w:cs="Times New Roman"/>
        </w:rPr>
        <w:t>as spruce</w:t>
      </w:r>
      <w:r>
        <w:rPr>
          <w:rFonts w:ascii="Times New Roman" w:hAnsi="Times New Roman" w:cs="Times New Roman"/>
        </w:rPr>
        <w:t>-</w:t>
      </w:r>
      <w:r w:rsidRPr="00753FA6">
        <w:rPr>
          <w:rFonts w:ascii="Times New Roman" w:hAnsi="Times New Roman" w:cs="Times New Roman"/>
        </w:rPr>
        <w:t xml:space="preserve">dominated production forest). However, live mature trees are suitable for more bird species than dead trees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{"citationItems":[{"id":"ITEM-1","itemData":{"DOI":"10.1016/j.biocon.2019.06.001","ISSN":"00063207","abstract":"Mature trees are declining faster than they are being replaced in landscapes managed for agriculture, wood production and residential development. Population bottlenecks are therefore predicted for biota that depends on mature trees. We erected five utility poles and five large dead trees to evaluate whether artificial structures can offset the loss of living mature trees from a residential development. We implemented the study as a before-after-control-impact (BACI) experiment that included five control sites with no trees and five sites with living mature trees—sampled before and soon after the artificial structures were erected. Bird species richness increased significantly where utility poles or dead trees were erected with no significant change at control sites or at living mature trees. Erecting dead trees provided the greatest gain in bird species richness and was also more cost-effective than erecting utility poles or planting seedlings and waiting for them to mature. However, dead trees did not support as many native bird species as living mature trees and 37% of the species observed in our study occurred exclusively at living mature trees indicating that erecting dead trees or utility poles is only a partial solution for offsetting the loss of mature trees. Our results suggest that conserving all birds where mature trees are declining requires a complementary strategy of: (a) protecting as many living mature trees as possible, (b) recruiting a new cohort of future mature trees by establishing seedlings; and (c) erecting artificial structures to provide suitable habitat until these seedlings reach maturity.","author":[{"dropping-particle":"","family":"Hannan","given":"L.","non-dropping-particle":"","parse-names":false,"suffix":""},{"dropping-particle":"","family":"Roux","given":"D. S.","non-dropping-particle":"Le","parse-names":false,"suffix":""},{"dropping-particle":"","family":"Milner","given":"R. N.C.","non-dropping-particle":"","parse-names":false,"suffix":""},{"dropping-particle":"","family":"Gibbons","given":"P.","non-dropping-particle":"","parse-names":false,"suffix":""}],"container-title":"Biological Conservation","id":"ITEM-1","issue":"January","issued":{"date-parts":[["2019"]]},"page":"340-346","publisher":"Elsevier","title":"Erecting dead trees and utility poles to offset the loss of mature trees","type":"article-journal","volume":"236"},"uris":["http://www.mendeley.com/documents/?uuid=b48e6b6c-16b1-49f1-9cad-f6bd71669232"]}],"mendeley":{"formattedCitation":"(Hannan et al., 2019)","plainTextFormattedCitation":"(Hannan et al., 2019)","previouslyFormattedCitation":"(Hannan et al., 2019)"},"properties":{"noteIndex":0},"schema":"https://github.com/citation-style-language/schema/raw/master/csl-citation.json"}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(Hannan et al., 2019)</w:t>
      </w:r>
      <w:r w:rsidRPr="00753FA6">
        <w:rPr>
          <w:rFonts w:ascii="Times New Roman" w:hAnsi="Times New Roman" w:cs="Times New Roman"/>
        </w:rPr>
        <w:fldChar w:fldCharType="end"/>
      </w:r>
      <w:r w:rsidRPr="00753FA6">
        <w:rPr>
          <w:rFonts w:ascii="Times New Roman" w:hAnsi="Times New Roman" w:cs="Times New Roman"/>
        </w:rPr>
        <w:t>.</w:t>
      </w:r>
    </w:p>
    <w:p w14:paraId="5EB53927" w14:textId="2387DB66" w:rsidR="00AB7684" w:rsidRPr="00753FA6" w:rsidRDefault="00965E29" w:rsidP="0091026F">
      <w:pPr>
        <w:pStyle w:val="Nadpis2"/>
        <w:jc w:val="both"/>
        <w:rPr>
          <w:rFonts w:cs="Times New Roman"/>
        </w:rPr>
      </w:pPr>
      <w:r>
        <w:rPr>
          <w:rFonts w:cs="Times New Roman"/>
        </w:rPr>
        <w:lastRenderedPageBreak/>
        <w:t>Broadleaved</w:t>
      </w:r>
      <w:r w:rsidR="00891027" w:rsidRPr="00753FA6">
        <w:rPr>
          <w:rFonts w:cs="Times New Roman"/>
        </w:rPr>
        <w:t xml:space="preserve"> </w:t>
      </w:r>
      <w:r w:rsidR="00E1311C">
        <w:rPr>
          <w:rFonts w:cs="Times New Roman"/>
        </w:rPr>
        <w:t>large</w:t>
      </w:r>
      <w:r w:rsidR="00891027" w:rsidRPr="00753FA6">
        <w:rPr>
          <w:rFonts w:cs="Times New Roman"/>
        </w:rPr>
        <w:t xml:space="preserve"> </w:t>
      </w:r>
      <w:r w:rsidR="00AB7684" w:rsidRPr="00753FA6">
        <w:rPr>
          <w:rFonts w:cs="Times New Roman"/>
        </w:rPr>
        <w:t>trees</w:t>
      </w:r>
    </w:p>
    <w:p w14:paraId="0A9E4206" w14:textId="6BAB3ECD" w:rsidR="001A6D94" w:rsidRPr="00753FA6" w:rsidRDefault="00090B5F" w:rsidP="0091026F">
      <w:pPr>
        <w:jc w:val="both"/>
        <w:rPr>
          <w:rFonts w:ascii="Times New Roman" w:hAnsi="Times New Roman" w:cs="Times New Roman"/>
        </w:rPr>
      </w:pP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studies</w:t>
      </w:r>
      <w:r w:rsidR="00891027" w:rsidRPr="00753FA6">
        <w:rPr>
          <w:rFonts w:ascii="Times New Roman" w:hAnsi="Times New Roman" w:cs="Times New Roman"/>
        </w:rPr>
        <w:t xml:space="preserve"> </w:t>
      </w:r>
      <w:r w:rsidRPr="00753FA6">
        <w:rPr>
          <w:rFonts w:ascii="Times New Roman" w:hAnsi="Times New Roman" w:cs="Times New Roman"/>
        </w:rPr>
        <w:t>have</w:t>
      </w:r>
      <w:r w:rsidR="00891027" w:rsidRPr="00753FA6">
        <w:rPr>
          <w:rFonts w:ascii="Times New Roman" w:hAnsi="Times New Roman" w:cs="Times New Roman"/>
        </w:rPr>
        <w:t xml:space="preserve"> </w:t>
      </w:r>
      <w:r w:rsidRPr="00753FA6">
        <w:rPr>
          <w:rFonts w:ascii="Times New Roman" w:hAnsi="Times New Roman" w:cs="Times New Roman"/>
        </w:rPr>
        <w:t>focused</w:t>
      </w:r>
      <w:r w:rsidR="00891027" w:rsidRPr="00753FA6">
        <w:rPr>
          <w:rFonts w:ascii="Times New Roman" w:hAnsi="Times New Roman" w:cs="Times New Roman"/>
        </w:rPr>
        <w:t xml:space="preserve"> </w:t>
      </w:r>
      <w:r w:rsidRPr="00753FA6">
        <w:rPr>
          <w:rFonts w:ascii="Times New Roman" w:hAnsi="Times New Roman" w:cs="Times New Roman"/>
        </w:rPr>
        <w:t>on</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{"citationItems":[{"id":"ITEM-1","itemData":{"DOI":"10.1016/j.foreco.2017.08.003","ISSN":"03781127","abstract":"Intensified human land use continues to increase habitat loss and fragmentation, and leads to a homogenization of biodiversity. Specialized species with narrow niches seem to be declining more rapidly than generalist species. Veteran trees offer an excellent model system for testing the responses of habitat specialists vs. generalists in a changing environment, as they host a rich fauna of associated insects, with different degrees of strict habitat affinity. In this study, we use an extensive dataset of more than 22 000 wood-living beetles collected from 62 veteran oaks across Southern Norway, combined with a full-cover map predicting the occurrence of similar oaks in the surrounding landscape. We calculate three different connectivity measures, at eight different scales up to 25 km radius, and compare the response to patch size and patch connectivity for the specialist beetles in the veteran oak community, with that of the remaining beetle species in the community. We investigate these responses in oaks in two different surroundings; forests and parks. Our overall aim is to test whether habitat specialists and generalists respond differently to habitat patch connectivity, and if so, if differences in species traits or close surroundings can explain the response. We found that the specialists showed a positive response to habitat amount on a small scale (0.5 km), and this effect of small-scale connectivity was the only common factor explaining a high species richness of specialists in all models, independent of park or forest surroundings. For generalists, there was no or only a weak response to connectivity, and only at the largest scale (25 km) tested. The differences in response to habitat connectivity between specialists and generalists in veteran oaks can partly be explained by differences in traits, as the specialists were found to have larger body sizes, and feed on larger and more decayed dead wood material. These are all traits that have been related to increased sensitivity to forest fragmentation in earlier studies. The size and vitality of the oak, as well as the openness around it, also influenced the species richness, with different patterns between specialists and generalists and between the two types of oak surroundings. We conclude that increasing biotic homogenization is likely to take place with further fragmentation and loss of veteran trees, and specialist species will be the major group affected.","author":[{"dropping-particle":"","family":"Sverdrup-Thygeson","given":"Anne","non-dropping-particle":"","parse-names":false,"suffix":""},{"dropping-particle":"","family":"Skarpaas","given":"Olav","non-dropping-particle":"","parse-names":false,"suffix":""},{"dropping-particle":"","family":"Blumentrath","given":"Stefan","non-dropping-particle":"","parse-names":false,"suffix":""},{"dropping-particle":"","family":"Birkemoe","given":"Tone","non-dropping-particle":"","parse-names":false,"suffix":""},{"dropping-particle":"","family":"Evju","given":"Marianne","non-dropping-particle":"","parse-names":false,"suffix":""}],"container-title":"Forest Ecology and Management","id":"ITEM-1","issue":"1432","issued":{"date-parts":[["2017"]]},"page":"96-102","publisher":"Elsevier","title":"Habitat connectivity affects specialist species richness more than generalists in veteran trees","type":"article-journal","volume":"403"},"uris":["http://www.mendeley.com/documents/?uuid=fdfd96be-78d1-4939-ae1f-ff04f8e60175"]},{"id":"ITEM-2","itemData":{"DOI":"10.1016/j.foreco.2018.02.048","ISSN":"03781127","abstract":"In Northern Europe, human activities have caused a substantial decrease in the number of old deciduous trees over the last two centuries, leading to a decline in species populations associated with this habitat. One way to mitigate this trend is to increase the abundance of mature and old deciduous trees in commercial forests, such as by tree retention at final harvest. We analysed the biodiversity value of retained mature oaks in the production forests of Norway spruce in southern Sweden, using oaks in pastures as reference. The forest oaks were grown in two different levels of shade. We analysed two categories of saproxylic (i.e. dead wood-dependent) beetles: those utilizing oaks (Group I) and those utilizing oak but not spruce (Group II, which was, therefore, a subcategory of Group I). We found that forest oaks sustained high beetle diversity, in particular, Group I beetles, which were significantly more abundant in forest oaks in heavily thinned patches, as compared with pasture oaks and oaks in moderately thinned patches. For both beetle groups, the composition differed between the forest oaks and pasture oaks, indicating that the forest oaks can be a complementary habitat to that of pasture oaks. There was a positive relationship between oak dead branch diameter and beetle biodiversity, but only for older oaks (</w:instrText>
      </w:r>
      <w:r w:rsidRPr="00753FA6">
        <w:rPr>
          <w:rFonts w:ascii="Cambria Math" w:hAnsi="Cambria Math" w:cs="Cambria Math"/>
        </w:rPr>
        <w:instrText>∼</w:instrText>
      </w:r>
      <w:r w:rsidRPr="00753FA6">
        <w:rPr>
          <w:rFonts w:ascii="Times New Roman" w:hAnsi="Times New Roman" w:cs="Times New Roman"/>
        </w:rPr>
        <w:instrText>200 years old). We conclude that retaining oaks in production spruce forests can increase the diversity of oak-associated beetles at the landscape scale. Since many oak associated species depend on relatively high levels of insolation, management of retained oaks in production forests should include periodic removal of encroaching trees.","author":[{"dropping-particle":"","family":"Koch Widerberg","given":"Maria","non-dropping-particle":"","parse-names":false,"suffix":""},{"dropping-particle":"","family":"Ranius","given":"Thomas","non-dropping-particle":"","parse-names":false,"suffix":""},{"dropping-particle":"","family":"Drobyshev","given":"Igor","non-dropping-particle":"","parse-names":false,"suffix":""},{"dropping-particle":"","family":"Lindbladh","given":"Matts","non-dropping-particle":"","parse-names":false,"suffix":""}],"container-title":"Forest Ecology and Management","id":"ITEM-2","issue":"February","issued":{"date-parts":[["2018"]]},"page":"257-264","publisher":"Elsevier","title":"Oaks retained in production spruce forests help maintain saproxylic beetle diversity in southern Scandinavian landscapes","type":"article-journal","volume":"417"},"uris":["http://www.mendeley.com/documents/?uuid=e7e4b19f-596f-4adf-9e47-27a89586d595"]},{"id":"ITEM-3","itemData":{"DOI":"10.1007/s10841-019-00210-5","ISBN":"0123456789","ISSN":"15729753","abstract":"Veteran trees are keystone structures currently in decline worldwide. In Europe, veteran oaks (Quercus spp.) are important habitat trees for wood-living beetles. Still, we have limited knowledge of the drivers determining the composition of these communities and the relevant spatial and temporal scales for these drivers. We collected beetles from 32 hollow oaks in two regions in Southern Norway along a coast-inland gradient paralleling historical onset of oak harvesting. We focused on species with different host-association to oak and identified the relative importance of processes working on different spatial scales, ranging from tree-scale to region-scale, as well as effects of the coast-inland gradient. We found all the spatial scales to influence the species composition, with a response to the coast-inland gradient and differences between the regions for all beetle groups. The tree scale was the most important scale for species mainly associated with oak, generalist species and the overall species composition—with bryophyte cover on the stem, depth of bark crevices and amount of wood mould as the most important variables. The close surroundings and forest variables on the landscape scale was most important for the beetle species restricted to broadleaf trees. Our study confirmed established knowledge, but also revealed new relationships between oak-associated beetles and relevant drivers on the tree and regional scale. As important responses of species mainly associated with oak or broadleaf trees were concealed when analyzing the total community, care should be taken not to base management recommendations on such overall, general patterns.","author":[{"dropping-particle":"","family":"Pilskog","given":"Hanne Eik","non-dropping-particle":"","parse-names":false,"suffix":""},{"dropping-particle":"","family":"Birkemoe","given":"Tone","non-dropping-particle":"","parse-names":false,"suffix":""},{"dropping-particle":"","family":"Evju","given":"Marianne","non-dropping-particle":"","parse-names":false,"suffix":""},{"dropping-particle":"","family":"Sverdrup-Thygeson","given":"Anne","non-dropping-particle":"","parse-names":false,"suffix":""}],"container-title":"Journal of Insect Conservation","id":"ITEM-3","issue":"1","issued":{"date-parts":[["2020"]]},"page":"65-86","publisher":"Springer International Publishing","title":"Species composition of beetles grouped by host association in hollow oaks reveals management-relevant patterns","type":"article-journal","volume":"24"},"uris":["http://www.mendeley.com/documents/?uuid=b812b2e2-975e-457a-b4d2-83196c79221d"]}],"mendeley":{"formattedCitation":"(Koch Widerberg et al., 2018; Pilskog et al., 2020; Sverdrup-Thygeson et al., 2017)","plainTextFormattedCitation":"(Koch Widerberg et al., 2018; Pilskog et al., 2020; Sverdrup-Thygeson et al., 2017)","previouslyFormattedCitation":"(Koch Widerberg et al., 2018; Pilskog et al., 2020; Sverdrup-Thygeson et al., 2017)"},"properties":{"noteIndex":0},"schema":"https://github.com/citation-style-language/schema/raw/master/csl-citation.json"}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noProof/>
        </w:rPr>
        <w:t>(Koch</w:t>
      </w:r>
      <w:r w:rsidR="00891027" w:rsidRPr="00753FA6">
        <w:rPr>
          <w:rFonts w:ascii="Times New Roman" w:hAnsi="Times New Roman" w:cs="Times New Roman"/>
          <w:noProof/>
        </w:rPr>
        <w:t xml:space="preserve"> </w:t>
      </w:r>
      <w:r w:rsidRPr="00753FA6">
        <w:rPr>
          <w:rFonts w:ascii="Times New Roman" w:hAnsi="Times New Roman" w:cs="Times New Roman"/>
          <w:noProof/>
        </w:rPr>
        <w:t>Widerberg</w:t>
      </w:r>
      <w:r w:rsidR="00891027" w:rsidRPr="00753FA6">
        <w:rPr>
          <w:rFonts w:ascii="Times New Roman" w:hAnsi="Times New Roman" w:cs="Times New Roman"/>
          <w:noProof/>
        </w:rPr>
        <w:t xml:space="preserve"> </w:t>
      </w:r>
      <w:r w:rsidRPr="00753FA6">
        <w:rPr>
          <w:rFonts w:ascii="Times New Roman" w:hAnsi="Times New Roman" w:cs="Times New Roman"/>
          <w:noProof/>
        </w:rPr>
        <w:t>et</w:t>
      </w:r>
      <w:r w:rsidR="00891027" w:rsidRPr="00753FA6">
        <w:rPr>
          <w:rFonts w:ascii="Times New Roman" w:hAnsi="Times New Roman" w:cs="Times New Roman"/>
          <w:noProof/>
        </w:rPr>
        <w:t xml:space="preserve"> </w:t>
      </w:r>
      <w:r w:rsidRPr="00753FA6">
        <w:rPr>
          <w:rFonts w:ascii="Times New Roman" w:hAnsi="Times New Roman" w:cs="Times New Roman"/>
          <w:noProof/>
        </w:rPr>
        <w:t>al.,</w:t>
      </w:r>
      <w:r w:rsidR="00891027" w:rsidRPr="00753FA6">
        <w:rPr>
          <w:rFonts w:ascii="Times New Roman" w:hAnsi="Times New Roman" w:cs="Times New Roman"/>
          <w:noProof/>
        </w:rPr>
        <w:t xml:space="preserve"> </w:t>
      </w:r>
      <w:r w:rsidRPr="00753FA6">
        <w:rPr>
          <w:rFonts w:ascii="Times New Roman" w:hAnsi="Times New Roman" w:cs="Times New Roman"/>
          <w:noProof/>
        </w:rPr>
        <w:t>2018;</w:t>
      </w:r>
      <w:r w:rsidR="00891027" w:rsidRPr="00753FA6">
        <w:rPr>
          <w:rFonts w:ascii="Times New Roman" w:hAnsi="Times New Roman" w:cs="Times New Roman"/>
          <w:noProof/>
        </w:rPr>
        <w:t xml:space="preserve"> </w:t>
      </w:r>
      <w:r w:rsidRPr="00753FA6">
        <w:rPr>
          <w:rFonts w:ascii="Times New Roman" w:hAnsi="Times New Roman" w:cs="Times New Roman"/>
          <w:noProof/>
        </w:rPr>
        <w:t>Pilskog</w:t>
      </w:r>
      <w:r w:rsidR="00891027" w:rsidRPr="00753FA6">
        <w:rPr>
          <w:rFonts w:ascii="Times New Roman" w:hAnsi="Times New Roman" w:cs="Times New Roman"/>
          <w:noProof/>
        </w:rPr>
        <w:t xml:space="preserve"> </w:t>
      </w:r>
      <w:r w:rsidRPr="00753FA6">
        <w:rPr>
          <w:rFonts w:ascii="Times New Roman" w:hAnsi="Times New Roman" w:cs="Times New Roman"/>
          <w:noProof/>
        </w:rPr>
        <w:t>et</w:t>
      </w:r>
      <w:r w:rsidR="00891027" w:rsidRPr="00753FA6">
        <w:rPr>
          <w:rFonts w:ascii="Times New Roman" w:hAnsi="Times New Roman" w:cs="Times New Roman"/>
          <w:noProof/>
        </w:rPr>
        <w:t xml:space="preserve"> </w:t>
      </w:r>
      <w:r w:rsidRPr="00753FA6">
        <w:rPr>
          <w:rFonts w:ascii="Times New Roman" w:hAnsi="Times New Roman" w:cs="Times New Roman"/>
          <w:noProof/>
        </w:rPr>
        <w:t>al.,</w:t>
      </w:r>
      <w:r w:rsidR="00891027" w:rsidRPr="00753FA6">
        <w:rPr>
          <w:rFonts w:ascii="Times New Roman" w:hAnsi="Times New Roman" w:cs="Times New Roman"/>
          <w:noProof/>
        </w:rPr>
        <w:t xml:space="preserve"> </w:t>
      </w:r>
      <w:r w:rsidRPr="00753FA6">
        <w:rPr>
          <w:rFonts w:ascii="Times New Roman" w:hAnsi="Times New Roman" w:cs="Times New Roman"/>
          <w:noProof/>
        </w:rPr>
        <w:t>2020;</w:t>
      </w:r>
      <w:r w:rsidR="00891027" w:rsidRPr="00753FA6">
        <w:rPr>
          <w:rFonts w:ascii="Times New Roman" w:hAnsi="Times New Roman" w:cs="Times New Roman"/>
          <w:noProof/>
        </w:rPr>
        <w:t xml:space="preserve"> </w:t>
      </w:r>
      <w:r w:rsidRPr="00753FA6">
        <w:rPr>
          <w:rFonts w:ascii="Times New Roman" w:hAnsi="Times New Roman" w:cs="Times New Roman"/>
          <w:noProof/>
        </w:rPr>
        <w:t>Sverdrup-Thygeson</w:t>
      </w:r>
      <w:r w:rsidR="00891027" w:rsidRPr="00753FA6">
        <w:rPr>
          <w:rFonts w:ascii="Times New Roman" w:hAnsi="Times New Roman" w:cs="Times New Roman"/>
          <w:noProof/>
        </w:rPr>
        <w:t xml:space="preserve"> </w:t>
      </w:r>
      <w:r w:rsidRPr="00753FA6">
        <w:rPr>
          <w:rFonts w:ascii="Times New Roman" w:hAnsi="Times New Roman" w:cs="Times New Roman"/>
          <w:noProof/>
        </w:rPr>
        <w:t>et</w:t>
      </w:r>
      <w:r w:rsidR="00891027" w:rsidRPr="00753FA6">
        <w:rPr>
          <w:rFonts w:ascii="Times New Roman" w:hAnsi="Times New Roman" w:cs="Times New Roman"/>
          <w:noProof/>
        </w:rPr>
        <w:t xml:space="preserve"> </w:t>
      </w:r>
      <w:r w:rsidRPr="00753FA6">
        <w:rPr>
          <w:rFonts w:ascii="Times New Roman" w:hAnsi="Times New Roman" w:cs="Times New Roman"/>
          <w:noProof/>
        </w:rPr>
        <w:t>al.,</w:t>
      </w:r>
      <w:r w:rsidR="00891027" w:rsidRPr="00753FA6">
        <w:rPr>
          <w:rFonts w:ascii="Times New Roman" w:hAnsi="Times New Roman" w:cs="Times New Roman"/>
          <w:noProof/>
        </w:rPr>
        <w:t xml:space="preserve"> </w:t>
      </w:r>
      <w:r w:rsidRPr="00753FA6">
        <w:rPr>
          <w:rFonts w:ascii="Times New Roman" w:hAnsi="Times New Roman" w:cs="Times New Roman"/>
          <w:noProof/>
        </w:rPr>
        <w:t>2017)</w:t>
      </w:r>
      <w:r w:rsidRPr="00753FA6">
        <w:rPr>
          <w:rFonts w:ascii="Times New Roman" w:hAnsi="Times New Roman" w:cs="Times New Roman"/>
        </w:rPr>
        <w:fldChar w:fldCharType="end"/>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Similarly</w:t>
      </w:r>
      <w:r w:rsidR="00AE2D87" w:rsidRPr="00753FA6">
        <w:rPr>
          <w:rFonts w:ascii="Times New Roman" w:hAnsi="Times New Roman" w:cs="Times New Roman"/>
        </w:rPr>
        <w:t>,</w:t>
      </w:r>
      <w:r w:rsidR="00891027" w:rsidRPr="00753FA6">
        <w:rPr>
          <w:rFonts w:ascii="Times New Roman" w:hAnsi="Times New Roman" w:cs="Times New Roman"/>
        </w:rPr>
        <w:t xml:space="preserve"> </w:t>
      </w:r>
      <w:r w:rsidR="00AE2D87" w:rsidRPr="00753FA6">
        <w:rPr>
          <w:rFonts w:ascii="Times New Roman" w:hAnsi="Times New Roman" w:cs="Times New Roman"/>
        </w:rPr>
        <w:t>the</w:t>
      </w:r>
      <w:r w:rsidR="00891027" w:rsidRPr="00753FA6">
        <w:rPr>
          <w:rFonts w:ascii="Times New Roman" w:hAnsi="Times New Roman" w:cs="Times New Roman"/>
        </w:rPr>
        <w:t xml:space="preserve"> </w:t>
      </w:r>
      <w:r w:rsidR="00F87E7E" w:rsidRPr="00753FA6">
        <w:rPr>
          <w:rFonts w:ascii="Times New Roman" w:hAnsi="Times New Roman" w:cs="Times New Roman"/>
        </w:rPr>
        <w:t>number</w:t>
      </w:r>
      <w:r w:rsidR="00891027" w:rsidRPr="00753FA6">
        <w:rPr>
          <w:rFonts w:ascii="Times New Roman" w:hAnsi="Times New Roman" w:cs="Times New Roman"/>
        </w:rPr>
        <w:t xml:space="preserve"> </w:t>
      </w:r>
      <w:r w:rsidR="00F87E7E" w:rsidRPr="00753FA6">
        <w:rPr>
          <w:rFonts w:ascii="Times New Roman" w:hAnsi="Times New Roman" w:cs="Times New Roman"/>
        </w:rPr>
        <w:t>of</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AE2D87" w:rsidRPr="00753FA6">
        <w:rPr>
          <w:rFonts w:ascii="Times New Roman" w:hAnsi="Times New Roman" w:cs="Times New Roman"/>
        </w:rPr>
        <w:t>trees</w:t>
      </w:r>
      <w:r w:rsidR="00891027" w:rsidRPr="00753FA6">
        <w:rPr>
          <w:rFonts w:ascii="Times New Roman" w:hAnsi="Times New Roman" w:cs="Times New Roman"/>
        </w:rPr>
        <w:t xml:space="preserve"> </w:t>
      </w:r>
      <w:r w:rsidR="00277064" w:rsidRPr="00753FA6">
        <w:rPr>
          <w:rFonts w:ascii="Times New Roman" w:hAnsi="Times New Roman" w:cs="Times New Roman"/>
        </w:rPr>
        <w:t>≥</w:t>
      </w:r>
      <w:r w:rsidR="00891027" w:rsidRPr="00753FA6">
        <w:rPr>
          <w:rFonts w:ascii="Times New Roman" w:hAnsi="Times New Roman" w:cs="Times New Roman"/>
        </w:rPr>
        <w:t xml:space="preserve"> </w:t>
      </w:r>
      <w:r w:rsidR="00AE2D87" w:rsidRPr="00753FA6">
        <w:rPr>
          <w:rFonts w:ascii="Times New Roman" w:hAnsi="Times New Roman" w:cs="Times New Roman"/>
        </w:rPr>
        <w:t>70</w:t>
      </w:r>
      <w:r w:rsidR="00891027" w:rsidRPr="00753FA6">
        <w:rPr>
          <w:rFonts w:ascii="Times New Roman" w:hAnsi="Times New Roman" w:cs="Times New Roman"/>
        </w:rPr>
        <w:t xml:space="preserve"> </w:t>
      </w:r>
      <w:r w:rsidR="00AE2D87" w:rsidRPr="00753FA6">
        <w:rPr>
          <w:rFonts w:ascii="Times New Roman" w:hAnsi="Times New Roman" w:cs="Times New Roman"/>
        </w:rPr>
        <w:t>cm</w:t>
      </w:r>
      <w:r w:rsidR="00891027" w:rsidRPr="00753FA6">
        <w:rPr>
          <w:rFonts w:ascii="Times New Roman" w:hAnsi="Times New Roman" w:cs="Times New Roman"/>
        </w:rPr>
        <w:t xml:space="preserve"> </w:t>
      </w:r>
      <w:r w:rsidR="00AE2D87" w:rsidRPr="00753FA6">
        <w:rPr>
          <w:rFonts w:ascii="Times New Roman" w:hAnsi="Times New Roman" w:cs="Times New Roman"/>
        </w:rPr>
        <w:t>in</w:t>
      </w:r>
      <w:r w:rsidR="00891027" w:rsidRPr="00753FA6">
        <w:rPr>
          <w:rFonts w:ascii="Times New Roman" w:hAnsi="Times New Roman" w:cs="Times New Roman"/>
        </w:rPr>
        <w:t xml:space="preserve"> </w:t>
      </w:r>
      <w:r w:rsidR="00AE2D87" w:rsidRPr="00753FA6">
        <w:rPr>
          <w:rFonts w:ascii="Times New Roman" w:hAnsi="Times New Roman" w:cs="Times New Roman"/>
        </w:rPr>
        <w:t>DBH</w:t>
      </w:r>
      <w:r w:rsidR="00891027" w:rsidRPr="00753FA6">
        <w:rPr>
          <w:rFonts w:ascii="Times New Roman" w:hAnsi="Times New Roman" w:cs="Times New Roman"/>
        </w:rPr>
        <w:t xml:space="preserve"> </w:t>
      </w:r>
      <w:r w:rsidR="00AE2D87" w:rsidRPr="00753FA6">
        <w:rPr>
          <w:rFonts w:ascii="Times New Roman" w:hAnsi="Times New Roman" w:cs="Times New Roman"/>
        </w:rPr>
        <w:t>was</w:t>
      </w:r>
      <w:r w:rsidR="00891027" w:rsidRPr="00753FA6">
        <w:rPr>
          <w:rFonts w:ascii="Times New Roman" w:hAnsi="Times New Roman" w:cs="Times New Roman"/>
        </w:rPr>
        <w:t xml:space="preserve"> </w:t>
      </w:r>
      <w:r w:rsidR="00457F7E" w:rsidRPr="00457F7E">
        <w:rPr>
          <w:rFonts w:ascii="Times New Roman" w:hAnsi="Times New Roman" w:cs="Times New Roman"/>
          <w:highlight w:val="yellow"/>
        </w:rPr>
        <w:t>ch</w:t>
      </w:r>
      <w:r w:rsidR="00AE2D87" w:rsidRPr="00457F7E">
        <w:rPr>
          <w:rFonts w:ascii="Times New Roman" w:hAnsi="Times New Roman" w:cs="Times New Roman"/>
          <w:highlight w:val="yellow"/>
        </w:rPr>
        <w:t>ose</w:t>
      </w:r>
      <w:r w:rsidR="00457F7E" w:rsidRPr="00457F7E">
        <w:rPr>
          <w:rFonts w:ascii="Times New Roman" w:hAnsi="Times New Roman" w:cs="Times New Roman"/>
          <w:highlight w:val="yellow"/>
        </w:rPr>
        <w:t>n</w:t>
      </w:r>
      <w:r w:rsidR="00891027" w:rsidRPr="00753FA6">
        <w:rPr>
          <w:rFonts w:ascii="Times New Roman" w:hAnsi="Times New Roman" w:cs="Times New Roman"/>
        </w:rPr>
        <w:t xml:space="preserve"> </w:t>
      </w:r>
      <w:r w:rsidR="00AE2D87" w:rsidRPr="00753FA6">
        <w:rPr>
          <w:rFonts w:ascii="Times New Roman" w:hAnsi="Times New Roman" w:cs="Times New Roman"/>
        </w:rPr>
        <w:t>as</w:t>
      </w:r>
      <w:r w:rsidR="00891027" w:rsidRPr="00753FA6">
        <w:rPr>
          <w:rFonts w:ascii="Times New Roman" w:hAnsi="Times New Roman" w:cs="Times New Roman"/>
        </w:rPr>
        <w:t xml:space="preserve"> </w:t>
      </w:r>
      <w:r w:rsidR="00DE2A42">
        <w:rPr>
          <w:rFonts w:ascii="Times New Roman" w:hAnsi="Times New Roman" w:cs="Times New Roman"/>
        </w:rPr>
        <w:t xml:space="preserve">a </w:t>
      </w:r>
      <w:r w:rsidR="00F87E7E" w:rsidRPr="00753FA6">
        <w:rPr>
          <w:rFonts w:ascii="Times New Roman" w:hAnsi="Times New Roman" w:cs="Times New Roman"/>
        </w:rPr>
        <w:t>better</w:t>
      </w:r>
      <w:r w:rsidR="00891027" w:rsidRPr="00753FA6">
        <w:rPr>
          <w:rFonts w:ascii="Times New Roman" w:hAnsi="Times New Roman" w:cs="Times New Roman"/>
        </w:rPr>
        <w:t xml:space="preserve"> </w:t>
      </w:r>
      <w:r w:rsidR="00F87E7E" w:rsidRPr="00753FA6">
        <w:rPr>
          <w:rFonts w:ascii="Times New Roman" w:hAnsi="Times New Roman" w:cs="Times New Roman"/>
        </w:rPr>
        <w:t>predictor</w:t>
      </w:r>
      <w:r w:rsidR="00891027" w:rsidRPr="00753FA6">
        <w:rPr>
          <w:rFonts w:ascii="Times New Roman" w:hAnsi="Times New Roman" w:cs="Times New Roman"/>
        </w:rPr>
        <w:t xml:space="preserve"> </w:t>
      </w:r>
      <w:r w:rsidRPr="00753FA6">
        <w:rPr>
          <w:rFonts w:ascii="Times New Roman" w:hAnsi="Times New Roman" w:cs="Times New Roman"/>
        </w:rPr>
        <w:t>compared</w:t>
      </w:r>
      <w:r w:rsidR="00891027" w:rsidRPr="00753FA6">
        <w:rPr>
          <w:rFonts w:ascii="Times New Roman" w:hAnsi="Times New Roman" w:cs="Times New Roman"/>
        </w:rPr>
        <w:t xml:space="preserve"> </w:t>
      </w:r>
      <w:r w:rsidR="00F87E7E"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00AE2D87" w:rsidRPr="00753FA6">
        <w:rPr>
          <w:rFonts w:ascii="Times New Roman" w:hAnsi="Times New Roman" w:cs="Times New Roman"/>
        </w:rPr>
        <w:t>total</w:t>
      </w:r>
      <w:r w:rsidR="00891027" w:rsidRPr="00753FA6">
        <w:rPr>
          <w:rFonts w:ascii="Times New Roman" w:hAnsi="Times New Roman" w:cs="Times New Roman"/>
        </w:rPr>
        <w:t xml:space="preserve"> </w:t>
      </w:r>
      <w:r w:rsidR="00F87E7E" w:rsidRPr="00753FA6">
        <w:rPr>
          <w:rFonts w:ascii="Times New Roman" w:hAnsi="Times New Roman" w:cs="Times New Roman"/>
        </w:rPr>
        <w:t>number</w:t>
      </w:r>
      <w:r w:rsidR="00891027" w:rsidRPr="00753FA6">
        <w:rPr>
          <w:rFonts w:ascii="Times New Roman" w:hAnsi="Times New Roman" w:cs="Times New Roman"/>
        </w:rPr>
        <w:t xml:space="preserve"> </w:t>
      </w:r>
      <w:r w:rsidR="00F87E7E" w:rsidRPr="00753FA6">
        <w:rPr>
          <w:rFonts w:ascii="Times New Roman" w:hAnsi="Times New Roman" w:cs="Times New Roman"/>
        </w:rPr>
        <w:t>of</w:t>
      </w:r>
      <w:r w:rsidR="00891027" w:rsidRPr="00753FA6">
        <w:rPr>
          <w:rFonts w:ascii="Times New Roman" w:hAnsi="Times New Roman" w:cs="Times New Roman"/>
        </w:rPr>
        <w:t xml:space="preserve"> </w:t>
      </w:r>
      <w:r w:rsidR="00AE2D87" w:rsidRPr="00753FA6">
        <w:rPr>
          <w:rFonts w:ascii="Times New Roman" w:hAnsi="Times New Roman" w:cs="Times New Roman"/>
        </w:rPr>
        <w:t>coniferous</w:t>
      </w:r>
      <w:r w:rsidR="00891027" w:rsidRPr="00753FA6">
        <w:rPr>
          <w:rFonts w:ascii="Times New Roman" w:hAnsi="Times New Roman" w:cs="Times New Roman"/>
        </w:rPr>
        <w:t xml:space="preserve"> </w:t>
      </w:r>
      <w:r w:rsidR="00AE2D87" w:rsidRPr="00753FA6">
        <w:rPr>
          <w:rFonts w:ascii="Times New Roman" w:hAnsi="Times New Roman" w:cs="Times New Roman"/>
        </w:rPr>
        <w:t>and</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AE2D87"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our</w:t>
      </w:r>
      <w:r w:rsidR="00891027" w:rsidRPr="00753FA6">
        <w:rPr>
          <w:rFonts w:ascii="Times New Roman" w:hAnsi="Times New Roman" w:cs="Times New Roman"/>
        </w:rPr>
        <w:t xml:space="preserve"> </w:t>
      </w:r>
      <w:r w:rsidR="00686EB9" w:rsidRPr="00753FA6">
        <w:rPr>
          <w:rFonts w:ascii="Times New Roman" w:hAnsi="Times New Roman" w:cs="Times New Roman"/>
        </w:rPr>
        <w:t>anal</w:t>
      </w:r>
      <w:r w:rsidR="00686EB9">
        <w:rPr>
          <w:rFonts w:ascii="Times New Roman" w:hAnsi="Times New Roman" w:cs="Times New Roman"/>
        </w:rPr>
        <w:t>ysis</w:t>
      </w:r>
      <w:r w:rsidR="00AE2D87" w:rsidRPr="00753FA6">
        <w:rPr>
          <w:rFonts w:ascii="Times New Roman" w:hAnsi="Times New Roman" w:cs="Times New Roman"/>
        </w:rPr>
        <w:t>.</w:t>
      </w:r>
      <w:r w:rsidR="00891027" w:rsidRPr="00753FA6">
        <w:rPr>
          <w:rFonts w:ascii="Times New Roman" w:hAnsi="Times New Roman" w:cs="Times New Roman"/>
        </w:rPr>
        <w:t xml:space="preserve"> </w:t>
      </w:r>
      <w:r w:rsidR="007B329B" w:rsidRPr="00753FA6">
        <w:rPr>
          <w:rFonts w:ascii="Times New Roman" w:hAnsi="Times New Roman" w:cs="Times New Roman"/>
        </w:rPr>
        <w:t>In</w:t>
      </w:r>
      <w:r w:rsidR="00891027" w:rsidRPr="00753FA6">
        <w:rPr>
          <w:rFonts w:ascii="Times New Roman" w:hAnsi="Times New Roman" w:cs="Times New Roman"/>
        </w:rPr>
        <w:t xml:space="preserve"> </w:t>
      </w:r>
      <w:r w:rsidR="007B329B" w:rsidRPr="00753FA6">
        <w:rPr>
          <w:rFonts w:ascii="Times New Roman" w:hAnsi="Times New Roman" w:cs="Times New Roman"/>
        </w:rPr>
        <w:t>support</w:t>
      </w:r>
      <w:r w:rsidR="00891027" w:rsidRPr="00753FA6">
        <w:rPr>
          <w:rFonts w:ascii="Times New Roman" w:hAnsi="Times New Roman" w:cs="Times New Roman"/>
        </w:rPr>
        <w:t xml:space="preserve"> </w:t>
      </w:r>
      <w:r w:rsidR="007B329B" w:rsidRPr="00753FA6">
        <w:rPr>
          <w:rFonts w:ascii="Times New Roman" w:hAnsi="Times New Roman" w:cs="Times New Roman"/>
        </w:rPr>
        <w:t>of</w:t>
      </w:r>
      <w:r w:rsidR="00891027" w:rsidRPr="00753FA6">
        <w:rPr>
          <w:rFonts w:ascii="Times New Roman" w:hAnsi="Times New Roman" w:cs="Times New Roman"/>
        </w:rPr>
        <w:t xml:space="preserve"> </w:t>
      </w:r>
      <w:r w:rsidR="007B329B" w:rsidRPr="00753FA6">
        <w:rPr>
          <w:rFonts w:ascii="Times New Roman" w:hAnsi="Times New Roman" w:cs="Times New Roman"/>
        </w:rPr>
        <w:t>this,</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F87E7E" w:rsidRPr="00753FA6">
        <w:rPr>
          <w:rFonts w:ascii="Times New Roman" w:hAnsi="Times New Roman" w:cs="Times New Roman"/>
        </w:rPr>
        <w:t>trees</w:t>
      </w:r>
      <w:r w:rsidR="00891027" w:rsidRPr="00753FA6">
        <w:rPr>
          <w:rFonts w:ascii="Times New Roman" w:hAnsi="Times New Roman" w:cs="Times New Roman"/>
        </w:rPr>
        <w:t xml:space="preserve"> </w:t>
      </w:r>
      <w:r w:rsidR="00F87E7E" w:rsidRPr="00753FA6">
        <w:rPr>
          <w:rFonts w:ascii="Times New Roman" w:hAnsi="Times New Roman" w:cs="Times New Roman"/>
        </w:rPr>
        <w:t>carry</w:t>
      </w:r>
      <w:r w:rsidR="00891027" w:rsidRPr="00753FA6">
        <w:rPr>
          <w:rFonts w:ascii="Times New Roman" w:hAnsi="Times New Roman" w:cs="Times New Roman"/>
        </w:rPr>
        <w:t xml:space="preserve"> </w:t>
      </w:r>
      <w:r w:rsidR="00F87E7E" w:rsidRPr="00753FA6">
        <w:rPr>
          <w:rFonts w:ascii="Times New Roman" w:hAnsi="Times New Roman" w:cs="Times New Roman"/>
        </w:rPr>
        <w:t>many</w:t>
      </w:r>
      <w:r w:rsidR="00891027" w:rsidRPr="00753FA6">
        <w:rPr>
          <w:rFonts w:ascii="Times New Roman" w:hAnsi="Times New Roman" w:cs="Times New Roman"/>
        </w:rPr>
        <w:t xml:space="preserve"> </w:t>
      </w:r>
      <w:r w:rsidR="00F87E7E" w:rsidRPr="00753FA6">
        <w:rPr>
          <w:rFonts w:ascii="Times New Roman" w:hAnsi="Times New Roman" w:cs="Times New Roman"/>
        </w:rPr>
        <w:t>more</w:t>
      </w:r>
      <w:r w:rsidR="00891027" w:rsidRPr="00753FA6">
        <w:rPr>
          <w:rFonts w:ascii="Times New Roman" w:hAnsi="Times New Roman" w:cs="Times New Roman"/>
        </w:rPr>
        <w:t xml:space="preserve"> </w:t>
      </w:r>
      <w:proofErr w:type="spellStart"/>
      <w:r w:rsidR="00F87E7E" w:rsidRPr="00753FA6">
        <w:rPr>
          <w:rFonts w:ascii="Times New Roman" w:hAnsi="Times New Roman" w:cs="Times New Roman"/>
        </w:rPr>
        <w:t>TreMs</w:t>
      </w:r>
      <w:proofErr w:type="spellEnd"/>
      <w:r w:rsidR="00891027" w:rsidRPr="00753FA6">
        <w:rPr>
          <w:rFonts w:ascii="Times New Roman" w:hAnsi="Times New Roman" w:cs="Times New Roman"/>
        </w:rPr>
        <w:t xml:space="preserve"> </w:t>
      </w:r>
      <w:r w:rsidR="00F87E7E" w:rsidRPr="00753FA6">
        <w:rPr>
          <w:rFonts w:ascii="Times New Roman" w:hAnsi="Times New Roman" w:cs="Times New Roman"/>
        </w:rPr>
        <w:t>than</w:t>
      </w:r>
      <w:r w:rsidR="00891027" w:rsidRPr="00753FA6">
        <w:rPr>
          <w:rFonts w:ascii="Times New Roman" w:hAnsi="Times New Roman" w:cs="Times New Roman"/>
        </w:rPr>
        <w:t xml:space="preserve"> </w:t>
      </w:r>
      <w:r w:rsidR="00F87E7E" w:rsidRPr="00753FA6">
        <w:rPr>
          <w:rFonts w:ascii="Times New Roman" w:hAnsi="Times New Roman" w:cs="Times New Roman"/>
        </w:rPr>
        <w:t>conifers</w:t>
      </w:r>
      <w:r w:rsidR="00891027" w:rsidRPr="00753FA6">
        <w:rPr>
          <w:rFonts w:ascii="Times New Roman" w:hAnsi="Times New Roman" w:cs="Times New Roman"/>
        </w:rPr>
        <w:t xml:space="preserve"> </w:t>
      </w:r>
      <w:r w:rsidR="00F87E7E" w:rsidRPr="00753FA6">
        <w:rPr>
          <w:rFonts w:ascii="Times New Roman" w:hAnsi="Times New Roman" w:cs="Times New Roman"/>
        </w:rPr>
        <w:fldChar w:fldCharType="begin" w:fldLock="1"/>
      </w:r>
      <w:r w:rsidR="00BE29E8">
        <w:rPr>
          <w:rFonts w:ascii="Times New Roman" w:hAnsi="Times New Roman" w:cs="Times New Roman"/>
        </w:rPr>
        <w:instrText>ADDIN CSL_CITATION {"citationItems":[{"id":"ITEM-1","itemData":{"DOI":"10.1007/s10342-011-0551-z","ISSN":"16124669","abstract":"In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Research","id":"ITEM-1","issue":"3","issued":{"date-parts":[["2012"]]},"page":"773-786","title":"Impact of silviculture on dead wood and on the distribution and frequency of tree microhabitats in montane beech-fir forests of the Pyrenees","type":"article-journal","volume":"131"},"uris":["http://www.mendeley.com/documents/?uuid=060c3e27-c9cf-4c7f-a5a5-871f3c133b44"]},{"id":"ITEM-2","itemData":{"DOI":"10.1016/j.biocon.2010.09.030","ISSN":"00063207","abstract":"Higher densities of tree microhabitats in unmanaged forests may explain biodiversity differences with managed forests. To better understand the determinants of this potential biodiversity indicator, we studied the influence of tree characteristics on a set of tree microhabitats (e.g. cavities, cracks, bark features) on 75 plots in managed and unmanaged French forests. We hypothesized that the number of different microhabitat types per tree and the occurrence of a given microhabitat type on a tree would be higher in unmanaged than in managed forests, and that this difference could be linked to individual tree characteristics: diameter, vitality and species. We show that unmanaged forests contained more trees likely to host microhabitats (i.e. large trees, snags) at the stand level. However, at the tree level, forest management did not influence microhabitats; only tree characteristics did: large trees and snags contained more microhabitats. The number and occurrence of microhabitats also varied with tree species: oaks and beech generally hosted more microhabitats, but occurrence of certain types of microhabitats was higher on fir and spruce. We conclude that, even though microhabitats are not equally distributed between managed and unmanaged forests, two trees with similar characteristics in similar site conditions have the same number and probability of occurrence of microhabitats, whatever the management type. In order to preserve biodiversity, foresters could reproduce unmanaged forest features in managed forests through the conservation of specific tree types (e.g. veteran trees, snags). Tree microhabitats could also be more often targeted in sustainable forest management monitoring. © 2010 Elsevier Ltd.","author":[{"dropping-particle":"","family":"Vuidot","given":"Aurélie","non-dropping-particle":"","parse-names":false,"suffix":""},{"dropping-particle":"","family":"Paillet","given":"Yoan","non-dropping-particle":"","parse-names":false,"suffix":""},{"dropping-particle":"","family":"Archaux","given":"Frédéric","non-dropping-particle":"","parse-names":false,"suffix":""},{"dropping-particle":"","family":"Gosselin","given":"Frédéric","non-dropping-particle":"","parse-names":false,"suffix":""}],"container-title":"Biological Conservation","id":"ITEM-2","issue":"1","issued":{"date-parts":[["2011"]]},"page":"441-450","title":"Influence of tree characteristics and forest management on tree microhabitats","type":"article-journal","volume":"144"},"uris":["http://www.mendeley.com/documents/?uuid=cf7edf2d-2492-4151-b804-90ec27cca2cf"]},{"id":"ITEM-3","itemData":{"DOI":"10.1371/journal.pone.0216500","ISBN":"1111111111","ISSN":"19326203","abstract":"Managing forests to preserve biodiversity requires a good knowledge not only of the factors driving its dynamics but also of the structural elements that actually support biodiversity. Tree-related microhabitats (e.g. cavities, cracks, conks of fungi) are tree-borne features that are reputed to support specific biodiversity for at least a part of species’ life cycles. While several studies have analysed the drivers of microhabitats number and occurrence at the tree scale, they remain limited to a few tree species located in relatively narrow biogeographical ranges. We used a nationwide database of forest reserves where microhabitats were inventoried on more than 22,000 trees. We analysed the effect of tree diameter and living status (alive or dead) on microhabitat number and occurrence per tree, taking into account biogeoclimatic variables and tree genus. We confirmed that larger trees and dead trees bore more microhabitats than their smaller or living counterparts did; we extended these results to a wider range of tree genera and ecological conditions than those studied before. Contrary to our expectations, the total number of microhabitat types per tree barely varied with tree genus–though we did find slightly higher accumulation levels for broadleaves than for conifers–nor did it vary with elevation or soil pH, whatever the living status. We observed the same results for the occurrence of individual microhabitat types. However, accumulation levels with diameter and occurrence on dead trees were higher for microhabitats linked with wood decay processes (e.g. dead branches or woodpecker feeding holes) than for other, epixylic, microhabitats such as epiphytes (ivy, mosses and lichens). Promoting large living and dead trees of several tree species may be a relevant, and nearly universal, way to favour microhabitats and enhance the substrates needed to support specific biodiversity. In the future, a better understanding of microhabitat drivers and dynamics at the tree scale may help to better define their role as biodiversity indicators for large-scale monitoring.","author":[{"dropping-particle":"","family":"Paillet","given":"Yoan","non-dropping-particle":"","parse-names":false,"suffix":""},{"dropping-particle":"","family":"Debaive","given":"Nicolas","non-dropping-particle":"","parse-names":false,"suffix":""},{"dropping-particle":"","family":"Archaux","given":"Frédéric","non-dropping-particle":"","parse-names":false,"suffix":""},{"dropping-particle":"","family":"Cateau","given":"Eugénie","non-dropping-particle":"","parse-names":false,"suffix":""},{"dropping-particle":"","family":"Gilg","given":"Olivier","non-dropping-particle":"","parse-names":false,"suffix":""},{"dropping-particle":"","family":"Guilbert","given":"Eric","non-dropping-particle":"","parse-names":false,"suffix":""}],"container-title":"PLoS ONE","id":"ITEM-3","issue":"5","issued":{"date-parts":[["2019"]]},"page":"1-18","title":"Nothing else matters? Tree diameter and living status have more effects than biogeoclimatic context on microhabitat number and occurrence: An analysis in French forest reserves","type":"article-journal","volume":"14"},"uris":["http://www.mendeley.com/documents/?uuid=d7a26d2f-a4a4-4064-9bd3-4851c1517e64"]}],"mendeley":{"formattedCitation":"(Larrieu et al., 2012; Paillet et al., 2019; Vuidot et al., 2011)","plainTextFormattedCitation":"(Larrieu et al., 2012; Paillet et al., 2019; Vuidot et al., 2011)","previouslyFormattedCitation":"(Larrieu et al., 2012; Paillet et al., 2019; Vuidot et al., 2011)"},"properties":{"noteIndex":0},"schema":"https://github.com/citation-style-language/schema/raw/master/csl-citation.json"}</w:instrText>
      </w:r>
      <w:r w:rsidR="00F87E7E" w:rsidRPr="00753FA6">
        <w:rPr>
          <w:rFonts w:ascii="Times New Roman" w:hAnsi="Times New Roman" w:cs="Times New Roman"/>
        </w:rPr>
        <w:fldChar w:fldCharType="separate"/>
      </w:r>
      <w:r w:rsidR="00DA3F84" w:rsidRPr="00DA3F84">
        <w:rPr>
          <w:rFonts w:ascii="Times New Roman" w:hAnsi="Times New Roman" w:cs="Times New Roman"/>
          <w:noProof/>
        </w:rPr>
        <w:t>(Larrieu et al., 2012; Paillet et al., 2019; Vuidot et al., 2011)</w:t>
      </w:r>
      <w:r w:rsidR="00F87E7E" w:rsidRPr="00753FA6">
        <w:rPr>
          <w:rFonts w:ascii="Times New Roman" w:hAnsi="Times New Roman" w:cs="Times New Roman"/>
        </w:rPr>
        <w:fldChar w:fldCharType="end"/>
      </w:r>
      <w:r w:rsidR="00F87E7E" w:rsidRPr="00753FA6">
        <w:rPr>
          <w:rFonts w:ascii="Times New Roman" w:hAnsi="Times New Roman" w:cs="Times New Roman"/>
        </w:rPr>
        <w:t>.</w:t>
      </w:r>
      <w:r w:rsidR="00891027" w:rsidRPr="00753FA6">
        <w:rPr>
          <w:rFonts w:ascii="Times New Roman" w:hAnsi="Times New Roman" w:cs="Times New Roman"/>
        </w:rPr>
        <w:t xml:space="preserve"> </w:t>
      </w:r>
      <w:r w:rsidR="00DE2A42">
        <w:rPr>
          <w:rFonts w:ascii="Times New Roman" w:hAnsi="Times New Roman" w:cs="Times New Roman"/>
        </w:rPr>
        <w:t>As an</w:t>
      </w:r>
      <w:r w:rsidR="00DE2A42" w:rsidRPr="00753FA6">
        <w:rPr>
          <w:rFonts w:ascii="Times New Roman" w:hAnsi="Times New Roman" w:cs="Times New Roman"/>
        </w:rPr>
        <w:t xml:space="preserve"> </w:t>
      </w:r>
      <w:r w:rsidR="00F87E7E" w:rsidRPr="00753FA6">
        <w:rPr>
          <w:rFonts w:ascii="Times New Roman" w:hAnsi="Times New Roman" w:cs="Times New Roman"/>
        </w:rPr>
        <w:t>example,</w:t>
      </w:r>
      <w:r w:rsidR="00891027" w:rsidRPr="00753FA6">
        <w:rPr>
          <w:rFonts w:ascii="Times New Roman" w:hAnsi="Times New Roman" w:cs="Times New Roman"/>
        </w:rPr>
        <w:t xml:space="preserve"> </w:t>
      </w:r>
      <w:r w:rsidR="00F87E7E" w:rsidRPr="00753FA6">
        <w:rPr>
          <w:rFonts w:ascii="Times New Roman" w:hAnsi="Times New Roman" w:cs="Times New Roman"/>
        </w:rPr>
        <w:t>70</w:t>
      </w:r>
      <w:r w:rsidR="00891027" w:rsidRPr="00753FA6">
        <w:rPr>
          <w:rFonts w:ascii="Times New Roman" w:hAnsi="Times New Roman" w:cs="Times New Roman"/>
        </w:rPr>
        <w:t xml:space="preserve"> </w:t>
      </w:r>
      <w:r w:rsidR="00F87E7E" w:rsidRPr="00753FA6">
        <w:rPr>
          <w:rFonts w:ascii="Times New Roman" w:hAnsi="Times New Roman" w:cs="Times New Roman"/>
        </w:rPr>
        <w:t>%</w:t>
      </w:r>
      <w:r w:rsidR="00891027" w:rsidRPr="00753FA6">
        <w:rPr>
          <w:rFonts w:ascii="Times New Roman" w:hAnsi="Times New Roman" w:cs="Times New Roman"/>
        </w:rPr>
        <w:t xml:space="preserve"> </w:t>
      </w:r>
      <w:r w:rsidR="00F87E7E" w:rsidRPr="00753FA6">
        <w:rPr>
          <w:rFonts w:ascii="Times New Roman" w:hAnsi="Times New Roman" w:cs="Times New Roman"/>
        </w:rPr>
        <w:t>of</w:t>
      </w:r>
      <w:r w:rsidR="00891027" w:rsidRPr="00753FA6">
        <w:rPr>
          <w:rFonts w:ascii="Times New Roman" w:hAnsi="Times New Roman" w:cs="Times New Roman"/>
        </w:rPr>
        <w:t xml:space="preserve"> </w:t>
      </w:r>
      <w:r w:rsidR="00F87E7E" w:rsidRPr="00753FA6">
        <w:rPr>
          <w:rFonts w:ascii="Times New Roman" w:hAnsi="Times New Roman" w:cs="Times New Roman"/>
        </w:rPr>
        <w:t>beech</w:t>
      </w:r>
      <w:r w:rsidR="00891027" w:rsidRPr="00753FA6">
        <w:rPr>
          <w:rFonts w:ascii="Times New Roman" w:hAnsi="Times New Roman" w:cs="Times New Roman"/>
        </w:rPr>
        <w:t xml:space="preserve"> </w:t>
      </w:r>
      <w:r w:rsidR="00F87E7E" w:rsidRPr="00753FA6">
        <w:rPr>
          <w:rFonts w:ascii="Times New Roman" w:hAnsi="Times New Roman" w:cs="Times New Roman"/>
        </w:rPr>
        <w:t>but</w:t>
      </w:r>
      <w:r w:rsidR="00891027" w:rsidRPr="00753FA6">
        <w:rPr>
          <w:rFonts w:ascii="Times New Roman" w:hAnsi="Times New Roman" w:cs="Times New Roman"/>
        </w:rPr>
        <w:t xml:space="preserve"> </w:t>
      </w:r>
      <w:r w:rsidR="00F87E7E" w:rsidRPr="00753FA6">
        <w:rPr>
          <w:rFonts w:ascii="Times New Roman" w:hAnsi="Times New Roman" w:cs="Times New Roman"/>
        </w:rPr>
        <w:t>only</w:t>
      </w:r>
      <w:r w:rsidR="00891027" w:rsidRPr="00753FA6">
        <w:rPr>
          <w:rFonts w:ascii="Times New Roman" w:hAnsi="Times New Roman" w:cs="Times New Roman"/>
        </w:rPr>
        <w:t xml:space="preserve"> </w:t>
      </w:r>
      <w:r w:rsidR="00F87E7E" w:rsidRPr="00753FA6">
        <w:rPr>
          <w:rFonts w:ascii="Times New Roman" w:hAnsi="Times New Roman" w:cs="Times New Roman"/>
        </w:rPr>
        <w:t>18</w:t>
      </w:r>
      <w:r w:rsidR="00891027" w:rsidRPr="00753FA6">
        <w:rPr>
          <w:rFonts w:ascii="Times New Roman" w:hAnsi="Times New Roman" w:cs="Times New Roman"/>
        </w:rPr>
        <w:t xml:space="preserve"> </w:t>
      </w:r>
      <w:r w:rsidR="00F87E7E" w:rsidRPr="00753FA6">
        <w:rPr>
          <w:rFonts w:ascii="Times New Roman" w:hAnsi="Times New Roman" w:cs="Times New Roman"/>
        </w:rPr>
        <w:t>%</w:t>
      </w:r>
      <w:r w:rsidR="00891027" w:rsidRPr="00753FA6">
        <w:rPr>
          <w:rFonts w:ascii="Times New Roman" w:hAnsi="Times New Roman" w:cs="Times New Roman"/>
        </w:rPr>
        <w:t xml:space="preserve"> </w:t>
      </w:r>
      <w:r w:rsidR="00F87E7E" w:rsidRPr="00753FA6">
        <w:rPr>
          <w:rFonts w:ascii="Times New Roman" w:hAnsi="Times New Roman" w:cs="Times New Roman"/>
        </w:rPr>
        <w:t>of</w:t>
      </w:r>
      <w:r w:rsidR="00891027" w:rsidRPr="00753FA6">
        <w:rPr>
          <w:rFonts w:ascii="Times New Roman" w:hAnsi="Times New Roman" w:cs="Times New Roman"/>
        </w:rPr>
        <w:t xml:space="preserve"> </w:t>
      </w:r>
      <w:r w:rsidR="00F87E7E" w:rsidRPr="00753FA6">
        <w:rPr>
          <w:rFonts w:ascii="Times New Roman" w:hAnsi="Times New Roman" w:cs="Times New Roman"/>
        </w:rPr>
        <w:t>firs</w:t>
      </w:r>
      <w:r w:rsidR="00891027" w:rsidRPr="00753FA6">
        <w:rPr>
          <w:rFonts w:ascii="Times New Roman" w:hAnsi="Times New Roman" w:cs="Times New Roman"/>
        </w:rPr>
        <w:t xml:space="preserve"> </w:t>
      </w:r>
      <w:r w:rsidR="00F87E7E" w:rsidRPr="00753FA6">
        <w:rPr>
          <w:rFonts w:ascii="Times New Roman" w:hAnsi="Times New Roman" w:cs="Times New Roman"/>
        </w:rPr>
        <w:t>bear</w:t>
      </w:r>
      <w:r w:rsidR="00891027" w:rsidRPr="00753FA6">
        <w:rPr>
          <w:rFonts w:ascii="Times New Roman" w:hAnsi="Times New Roman" w:cs="Times New Roman"/>
        </w:rPr>
        <w:t xml:space="preserve"> </w:t>
      </w:r>
      <w:r w:rsidR="00F87E7E" w:rsidRPr="00753FA6">
        <w:rPr>
          <w:rFonts w:ascii="Times New Roman" w:hAnsi="Times New Roman" w:cs="Times New Roman"/>
        </w:rPr>
        <w:t>one</w:t>
      </w:r>
      <w:r w:rsidR="00891027" w:rsidRPr="00753FA6">
        <w:rPr>
          <w:rFonts w:ascii="Times New Roman" w:hAnsi="Times New Roman" w:cs="Times New Roman"/>
        </w:rPr>
        <w:t xml:space="preserve"> </w:t>
      </w:r>
      <w:r w:rsidR="00F87E7E" w:rsidRPr="00753FA6">
        <w:rPr>
          <w:rFonts w:ascii="Times New Roman" w:hAnsi="Times New Roman" w:cs="Times New Roman"/>
        </w:rPr>
        <w:t>or</w:t>
      </w:r>
      <w:r w:rsidR="00891027" w:rsidRPr="00753FA6">
        <w:rPr>
          <w:rFonts w:ascii="Times New Roman" w:hAnsi="Times New Roman" w:cs="Times New Roman"/>
        </w:rPr>
        <w:t xml:space="preserve"> </w:t>
      </w:r>
      <w:r w:rsidR="00F87E7E" w:rsidRPr="00753FA6">
        <w:rPr>
          <w:rFonts w:ascii="Times New Roman" w:hAnsi="Times New Roman" w:cs="Times New Roman"/>
        </w:rPr>
        <w:t>more</w:t>
      </w:r>
      <w:r w:rsidR="00891027" w:rsidRPr="00753FA6">
        <w:rPr>
          <w:rFonts w:ascii="Times New Roman" w:hAnsi="Times New Roman" w:cs="Times New Roman"/>
        </w:rPr>
        <w:t xml:space="preserve"> </w:t>
      </w:r>
      <w:proofErr w:type="spellStart"/>
      <w:r w:rsidR="00F87E7E" w:rsidRPr="00753FA6">
        <w:rPr>
          <w:rFonts w:ascii="Times New Roman" w:hAnsi="Times New Roman" w:cs="Times New Roman"/>
        </w:rPr>
        <w:t>TreMs</w:t>
      </w:r>
      <w:proofErr w:type="spellEnd"/>
      <w:r w:rsidR="00891027" w:rsidRPr="00753FA6">
        <w:rPr>
          <w:rFonts w:ascii="Times New Roman" w:hAnsi="Times New Roman" w:cs="Times New Roman"/>
        </w:rPr>
        <w:t xml:space="preserve"> </w:t>
      </w:r>
      <w:r w:rsidR="00F87E7E"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{"citationItems":[{"id":"ITEM-1","itemData":{"DOI":"10.1139/X2012-077","ISSN":"00455067","abstract":"Because quantitative data on the distribution of whole microhabitat sets are still lacking to indirectly assess taxonomic biodiversity in forests, we studied the distribution of seven key microhabitat types in 10 montane European beech (Fagus sylvatica L.) - silver fir (Abies alba Mill.) forests (Pyrénées, France) that had not been harvested for several decades. We examined 2105 live trees and 526 snags. Frequencies of cavities and dendrothelms were significantly higher on live beech than on fir. Sap runs were strictly found on live fir. Frequencies of cracks and saproxylic fungi were significantly higher on snags than on live trees. Seventy percent of live beeches but only 18% of firs carried one or more microhabitats. For both beech and fir and for each microhabitat type, we found, using the recursive partitioning method, one to three diameter thresholds that each corresponded to a significant change in the probability of microhabitat presence. When considering the whole microhabitat set, the most significant diameter thresholds were 42, 60, 73, and 89 cm for beech and 99 cm for fir. We suggest that forest managers conserve (i) mixed stands and (ii) beech with a diameter at breast height &gt;90 cm and fir &gt;100 cm. These rules should be adapted for each forest ecosystem.","author":[{"dropping-particle":"","family":"Larrieu","given":"Laurent","non-dropping-particle":"","parse-names":false,"suffix":""},{"dropping-particle":"","family":"Cabanettes","given":"Alain","non-dropping-particle":"","parse-names":false,"suffix":""}],"container-title":"Canadian Journal of Forest Research","id":"ITEM-1","issue":"8","issued":{"date-parts":[["2012"]]},"page":"1433-1445","title":"Species, live status, and diameter are important tree features for diversity and abundance of tree microhabitats in subnatural montane beech-fir forests","type":"article-journal","volume":"42"},"uris":["http://www.mendeley.com/documents/?uuid=76171093-9852-4c60-be5e-7b4b94b72dbc"]}],"mendeley":{"formattedCitation":"(Larrieu and Cabanettes, 2012)","plainTextFormattedCitation":"(Larrieu and Cabanettes, 2012)","previouslyFormattedCitation":"(Larrieu and Cabanettes, 2012)"},"properties":{"noteIndex":0},"schema":"https://github.com/citation-style-language/schema/raw/master/csl-citation.json"}</w:instrText>
      </w:r>
      <w:r w:rsidR="00F87E7E" w:rsidRPr="00753FA6">
        <w:rPr>
          <w:rFonts w:ascii="Times New Roman" w:hAnsi="Times New Roman" w:cs="Times New Roman"/>
        </w:rPr>
        <w:fldChar w:fldCharType="separate"/>
      </w:r>
      <w:r w:rsidR="00431378" w:rsidRPr="00753FA6">
        <w:rPr>
          <w:rFonts w:ascii="Times New Roman" w:hAnsi="Times New Roman" w:cs="Times New Roman"/>
          <w:noProof/>
        </w:rPr>
        <w:t>(Larrieu</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and</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Cabanettes,</w:t>
      </w:r>
      <w:r w:rsidR="00891027" w:rsidRPr="00753FA6">
        <w:rPr>
          <w:rFonts w:ascii="Times New Roman" w:hAnsi="Times New Roman" w:cs="Times New Roman"/>
          <w:noProof/>
        </w:rPr>
        <w:t xml:space="preserve"> </w:t>
      </w:r>
      <w:r w:rsidR="00431378" w:rsidRPr="00753FA6">
        <w:rPr>
          <w:rFonts w:ascii="Times New Roman" w:hAnsi="Times New Roman" w:cs="Times New Roman"/>
          <w:noProof/>
        </w:rPr>
        <w:t>2012)</w:t>
      </w:r>
      <w:r w:rsidR="00F87E7E" w:rsidRPr="00753FA6">
        <w:rPr>
          <w:rFonts w:ascii="Times New Roman" w:hAnsi="Times New Roman" w:cs="Times New Roman"/>
        </w:rPr>
        <w:fldChar w:fldCharType="end"/>
      </w:r>
      <w:r w:rsidR="00F87E7E" w:rsidRPr="00753FA6">
        <w:rPr>
          <w:rFonts w:ascii="Times New Roman" w:hAnsi="Times New Roman" w:cs="Times New Roman"/>
        </w:rPr>
        <w:t>.</w:t>
      </w:r>
      <w:r w:rsidR="00BE29E8">
        <w:rPr>
          <w:rFonts w:ascii="Times New Roman" w:hAnsi="Times New Roman" w:cs="Times New Roman"/>
        </w:rPr>
        <w:t xml:space="preserve"> Similarly, broadleaves as ash, beech, chestnut, hornbeam, maple, oak and poplar </w:t>
      </w:r>
      <w:r w:rsidR="00BE29E8" w:rsidRPr="00BE29E8">
        <w:rPr>
          <w:rFonts w:ascii="Times New Roman" w:hAnsi="Times New Roman" w:cs="Times New Roman"/>
        </w:rPr>
        <w:t>showed higher microhabitat accumulation rates than conifers</w:t>
      </w:r>
      <w:r w:rsidR="00BE29E8">
        <w:rPr>
          <w:rFonts w:ascii="Times New Roman" w:hAnsi="Times New Roman" w:cs="Times New Roman"/>
        </w:rPr>
        <w:t xml:space="preserve"> as</w:t>
      </w:r>
      <w:r w:rsidR="00BE29E8" w:rsidRPr="00BE29E8">
        <w:t xml:space="preserve"> </w:t>
      </w:r>
      <w:r w:rsidR="00BE29E8" w:rsidRPr="00BE29E8">
        <w:rPr>
          <w:rFonts w:ascii="Times New Roman" w:hAnsi="Times New Roman" w:cs="Times New Roman"/>
        </w:rPr>
        <w:t>fir, larch and spruce</w:t>
      </w:r>
      <w:r w:rsidR="00BE29E8">
        <w:rPr>
          <w:rFonts w:ascii="Times New Roman" w:hAnsi="Times New Roman" w:cs="Times New Roman"/>
        </w:rPr>
        <w:t xml:space="preserve"> </w:t>
      </w:r>
      <w:r w:rsidR="00BE29E8">
        <w:rPr>
          <w:rFonts w:ascii="Times New Roman" w:hAnsi="Times New Roman" w:cs="Times New Roman"/>
        </w:rPr>
        <w:fldChar w:fldCharType="begin" w:fldLock="1"/>
      </w:r>
      <w:r w:rsidR="00584111">
        <w:rPr>
          <w:rFonts w:ascii="Times New Roman" w:hAnsi="Times New Roman" w:cs="Times New Roman"/>
        </w:rPr>
        <w:instrText>ADDIN CSL_CITATION {"citationItems":[{"id":"ITEM-1","itemData":{"DOI":"10.1371/journal.pone.0216500","ISBN":"1111111111","ISSN":"19326203","abstract":"Managing forests to preserve biodiversity requires a good knowledge not only of the factors driving its dynamics but also of the structural elements that actually support biodiversity. Tree-related microhabitats (e.g. cavities, cracks, conks of fungi) are tree-borne features that are reputed to support specific biodiversity for at least a part of species’ life cycles. While several studies have analysed the drivers of microhabitats number and occurrence at the tree scale, they remain limited to a few tree species located in relatively narrow biogeographical ranges. We used a nationwide database of forest reserves where microhabitats were inventoried on more than 22,000 trees. We analysed the effect of tree diameter and living status (alive or dead) on microhabitat number and occurrence per tree, taking into account biogeoclimatic variables and tree genus. We confirmed that larger trees and dead trees bore more microhabitats than their smaller or living counterparts did; we extended these results to a wider range of tree genera and ecological conditions than those studied before. Contrary to our expectations, the total number of microhabitat types per tree barely varied with tree genus–though we did find slightly higher accumulation levels for broadleaves than for conifers–nor did it vary with elevation or soil pH, whatever the living status. We observed the same results for the occurrence of individual microhabitat types. However, accumulation levels with diameter and occurrence on dead trees were higher for microhabitats linked with wood decay processes (e.g. dead branches or woodpecker feeding holes) than for other, epixylic, microhabitats such as epiphytes (ivy, mosses and lichens). Promoting large living and dead trees of several tree species may be a relevant, and nearly universal, way to favour microhabitats and enhance the substrates needed to support specific biodiversity. In the future, a better understanding of microhabitat drivers and dynamics at the tree scale may help to better define their role as biodiversity indicators for large-scale monitoring.","author":[{"dropping-particle":"","family":"Paillet","given":"Yoan","non-dropping-particle":"","parse-names":false,"suffix":""},{"dropping-particle":"","family":"Debaive","given":"Nicolas","non-dropping-particle":"","parse-names":false,"suffix":""},{"dropping-particle":"","family":"Archaux","given":"Frédéric","non-dropping-particle":"","parse-names":false,"suffix":""},{"dropping-particle":"","family":"Cateau","given":"Eugénie","non-dropping-particle":"","parse-names":false,"suffix":""},{"dropping-particle":"","family":"Gilg","given":"Olivier","non-dropping-particle":"","parse-names":false,"suffix":""},{"dropping-particle":"","family":"Guilbert","given":"Eric","non-dropping-particle":"","parse-names":false,"suffix":""}],"container-title":"PLoS ONE","id":"ITEM-1","issue":"5","issued":{"date-parts":[["2019"]]},"page":"1-18","title":"Nothing else matters? Tree diameter and living status have more effects than biogeoclimatic context on microhabitat number and occurrence: An analysis in French forest reserves","type":"article-journal","volume":"14"},"uris":["http://www.mendeley.com/documents/?uuid=d7a26d2f-a4a4-4064-9bd3-4851c1517e64"]}],"mendeley":{"formattedCitation":"(Paillet et al., 2019)","plainTextFormattedCitation":"(Paillet et al., 2019)","previouslyFormattedCitation":"(Paillet et al., 2019)"},"properties":{"noteIndex":0},"schema":"https://github.com/citation-style-language/schema/raw/master/csl-citation.json"}</w:instrText>
      </w:r>
      <w:r w:rsidR="00BE29E8">
        <w:rPr>
          <w:rFonts w:ascii="Times New Roman" w:hAnsi="Times New Roman" w:cs="Times New Roman"/>
        </w:rPr>
        <w:fldChar w:fldCharType="separate"/>
      </w:r>
      <w:r w:rsidR="00BE29E8" w:rsidRPr="00BE29E8">
        <w:rPr>
          <w:rFonts w:ascii="Times New Roman" w:hAnsi="Times New Roman" w:cs="Times New Roman"/>
          <w:noProof/>
        </w:rPr>
        <w:t>(Paillet et al., 2019)</w:t>
      </w:r>
      <w:r w:rsidR="00BE29E8">
        <w:rPr>
          <w:rFonts w:ascii="Times New Roman" w:hAnsi="Times New Roman" w:cs="Times New Roman"/>
        </w:rPr>
        <w:fldChar w:fldCharType="end"/>
      </w:r>
      <w:r w:rsidR="00BE29E8">
        <w:rPr>
          <w:rFonts w:ascii="Times New Roman" w:hAnsi="Times New Roman" w:cs="Times New Roman"/>
        </w:rPr>
        <w:t xml:space="preserve">. </w:t>
      </w:r>
      <w:r w:rsidR="00596C41" w:rsidRPr="00753FA6">
        <w:rPr>
          <w:rFonts w:ascii="Times New Roman" w:hAnsi="Times New Roman" w:cs="Times New Roman"/>
        </w:rPr>
        <w:t>On</w:t>
      </w:r>
      <w:r w:rsidR="00891027" w:rsidRPr="00753FA6">
        <w:rPr>
          <w:rFonts w:ascii="Times New Roman" w:hAnsi="Times New Roman" w:cs="Times New Roman"/>
        </w:rPr>
        <w:t xml:space="preserve"> </w:t>
      </w:r>
      <w:r w:rsidR="00596C41" w:rsidRPr="00753FA6">
        <w:rPr>
          <w:rFonts w:ascii="Times New Roman" w:hAnsi="Times New Roman" w:cs="Times New Roman"/>
        </w:rPr>
        <w:t>the</w:t>
      </w:r>
      <w:r w:rsidR="00891027" w:rsidRPr="00753FA6">
        <w:rPr>
          <w:rFonts w:ascii="Times New Roman" w:hAnsi="Times New Roman" w:cs="Times New Roman"/>
        </w:rPr>
        <w:t xml:space="preserve"> </w:t>
      </w:r>
      <w:r w:rsidR="00596C41" w:rsidRPr="00753FA6">
        <w:rPr>
          <w:rFonts w:ascii="Times New Roman" w:hAnsi="Times New Roman" w:cs="Times New Roman"/>
        </w:rPr>
        <w:t>other</w:t>
      </w:r>
      <w:r w:rsidR="00891027" w:rsidRPr="00753FA6">
        <w:rPr>
          <w:rFonts w:ascii="Times New Roman" w:hAnsi="Times New Roman" w:cs="Times New Roman"/>
        </w:rPr>
        <w:t xml:space="preserve"> </w:t>
      </w:r>
      <w:r w:rsidR="00596C41" w:rsidRPr="00753FA6">
        <w:rPr>
          <w:rFonts w:ascii="Times New Roman" w:hAnsi="Times New Roman" w:cs="Times New Roman"/>
        </w:rPr>
        <w:t>hand,</w:t>
      </w:r>
      <w:r w:rsidR="00891027" w:rsidRPr="00753FA6">
        <w:rPr>
          <w:rFonts w:ascii="Times New Roman" w:hAnsi="Times New Roman" w:cs="Times New Roman"/>
        </w:rPr>
        <w:t xml:space="preserve"> </w:t>
      </w:r>
      <w:r w:rsidR="00596C41" w:rsidRPr="00753FA6">
        <w:rPr>
          <w:rFonts w:ascii="Times New Roman" w:hAnsi="Times New Roman" w:cs="Times New Roman"/>
        </w:rPr>
        <w:t>the</w:t>
      </w:r>
      <w:r w:rsidR="00891027" w:rsidRPr="00753FA6">
        <w:rPr>
          <w:rFonts w:ascii="Times New Roman" w:hAnsi="Times New Roman" w:cs="Times New Roman"/>
        </w:rPr>
        <w:t xml:space="preserve"> </w:t>
      </w:r>
      <w:r w:rsidR="00596C41" w:rsidRPr="00753FA6">
        <w:rPr>
          <w:rFonts w:ascii="Times New Roman" w:hAnsi="Times New Roman" w:cs="Times New Roman"/>
        </w:rPr>
        <w:t>number</w:t>
      </w:r>
      <w:r w:rsidR="00891027" w:rsidRPr="00753FA6">
        <w:rPr>
          <w:rFonts w:ascii="Times New Roman" w:hAnsi="Times New Roman" w:cs="Times New Roman"/>
        </w:rPr>
        <w:t xml:space="preserve"> </w:t>
      </w:r>
      <w:r w:rsidR="00596C41" w:rsidRPr="00753FA6">
        <w:rPr>
          <w:rFonts w:ascii="Times New Roman" w:hAnsi="Times New Roman" w:cs="Times New Roman"/>
        </w:rPr>
        <w:t>of</w:t>
      </w:r>
      <w:r w:rsidR="00891027" w:rsidRPr="00753FA6">
        <w:rPr>
          <w:rFonts w:ascii="Times New Roman" w:hAnsi="Times New Roman" w:cs="Times New Roman"/>
        </w:rPr>
        <w:t xml:space="preserve"> </w:t>
      </w:r>
      <w:proofErr w:type="spellStart"/>
      <w:r w:rsidR="00596C41" w:rsidRPr="00753FA6">
        <w:rPr>
          <w:rFonts w:ascii="Times New Roman" w:hAnsi="Times New Roman" w:cs="Times New Roman"/>
        </w:rPr>
        <w:t>TreMs</w:t>
      </w:r>
      <w:proofErr w:type="spellEnd"/>
      <w:r w:rsidR="00891027" w:rsidRPr="00753FA6">
        <w:rPr>
          <w:rFonts w:ascii="Times New Roman" w:hAnsi="Times New Roman" w:cs="Times New Roman"/>
        </w:rPr>
        <w:t xml:space="preserve"> </w:t>
      </w:r>
      <w:r w:rsidR="00596C41" w:rsidRPr="00753FA6">
        <w:rPr>
          <w:rFonts w:ascii="Times New Roman" w:hAnsi="Times New Roman" w:cs="Times New Roman"/>
        </w:rPr>
        <w:t>increased</w:t>
      </w:r>
      <w:r w:rsidR="00891027" w:rsidRPr="00753FA6">
        <w:rPr>
          <w:rFonts w:ascii="Times New Roman" w:hAnsi="Times New Roman" w:cs="Times New Roman"/>
        </w:rPr>
        <w:t xml:space="preserve"> </w:t>
      </w:r>
      <w:r w:rsidR="00094DBF" w:rsidRPr="00753FA6">
        <w:rPr>
          <w:rFonts w:ascii="Times New Roman" w:hAnsi="Times New Roman" w:cs="Times New Roman"/>
        </w:rPr>
        <w:t>dramatically</w:t>
      </w:r>
      <w:r w:rsidR="00891027" w:rsidRPr="00753FA6">
        <w:rPr>
          <w:rFonts w:ascii="Times New Roman" w:hAnsi="Times New Roman" w:cs="Times New Roman"/>
        </w:rPr>
        <w:t xml:space="preserve"> </w:t>
      </w:r>
      <w:r w:rsidR="00094DBF" w:rsidRPr="00753FA6">
        <w:rPr>
          <w:rFonts w:ascii="Times New Roman" w:hAnsi="Times New Roman" w:cs="Times New Roman"/>
        </w:rPr>
        <w:t>above</w:t>
      </w:r>
      <w:r w:rsidR="00891027" w:rsidRPr="00753FA6">
        <w:rPr>
          <w:rFonts w:ascii="Times New Roman" w:hAnsi="Times New Roman" w:cs="Times New Roman"/>
        </w:rPr>
        <w:t xml:space="preserve"> </w:t>
      </w:r>
      <w:r w:rsidR="00094DBF" w:rsidRPr="00753FA6">
        <w:rPr>
          <w:rFonts w:ascii="Times New Roman" w:hAnsi="Times New Roman" w:cs="Times New Roman"/>
        </w:rPr>
        <w:t>71.</w:t>
      </w:r>
      <w:r w:rsidR="00596C41" w:rsidRPr="00753FA6">
        <w:rPr>
          <w:rFonts w:ascii="Times New Roman" w:hAnsi="Times New Roman" w:cs="Times New Roman"/>
        </w:rPr>
        <w:t>6</w:t>
      </w:r>
      <w:r w:rsidR="00891027" w:rsidRPr="00753FA6">
        <w:rPr>
          <w:rFonts w:ascii="Times New Roman" w:hAnsi="Times New Roman" w:cs="Times New Roman"/>
        </w:rPr>
        <w:t xml:space="preserve"> </w:t>
      </w:r>
      <w:r w:rsidR="00596C41" w:rsidRPr="00753FA6">
        <w:rPr>
          <w:rFonts w:ascii="Times New Roman" w:hAnsi="Times New Roman" w:cs="Times New Roman"/>
        </w:rPr>
        <w:t>cm</w:t>
      </w:r>
      <w:r w:rsidR="00891027" w:rsidRPr="00753FA6">
        <w:rPr>
          <w:rFonts w:ascii="Times New Roman" w:hAnsi="Times New Roman" w:cs="Times New Roman"/>
        </w:rPr>
        <w:t xml:space="preserve"> </w:t>
      </w:r>
      <w:r w:rsidR="00596C41" w:rsidRPr="00753FA6">
        <w:rPr>
          <w:rFonts w:ascii="Times New Roman" w:hAnsi="Times New Roman" w:cs="Times New Roman"/>
        </w:rPr>
        <w:t>DBH</w:t>
      </w:r>
      <w:r w:rsidR="00891027" w:rsidRPr="00753FA6">
        <w:rPr>
          <w:rFonts w:ascii="Times New Roman" w:hAnsi="Times New Roman" w:cs="Times New Roman"/>
        </w:rPr>
        <w:t xml:space="preserve"> </w:t>
      </w:r>
      <w:r w:rsidR="00596C41" w:rsidRPr="00753FA6">
        <w:rPr>
          <w:rFonts w:ascii="Times New Roman" w:hAnsi="Times New Roman" w:cs="Times New Roman"/>
        </w:rPr>
        <w:t>for</w:t>
      </w:r>
      <w:r w:rsidR="00891027" w:rsidRPr="00753FA6">
        <w:rPr>
          <w:rFonts w:ascii="Times New Roman" w:hAnsi="Times New Roman" w:cs="Times New Roman"/>
        </w:rPr>
        <w:t xml:space="preserve"> </w:t>
      </w:r>
      <w:r w:rsidR="00596C41" w:rsidRPr="00753FA6">
        <w:rPr>
          <w:rFonts w:ascii="Times New Roman" w:hAnsi="Times New Roman" w:cs="Times New Roman"/>
        </w:rPr>
        <w:t>beech</w:t>
      </w:r>
      <w:r w:rsidR="00891027" w:rsidRPr="00753FA6">
        <w:rPr>
          <w:rFonts w:ascii="Times New Roman" w:hAnsi="Times New Roman" w:cs="Times New Roman"/>
        </w:rPr>
        <w:t xml:space="preserve"> </w:t>
      </w:r>
      <w:r w:rsidR="00596C41" w:rsidRPr="00753FA6">
        <w:rPr>
          <w:rFonts w:ascii="Times New Roman" w:hAnsi="Times New Roman" w:cs="Times New Roman"/>
        </w:rPr>
        <w:t>and</w:t>
      </w:r>
      <w:r w:rsidR="00891027" w:rsidRPr="00753FA6">
        <w:rPr>
          <w:rFonts w:ascii="Times New Roman" w:hAnsi="Times New Roman" w:cs="Times New Roman"/>
        </w:rPr>
        <w:t xml:space="preserve"> </w:t>
      </w:r>
      <w:r w:rsidR="00277064" w:rsidRPr="00753FA6">
        <w:rPr>
          <w:rFonts w:ascii="Times New Roman" w:hAnsi="Times New Roman" w:cs="Times New Roman"/>
        </w:rPr>
        <w:t>similarly</w:t>
      </w:r>
      <w:r w:rsidR="00891027" w:rsidRPr="00753FA6">
        <w:rPr>
          <w:rFonts w:ascii="Times New Roman" w:hAnsi="Times New Roman" w:cs="Times New Roman"/>
        </w:rPr>
        <w:t xml:space="preserve"> </w:t>
      </w:r>
      <w:r w:rsidR="00277064" w:rsidRPr="00753FA6">
        <w:rPr>
          <w:rFonts w:ascii="Times New Roman" w:hAnsi="Times New Roman" w:cs="Times New Roman"/>
        </w:rPr>
        <w:t>above</w:t>
      </w:r>
      <w:r w:rsidR="00891027" w:rsidRPr="00753FA6">
        <w:rPr>
          <w:rFonts w:ascii="Times New Roman" w:hAnsi="Times New Roman" w:cs="Times New Roman"/>
        </w:rPr>
        <w:t xml:space="preserve"> </w:t>
      </w:r>
      <w:r w:rsidR="00596C41" w:rsidRPr="00753FA6">
        <w:rPr>
          <w:rFonts w:ascii="Times New Roman" w:hAnsi="Times New Roman" w:cs="Times New Roman"/>
        </w:rPr>
        <w:t>68</w:t>
      </w:r>
      <w:r w:rsidR="00094DBF" w:rsidRPr="00753FA6">
        <w:rPr>
          <w:rFonts w:ascii="Times New Roman" w:hAnsi="Times New Roman" w:cs="Times New Roman"/>
        </w:rPr>
        <w:t>.</w:t>
      </w:r>
      <w:r w:rsidR="00596C41" w:rsidRPr="00753FA6">
        <w:rPr>
          <w:rFonts w:ascii="Times New Roman" w:hAnsi="Times New Roman" w:cs="Times New Roman"/>
        </w:rPr>
        <w:t>4</w:t>
      </w:r>
      <w:r w:rsidR="00891027" w:rsidRPr="00753FA6">
        <w:rPr>
          <w:rFonts w:ascii="Times New Roman" w:hAnsi="Times New Roman" w:cs="Times New Roman"/>
        </w:rPr>
        <w:t xml:space="preserve"> </w:t>
      </w:r>
      <w:r w:rsidR="00596C41" w:rsidRPr="00753FA6">
        <w:rPr>
          <w:rFonts w:ascii="Times New Roman" w:hAnsi="Times New Roman" w:cs="Times New Roman"/>
        </w:rPr>
        <w:t>cm</w:t>
      </w:r>
      <w:r w:rsidR="00891027" w:rsidRPr="00753FA6">
        <w:rPr>
          <w:rFonts w:ascii="Times New Roman" w:hAnsi="Times New Roman" w:cs="Times New Roman"/>
        </w:rPr>
        <w:t xml:space="preserve"> </w:t>
      </w:r>
      <w:r w:rsidR="00596C41" w:rsidRPr="00753FA6">
        <w:rPr>
          <w:rFonts w:ascii="Times New Roman" w:hAnsi="Times New Roman" w:cs="Times New Roman"/>
        </w:rPr>
        <w:t>DBH</w:t>
      </w:r>
      <w:r w:rsidR="00891027" w:rsidRPr="00753FA6">
        <w:rPr>
          <w:rFonts w:ascii="Times New Roman" w:hAnsi="Times New Roman" w:cs="Times New Roman"/>
        </w:rPr>
        <w:t xml:space="preserve"> </w:t>
      </w:r>
      <w:r w:rsidR="00596C41" w:rsidRPr="00753FA6">
        <w:rPr>
          <w:rFonts w:ascii="Times New Roman" w:hAnsi="Times New Roman" w:cs="Times New Roman"/>
        </w:rPr>
        <w:t>for</w:t>
      </w:r>
      <w:r w:rsidR="00891027" w:rsidRPr="00753FA6">
        <w:rPr>
          <w:rFonts w:ascii="Times New Roman" w:hAnsi="Times New Roman" w:cs="Times New Roman"/>
        </w:rPr>
        <w:t xml:space="preserve"> </w:t>
      </w:r>
      <w:r w:rsidR="00596C41" w:rsidRPr="00753FA6">
        <w:rPr>
          <w:rFonts w:ascii="Times New Roman" w:hAnsi="Times New Roman" w:cs="Times New Roman"/>
        </w:rPr>
        <w:t>fir</w:t>
      </w:r>
      <w:r w:rsidR="00891027" w:rsidRPr="00753FA6">
        <w:rPr>
          <w:rFonts w:ascii="Times New Roman" w:hAnsi="Times New Roman" w:cs="Times New Roman"/>
        </w:rPr>
        <w:t xml:space="preserve"> </w:t>
      </w:r>
      <w:r w:rsidR="00596C41" w:rsidRPr="00753FA6">
        <w:rPr>
          <w:rFonts w:ascii="Times New Roman" w:hAnsi="Times New Roman" w:cs="Times New Roman"/>
        </w:rPr>
        <w:t>(</w:t>
      </w:r>
      <w:r w:rsidR="00596C41" w:rsidRPr="00753FA6">
        <w:rPr>
          <w:rFonts w:ascii="Times New Roman" w:hAnsi="Times New Roman" w:cs="Times New Roman"/>
          <w:i/>
        </w:rPr>
        <w:t>Abies</w:t>
      </w:r>
      <w:r w:rsidR="00891027" w:rsidRPr="00753FA6">
        <w:rPr>
          <w:rFonts w:ascii="Times New Roman" w:hAnsi="Times New Roman" w:cs="Times New Roman"/>
          <w:i/>
        </w:rPr>
        <w:t xml:space="preserve"> </w:t>
      </w:r>
      <w:r w:rsidR="00596C41" w:rsidRPr="00753FA6">
        <w:rPr>
          <w:rFonts w:ascii="Times New Roman" w:hAnsi="Times New Roman" w:cs="Times New Roman"/>
          <w:i/>
        </w:rPr>
        <w:t>alba</w:t>
      </w:r>
      <w:r w:rsidR="00596C41" w:rsidRPr="00753FA6">
        <w:rPr>
          <w:rFonts w:ascii="Times New Roman" w:hAnsi="Times New Roman" w:cs="Times New Roman"/>
        </w:rPr>
        <w:t>)</w:t>
      </w:r>
      <w:r w:rsidR="00891027" w:rsidRPr="00753FA6">
        <w:rPr>
          <w:rFonts w:ascii="Times New Roman" w:hAnsi="Times New Roman" w:cs="Times New Roman"/>
        </w:rPr>
        <w:t xml:space="preserve"> </w:t>
      </w:r>
      <w:r w:rsidR="00596C41" w:rsidRPr="00753FA6">
        <w:rPr>
          <w:rFonts w:ascii="Times New Roman" w:hAnsi="Times New Roman" w:cs="Times New Roman"/>
        </w:rPr>
        <w:fldChar w:fldCharType="begin" w:fldLock="1"/>
      </w:r>
      <w:r w:rsidR="00596C41" w:rsidRPr="00753FA6">
        <w:rPr>
          <w:rFonts w:ascii="Times New Roman" w:hAnsi="Times New Roman" w:cs="Times New Roman"/>
        </w:rPr>
        <w:instrText>ADDIN CSL_CITATION {"citationItems":[{"id":"ITEM-1","itemData":{"DOI":"10.1007/s10342-011-0551-z","ISSN":"16124669","abstract":"In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Research","id":"ITEM-1","issue":"3","issued":{"date-parts":[["2012"]]},"page":"773-786","title":"Impact of silviculture on dead wood and on the distribution and frequency of tree microhabitats in montane beech-fir forests of the Pyrenees","type":"article-journal","volume":"131"},"uris":["http://www.mendeley.com/documents/?uuid=060c3e27-c9cf-4c7f-a5a5-871f3c133b44"]}],"mendeley":{"formattedCitation":"(Larrieu et al., 2012)","plainTextFormattedCitation":"(Larrieu et al., 2012)","previouslyFormattedCitation":"(Larrieu et al., 2012)"},"properties":{"noteIndex":0},"schema":"https://github.com/citation-style-language/schema/raw/master/csl-citation.json"}</w:instrText>
      </w:r>
      <w:r w:rsidR="00596C41" w:rsidRPr="00753FA6">
        <w:rPr>
          <w:rFonts w:ascii="Times New Roman" w:hAnsi="Times New Roman" w:cs="Times New Roman"/>
        </w:rPr>
        <w:fldChar w:fldCharType="separate"/>
      </w:r>
      <w:r w:rsidR="00596C41" w:rsidRPr="00753FA6">
        <w:rPr>
          <w:rFonts w:ascii="Times New Roman" w:hAnsi="Times New Roman" w:cs="Times New Roman"/>
          <w:noProof/>
        </w:rPr>
        <w:t>(Larrieu</w:t>
      </w:r>
      <w:r w:rsidR="00891027" w:rsidRPr="00753FA6">
        <w:rPr>
          <w:rFonts w:ascii="Times New Roman" w:hAnsi="Times New Roman" w:cs="Times New Roman"/>
          <w:noProof/>
        </w:rPr>
        <w:t xml:space="preserve"> </w:t>
      </w:r>
      <w:r w:rsidR="00596C41"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596C41"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596C41" w:rsidRPr="00753FA6">
        <w:rPr>
          <w:rFonts w:ascii="Times New Roman" w:hAnsi="Times New Roman" w:cs="Times New Roman"/>
          <w:noProof/>
        </w:rPr>
        <w:t>2012)</w:t>
      </w:r>
      <w:r w:rsidR="00596C41" w:rsidRPr="00753FA6">
        <w:rPr>
          <w:rFonts w:ascii="Times New Roman" w:hAnsi="Times New Roman" w:cs="Times New Roman"/>
        </w:rPr>
        <w:fldChar w:fldCharType="end"/>
      </w:r>
      <w:r w:rsidR="00596C41" w:rsidRPr="00753FA6">
        <w:rPr>
          <w:rFonts w:ascii="Times New Roman" w:hAnsi="Times New Roman" w:cs="Times New Roman"/>
        </w:rPr>
        <w:t>.</w:t>
      </w:r>
      <w:r w:rsidR="00891027" w:rsidRPr="00753FA6">
        <w:rPr>
          <w:rFonts w:ascii="Times New Roman" w:hAnsi="Times New Roman" w:cs="Times New Roman"/>
        </w:rPr>
        <w:t xml:space="preserve"> </w:t>
      </w:r>
      <w:r w:rsidR="00596C41" w:rsidRPr="00753FA6">
        <w:rPr>
          <w:rFonts w:ascii="Times New Roman" w:hAnsi="Times New Roman" w:cs="Times New Roman"/>
        </w:rPr>
        <w:t>Choosing</w:t>
      </w:r>
      <w:r w:rsidR="00891027" w:rsidRPr="00753FA6">
        <w:rPr>
          <w:rFonts w:ascii="Times New Roman" w:hAnsi="Times New Roman" w:cs="Times New Roman"/>
        </w:rPr>
        <w:t xml:space="preserve"> </w:t>
      </w:r>
      <w:r w:rsidR="00596C41" w:rsidRPr="00753FA6">
        <w:rPr>
          <w:rFonts w:ascii="Times New Roman" w:hAnsi="Times New Roman" w:cs="Times New Roman"/>
        </w:rPr>
        <w:t>the</w:t>
      </w:r>
      <w:r w:rsidR="00891027" w:rsidRPr="00753FA6">
        <w:rPr>
          <w:rFonts w:ascii="Times New Roman" w:hAnsi="Times New Roman" w:cs="Times New Roman"/>
        </w:rPr>
        <w:t xml:space="preserve"> </w:t>
      </w:r>
      <w:r w:rsidR="00596C41" w:rsidRPr="00753FA6">
        <w:rPr>
          <w:rFonts w:ascii="Times New Roman" w:hAnsi="Times New Roman" w:cs="Times New Roman"/>
        </w:rPr>
        <w:t>same</w:t>
      </w:r>
      <w:r w:rsidR="00891027" w:rsidRPr="00753FA6">
        <w:rPr>
          <w:rFonts w:ascii="Times New Roman" w:hAnsi="Times New Roman" w:cs="Times New Roman"/>
        </w:rPr>
        <w:t xml:space="preserve"> </w:t>
      </w:r>
      <w:r w:rsidR="00596C41" w:rsidRPr="00753FA6">
        <w:rPr>
          <w:rFonts w:ascii="Times New Roman" w:hAnsi="Times New Roman" w:cs="Times New Roman"/>
        </w:rPr>
        <w:t>DBH</w:t>
      </w:r>
      <w:r w:rsidR="00891027" w:rsidRPr="00753FA6">
        <w:rPr>
          <w:rFonts w:ascii="Times New Roman" w:hAnsi="Times New Roman" w:cs="Times New Roman"/>
        </w:rPr>
        <w:t xml:space="preserve"> </w:t>
      </w:r>
      <w:r w:rsidR="00596C41" w:rsidRPr="00753FA6">
        <w:rPr>
          <w:rFonts w:ascii="Times New Roman" w:hAnsi="Times New Roman" w:cs="Times New Roman"/>
        </w:rPr>
        <w:t>threshold</w:t>
      </w:r>
      <w:r w:rsidR="00891027" w:rsidRPr="00753FA6">
        <w:rPr>
          <w:rFonts w:ascii="Times New Roman" w:hAnsi="Times New Roman" w:cs="Times New Roman"/>
        </w:rPr>
        <w:t xml:space="preserve"> </w:t>
      </w:r>
      <w:r w:rsidR="00596C41" w:rsidRPr="00753FA6">
        <w:rPr>
          <w:rFonts w:ascii="Times New Roman" w:hAnsi="Times New Roman" w:cs="Times New Roman"/>
        </w:rPr>
        <w:t>for</w:t>
      </w:r>
      <w:r w:rsidR="00891027" w:rsidRPr="00753FA6">
        <w:rPr>
          <w:rFonts w:ascii="Times New Roman" w:hAnsi="Times New Roman" w:cs="Times New Roman"/>
        </w:rPr>
        <w:t xml:space="preserve"> </w:t>
      </w:r>
      <w:r w:rsidR="00596C41" w:rsidRPr="00753FA6">
        <w:rPr>
          <w:rFonts w:ascii="Times New Roman" w:hAnsi="Times New Roman" w:cs="Times New Roman"/>
        </w:rPr>
        <w:t>tree</w:t>
      </w:r>
      <w:r w:rsidR="00891027" w:rsidRPr="00753FA6">
        <w:rPr>
          <w:rFonts w:ascii="Times New Roman" w:hAnsi="Times New Roman" w:cs="Times New Roman"/>
        </w:rPr>
        <w:t xml:space="preserve"> </w:t>
      </w:r>
      <w:r w:rsidR="00596C41" w:rsidRPr="00753FA6">
        <w:rPr>
          <w:rFonts w:ascii="Times New Roman" w:hAnsi="Times New Roman" w:cs="Times New Roman"/>
        </w:rPr>
        <w:t>registration</w:t>
      </w:r>
      <w:r w:rsidR="00891027" w:rsidRPr="00753FA6">
        <w:rPr>
          <w:rFonts w:ascii="Times New Roman" w:hAnsi="Times New Roman" w:cs="Times New Roman"/>
        </w:rPr>
        <w:t xml:space="preserve"> </w:t>
      </w:r>
      <w:r w:rsidR="00596C41" w:rsidRPr="00753FA6">
        <w:rPr>
          <w:rFonts w:ascii="Times New Roman" w:hAnsi="Times New Roman" w:cs="Times New Roman"/>
        </w:rPr>
        <w:t>should</w:t>
      </w:r>
      <w:r w:rsidR="00891027" w:rsidRPr="00753FA6">
        <w:rPr>
          <w:rFonts w:ascii="Times New Roman" w:hAnsi="Times New Roman" w:cs="Times New Roman"/>
        </w:rPr>
        <w:t xml:space="preserve"> </w:t>
      </w:r>
      <w:r w:rsidR="00596C41" w:rsidRPr="00753FA6">
        <w:rPr>
          <w:rFonts w:ascii="Times New Roman" w:hAnsi="Times New Roman" w:cs="Times New Roman"/>
        </w:rPr>
        <w:t>therefore</w:t>
      </w:r>
      <w:r w:rsidR="00891027" w:rsidRPr="00753FA6">
        <w:rPr>
          <w:rFonts w:ascii="Times New Roman" w:hAnsi="Times New Roman" w:cs="Times New Roman"/>
        </w:rPr>
        <w:t xml:space="preserve"> </w:t>
      </w:r>
      <w:r w:rsidR="00596C41" w:rsidRPr="00753FA6">
        <w:rPr>
          <w:rFonts w:ascii="Times New Roman" w:hAnsi="Times New Roman" w:cs="Times New Roman"/>
        </w:rPr>
        <w:t>not</w:t>
      </w:r>
      <w:r w:rsidR="00891027" w:rsidRPr="00753FA6">
        <w:rPr>
          <w:rFonts w:ascii="Times New Roman" w:hAnsi="Times New Roman" w:cs="Times New Roman"/>
        </w:rPr>
        <w:t xml:space="preserve"> </w:t>
      </w:r>
      <w:r w:rsidR="00596C41" w:rsidRPr="00753FA6">
        <w:rPr>
          <w:rFonts w:ascii="Times New Roman" w:hAnsi="Times New Roman" w:cs="Times New Roman"/>
        </w:rPr>
        <w:t>play</w:t>
      </w:r>
      <w:r w:rsidR="00891027" w:rsidRPr="00753FA6">
        <w:rPr>
          <w:rFonts w:ascii="Times New Roman" w:hAnsi="Times New Roman" w:cs="Times New Roman"/>
        </w:rPr>
        <w:t xml:space="preserve"> </w:t>
      </w:r>
      <w:r w:rsidR="00596C41" w:rsidRPr="00753FA6">
        <w:rPr>
          <w:rFonts w:ascii="Times New Roman" w:hAnsi="Times New Roman" w:cs="Times New Roman"/>
        </w:rPr>
        <w:t>a</w:t>
      </w:r>
      <w:r w:rsidR="00891027" w:rsidRPr="00753FA6">
        <w:rPr>
          <w:rFonts w:ascii="Times New Roman" w:hAnsi="Times New Roman" w:cs="Times New Roman"/>
        </w:rPr>
        <w:t xml:space="preserve"> </w:t>
      </w:r>
      <w:r w:rsidR="00596C41" w:rsidRPr="00753FA6">
        <w:rPr>
          <w:rFonts w:ascii="Times New Roman" w:hAnsi="Times New Roman" w:cs="Times New Roman"/>
        </w:rPr>
        <w:t>role.</w:t>
      </w:r>
      <w:r w:rsidR="00891027" w:rsidRPr="00753FA6">
        <w:rPr>
          <w:rFonts w:ascii="Times New Roman" w:hAnsi="Times New Roman" w:cs="Times New Roman"/>
        </w:rPr>
        <w:t xml:space="preserve"> </w:t>
      </w:r>
      <w:r w:rsidR="00825333" w:rsidRPr="00753FA6">
        <w:rPr>
          <w:rFonts w:ascii="Times New Roman" w:hAnsi="Times New Roman" w:cs="Times New Roman"/>
        </w:rPr>
        <w:t>To</w:t>
      </w:r>
      <w:r w:rsidR="00891027" w:rsidRPr="00753FA6">
        <w:rPr>
          <w:rFonts w:ascii="Times New Roman" w:hAnsi="Times New Roman" w:cs="Times New Roman"/>
        </w:rPr>
        <w:t xml:space="preserve"> </w:t>
      </w:r>
      <w:r w:rsidR="00825333" w:rsidRPr="00753FA6">
        <w:rPr>
          <w:rFonts w:ascii="Times New Roman" w:hAnsi="Times New Roman" w:cs="Times New Roman"/>
        </w:rPr>
        <w:t>build</w:t>
      </w:r>
      <w:r w:rsidR="00891027" w:rsidRPr="00753FA6">
        <w:rPr>
          <w:rFonts w:ascii="Times New Roman" w:hAnsi="Times New Roman" w:cs="Times New Roman"/>
        </w:rPr>
        <w:t xml:space="preserve"> </w:t>
      </w:r>
      <w:r w:rsidR="00825333" w:rsidRPr="00753FA6">
        <w:rPr>
          <w:rFonts w:ascii="Times New Roman" w:hAnsi="Times New Roman" w:cs="Times New Roman"/>
        </w:rPr>
        <w:t>on</w:t>
      </w:r>
      <w:r w:rsidR="00891027" w:rsidRPr="00753FA6">
        <w:rPr>
          <w:rFonts w:ascii="Times New Roman" w:hAnsi="Times New Roman" w:cs="Times New Roman"/>
        </w:rPr>
        <w:t xml:space="preserve"> </w:t>
      </w:r>
      <w:r w:rsidR="00825333" w:rsidRPr="00753FA6">
        <w:rPr>
          <w:rFonts w:ascii="Times New Roman" w:hAnsi="Times New Roman" w:cs="Times New Roman"/>
        </w:rPr>
        <w:t>this</w:t>
      </w:r>
      <w:r w:rsidR="00891027" w:rsidRPr="00753FA6">
        <w:rPr>
          <w:rFonts w:ascii="Times New Roman" w:hAnsi="Times New Roman" w:cs="Times New Roman"/>
        </w:rPr>
        <w:t xml:space="preserve"> </w:t>
      </w:r>
      <w:r w:rsidR="00825333" w:rsidRPr="00753FA6">
        <w:rPr>
          <w:rFonts w:ascii="Times New Roman" w:hAnsi="Times New Roman" w:cs="Times New Roman"/>
        </w:rPr>
        <w:t>idea,</w:t>
      </w:r>
      <w:r w:rsidR="00891027" w:rsidRPr="00753FA6">
        <w:rPr>
          <w:rFonts w:ascii="Times New Roman" w:hAnsi="Times New Roman" w:cs="Times New Roman"/>
        </w:rPr>
        <w:t xml:space="preserve"> </w:t>
      </w:r>
      <w:r w:rsidR="00A81820" w:rsidRPr="00A81820">
        <w:rPr>
          <w:rFonts w:ascii="Times New Roman" w:hAnsi="Times New Roman" w:cs="Times New Roman"/>
          <w:highlight w:val="yellow"/>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C76807" w:rsidRPr="00753FA6">
        <w:rPr>
          <w:rFonts w:ascii="Times New Roman" w:hAnsi="Times New Roman" w:cs="Times New Roman"/>
        </w:rPr>
        <w:t>trees</w:t>
      </w:r>
      <w:r w:rsidR="00891027" w:rsidRPr="00753FA6">
        <w:rPr>
          <w:rFonts w:ascii="Times New Roman" w:hAnsi="Times New Roman" w:cs="Times New Roman"/>
        </w:rPr>
        <w:t xml:space="preserve"> </w:t>
      </w:r>
      <w:r w:rsidR="00825333" w:rsidRPr="00753FA6">
        <w:rPr>
          <w:rFonts w:ascii="Times New Roman" w:hAnsi="Times New Roman" w:cs="Times New Roman"/>
        </w:rPr>
        <w:t>may</w:t>
      </w:r>
      <w:r w:rsidR="00891027" w:rsidRPr="00753FA6">
        <w:rPr>
          <w:rFonts w:ascii="Times New Roman" w:hAnsi="Times New Roman" w:cs="Times New Roman"/>
        </w:rPr>
        <w:t xml:space="preserve"> </w:t>
      </w:r>
      <w:r w:rsidR="00DE2A42" w:rsidRPr="00753FA6">
        <w:rPr>
          <w:rFonts w:ascii="Times New Roman" w:hAnsi="Times New Roman" w:cs="Times New Roman"/>
        </w:rPr>
        <w:t xml:space="preserve">probably </w:t>
      </w:r>
      <w:r w:rsidR="00D626E6" w:rsidRPr="00753FA6">
        <w:rPr>
          <w:rFonts w:ascii="Times New Roman" w:hAnsi="Times New Roman" w:cs="Times New Roman"/>
        </w:rPr>
        <w:t>be</w:t>
      </w:r>
      <w:r w:rsidR="00891027" w:rsidRPr="00753FA6">
        <w:rPr>
          <w:rFonts w:ascii="Times New Roman" w:hAnsi="Times New Roman" w:cs="Times New Roman"/>
        </w:rPr>
        <w:t xml:space="preserve"> </w:t>
      </w:r>
      <w:r w:rsidR="003F61F8" w:rsidRPr="00753FA6">
        <w:rPr>
          <w:rFonts w:ascii="Times New Roman" w:hAnsi="Times New Roman" w:cs="Times New Roman"/>
        </w:rPr>
        <w:t>more</w:t>
      </w:r>
      <w:r w:rsidR="00891027" w:rsidRPr="00753FA6">
        <w:rPr>
          <w:rFonts w:ascii="Times New Roman" w:hAnsi="Times New Roman" w:cs="Times New Roman"/>
        </w:rPr>
        <w:t xml:space="preserve"> </w:t>
      </w:r>
      <w:r w:rsidR="003F61F8" w:rsidRPr="00753FA6">
        <w:rPr>
          <w:rFonts w:ascii="Times New Roman" w:hAnsi="Times New Roman" w:cs="Times New Roman"/>
        </w:rPr>
        <w:t>important</w:t>
      </w:r>
      <w:r w:rsidR="00891027" w:rsidRPr="00753FA6">
        <w:rPr>
          <w:rFonts w:ascii="Times New Roman" w:hAnsi="Times New Roman" w:cs="Times New Roman"/>
        </w:rPr>
        <w:t xml:space="preserve"> </w:t>
      </w:r>
      <w:r w:rsidR="003F61F8" w:rsidRPr="00753FA6">
        <w:rPr>
          <w:rFonts w:ascii="Times New Roman" w:hAnsi="Times New Roman" w:cs="Times New Roman"/>
        </w:rPr>
        <w:t>for</w:t>
      </w:r>
      <w:r w:rsidR="00891027" w:rsidRPr="00753FA6">
        <w:rPr>
          <w:rFonts w:ascii="Times New Roman" w:hAnsi="Times New Roman" w:cs="Times New Roman"/>
        </w:rPr>
        <w:t xml:space="preserve"> </w:t>
      </w:r>
      <w:r w:rsidR="003F61F8" w:rsidRPr="00753FA6">
        <w:rPr>
          <w:rFonts w:ascii="Times New Roman" w:hAnsi="Times New Roman" w:cs="Times New Roman"/>
        </w:rPr>
        <w:t>birds</w:t>
      </w:r>
      <w:r w:rsidR="00891027" w:rsidRPr="00753FA6">
        <w:rPr>
          <w:rFonts w:ascii="Times New Roman" w:hAnsi="Times New Roman" w:cs="Times New Roman"/>
        </w:rPr>
        <w:t xml:space="preserve"> </w:t>
      </w:r>
      <w:r w:rsidR="003F61F8" w:rsidRPr="00753FA6">
        <w:rPr>
          <w:rFonts w:ascii="Times New Roman" w:hAnsi="Times New Roman" w:cs="Times New Roman"/>
        </w:rPr>
        <w:t>than</w:t>
      </w:r>
      <w:r w:rsidR="00891027" w:rsidRPr="00753FA6">
        <w:rPr>
          <w:rFonts w:ascii="Times New Roman" w:hAnsi="Times New Roman" w:cs="Times New Roman"/>
        </w:rPr>
        <w:t xml:space="preserve"> </w:t>
      </w:r>
      <w:r w:rsidR="003F61F8" w:rsidRPr="00753FA6">
        <w:rPr>
          <w:rFonts w:ascii="Times New Roman" w:hAnsi="Times New Roman" w:cs="Times New Roman"/>
        </w:rPr>
        <w:t>coniferous</w:t>
      </w:r>
      <w:r w:rsidR="00891027" w:rsidRPr="00753FA6">
        <w:rPr>
          <w:rFonts w:ascii="Times New Roman" w:hAnsi="Times New Roman" w:cs="Times New Roman"/>
        </w:rPr>
        <w:t xml:space="preserve"> </w:t>
      </w:r>
      <w:r w:rsidR="00A81820" w:rsidRPr="00A81820">
        <w:rPr>
          <w:rFonts w:ascii="Times New Roman" w:hAnsi="Times New Roman" w:cs="Times New Roman"/>
          <w:highlight w:val="yellow"/>
        </w:rPr>
        <w:t>large</w:t>
      </w:r>
      <w:r w:rsidR="00891027" w:rsidRPr="00753FA6">
        <w:rPr>
          <w:rFonts w:ascii="Times New Roman" w:hAnsi="Times New Roman" w:cs="Times New Roman"/>
        </w:rPr>
        <w:t xml:space="preserve"> </w:t>
      </w:r>
      <w:r w:rsidR="003F61F8" w:rsidRPr="00753FA6">
        <w:rPr>
          <w:rFonts w:ascii="Times New Roman" w:hAnsi="Times New Roman" w:cs="Times New Roman"/>
        </w:rPr>
        <w:t>trees</w:t>
      </w:r>
      <w:r w:rsidR="00F365D5" w:rsidRPr="00753FA6">
        <w:rPr>
          <w:rFonts w:ascii="Times New Roman" w:hAnsi="Times New Roman" w:cs="Times New Roman"/>
        </w:rPr>
        <w:t>,</w:t>
      </w:r>
      <w:r w:rsidR="00891027" w:rsidRPr="00753FA6">
        <w:rPr>
          <w:rFonts w:ascii="Times New Roman" w:hAnsi="Times New Roman" w:cs="Times New Roman"/>
        </w:rPr>
        <w:t xml:space="preserve"> </w:t>
      </w:r>
      <w:r w:rsidR="00F365D5" w:rsidRPr="00753FA6">
        <w:rPr>
          <w:rFonts w:ascii="Times New Roman" w:hAnsi="Times New Roman" w:cs="Times New Roman"/>
        </w:rPr>
        <w:t>especially</w:t>
      </w:r>
      <w:r w:rsidR="00891027" w:rsidRPr="00753FA6">
        <w:rPr>
          <w:rFonts w:ascii="Times New Roman" w:hAnsi="Times New Roman" w:cs="Times New Roman"/>
        </w:rPr>
        <w:t xml:space="preserve"> </w:t>
      </w:r>
      <w:r w:rsidR="00F365D5" w:rsidRPr="00753FA6">
        <w:rPr>
          <w:rFonts w:ascii="Times New Roman" w:hAnsi="Times New Roman" w:cs="Times New Roman"/>
        </w:rPr>
        <w:t>in</w:t>
      </w:r>
      <w:r w:rsidR="00891027" w:rsidRPr="00753FA6">
        <w:rPr>
          <w:rFonts w:ascii="Times New Roman" w:hAnsi="Times New Roman" w:cs="Times New Roman"/>
        </w:rPr>
        <w:t xml:space="preserve"> </w:t>
      </w:r>
      <w:r w:rsidR="00F365D5" w:rsidRPr="00753FA6">
        <w:rPr>
          <w:rFonts w:ascii="Times New Roman" w:hAnsi="Times New Roman" w:cs="Times New Roman"/>
        </w:rPr>
        <w:t>coniferous</w:t>
      </w:r>
      <w:r w:rsidR="00FF6DB0">
        <w:rPr>
          <w:rFonts w:ascii="Times New Roman" w:hAnsi="Times New Roman" w:cs="Times New Roman"/>
        </w:rPr>
        <w:t>-</w:t>
      </w:r>
      <w:r w:rsidR="00F365D5" w:rsidRPr="00753FA6">
        <w:rPr>
          <w:rFonts w:ascii="Times New Roman" w:hAnsi="Times New Roman" w:cs="Times New Roman"/>
        </w:rPr>
        <w:t>dominated</w:t>
      </w:r>
      <w:r w:rsidR="00891027" w:rsidRPr="00753FA6">
        <w:rPr>
          <w:rFonts w:ascii="Times New Roman" w:hAnsi="Times New Roman" w:cs="Times New Roman"/>
        </w:rPr>
        <w:t xml:space="preserve"> </w:t>
      </w:r>
      <w:r w:rsidR="00F365D5" w:rsidRPr="00753FA6">
        <w:rPr>
          <w:rFonts w:ascii="Times New Roman" w:hAnsi="Times New Roman" w:cs="Times New Roman"/>
        </w:rPr>
        <w:t>forests</w:t>
      </w:r>
      <w:r w:rsidR="003F61F8" w:rsidRPr="00753FA6">
        <w:rPr>
          <w:rFonts w:ascii="Times New Roman" w:hAnsi="Times New Roman" w:cs="Times New Roman"/>
        </w:rPr>
        <w:t>.</w:t>
      </w:r>
      <w:r w:rsidR="00891027" w:rsidRPr="00753FA6">
        <w:rPr>
          <w:rFonts w:ascii="Times New Roman" w:hAnsi="Times New Roman" w:cs="Times New Roman"/>
        </w:rPr>
        <w:t xml:space="preserve"> </w:t>
      </w:r>
      <w:r w:rsidR="005D2E92">
        <w:rPr>
          <w:rFonts w:ascii="Times New Roman" w:hAnsi="Times New Roman" w:cs="Times New Roman"/>
        </w:rPr>
        <w:t>However, t</w:t>
      </w:r>
      <w:r w:rsidR="005D2E92" w:rsidRPr="00753FA6">
        <w:rPr>
          <w:rFonts w:ascii="Times New Roman" w:hAnsi="Times New Roman" w:cs="Times New Roman"/>
        </w:rPr>
        <w:t xml:space="preserve">he importance of </w:t>
      </w:r>
      <w:r w:rsidR="005D2E92" w:rsidRPr="00E22691">
        <w:rPr>
          <w:rFonts w:ascii="Times New Roman" w:hAnsi="Times New Roman" w:cs="Times New Roman"/>
          <w:highlight w:val="yellow"/>
        </w:rPr>
        <w:t>large</w:t>
      </w:r>
      <w:r w:rsidR="005D2E92" w:rsidRPr="00753FA6">
        <w:rPr>
          <w:rFonts w:ascii="Times New Roman" w:hAnsi="Times New Roman" w:cs="Times New Roman"/>
        </w:rPr>
        <w:t xml:space="preserve"> </w:t>
      </w:r>
      <w:r w:rsidR="005D2E92">
        <w:rPr>
          <w:rFonts w:ascii="Times New Roman" w:hAnsi="Times New Roman" w:cs="Times New Roman"/>
        </w:rPr>
        <w:t>broadleaved</w:t>
      </w:r>
      <w:r w:rsidR="005D2E92" w:rsidRPr="00753FA6">
        <w:rPr>
          <w:rFonts w:ascii="Times New Roman" w:hAnsi="Times New Roman" w:cs="Times New Roman"/>
        </w:rPr>
        <w:t xml:space="preserve"> trees </w:t>
      </w:r>
      <w:r w:rsidR="005D2E92">
        <w:rPr>
          <w:rFonts w:ascii="Times New Roman" w:hAnsi="Times New Roman" w:cs="Times New Roman"/>
        </w:rPr>
        <w:t>may come</w:t>
      </w:r>
      <w:r w:rsidR="005D2E92" w:rsidRPr="00753FA6">
        <w:rPr>
          <w:rFonts w:ascii="Times New Roman" w:hAnsi="Times New Roman" w:cs="Times New Roman"/>
        </w:rPr>
        <w:t xml:space="preserve"> from the fact that they are </w:t>
      </w:r>
      <w:r w:rsidR="005D2E92">
        <w:rPr>
          <w:rFonts w:ascii="Times New Roman" w:hAnsi="Times New Roman" w:cs="Times New Roman"/>
        </w:rPr>
        <w:t>broadleaved</w:t>
      </w:r>
      <w:r w:rsidR="005D2E92" w:rsidRPr="00753FA6">
        <w:rPr>
          <w:rFonts w:ascii="Times New Roman" w:hAnsi="Times New Roman" w:cs="Times New Roman"/>
        </w:rPr>
        <w:t xml:space="preserve"> trees.</w:t>
      </w:r>
      <w:r w:rsidR="005D2E92">
        <w:rPr>
          <w:rFonts w:ascii="Times New Roman" w:hAnsi="Times New Roman" w:cs="Times New Roman"/>
        </w:rPr>
        <w:t xml:space="preserve"> </w:t>
      </w:r>
      <w:r w:rsidR="007C248A" w:rsidRPr="00154593">
        <w:rPr>
          <w:rFonts w:ascii="Times New Roman" w:hAnsi="Times New Roman" w:cs="Times New Roman"/>
        </w:rPr>
        <w:t xml:space="preserve">The positive effect of broadleaved trees on birds in non-native coniferous monocultures is mentioned by </w:t>
      </w:r>
      <w:r w:rsidR="007C248A" w:rsidRPr="00154593">
        <w:rPr>
          <w:rFonts w:ascii="Times New Roman" w:hAnsi="Times New Roman" w:cs="Times New Roman"/>
          <w:highlight w:val="yellow"/>
        </w:rPr>
        <w:t>some</w:t>
      </w:r>
      <w:r w:rsidR="007C248A" w:rsidRPr="00154593">
        <w:rPr>
          <w:rFonts w:ascii="Times New Roman" w:hAnsi="Times New Roman" w:cs="Times New Roman"/>
        </w:rPr>
        <w:t xml:space="preserve"> authors </w:t>
      </w:r>
      <w:r w:rsidR="007C248A" w:rsidRPr="00154593">
        <w:rPr>
          <w:rFonts w:ascii="Times New Roman" w:hAnsi="Times New Roman" w:cs="Times New Roman"/>
        </w:rPr>
        <w:fldChar w:fldCharType="begin" w:fldLock="1"/>
      </w:r>
      <w:r w:rsidR="007C248A" w:rsidRPr="00154593">
        <w:rPr>
          <w:rFonts w:ascii="Times New Roman" w:hAnsi="Times New Roman" w:cs="Times New Roman"/>
        </w:rPr>
        <w:instrText>ADDIN CSL_CITATION {"citationItems":[{"id":"ITEM-1","itemData":{"DOI":"10.2307/1369637","ISSN":"00105422","author":[{"dropping-particle":"","family":"Fuller","given":"Robert J.","non-dropping-particle":"","parse-names":false,"suffix":""}],"container-title":"The Condor","id":"ITEM-1","issue":"2","issued":{"date-parts":[["2000"]]},"page":"267-274","title":"Influence of Treefall Gaps on Distributions of Breeding Birds within Interior Old-Growth Stands in Białowieża Forest, Poland","type":"article-journal","volume":"102"},"uris":["http://www.mendeley.com/documents/?uuid=c9a5ec1c-f298-46e4-908b-426886e6b72e"]},{"id":"ITEM-2","itemData":{"DOI":"10.1007/s10531-010-9844-7","ISSN":"09603115","abstract":"This study compared the bird assemblages of native semi-natural woodlands and non-native Sitka spruce (Picea sitchensis) plantations in Ireland to identify what vegetation variables most influenced birds and to identify management targets in plantations to maximise future bird conservation. Point counts were conducted in 10 Oak (Quercus spp.) and 10 Ash (Fraxinus excelsior) native woodlands and in five Mid-rotation (20-30 years old) and five Mature (30-50 years old) Sitka spruce plantations. Ordination was used to characterise woodland types according to their constituent bird species. Total bird density (calculated using Distance software) and species richness were assessed for the different woodland types. Oak and Ash woodland bird assemblages were separated from Mid-rotation and Mature plantations by the ordination. There was no difference in total bird density between any of the woodland types. Oak woodlands had significantly higher species richness than either Mid-rotation or Mature Sitka spruce plantations. Ash had higher species richness than Mature Sitka spruce plantations. Understorey vegetation was negatively associated with total bird density, which also varied with survey year. Understorey vegetation was positively associated with species richness. Reasons for the relationships between vegetation and bird assemblages are discussed. Management should seek to increase shrub and understorey vegetation in the Mid-rotation phase to improve the contribution of plantations to bird conservation. © 2010 Springer Science+Business Media B.V.","author":[{"dropping-particle":"","family":"Sweeney","given":"Oisín F.Mc D.","non-dropping-particle":"","parse-names":false,"suffix":""},{"dropping-particle":"","family":"Wilson","given":"Mark W.","non-dropping-particle":"","parse-names":false,"suffix":""},{"dropping-particle":"","family":"Irwin","given":"Sandra","non-dropping-particle":"","parse-names":false,"suffix":""},{"dropping-particle":"","family":"Kelly","given":"Thomas C.","non-dropping-particle":"","parse-names":false,"suffix":""},{"dropping-particle":"","family":"O'Halloran","given":"John","non-dropping-particle":"","parse-names":false,"suffix":""}],"container-title":"Biodiversity and Conservation","id":"ITEM-2","issue":"8","issued":{"date-parts":[["2010"]]},"page":"2329-2342","title":"Are bird density, species richness and community structure similar between native woodlands and non-native plantations in an area with a generalist bird fauna?","type":"article-journal","volume":"19"},"uris":["http://www.mendeley.com/documents/?uuid=c6da14ae-837c-4783-8ae5-fa8184b44585"]},{"id":"ITEM-3","itemData":{"DOI":"10.1016/j.foreco.2010.06.011","ISSN":"03781127","abstract":"Conifer dominated plantations in central and northern Europe are associated with relatively low ecological values, and in some cases, may be vulnerable to disturbances caused by anthropogenic climate change. This has prompted the consideration of alternative tree species compositions for use in production forestry in this region. Here we evaluate the likely biodiversity costs and benefits of supplanting Norway spruce (Picea abies) monocultures with polycultures of spruce and birch (Betula spp.) in southern Sweden. This polyculture alternative has previously been evaluated in terms of economic, recreational, and silvicultural benefits. By also assessing the ecological implications we fill a gap in our understanding of the range of socio-ecological benefits that can be achieved from a single polyculture alternative. We project likely broad scale changes to species richness and abundance within production stands for five taxonomic groups including ground vegetation, tree-living bryophytes, lichens, saproxylic beetles, and birds. Our research leads us to three key findings. First, the replacement of spruce monocultures with spruce-birch polycultures in the managed forest landscapes of southern Sweden can be expected to result in an increase in biological diversity for most but not all taxa assessed, but it is unlikely to improve conditions for many red-listed forest species. Second, modification of other aspects of forest management (i.e. rotation length, dead wood and green tree retention, thinning regimes) is likely to contribute to further biodiversity gains using spruce-birch polycultures than spruce monocultures. Third, the paucity of empirical research which directly compares the biodiversity of different types of managed production stands, limits the extent to which policy relevant conclusions can be extracted from the scientific literature. We discuss the wider implications of our findings, which indicate that some climate change adaptation strategies, such as risk-spreading, can be readily integrated with the economic, environmental and social goals of multi-use forestry. © 2010 Elsevier B.V.","author":[{"dropping-particle":"","family":"Felton","given":"Adam","non-dropping-particle":"","parse-names":false,"suffix":""},{"dropping-particle":"","family":"Lindbladh","given":"Matts","non-dropping-particle":"","parse-names":false,"suffix":""},{"dropping-particle":"","family":"Brunet","given":"Jörg","non-dropping-particle":"","parse-names":false,"suffix":""},{"dropping-particle":"","family":"Fritz","given":"Örjan","non-dropping-particle":"","parse-names":false,"suffix":""}],"container-title":"Forest Ecology and Management","id":"ITEM-3","issue":"6","issued":{"date-parts":[["2010"]]},"page":"939-947","publisher":"Elsevier B.V.","title":"Replacing coniferous monocultures with mixed-species production stands: An assessment of the potential benefits for forest biodiversity in northern Europe","type":"article-journal","volume":"260"},"uris":["http://www.mendeley.com/documents/?uuid=7d66ee4e-6048-4036-9aa1-e56d857d2549"]}],"mendeley":{"formattedCitation":"(Felton et al., 2010; Fuller, 2000; Sweeney et al., 2010)","plainTextFormattedCitation":"(Felton et al., 2010; Fuller, 2000; Sweeney et al., 2010)","previouslyFormattedCitation":"(Felton et al., 2010; Fuller, 2000; Sweeney et al., 2010)"},"properties":{"noteIndex":0},"schema":"https://github.com/citation-style-language/schema/raw/master/csl-citation.json"}</w:instrText>
      </w:r>
      <w:r w:rsidR="007C248A" w:rsidRPr="00154593">
        <w:rPr>
          <w:rFonts w:ascii="Times New Roman" w:hAnsi="Times New Roman" w:cs="Times New Roman"/>
        </w:rPr>
        <w:fldChar w:fldCharType="separate"/>
      </w:r>
      <w:r w:rsidR="007C248A" w:rsidRPr="00154593">
        <w:rPr>
          <w:rFonts w:ascii="Times New Roman" w:hAnsi="Times New Roman" w:cs="Times New Roman"/>
          <w:noProof/>
        </w:rPr>
        <w:t>(Felton et al., 2010; Fuller, 2000; Sweeney et al., 2010)</w:t>
      </w:r>
      <w:r w:rsidR="007C248A" w:rsidRPr="00154593">
        <w:rPr>
          <w:rFonts w:ascii="Times New Roman" w:hAnsi="Times New Roman" w:cs="Times New Roman"/>
        </w:rPr>
        <w:fldChar w:fldCharType="end"/>
      </w:r>
      <w:r w:rsidR="007C248A" w:rsidRPr="00154593">
        <w:rPr>
          <w:rFonts w:ascii="Times New Roman" w:hAnsi="Times New Roman" w:cs="Times New Roman"/>
        </w:rPr>
        <w:t xml:space="preserve">. </w:t>
      </w:r>
      <w:r w:rsidR="007C248A" w:rsidRPr="00753FA6">
        <w:rPr>
          <w:rFonts w:ascii="Times New Roman" w:hAnsi="Times New Roman" w:cs="Times New Roman"/>
        </w:rPr>
        <w:t xml:space="preserve">In our plots, the proportion of </w:t>
      </w:r>
      <w:r w:rsidR="007C248A">
        <w:rPr>
          <w:rFonts w:ascii="Times New Roman" w:hAnsi="Times New Roman" w:cs="Times New Roman"/>
        </w:rPr>
        <w:t>broadleaved</w:t>
      </w:r>
      <w:r w:rsidR="007C248A" w:rsidRPr="00753FA6">
        <w:rPr>
          <w:rFonts w:ascii="Times New Roman" w:hAnsi="Times New Roman" w:cs="Times New Roman"/>
        </w:rPr>
        <w:t xml:space="preserve"> trees was limited to 50 % of share </w:t>
      </w:r>
      <w:r w:rsidR="007C248A">
        <w:rPr>
          <w:rFonts w:ascii="Times New Roman" w:hAnsi="Times New Roman" w:cs="Times New Roman"/>
        </w:rPr>
        <w:t>to</w:t>
      </w:r>
      <w:r w:rsidR="007C248A" w:rsidRPr="00753FA6">
        <w:rPr>
          <w:rFonts w:ascii="Times New Roman" w:hAnsi="Times New Roman" w:cs="Times New Roman"/>
        </w:rPr>
        <w:t xml:space="preserve"> </w:t>
      </w:r>
      <w:r w:rsidR="007C248A">
        <w:rPr>
          <w:rFonts w:ascii="Times New Roman" w:hAnsi="Times New Roman" w:cs="Times New Roman"/>
        </w:rPr>
        <w:t>maintain a</w:t>
      </w:r>
      <w:r w:rsidR="007C248A" w:rsidRPr="00753FA6">
        <w:rPr>
          <w:rFonts w:ascii="Times New Roman" w:hAnsi="Times New Roman" w:cs="Times New Roman"/>
        </w:rPr>
        <w:t xml:space="preserve"> high proportion of conifers. To build on this idea, </w:t>
      </w:r>
      <w:r w:rsidR="007C248A">
        <w:rPr>
          <w:rFonts w:ascii="Times New Roman" w:hAnsi="Times New Roman" w:cs="Times New Roman"/>
        </w:rPr>
        <w:t xml:space="preserve">there </w:t>
      </w:r>
      <w:r w:rsidR="007C248A" w:rsidRPr="00753FA6">
        <w:rPr>
          <w:rFonts w:ascii="Times New Roman" w:hAnsi="Times New Roman" w:cs="Times New Roman"/>
        </w:rPr>
        <w:t>is evidence of higher bird species diversity in spruce-birch polyculture (</w:t>
      </w:r>
      <w:r w:rsidR="007C248A" w:rsidRPr="00753FA6">
        <w:rPr>
          <w:rFonts w:ascii="Times New Roman" w:hAnsi="Times New Roman" w:cs="Times New Roman"/>
          <w:i/>
        </w:rPr>
        <w:t>Betula</w:t>
      </w:r>
      <w:r w:rsidR="007C248A" w:rsidRPr="00753FA6">
        <w:rPr>
          <w:rFonts w:ascii="Times New Roman" w:hAnsi="Times New Roman" w:cs="Times New Roman"/>
        </w:rPr>
        <w:t xml:space="preserve"> spp.) than in spruce monocultures </w:t>
      </w:r>
      <w:r w:rsidR="007C248A" w:rsidRPr="00753FA6">
        <w:rPr>
          <w:rFonts w:ascii="Times New Roman" w:hAnsi="Times New Roman" w:cs="Times New Roman"/>
        </w:rPr>
        <w:fldChar w:fldCharType="begin" w:fldLock="1"/>
      </w:r>
      <w:r w:rsidR="007C248A" w:rsidRPr="00753FA6">
        <w:rPr>
          <w:rFonts w:ascii="Times New Roman" w:hAnsi="Times New Roman" w:cs="Times New Roman"/>
        </w:rPr>
        <w:instrText>ADDIN CSL_CITATION {"citationItems":[{"id":"ITEM-1","itemData":{"DOI":"10.1016/j.foreco.2010.06.011","ISSN":"03781127","abstract":"Conifer dominated plantations in central and northern Europe are associated with relatively low ecological values, and in some cases, may be vulnerable to disturbances caused by anthropogenic climate change. This has prompted the consideration of alternative tree species compositions for use in production forestry in this region. Here we evaluate the likely biodiversity costs and benefits of supplanting Norway spruce (Picea abies) monocultures with polycultures of spruce and birch (Betula spp.) in southern Sweden. This polyculture alternative has previously been evaluated in terms of economic, recreational, and silvicultural benefits. By also assessing the ecological implications we fill a gap in our understanding of the range of socio-ecological benefits that can be achieved from a single polyculture alternative. We project likely broad scale changes to species richness and abundance within production stands for five taxonomic groups including ground vegetation, tree-living bryophytes, lichens, saproxylic beetles, and birds. Our research leads us to three key findings. First, the replacement of spruce monocultures with spruce-birch polycultures in the managed forest landscapes of southern Sweden can be expected to result in an increase in biological diversity for most but not all taxa assessed, but it is unlikely to improve conditions for many red-listed forest species. Second, modification of other aspects of forest management (i.e. rotation length, dead wood and green tree retention, thinning regimes) is likely to contribute to further biodiversity gains using spruce-birch polycultures than spruce monocultures. Third, the paucity of empirical research which directly compares the biodiversity of different types of managed production stands, limits the extent to which policy relevant conclusions can be extracted from the scientific literature. We discuss the wider implications of our findings, which indicate that some climate change adaptation strategies, such as risk-spreading, can be readily integrated with the economic, environmental and social goals of multi-use forestry. © 2010 Elsevier B.V.","author":[{"dropping-particle":"","family":"Felton","given":"Adam","non-dropping-particle":"","parse-names":false,"suffix":""},{"dropping-particle":"","family":"Lindbladh","given":"Matts","non-dropping-particle":"","parse-names":false,"suffix":""},{"dropping-particle":"","family":"Brunet","given":"Jörg","non-dropping-particle":"","parse-names":false,"suffix":""},{"dropping-particle":"","family":"Fritz","given":"Örjan","non-dropping-particle":"","parse-names":false,"suffix":""}],"container-title":"Forest Ecology and Management","id":"ITEM-1","issue":"6","issued":{"date-parts":[["2010"]]},"page":"939-947","publisher":"Elsevier B.V.","title":"Replacing coniferous monocultures with mixed-species production stands: An assessment of the potential benefits for forest biodiversity in northern Europe","type":"article-journal","volume":"260"},"uris":["http://www.mendeley.com/documents/?uuid=7d66ee4e-6048-4036-9aa1-e56d857d2549"]}],"mendeley":{"formattedCitation":"(Felton et al., 2010)","plainTextFormattedCitation":"(Felton et al., 2010)","previouslyFormattedCitation":"(Felton et al., 2010)"},"properties":{"noteIndex":0},"schema":"https://github.com/citation-style-language/schema/raw/master/csl-citation.json"}</w:instrText>
      </w:r>
      <w:r w:rsidR="007C248A" w:rsidRPr="00753FA6">
        <w:rPr>
          <w:rFonts w:ascii="Times New Roman" w:hAnsi="Times New Roman" w:cs="Times New Roman"/>
        </w:rPr>
        <w:fldChar w:fldCharType="separate"/>
      </w:r>
      <w:r w:rsidR="007C248A" w:rsidRPr="00753FA6">
        <w:rPr>
          <w:rFonts w:ascii="Times New Roman" w:hAnsi="Times New Roman" w:cs="Times New Roman"/>
          <w:noProof/>
        </w:rPr>
        <w:t>(Felton et al., 2010)</w:t>
      </w:r>
      <w:r w:rsidR="007C248A" w:rsidRPr="00753FA6">
        <w:rPr>
          <w:rFonts w:ascii="Times New Roman" w:hAnsi="Times New Roman" w:cs="Times New Roman"/>
        </w:rPr>
        <w:fldChar w:fldCharType="end"/>
      </w:r>
      <w:r w:rsidR="007C248A" w:rsidRPr="00753FA6">
        <w:rPr>
          <w:rFonts w:ascii="Times New Roman" w:hAnsi="Times New Roman" w:cs="Times New Roman"/>
        </w:rPr>
        <w:t xml:space="preserve">. Furthermore, broadleaves trees in coniferous production forests have </w:t>
      </w:r>
      <w:r w:rsidR="007C248A">
        <w:rPr>
          <w:rFonts w:ascii="Times New Roman" w:hAnsi="Times New Roman" w:cs="Times New Roman"/>
        </w:rPr>
        <w:t xml:space="preserve">a </w:t>
      </w:r>
      <w:r w:rsidR="007C248A" w:rsidRPr="00753FA6">
        <w:rPr>
          <w:rFonts w:ascii="Times New Roman" w:hAnsi="Times New Roman" w:cs="Times New Roman"/>
        </w:rPr>
        <w:t xml:space="preserve">bigger effect on </w:t>
      </w:r>
      <w:r w:rsidR="007C248A">
        <w:rPr>
          <w:rFonts w:ascii="Times New Roman" w:hAnsi="Times New Roman" w:cs="Times New Roman"/>
        </w:rPr>
        <w:t xml:space="preserve">the </w:t>
      </w:r>
      <w:r w:rsidR="007C248A" w:rsidRPr="00753FA6">
        <w:rPr>
          <w:rFonts w:ascii="Times New Roman" w:hAnsi="Times New Roman" w:cs="Times New Roman"/>
        </w:rPr>
        <w:t>number of birds and species if dispersed,</w:t>
      </w:r>
      <w:r w:rsidR="007C248A">
        <w:rPr>
          <w:rFonts w:ascii="Times New Roman" w:hAnsi="Times New Roman" w:cs="Times New Roman"/>
        </w:rPr>
        <w:t xml:space="preserve"> rather</w:t>
      </w:r>
      <w:r w:rsidR="007C248A" w:rsidRPr="00753FA6">
        <w:rPr>
          <w:rFonts w:ascii="Times New Roman" w:hAnsi="Times New Roman" w:cs="Times New Roman"/>
        </w:rPr>
        <w:t xml:space="preserve"> than in </w:t>
      </w:r>
      <w:r w:rsidR="007C248A">
        <w:rPr>
          <w:rFonts w:ascii="Times New Roman" w:hAnsi="Times New Roman" w:cs="Times New Roman"/>
        </w:rPr>
        <w:t xml:space="preserve">a </w:t>
      </w:r>
      <w:r w:rsidR="007C248A" w:rsidRPr="00753FA6">
        <w:rPr>
          <w:rFonts w:ascii="Times New Roman" w:hAnsi="Times New Roman" w:cs="Times New Roman"/>
        </w:rPr>
        <w:t xml:space="preserve">few large blocks </w:t>
      </w:r>
      <w:r w:rsidR="007C248A" w:rsidRPr="00753FA6">
        <w:rPr>
          <w:rFonts w:ascii="Times New Roman" w:hAnsi="Times New Roman" w:cs="Times New Roman"/>
        </w:rPr>
        <w:fldChar w:fldCharType="begin" w:fldLock="1"/>
      </w:r>
      <w:r w:rsidR="007C248A" w:rsidRPr="00753FA6">
        <w:rPr>
          <w:rFonts w:ascii="Times New Roman" w:hAnsi="Times New Roman" w:cs="Times New Roman"/>
        </w:rPr>
        <w:instrText>ADDIN CSL_CITATION {"citationItems":[{"id":"ITEM-1","itemData":{"author":[{"dropping-particle":"","family":"Bibby","given":"Colin J.","non-dropping-particle":"","parse-names":false,"suffix":""},{"dropping-particle":"","family":"Aston","given":"N.","non-dropping-particle":"","parse-names":false,"suffix":""},{"dropping-particle":"","family":"Bellamy","given":"P. E.","non-dropping-particle":"","parse-names":false,"suffix":""}],"container-title":"Biological Conservation","id":"ITEM-1","issued":{"date-parts":[["1989"]]},"page":"17-29","title":"Effects of Broadleaved Trees on Birds of Upland Conifer Plantations in North Wales","type":"article-journal","volume":"49"},"uris":["http://www.mendeley.com/documents/?uuid=15ff02f5-0dbc-45ae-9af8-62ea8b43d60c"]}],"mendeley":{"formattedCitation":"(Bibby et al., 1989)","plainTextFormattedCitation":"(Bibby et al., 1989)","previouslyFormattedCitation":"(Bibby et al., 1989)"},"properties":{"noteIndex":0},"schema":"https://github.com/citation-style-language/schema/raw/master/csl-citation.json"}</w:instrText>
      </w:r>
      <w:r w:rsidR="007C248A" w:rsidRPr="00753FA6">
        <w:rPr>
          <w:rFonts w:ascii="Times New Roman" w:hAnsi="Times New Roman" w:cs="Times New Roman"/>
        </w:rPr>
        <w:fldChar w:fldCharType="separate"/>
      </w:r>
      <w:r w:rsidR="007C248A" w:rsidRPr="00753FA6">
        <w:rPr>
          <w:rFonts w:ascii="Times New Roman" w:hAnsi="Times New Roman" w:cs="Times New Roman"/>
          <w:noProof/>
        </w:rPr>
        <w:t>(Bibby et al., 1989)</w:t>
      </w:r>
      <w:r w:rsidR="007C248A" w:rsidRPr="00753FA6">
        <w:rPr>
          <w:rFonts w:ascii="Times New Roman" w:hAnsi="Times New Roman" w:cs="Times New Roman"/>
        </w:rPr>
        <w:fldChar w:fldCharType="end"/>
      </w:r>
      <w:r w:rsidR="007C248A" w:rsidRPr="00753FA6">
        <w:rPr>
          <w:rFonts w:ascii="Times New Roman" w:hAnsi="Times New Roman" w:cs="Times New Roman"/>
        </w:rPr>
        <w:t xml:space="preserve">. </w:t>
      </w:r>
      <w:r w:rsidR="007C248A" w:rsidRPr="007C248A">
        <w:rPr>
          <w:rFonts w:ascii="Times New Roman" w:hAnsi="Times New Roman" w:cs="Times New Roman"/>
        </w:rPr>
        <w:t xml:space="preserve">An individual occurrence of </w:t>
      </w:r>
      <w:r w:rsidR="005D2E92">
        <w:rPr>
          <w:rFonts w:ascii="Times New Roman" w:hAnsi="Times New Roman" w:cs="Times New Roman"/>
        </w:rPr>
        <w:t xml:space="preserve">large </w:t>
      </w:r>
      <w:r w:rsidR="007C248A" w:rsidRPr="007C248A">
        <w:rPr>
          <w:rFonts w:ascii="Times New Roman" w:hAnsi="Times New Roman" w:cs="Times New Roman"/>
        </w:rPr>
        <w:t>deciduous trees in a spruce monoculture may thus have a better effect on birds than a continuous stand of deciduous trees.</w:t>
      </w:r>
      <w:r w:rsidR="005D2E92">
        <w:rPr>
          <w:rFonts w:ascii="Times New Roman" w:hAnsi="Times New Roman" w:cs="Times New Roman"/>
        </w:rPr>
        <w:t xml:space="preserve"> </w:t>
      </w:r>
      <w:r w:rsidR="005D2E92" w:rsidRPr="00285CC6">
        <w:rPr>
          <w:rFonts w:ascii="Times New Roman" w:hAnsi="Times New Roman" w:cs="Times New Roman"/>
          <w:highlight w:val="yellow"/>
        </w:rPr>
        <w:t>The mixing of broadleaved trees in spruce-dominated forests is in fact a diversification of a niche, which can then be used by a wider range of species.</w:t>
      </w:r>
      <w:r w:rsidR="001A6D94">
        <w:rPr>
          <w:rFonts w:ascii="Times New Roman" w:hAnsi="Times New Roman" w:cs="Times New Roman"/>
        </w:rPr>
        <w:t xml:space="preserve"> </w:t>
      </w:r>
      <w:r w:rsidR="00BC6B89">
        <w:rPr>
          <w:rFonts w:ascii="Times New Roman" w:hAnsi="Times New Roman" w:cs="Times New Roman"/>
        </w:rPr>
        <w:t>However, t</w:t>
      </w:r>
      <w:r w:rsidR="00277064" w:rsidRPr="00753FA6">
        <w:rPr>
          <w:rFonts w:ascii="Times New Roman" w:hAnsi="Times New Roman" w:cs="Times New Roman"/>
        </w:rPr>
        <w:t>his</w:t>
      </w:r>
      <w:r w:rsidR="00891027" w:rsidRPr="00753FA6">
        <w:rPr>
          <w:rFonts w:ascii="Times New Roman" w:hAnsi="Times New Roman" w:cs="Times New Roman"/>
        </w:rPr>
        <w:t xml:space="preserve"> </w:t>
      </w:r>
      <w:r w:rsidR="00277064" w:rsidRPr="00753FA6">
        <w:rPr>
          <w:rFonts w:ascii="Times New Roman" w:hAnsi="Times New Roman" w:cs="Times New Roman"/>
        </w:rPr>
        <w:t>effect</w:t>
      </w:r>
      <w:r w:rsidR="00891027" w:rsidRPr="00753FA6">
        <w:rPr>
          <w:rFonts w:ascii="Times New Roman" w:hAnsi="Times New Roman" w:cs="Times New Roman"/>
        </w:rPr>
        <w:t xml:space="preserve"> </w:t>
      </w:r>
      <w:r w:rsidR="00277064" w:rsidRPr="00753FA6">
        <w:rPr>
          <w:rFonts w:ascii="Times New Roman" w:hAnsi="Times New Roman" w:cs="Times New Roman"/>
        </w:rPr>
        <w:t>should</w:t>
      </w:r>
      <w:r w:rsidR="00891027" w:rsidRPr="00753FA6">
        <w:rPr>
          <w:rFonts w:ascii="Times New Roman" w:hAnsi="Times New Roman" w:cs="Times New Roman"/>
        </w:rPr>
        <w:t xml:space="preserve"> </w:t>
      </w:r>
      <w:r w:rsidR="00277064" w:rsidRPr="00753FA6">
        <w:rPr>
          <w:rFonts w:ascii="Times New Roman" w:hAnsi="Times New Roman" w:cs="Times New Roman"/>
        </w:rPr>
        <w:t>be</w:t>
      </w:r>
      <w:r w:rsidR="00891027" w:rsidRPr="00753FA6">
        <w:rPr>
          <w:rFonts w:ascii="Times New Roman" w:hAnsi="Times New Roman" w:cs="Times New Roman"/>
        </w:rPr>
        <w:t xml:space="preserve"> </w:t>
      </w:r>
      <w:r w:rsidR="00E54FD3" w:rsidRPr="00753FA6">
        <w:rPr>
          <w:rFonts w:ascii="Times New Roman" w:hAnsi="Times New Roman" w:cs="Times New Roman"/>
        </w:rPr>
        <w:t>further</w:t>
      </w:r>
      <w:r w:rsidR="00891027" w:rsidRPr="00753FA6">
        <w:rPr>
          <w:rFonts w:ascii="Times New Roman" w:hAnsi="Times New Roman" w:cs="Times New Roman"/>
        </w:rPr>
        <w:t xml:space="preserve"> </w:t>
      </w:r>
      <w:r w:rsidR="00E54FD3" w:rsidRPr="00753FA6">
        <w:rPr>
          <w:rFonts w:ascii="Times New Roman" w:hAnsi="Times New Roman" w:cs="Times New Roman"/>
        </w:rPr>
        <w:t>supported</w:t>
      </w:r>
      <w:r w:rsidR="00891027" w:rsidRPr="00753FA6">
        <w:rPr>
          <w:rFonts w:ascii="Times New Roman" w:hAnsi="Times New Roman" w:cs="Times New Roman"/>
        </w:rPr>
        <w:t xml:space="preserve"> </w:t>
      </w:r>
      <w:r w:rsidR="00E54FD3" w:rsidRPr="00753FA6">
        <w:rPr>
          <w:rFonts w:ascii="Times New Roman" w:hAnsi="Times New Roman" w:cs="Times New Roman"/>
        </w:rPr>
        <w:t>by</w:t>
      </w:r>
      <w:r w:rsidR="00891027" w:rsidRPr="00753FA6">
        <w:rPr>
          <w:rFonts w:ascii="Times New Roman" w:hAnsi="Times New Roman" w:cs="Times New Roman"/>
        </w:rPr>
        <w:t xml:space="preserve"> </w:t>
      </w:r>
      <w:r w:rsidR="00E54FD3" w:rsidRPr="00753FA6">
        <w:rPr>
          <w:rFonts w:ascii="Times New Roman" w:hAnsi="Times New Roman" w:cs="Times New Roman"/>
        </w:rPr>
        <w:t>the</w:t>
      </w:r>
      <w:r w:rsidR="00891027" w:rsidRPr="00753FA6">
        <w:rPr>
          <w:rFonts w:ascii="Times New Roman" w:hAnsi="Times New Roman" w:cs="Times New Roman"/>
        </w:rPr>
        <w:t xml:space="preserve"> </w:t>
      </w:r>
      <w:r w:rsidR="00E54FD3" w:rsidRPr="00753FA6">
        <w:rPr>
          <w:rFonts w:ascii="Times New Roman" w:hAnsi="Times New Roman" w:cs="Times New Roman"/>
        </w:rPr>
        <w:t>occurrence</w:t>
      </w:r>
      <w:r w:rsidR="00891027" w:rsidRPr="00753FA6">
        <w:rPr>
          <w:rFonts w:ascii="Times New Roman" w:hAnsi="Times New Roman" w:cs="Times New Roman"/>
        </w:rPr>
        <w:t xml:space="preserve"> </w:t>
      </w:r>
      <w:r w:rsidR="00E54FD3" w:rsidRPr="00753FA6">
        <w:rPr>
          <w:rFonts w:ascii="Times New Roman" w:hAnsi="Times New Roman" w:cs="Times New Roman"/>
        </w:rPr>
        <w:t>of</w:t>
      </w:r>
      <w:r w:rsidR="00891027" w:rsidRPr="00753FA6">
        <w:rPr>
          <w:rFonts w:ascii="Times New Roman" w:hAnsi="Times New Roman" w:cs="Times New Roman"/>
        </w:rPr>
        <w:t xml:space="preserve"> </w:t>
      </w:r>
      <w:proofErr w:type="spellStart"/>
      <w:r w:rsidR="00BC6B89">
        <w:rPr>
          <w:rFonts w:ascii="Times New Roman" w:hAnsi="Times New Roman" w:cs="Times New Roman"/>
        </w:rPr>
        <w:t>TreMs</w:t>
      </w:r>
      <w:proofErr w:type="spellEnd"/>
      <w:r w:rsidR="00E54FD3" w:rsidRPr="00753FA6">
        <w:rPr>
          <w:rFonts w:ascii="Times New Roman" w:hAnsi="Times New Roman" w:cs="Times New Roman"/>
        </w:rPr>
        <w:t>.</w:t>
      </w:r>
      <w:r w:rsidR="00891027" w:rsidRPr="00753FA6">
        <w:rPr>
          <w:rFonts w:ascii="Times New Roman" w:hAnsi="Times New Roman" w:cs="Times New Roman"/>
        </w:rPr>
        <w:t xml:space="preserve"> </w:t>
      </w:r>
      <w:r w:rsidR="00DE2A42">
        <w:rPr>
          <w:rFonts w:ascii="Times New Roman" w:hAnsi="Times New Roman" w:cs="Times New Roman"/>
        </w:rPr>
        <w:t>T</w:t>
      </w:r>
      <w:r w:rsidR="004D11BB" w:rsidRPr="00753FA6">
        <w:rPr>
          <w:rFonts w:ascii="Times New Roman" w:hAnsi="Times New Roman" w:cs="Times New Roman"/>
        </w:rPr>
        <w:t>ree</w:t>
      </w:r>
      <w:r w:rsidR="00891027" w:rsidRPr="00753FA6">
        <w:rPr>
          <w:rFonts w:ascii="Times New Roman" w:hAnsi="Times New Roman" w:cs="Times New Roman"/>
        </w:rPr>
        <w:t xml:space="preserve"> </w:t>
      </w:r>
      <w:r w:rsidR="004D11BB" w:rsidRPr="00753FA6">
        <w:rPr>
          <w:rFonts w:ascii="Times New Roman" w:hAnsi="Times New Roman" w:cs="Times New Roman"/>
        </w:rPr>
        <w:t>species</w:t>
      </w:r>
      <w:r w:rsidR="00891027" w:rsidRPr="00753FA6">
        <w:rPr>
          <w:rFonts w:ascii="Times New Roman" w:hAnsi="Times New Roman" w:cs="Times New Roman"/>
        </w:rPr>
        <w:t xml:space="preserve"> </w:t>
      </w:r>
      <w:r w:rsidR="004D11BB" w:rsidRPr="00753FA6">
        <w:rPr>
          <w:rFonts w:ascii="Times New Roman" w:hAnsi="Times New Roman" w:cs="Times New Roman"/>
        </w:rPr>
        <w:t>factor</w:t>
      </w:r>
      <w:r w:rsidR="00891027" w:rsidRPr="00753FA6">
        <w:rPr>
          <w:rFonts w:ascii="Times New Roman" w:hAnsi="Times New Roman" w:cs="Times New Roman"/>
        </w:rPr>
        <w:t xml:space="preserve"> </w:t>
      </w:r>
      <w:r w:rsidR="004D11BB" w:rsidRPr="00753FA6">
        <w:rPr>
          <w:rFonts w:ascii="Times New Roman" w:hAnsi="Times New Roman" w:cs="Times New Roman"/>
        </w:rPr>
        <w:t>and</w:t>
      </w:r>
      <w:r w:rsidR="00891027" w:rsidRPr="00753FA6">
        <w:rPr>
          <w:rFonts w:ascii="Times New Roman" w:hAnsi="Times New Roman" w:cs="Times New Roman"/>
        </w:rPr>
        <w:t xml:space="preserve"> </w:t>
      </w:r>
      <w:proofErr w:type="spellStart"/>
      <w:r w:rsidR="00972FAD" w:rsidRPr="00753FA6">
        <w:rPr>
          <w:rFonts w:ascii="Times New Roman" w:hAnsi="Times New Roman" w:cs="Times New Roman"/>
        </w:rPr>
        <w:t>TreMs</w:t>
      </w:r>
      <w:proofErr w:type="spellEnd"/>
      <w:r w:rsidR="00891027" w:rsidRPr="00753FA6">
        <w:rPr>
          <w:rFonts w:ascii="Times New Roman" w:hAnsi="Times New Roman" w:cs="Times New Roman"/>
        </w:rPr>
        <w:t xml:space="preserve"> </w:t>
      </w:r>
      <w:r w:rsidR="004D11BB" w:rsidRPr="00753FA6">
        <w:rPr>
          <w:rFonts w:ascii="Times New Roman" w:hAnsi="Times New Roman" w:cs="Times New Roman"/>
        </w:rPr>
        <w:t>occurrenc</w:t>
      </w:r>
      <w:r w:rsidR="00A532F8" w:rsidRPr="00753FA6">
        <w:rPr>
          <w:rFonts w:ascii="Times New Roman" w:hAnsi="Times New Roman" w:cs="Times New Roman"/>
        </w:rPr>
        <w:t>e</w:t>
      </w:r>
      <w:r w:rsidR="00891027" w:rsidRPr="00753FA6">
        <w:rPr>
          <w:rFonts w:ascii="Times New Roman" w:hAnsi="Times New Roman" w:cs="Times New Roman"/>
        </w:rPr>
        <w:t xml:space="preserve"> </w:t>
      </w:r>
      <w:r w:rsidR="00A532F8" w:rsidRPr="00753FA6">
        <w:rPr>
          <w:rFonts w:ascii="Times New Roman" w:hAnsi="Times New Roman" w:cs="Times New Roman"/>
        </w:rPr>
        <w:t>can</w:t>
      </w:r>
      <w:r w:rsidR="00891027" w:rsidRPr="00753FA6">
        <w:rPr>
          <w:rFonts w:ascii="Times New Roman" w:hAnsi="Times New Roman" w:cs="Times New Roman"/>
        </w:rPr>
        <w:t xml:space="preserve"> </w:t>
      </w:r>
      <w:r w:rsidR="00A532F8" w:rsidRPr="00753FA6">
        <w:rPr>
          <w:rFonts w:ascii="Times New Roman" w:hAnsi="Times New Roman" w:cs="Times New Roman"/>
        </w:rPr>
        <w:t>have</w:t>
      </w:r>
      <w:r w:rsidR="00891027" w:rsidRPr="00753FA6">
        <w:rPr>
          <w:rFonts w:ascii="Times New Roman" w:hAnsi="Times New Roman" w:cs="Times New Roman"/>
        </w:rPr>
        <w:t xml:space="preserve"> </w:t>
      </w:r>
      <w:r w:rsidR="00A532F8" w:rsidRPr="00753FA6">
        <w:rPr>
          <w:rFonts w:ascii="Times New Roman" w:hAnsi="Times New Roman" w:cs="Times New Roman"/>
        </w:rPr>
        <w:t>a</w:t>
      </w:r>
      <w:r w:rsidR="00891027" w:rsidRPr="00753FA6">
        <w:rPr>
          <w:rFonts w:ascii="Times New Roman" w:hAnsi="Times New Roman" w:cs="Times New Roman"/>
        </w:rPr>
        <w:t xml:space="preserve"> </w:t>
      </w:r>
      <w:r w:rsidR="00A532F8" w:rsidRPr="00753FA6">
        <w:rPr>
          <w:rFonts w:ascii="Times New Roman" w:hAnsi="Times New Roman" w:cs="Times New Roman"/>
        </w:rPr>
        <w:t>synergistic</w:t>
      </w:r>
      <w:r w:rsidR="00891027" w:rsidRPr="00753FA6">
        <w:rPr>
          <w:rFonts w:ascii="Times New Roman" w:hAnsi="Times New Roman" w:cs="Times New Roman"/>
        </w:rPr>
        <w:t xml:space="preserve"> </w:t>
      </w:r>
      <w:r w:rsidR="00A532F8" w:rsidRPr="00753FA6">
        <w:rPr>
          <w:rFonts w:ascii="Times New Roman" w:hAnsi="Times New Roman" w:cs="Times New Roman"/>
        </w:rPr>
        <w:t>effect</w:t>
      </w:r>
      <w:r w:rsidR="00891027" w:rsidRPr="00753FA6">
        <w:rPr>
          <w:rFonts w:ascii="Times New Roman" w:hAnsi="Times New Roman" w:cs="Times New Roman"/>
        </w:rPr>
        <w:t xml:space="preserve"> </w:t>
      </w:r>
      <w:r w:rsidR="00A532F8" w:rsidRPr="00753FA6">
        <w:rPr>
          <w:rFonts w:ascii="Times New Roman" w:hAnsi="Times New Roman" w:cs="Times New Roman"/>
        </w:rPr>
        <w:t>on</w:t>
      </w:r>
      <w:r w:rsidR="00891027" w:rsidRPr="00753FA6">
        <w:rPr>
          <w:rFonts w:ascii="Times New Roman" w:hAnsi="Times New Roman" w:cs="Times New Roman"/>
        </w:rPr>
        <w:t xml:space="preserve"> </w:t>
      </w:r>
      <w:r w:rsidR="00A532F8" w:rsidRPr="00753FA6">
        <w:rPr>
          <w:rFonts w:ascii="Times New Roman" w:hAnsi="Times New Roman" w:cs="Times New Roman"/>
        </w:rPr>
        <w:t>bird</w:t>
      </w:r>
      <w:r w:rsidR="00891027" w:rsidRPr="00753FA6">
        <w:rPr>
          <w:rFonts w:ascii="Times New Roman" w:hAnsi="Times New Roman" w:cs="Times New Roman"/>
        </w:rPr>
        <w:t xml:space="preserve"> </w:t>
      </w:r>
      <w:r w:rsidR="00A532F8" w:rsidRPr="00753FA6">
        <w:rPr>
          <w:rFonts w:ascii="Times New Roman" w:hAnsi="Times New Roman" w:cs="Times New Roman"/>
        </w:rPr>
        <w:t>species</w:t>
      </w:r>
      <w:r w:rsidR="00891027" w:rsidRPr="00753FA6">
        <w:rPr>
          <w:rFonts w:ascii="Times New Roman" w:hAnsi="Times New Roman" w:cs="Times New Roman"/>
        </w:rPr>
        <w:t xml:space="preserve"> </w:t>
      </w:r>
      <w:r w:rsidR="00A532F8" w:rsidRPr="00753FA6">
        <w:rPr>
          <w:rFonts w:ascii="Times New Roman" w:hAnsi="Times New Roman" w:cs="Times New Roman"/>
        </w:rPr>
        <w:t>numbers.</w:t>
      </w:r>
      <w:r w:rsidR="00891027" w:rsidRPr="00753FA6">
        <w:rPr>
          <w:rFonts w:ascii="Times New Roman" w:hAnsi="Times New Roman" w:cs="Times New Roman"/>
        </w:rPr>
        <w:t xml:space="preserve"> </w:t>
      </w:r>
      <w:r w:rsidR="00BC6B89" w:rsidRPr="00BC6B89">
        <w:rPr>
          <w:rFonts w:ascii="Times New Roman" w:hAnsi="Times New Roman" w:cs="Times New Roman"/>
          <w:highlight w:val="yellow"/>
        </w:rPr>
        <w:t xml:space="preserve">And perhaps </w:t>
      </w:r>
      <w:proofErr w:type="gramStart"/>
      <w:r w:rsidR="00BC6B89" w:rsidRPr="00BC6B89">
        <w:rPr>
          <w:rFonts w:ascii="Times New Roman" w:hAnsi="Times New Roman" w:cs="Times New Roman"/>
          <w:highlight w:val="yellow"/>
        </w:rPr>
        <w:t>this is why</w:t>
      </w:r>
      <w:proofErr w:type="gramEnd"/>
      <w:r w:rsidR="00BC6B89" w:rsidRPr="00BC6B89">
        <w:rPr>
          <w:rFonts w:ascii="Times New Roman" w:hAnsi="Times New Roman" w:cs="Times New Roman"/>
          <w:highlight w:val="yellow"/>
        </w:rPr>
        <w:t xml:space="preserve"> we found a significant effect of large deciduous trees, whereas total deciduous tree cover alone (including younger trees) was not found to be significant by our analysis.</w:t>
      </w:r>
      <w:r w:rsidR="00BC6B89">
        <w:rPr>
          <w:rFonts w:ascii="Times New Roman" w:hAnsi="Times New Roman" w:cs="Times New Roman"/>
        </w:rPr>
        <w:t xml:space="preserve"> </w:t>
      </w:r>
      <w:r w:rsidR="00D626E6" w:rsidRPr="00753FA6">
        <w:rPr>
          <w:rFonts w:ascii="Times New Roman" w:hAnsi="Times New Roman" w:cs="Times New Roman"/>
        </w:rPr>
        <w:t>Moreover,</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290B68" w:rsidRPr="00753FA6">
        <w:rPr>
          <w:rFonts w:ascii="Times New Roman" w:hAnsi="Times New Roman" w:cs="Times New Roman"/>
        </w:rPr>
        <w:t>tree</w:t>
      </w:r>
      <w:r w:rsidR="00891027" w:rsidRPr="00753FA6">
        <w:rPr>
          <w:rFonts w:ascii="Times New Roman" w:hAnsi="Times New Roman" w:cs="Times New Roman"/>
        </w:rPr>
        <w:t xml:space="preserve"> </w:t>
      </w:r>
      <w:r w:rsidR="00290B68" w:rsidRPr="00753FA6">
        <w:rPr>
          <w:rFonts w:ascii="Times New Roman" w:hAnsi="Times New Roman" w:cs="Times New Roman"/>
        </w:rPr>
        <w:t>species</w:t>
      </w:r>
      <w:r w:rsidR="00891027" w:rsidRPr="00753FA6">
        <w:rPr>
          <w:rFonts w:ascii="Times New Roman" w:hAnsi="Times New Roman" w:cs="Times New Roman"/>
        </w:rPr>
        <w:t xml:space="preserve"> </w:t>
      </w:r>
      <w:r w:rsidR="00290B68" w:rsidRPr="00753FA6">
        <w:rPr>
          <w:rFonts w:ascii="Times New Roman" w:hAnsi="Times New Roman" w:cs="Times New Roman"/>
        </w:rPr>
        <w:t>(especially</w:t>
      </w:r>
      <w:r w:rsidR="00891027" w:rsidRPr="00753FA6">
        <w:rPr>
          <w:rFonts w:ascii="Times New Roman" w:hAnsi="Times New Roman" w:cs="Times New Roman"/>
        </w:rPr>
        <w:t xml:space="preserve"> </w:t>
      </w:r>
      <w:r w:rsidR="00290B68" w:rsidRPr="00753FA6">
        <w:rPr>
          <w:rFonts w:ascii="Times New Roman" w:hAnsi="Times New Roman" w:cs="Times New Roman"/>
        </w:rPr>
        <w:t>beech)</w:t>
      </w:r>
      <w:r w:rsidR="00891027" w:rsidRPr="00753FA6">
        <w:rPr>
          <w:rFonts w:ascii="Times New Roman" w:hAnsi="Times New Roman" w:cs="Times New Roman"/>
        </w:rPr>
        <w:t xml:space="preserve"> </w:t>
      </w:r>
      <w:r w:rsidR="00290B68" w:rsidRPr="00753FA6">
        <w:rPr>
          <w:rFonts w:ascii="Times New Roman" w:hAnsi="Times New Roman" w:cs="Times New Roman"/>
        </w:rPr>
        <w:t>formed</w:t>
      </w:r>
      <w:r w:rsidR="00891027" w:rsidRPr="00753FA6">
        <w:rPr>
          <w:rFonts w:ascii="Times New Roman" w:hAnsi="Times New Roman" w:cs="Times New Roman"/>
        </w:rPr>
        <w:t xml:space="preserve"> </w:t>
      </w:r>
      <w:r w:rsidR="00290B68" w:rsidRPr="00753FA6">
        <w:rPr>
          <w:rFonts w:ascii="Times New Roman" w:hAnsi="Times New Roman" w:cs="Times New Roman"/>
        </w:rPr>
        <w:t>the</w:t>
      </w:r>
      <w:r w:rsidR="00891027" w:rsidRPr="00753FA6">
        <w:rPr>
          <w:rFonts w:ascii="Times New Roman" w:hAnsi="Times New Roman" w:cs="Times New Roman"/>
        </w:rPr>
        <w:t xml:space="preserve"> </w:t>
      </w:r>
      <w:r w:rsidR="00290B68" w:rsidRPr="00753FA6">
        <w:rPr>
          <w:rFonts w:ascii="Times New Roman" w:hAnsi="Times New Roman" w:cs="Times New Roman"/>
        </w:rPr>
        <w:t>dominant</w:t>
      </w:r>
      <w:r w:rsidR="00891027" w:rsidRPr="00753FA6">
        <w:rPr>
          <w:rFonts w:ascii="Times New Roman" w:hAnsi="Times New Roman" w:cs="Times New Roman"/>
        </w:rPr>
        <w:t xml:space="preserve"> </w:t>
      </w:r>
      <w:r w:rsidR="00290B68" w:rsidRPr="00753FA6">
        <w:rPr>
          <w:rFonts w:ascii="Times New Roman" w:hAnsi="Times New Roman" w:cs="Times New Roman"/>
        </w:rPr>
        <w:t>component</w:t>
      </w:r>
      <w:r w:rsidR="00891027" w:rsidRPr="00753FA6">
        <w:rPr>
          <w:rFonts w:ascii="Times New Roman" w:hAnsi="Times New Roman" w:cs="Times New Roman"/>
        </w:rPr>
        <w:t xml:space="preserve"> </w:t>
      </w:r>
      <w:r w:rsidR="00290B68" w:rsidRPr="00753FA6">
        <w:rPr>
          <w:rFonts w:ascii="Times New Roman" w:hAnsi="Times New Roman" w:cs="Times New Roman"/>
        </w:rPr>
        <w:t>in</w:t>
      </w:r>
      <w:r w:rsidR="00891027" w:rsidRPr="00753FA6">
        <w:rPr>
          <w:rFonts w:ascii="Times New Roman" w:hAnsi="Times New Roman" w:cs="Times New Roman"/>
        </w:rPr>
        <w:t xml:space="preserve"> </w:t>
      </w:r>
      <w:r w:rsidR="00290B68" w:rsidRPr="00753FA6">
        <w:rPr>
          <w:rFonts w:ascii="Times New Roman" w:hAnsi="Times New Roman" w:cs="Times New Roman"/>
        </w:rPr>
        <w:t>the</w:t>
      </w:r>
      <w:r w:rsidR="00891027" w:rsidRPr="00753FA6">
        <w:rPr>
          <w:rFonts w:ascii="Times New Roman" w:hAnsi="Times New Roman" w:cs="Times New Roman"/>
        </w:rPr>
        <w:t xml:space="preserve"> </w:t>
      </w:r>
      <w:r w:rsidR="00290B68" w:rsidRPr="00753FA6">
        <w:rPr>
          <w:rFonts w:ascii="Times New Roman" w:hAnsi="Times New Roman" w:cs="Times New Roman"/>
        </w:rPr>
        <w:t>original</w:t>
      </w:r>
      <w:r w:rsidR="00891027" w:rsidRPr="00753FA6">
        <w:rPr>
          <w:rFonts w:ascii="Times New Roman" w:hAnsi="Times New Roman" w:cs="Times New Roman"/>
        </w:rPr>
        <w:t xml:space="preserve"> </w:t>
      </w:r>
      <w:r w:rsidR="00290B68" w:rsidRPr="00753FA6">
        <w:rPr>
          <w:rFonts w:ascii="Times New Roman" w:hAnsi="Times New Roman" w:cs="Times New Roman"/>
        </w:rPr>
        <w:t>natural</w:t>
      </w:r>
      <w:r w:rsidR="00891027" w:rsidRPr="00753FA6">
        <w:rPr>
          <w:rFonts w:ascii="Times New Roman" w:hAnsi="Times New Roman" w:cs="Times New Roman"/>
        </w:rPr>
        <w:t xml:space="preserve"> </w:t>
      </w:r>
      <w:r w:rsidR="00290B68" w:rsidRPr="00753FA6">
        <w:rPr>
          <w:rFonts w:ascii="Times New Roman" w:hAnsi="Times New Roman" w:cs="Times New Roman"/>
        </w:rPr>
        <w:t>stands</w:t>
      </w:r>
      <w:r w:rsidR="00891027" w:rsidRPr="00753FA6">
        <w:rPr>
          <w:rFonts w:ascii="Times New Roman" w:hAnsi="Times New Roman" w:cs="Times New Roman"/>
        </w:rPr>
        <w:t xml:space="preserve"> </w:t>
      </w:r>
      <w:r w:rsidR="00277064" w:rsidRPr="00753FA6">
        <w:rPr>
          <w:rFonts w:ascii="Times New Roman" w:hAnsi="Times New Roman" w:cs="Times New Roman"/>
        </w:rPr>
        <w:t>replaced</w:t>
      </w:r>
      <w:r w:rsidR="00891027" w:rsidRPr="00753FA6">
        <w:rPr>
          <w:rFonts w:ascii="Times New Roman" w:hAnsi="Times New Roman" w:cs="Times New Roman"/>
        </w:rPr>
        <w:t xml:space="preserve"> </w:t>
      </w:r>
      <w:r w:rsidR="00277064" w:rsidRPr="00753FA6">
        <w:rPr>
          <w:rFonts w:ascii="Times New Roman" w:hAnsi="Times New Roman" w:cs="Times New Roman"/>
        </w:rPr>
        <w:t>by</w:t>
      </w:r>
      <w:r w:rsidR="00891027" w:rsidRPr="00753FA6">
        <w:rPr>
          <w:rFonts w:ascii="Times New Roman" w:hAnsi="Times New Roman" w:cs="Times New Roman"/>
        </w:rPr>
        <w:t xml:space="preserve"> </w:t>
      </w:r>
      <w:r w:rsidR="00277064" w:rsidRPr="00753FA6">
        <w:rPr>
          <w:rFonts w:ascii="Times New Roman" w:hAnsi="Times New Roman" w:cs="Times New Roman"/>
        </w:rPr>
        <w:t>spruce</w:t>
      </w:r>
      <w:r w:rsidR="00891027" w:rsidRPr="00753FA6">
        <w:rPr>
          <w:rFonts w:ascii="Times New Roman" w:hAnsi="Times New Roman" w:cs="Times New Roman"/>
        </w:rPr>
        <w:t xml:space="preserve"> </w:t>
      </w:r>
      <w:r w:rsidR="00277064" w:rsidRPr="00753FA6">
        <w:rPr>
          <w:rFonts w:ascii="Times New Roman" w:hAnsi="Times New Roman" w:cs="Times New Roman"/>
        </w:rPr>
        <w:t>dominated</w:t>
      </w:r>
      <w:r w:rsidR="00891027" w:rsidRPr="00753FA6">
        <w:rPr>
          <w:rFonts w:ascii="Times New Roman" w:hAnsi="Times New Roman" w:cs="Times New Roman"/>
        </w:rPr>
        <w:t xml:space="preserve"> </w:t>
      </w:r>
      <w:r w:rsidR="006D6EEC" w:rsidRPr="00753FA6">
        <w:rPr>
          <w:rFonts w:ascii="Times New Roman" w:hAnsi="Times New Roman" w:cs="Times New Roman"/>
        </w:rPr>
        <w:t>forest</w:t>
      </w:r>
      <w:r w:rsidR="00891027" w:rsidRPr="00753FA6">
        <w:rPr>
          <w:rFonts w:ascii="Times New Roman" w:hAnsi="Times New Roman" w:cs="Times New Roman"/>
        </w:rPr>
        <w:t xml:space="preserve"> </w:t>
      </w:r>
      <w:r w:rsidR="006D6EEC" w:rsidRPr="00753FA6">
        <w:rPr>
          <w:rFonts w:ascii="Times New Roman" w:hAnsi="Times New Roman" w:cs="Times New Roman"/>
        </w:rPr>
        <w:t>in</w:t>
      </w:r>
      <w:r w:rsidR="006A3CE7">
        <w:rPr>
          <w:rFonts w:ascii="Times New Roman" w:hAnsi="Times New Roman" w:cs="Times New Roman"/>
        </w:rPr>
        <w:t xml:space="preserve"> the</w:t>
      </w:r>
      <w:r w:rsidR="00891027" w:rsidRPr="00753FA6">
        <w:rPr>
          <w:rFonts w:ascii="Times New Roman" w:hAnsi="Times New Roman" w:cs="Times New Roman"/>
        </w:rPr>
        <w:t xml:space="preserve"> </w:t>
      </w:r>
      <w:r w:rsidR="00936D72">
        <w:rPr>
          <w:rFonts w:ascii="Times New Roman" w:hAnsi="Times New Roman" w:cs="Times New Roman"/>
        </w:rPr>
        <w:t>CR</w:t>
      </w:r>
      <w:r w:rsidR="00891027" w:rsidRPr="00753FA6">
        <w:rPr>
          <w:rFonts w:ascii="Times New Roman" w:hAnsi="Times New Roman" w:cs="Times New Roman"/>
        </w:rPr>
        <w:t xml:space="preserve"> </w:t>
      </w:r>
      <w:r w:rsidR="00290B68" w:rsidRPr="00753FA6">
        <w:rPr>
          <w:rFonts w:ascii="Times New Roman" w:hAnsi="Times New Roman" w:cs="Times New Roman"/>
        </w:rPr>
        <w:fldChar w:fldCharType="begin" w:fldLock="1"/>
      </w:r>
      <w:r w:rsidR="00036339" w:rsidRPr="00753FA6">
        <w:rPr>
          <w:rFonts w:ascii="Times New Roman" w:hAnsi="Times New Roman" w:cs="Times New Roman"/>
        </w:rPr>
        <w:instrText>ADDIN CSL_CITATION {"citationItems":[{"id":"ITEM-1","itemData":{"author":[{"dropping-particle":"","family":"Neuhäuslová","given":"Z.","non-dropping-particle":"","parse-names":false,"suffix":""},{"dropping-particle":"","family":"Moravec","given":"J.","non-dropping-particle":"","parse-names":false,"suffix":""},{"dropping-particle":"","family":"Chytrý","given":"M.","non-dropping-particle":"","parse-names":false,"suffix":""},{"dropping-particle":"","family":"Sádlo","given":"J.","non-dropping-particle":"","parse-names":false,"suffix":""},{"dropping-particle":"","family":"Rybníček","given":"K.","non-dropping-particle":"","parse-names":false,"suffix":""},{"dropping-particle":"","family":"Kolbek","given":"J.","non-dropping-particle":"","parse-names":false,"suffix":""},{"dropping-particle":"","family":"Jirásek","given":"J.","non-dropping-particle":"","parse-names":false,"suffix":""}],"id":"ITEM-1","issued":{"date-parts":[["1997"]]},"page":"1997","publisher":"Botanický ústav AV ČR","publisher-place":"Průhonice","title":"Map of potential natural vegetation of the Czech Republic 1 : 500 000.","type":"article"},"uris":["http://www.mendeley.com/documents/?uuid=cf674c06-b9ff-4f7a-993a-56f65ac8e6a6"]},{"id":"ITEM-2","itemData":{"author":[{"dropping-particle":"","family":"Neuhäuslová","given":"Z.","non-dropping-particle":"","parse-names":false,"suffix":""},{"dropping-particle":"","family":"Blažková","given":"D.","non-dropping-particle":"","parse-names":false,"suffix":""},{"dropping-particle":"","family":"Grulich","given":"V.","non-dropping-particle":"","parse-names":false,"suffix":""},{"dropping-particle":"","family":"Husová","given":"M.","non-dropping-particle":"","parse-names":false,"suffix":""},{"dropping-particle":"","family":"Chytrý","given":"M.","non-dropping-particle":"","parse-names":false,"suffix":""},{"dropping-particle":"","family":"Jeník","given":"J.","non-dropping-particle":"","parse-names":false,"suffix":""},{"dropping-particle":"","family":"Jirásek","given":"J.","non-dropping-particle":"","parse-names":false,"suffix":""},{"dropping-particle":"","family":"Kolbek","given":"J.","non-dropping-particle":"","parse-names":false,"suffix":""},{"dropping-particle":"","family":"Kropáč","given":"Z.","non-dropping-particle":"","parse-names":false,"suffix":""},{"dropping-particle":"","family":"Ložek","given":"V.","non-dropping-particle":"","parse-names":false,"suffix":""},{"dropping-particle":"","family":"Moravec","given":"J.","non-dropping-particle":"","parse-names":false,"suffix":""},{"dropping-particle":"","family":"Prach","given":"K.","non-dropping-particle":"","parse-names":false,"suffix":""},{"dropping-particle":"","family":"Rybníček","given":"K.","non-dropping-particle":"","parse-names":false,"suffix":""},{"dropping-particle":"","family":"Rybníčková","given":"E.","non-dropping-particle":"","parse-names":false,"suffix":""},{"dropping-particle":"","family":"Sádlo","given":"J.","non-dropping-particle":"","parse-names":false,"suffix":""}],"id":"ITEM-2","issued":{"date-parts":[["1998"]]},"page":"1998","publisher":"Academia","publisher-place":"Praha","title":"Map of potential natural vegetation of the Czech Republic.","type":"article"},"uris":["http://www.mendeley.com/documents/?uuid=9df23a72-71a7-4c57-9d92-d028259b22a7"]},{"id":"ITEM-3","itemData":{"author":[{"dropping-particle":"","family":"Neuhäuslová","given":"Z.","non-dropping-particle":"","parse-names":false,"suffix":""},{"dropping-particle":"","family":"Moravec","given":"J.","non-dropping-particle":"","parse-names":false,"suffix":""},{"dropping-particle":"","family":"Chytrý","given":"M.","non-dropping-particle":"","parse-names":false,"suffix":""},{"dropping-particle":"","family":"Ložek","given":"V.","non-dropping-particle":"","parse-names":false,"suffix":""},{"dropping-particle":"","family":"Rybníček","given":"K.","non-dropping-particle":"","parse-names":false,"suffix":""},{"dropping-particle":"","family":"Rybníčková","given":"E.","non-dropping-particle":"","parse-names":false,"suffix":""},{"dropping-particle":"","family":"Husová","given":"M.","non-dropping-particle":"","parse-names":false,"suffix":""},{"dropping-particle":"","family":"Grulich","given":"V.","non-dropping-particle":"","parse-names":false,"suffix":""},{"dropping-particle":"","family":"Jeník","given":"J.","non-dropping-particle":"","parse-names":false,"suffix":""},{"dropping-particle":"","family":"Sádlo","given":"J.","non-dropping-particle":"","parse-names":false,"suffix":""},{"dropping-particle":"","family":"Jirásek","given":"J.","non-dropping-particle":"","parse-names":false,"suffix":""},{"dropping-particle":"","family":"Kolbek","given":"J.","non-dropping-particle":"","parse-names":false,"suffix":""},{"dropping-particle":"","family":"Wild","given":"J.","non-dropping-particle":"","parse-names":false,"suffix":""}],"container-title":"Braun-Blanquetia","id":"ITEM-3","issued":{"date-parts":[["2001"]]},"page":"1-80","title":"Potential natural vegetat ion of the Czech Republic.","type":"article-journal","volume":"30"},"uris":["http://www.mendeley.com/documents/?uuid=ec372dae-90e9-4b46-acc9-9a316d45463f"]}],"mendeley":{"formattedCitation":"(Neuhäuslová et al., 2001, 1998, 1997)","plainTextFormattedCitation":"(Neuhäuslová et al., 2001, 1998, 1997)","previouslyFormattedCitation":"(Neuhäuslová et al., 2001, 1998, 1997)"},"properties":{"noteIndex":0},"schema":"https://github.com/citation-style-language/schema/raw/master/csl-citation.json"}</w:instrText>
      </w:r>
      <w:r w:rsidR="00290B68" w:rsidRPr="00753FA6">
        <w:rPr>
          <w:rFonts w:ascii="Times New Roman" w:hAnsi="Times New Roman" w:cs="Times New Roman"/>
        </w:rPr>
        <w:fldChar w:fldCharType="separate"/>
      </w:r>
      <w:r w:rsidR="00290B68" w:rsidRPr="00753FA6">
        <w:rPr>
          <w:rFonts w:ascii="Times New Roman" w:hAnsi="Times New Roman" w:cs="Times New Roman"/>
          <w:noProof/>
        </w:rPr>
        <w:t>(Neuhäuslová</w:t>
      </w:r>
      <w:r w:rsidR="00891027" w:rsidRPr="00753FA6">
        <w:rPr>
          <w:rFonts w:ascii="Times New Roman" w:hAnsi="Times New Roman" w:cs="Times New Roman"/>
          <w:noProof/>
        </w:rPr>
        <w:t xml:space="preserve"> </w:t>
      </w:r>
      <w:r w:rsidR="00290B68"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290B68"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290B68" w:rsidRPr="00753FA6">
        <w:rPr>
          <w:rFonts w:ascii="Times New Roman" w:hAnsi="Times New Roman" w:cs="Times New Roman"/>
          <w:noProof/>
        </w:rPr>
        <w:t>2001,</w:t>
      </w:r>
      <w:r w:rsidR="00891027" w:rsidRPr="00753FA6">
        <w:rPr>
          <w:rFonts w:ascii="Times New Roman" w:hAnsi="Times New Roman" w:cs="Times New Roman"/>
          <w:noProof/>
        </w:rPr>
        <w:t xml:space="preserve"> </w:t>
      </w:r>
      <w:r w:rsidR="00290B68" w:rsidRPr="00753FA6">
        <w:rPr>
          <w:rFonts w:ascii="Times New Roman" w:hAnsi="Times New Roman" w:cs="Times New Roman"/>
          <w:noProof/>
        </w:rPr>
        <w:t>1998,</w:t>
      </w:r>
      <w:r w:rsidR="00891027" w:rsidRPr="00753FA6">
        <w:rPr>
          <w:rFonts w:ascii="Times New Roman" w:hAnsi="Times New Roman" w:cs="Times New Roman"/>
          <w:noProof/>
        </w:rPr>
        <w:t xml:space="preserve"> </w:t>
      </w:r>
      <w:r w:rsidR="00290B68" w:rsidRPr="00753FA6">
        <w:rPr>
          <w:rFonts w:ascii="Times New Roman" w:hAnsi="Times New Roman" w:cs="Times New Roman"/>
          <w:noProof/>
        </w:rPr>
        <w:t>1997)</w:t>
      </w:r>
      <w:r w:rsidR="00290B68" w:rsidRPr="00753FA6">
        <w:rPr>
          <w:rFonts w:ascii="Times New Roman" w:hAnsi="Times New Roman" w:cs="Times New Roman"/>
        </w:rPr>
        <w:fldChar w:fldCharType="end"/>
      </w:r>
      <w:r w:rsidR="00290B68" w:rsidRPr="00753FA6">
        <w:rPr>
          <w:rFonts w:ascii="Times New Roman" w:hAnsi="Times New Roman" w:cs="Times New Roman"/>
        </w:rPr>
        <w:t>.</w:t>
      </w:r>
      <w:r w:rsidR="00891027" w:rsidRPr="00753FA6">
        <w:rPr>
          <w:rFonts w:ascii="Times New Roman" w:hAnsi="Times New Roman" w:cs="Times New Roman"/>
        </w:rPr>
        <w:t xml:space="preserve"> </w:t>
      </w:r>
      <w:r w:rsidR="00E22691" w:rsidRPr="00E22691">
        <w:rPr>
          <w:rFonts w:ascii="Times New Roman" w:hAnsi="Times New Roman" w:cs="Times New Roman"/>
          <w:highlight w:val="yellow"/>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C30606" w:rsidRPr="00753FA6">
        <w:rPr>
          <w:rFonts w:ascii="Times New Roman" w:hAnsi="Times New Roman" w:cs="Times New Roman"/>
        </w:rPr>
        <w:t>trees</w:t>
      </w:r>
      <w:r w:rsidR="00891027" w:rsidRPr="00753FA6">
        <w:rPr>
          <w:rFonts w:ascii="Times New Roman" w:hAnsi="Times New Roman" w:cs="Times New Roman"/>
        </w:rPr>
        <w:t xml:space="preserve"> </w:t>
      </w:r>
      <w:r w:rsidR="00C30606" w:rsidRPr="00753FA6">
        <w:rPr>
          <w:rFonts w:ascii="Times New Roman" w:hAnsi="Times New Roman" w:cs="Times New Roman"/>
        </w:rPr>
        <w:t>can</w:t>
      </w:r>
      <w:r w:rsidR="00891027" w:rsidRPr="00753FA6">
        <w:rPr>
          <w:rFonts w:ascii="Times New Roman" w:hAnsi="Times New Roman" w:cs="Times New Roman"/>
        </w:rPr>
        <w:t xml:space="preserve"> </w:t>
      </w:r>
      <w:r w:rsidR="00EA3262" w:rsidRPr="00753FA6">
        <w:rPr>
          <w:rFonts w:ascii="Times New Roman" w:hAnsi="Times New Roman" w:cs="Times New Roman"/>
        </w:rPr>
        <w:t>thus</w:t>
      </w:r>
      <w:r w:rsidR="00891027" w:rsidRPr="00753FA6">
        <w:rPr>
          <w:rFonts w:ascii="Times New Roman" w:hAnsi="Times New Roman" w:cs="Times New Roman"/>
        </w:rPr>
        <w:t xml:space="preserve"> </w:t>
      </w:r>
      <w:r w:rsidR="00EA3262" w:rsidRPr="00753FA6">
        <w:rPr>
          <w:rFonts w:ascii="Times New Roman" w:hAnsi="Times New Roman" w:cs="Times New Roman"/>
        </w:rPr>
        <w:t>be</w:t>
      </w:r>
      <w:r w:rsidR="00891027" w:rsidRPr="00753FA6">
        <w:rPr>
          <w:rFonts w:ascii="Times New Roman" w:hAnsi="Times New Roman" w:cs="Times New Roman"/>
        </w:rPr>
        <w:t xml:space="preserve"> </w:t>
      </w:r>
      <w:r w:rsidR="00EA3262" w:rsidRPr="00753FA6">
        <w:rPr>
          <w:rFonts w:ascii="Times New Roman" w:hAnsi="Times New Roman" w:cs="Times New Roman"/>
        </w:rPr>
        <w:t>important</w:t>
      </w:r>
      <w:r w:rsidR="00891027" w:rsidRPr="00753FA6">
        <w:rPr>
          <w:rFonts w:ascii="Times New Roman" w:hAnsi="Times New Roman" w:cs="Times New Roman"/>
        </w:rPr>
        <w:t xml:space="preserve"> </w:t>
      </w:r>
      <w:r w:rsidR="00EA3262" w:rsidRPr="00753FA6">
        <w:rPr>
          <w:rFonts w:ascii="Times New Roman" w:hAnsi="Times New Roman" w:cs="Times New Roman"/>
        </w:rPr>
        <w:t>for</w:t>
      </w:r>
      <w:r w:rsidR="00891027" w:rsidRPr="00753FA6">
        <w:rPr>
          <w:rFonts w:ascii="Times New Roman" w:hAnsi="Times New Roman" w:cs="Times New Roman"/>
        </w:rPr>
        <w:t xml:space="preserve"> </w:t>
      </w:r>
      <w:r w:rsidR="00EA3262" w:rsidRPr="00753FA6">
        <w:rPr>
          <w:rFonts w:ascii="Times New Roman" w:hAnsi="Times New Roman" w:cs="Times New Roman"/>
        </w:rPr>
        <w:t>bird</w:t>
      </w:r>
      <w:r w:rsidR="00891027" w:rsidRPr="00753FA6">
        <w:rPr>
          <w:rFonts w:ascii="Times New Roman" w:hAnsi="Times New Roman" w:cs="Times New Roman"/>
        </w:rPr>
        <w:t xml:space="preserve"> </w:t>
      </w:r>
      <w:r w:rsidR="00EA3262" w:rsidRPr="00753FA6">
        <w:rPr>
          <w:rFonts w:ascii="Times New Roman" w:hAnsi="Times New Roman" w:cs="Times New Roman"/>
        </w:rPr>
        <w:t>diversity,</w:t>
      </w:r>
      <w:r w:rsidR="00891027" w:rsidRPr="00753FA6">
        <w:rPr>
          <w:rFonts w:ascii="Times New Roman" w:hAnsi="Times New Roman" w:cs="Times New Roman"/>
        </w:rPr>
        <w:t xml:space="preserve"> </w:t>
      </w:r>
      <w:r w:rsidR="00EA3262" w:rsidRPr="00753FA6">
        <w:rPr>
          <w:rFonts w:ascii="Times New Roman" w:hAnsi="Times New Roman" w:cs="Times New Roman"/>
        </w:rPr>
        <w:t>regardless</w:t>
      </w:r>
      <w:r w:rsidR="00891027" w:rsidRPr="00753FA6">
        <w:rPr>
          <w:rFonts w:ascii="Times New Roman" w:hAnsi="Times New Roman" w:cs="Times New Roman"/>
        </w:rPr>
        <w:t xml:space="preserve"> </w:t>
      </w:r>
      <w:r w:rsidR="00EA3262" w:rsidRPr="00753FA6">
        <w:rPr>
          <w:rFonts w:ascii="Times New Roman" w:hAnsi="Times New Roman" w:cs="Times New Roman"/>
        </w:rPr>
        <w:t>of</w:t>
      </w:r>
      <w:r w:rsidR="00891027" w:rsidRPr="00753FA6">
        <w:rPr>
          <w:rFonts w:ascii="Times New Roman" w:hAnsi="Times New Roman" w:cs="Times New Roman"/>
        </w:rPr>
        <w:t xml:space="preserve"> </w:t>
      </w:r>
      <w:r w:rsidR="00EA3262" w:rsidRPr="00753FA6">
        <w:rPr>
          <w:rFonts w:ascii="Times New Roman" w:hAnsi="Times New Roman" w:cs="Times New Roman"/>
        </w:rPr>
        <w:t>whether</w:t>
      </w:r>
      <w:r w:rsidR="00891027" w:rsidRPr="00753FA6">
        <w:rPr>
          <w:rFonts w:ascii="Times New Roman" w:hAnsi="Times New Roman" w:cs="Times New Roman"/>
        </w:rPr>
        <w:t xml:space="preserve"> </w:t>
      </w:r>
      <w:r w:rsidR="00EA3262" w:rsidRPr="00753FA6">
        <w:rPr>
          <w:rFonts w:ascii="Times New Roman" w:hAnsi="Times New Roman" w:cs="Times New Roman"/>
        </w:rPr>
        <w:t>they</w:t>
      </w:r>
      <w:r w:rsidR="00891027" w:rsidRPr="00753FA6">
        <w:rPr>
          <w:rFonts w:ascii="Times New Roman" w:hAnsi="Times New Roman" w:cs="Times New Roman"/>
        </w:rPr>
        <w:t xml:space="preserve"> </w:t>
      </w:r>
      <w:r w:rsidR="00EA3262" w:rsidRPr="00753FA6">
        <w:rPr>
          <w:rFonts w:ascii="Times New Roman" w:hAnsi="Times New Roman" w:cs="Times New Roman"/>
        </w:rPr>
        <w:t>bear</w:t>
      </w:r>
      <w:r w:rsidR="00891027" w:rsidRPr="00753FA6">
        <w:rPr>
          <w:rFonts w:ascii="Times New Roman" w:hAnsi="Times New Roman" w:cs="Times New Roman"/>
        </w:rPr>
        <w:t xml:space="preserve"> </w:t>
      </w:r>
      <w:r w:rsidR="00EA3262" w:rsidRPr="00753FA6">
        <w:rPr>
          <w:rFonts w:ascii="Times New Roman" w:hAnsi="Times New Roman" w:cs="Times New Roman"/>
        </w:rPr>
        <w:t>any</w:t>
      </w:r>
      <w:r w:rsidR="00891027" w:rsidRPr="00753FA6">
        <w:rPr>
          <w:rFonts w:ascii="Times New Roman" w:hAnsi="Times New Roman" w:cs="Times New Roman"/>
        </w:rPr>
        <w:t xml:space="preserve"> </w:t>
      </w:r>
      <w:proofErr w:type="spellStart"/>
      <w:r w:rsidR="00972FAD" w:rsidRPr="00753FA6">
        <w:rPr>
          <w:rFonts w:ascii="Times New Roman" w:hAnsi="Times New Roman" w:cs="Times New Roman"/>
        </w:rPr>
        <w:t>TreMs</w:t>
      </w:r>
      <w:proofErr w:type="spellEnd"/>
      <w:r w:rsidR="00EA3262" w:rsidRPr="00753FA6">
        <w:rPr>
          <w:rFonts w:ascii="Times New Roman" w:hAnsi="Times New Roman" w:cs="Times New Roman"/>
        </w:rPr>
        <w:t>.</w:t>
      </w:r>
      <w:r w:rsidR="00891027" w:rsidRPr="00753FA6">
        <w:rPr>
          <w:rFonts w:ascii="Times New Roman" w:hAnsi="Times New Roman" w:cs="Times New Roman"/>
        </w:rPr>
        <w:t xml:space="preserve"> </w:t>
      </w:r>
      <w:r w:rsidR="008A7F4B" w:rsidRPr="00753FA6">
        <w:rPr>
          <w:rFonts w:ascii="Times New Roman" w:hAnsi="Times New Roman" w:cs="Times New Roman"/>
        </w:rPr>
        <w:t>In</w:t>
      </w:r>
      <w:r w:rsidR="00891027" w:rsidRPr="00753FA6">
        <w:rPr>
          <w:rFonts w:ascii="Times New Roman" w:hAnsi="Times New Roman" w:cs="Times New Roman"/>
        </w:rPr>
        <w:t xml:space="preserve"> </w:t>
      </w:r>
      <w:r w:rsidR="008A7F4B" w:rsidRPr="00753FA6">
        <w:rPr>
          <w:rFonts w:ascii="Times New Roman" w:hAnsi="Times New Roman" w:cs="Times New Roman"/>
        </w:rPr>
        <w:t>support</w:t>
      </w:r>
      <w:r w:rsidR="00891027" w:rsidRPr="00753FA6">
        <w:rPr>
          <w:rFonts w:ascii="Times New Roman" w:hAnsi="Times New Roman" w:cs="Times New Roman"/>
        </w:rPr>
        <w:t xml:space="preserve"> </w:t>
      </w:r>
      <w:r w:rsidR="008A7F4B" w:rsidRPr="00753FA6">
        <w:rPr>
          <w:rFonts w:ascii="Times New Roman" w:hAnsi="Times New Roman" w:cs="Times New Roman"/>
        </w:rPr>
        <w:t>of</w:t>
      </w:r>
      <w:r w:rsidR="00891027" w:rsidRPr="00753FA6">
        <w:rPr>
          <w:rFonts w:ascii="Times New Roman" w:hAnsi="Times New Roman" w:cs="Times New Roman"/>
        </w:rPr>
        <w:t xml:space="preserve"> </w:t>
      </w:r>
      <w:r w:rsidR="008A7F4B" w:rsidRPr="00753FA6">
        <w:rPr>
          <w:rFonts w:ascii="Times New Roman" w:hAnsi="Times New Roman" w:cs="Times New Roman"/>
        </w:rPr>
        <w:t>this,</w:t>
      </w:r>
      <w:r w:rsidR="00891027" w:rsidRPr="00753FA6">
        <w:rPr>
          <w:rFonts w:ascii="Times New Roman" w:hAnsi="Times New Roman" w:cs="Times New Roman"/>
        </w:rPr>
        <w:t xml:space="preserve"> </w:t>
      </w:r>
      <w:r w:rsidR="008A7F4B" w:rsidRPr="00753FA6">
        <w:rPr>
          <w:rFonts w:ascii="Times New Roman" w:hAnsi="Times New Roman" w:cs="Times New Roman"/>
        </w:rPr>
        <w:t>w</w:t>
      </w:r>
      <w:r w:rsidR="00306559" w:rsidRPr="00753FA6">
        <w:rPr>
          <w:rFonts w:ascii="Times New Roman" w:hAnsi="Times New Roman" w:cs="Times New Roman"/>
        </w:rPr>
        <w:t>e</w:t>
      </w:r>
      <w:r w:rsidR="00891027" w:rsidRPr="00753FA6">
        <w:rPr>
          <w:rFonts w:ascii="Times New Roman" w:hAnsi="Times New Roman" w:cs="Times New Roman"/>
        </w:rPr>
        <w:t xml:space="preserve"> </w:t>
      </w:r>
      <w:r w:rsidR="00306559" w:rsidRPr="00753FA6">
        <w:rPr>
          <w:rFonts w:ascii="Times New Roman" w:hAnsi="Times New Roman" w:cs="Times New Roman"/>
        </w:rPr>
        <w:t>found</w:t>
      </w:r>
      <w:r w:rsidR="00891027" w:rsidRPr="00753FA6">
        <w:rPr>
          <w:rFonts w:ascii="Times New Roman" w:hAnsi="Times New Roman" w:cs="Times New Roman"/>
        </w:rPr>
        <w:t xml:space="preserve"> </w:t>
      </w:r>
      <w:r w:rsidR="00DE2A42">
        <w:rPr>
          <w:rFonts w:ascii="Times New Roman" w:hAnsi="Times New Roman" w:cs="Times New Roman"/>
        </w:rPr>
        <w:t>a</w:t>
      </w:r>
      <w:r w:rsidR="00DE2A42" w:rsidRPr="00753FA6">
        <w:rPr>
          <w:rFonts w:ascii="Times New Roman" w:hAnsi="Times New Roman" w:cs="Times New Roman"/>
        </w:rPr>
        <w:t xml:space="preserve"> </w:t>
      </w:r>
      <w:r w:rsidR="00306559" w:rsidRPr="00753FA6">
        <w:rPr>
          <w:rFonts w:ascii="Times New Roman" w:hAnsi="Times New Roman" w:cs="Times New Roman"/>
        </w:rPr>
        <w:t>positive</w:t>
      </w:r>
      <w:r w:rsidR="00891027" w:rsidRPr="00753FA6">
        <w:rPr>
          <w:rFonts w:ascii="Times New Roman" w:hAnsi="Times New Roman" w:cs="Times New Roman"/>
        </w:rPr>
        <w:t xml:space="preserve"> </w:t>
      </w:r>
      <w:r w:rsidR="00306559" w:rsidRPr="00753FA6">
        <w:rPr>
          <w:rFonts w:ascii="Times New Roman" w:hAnsi="Times New Roman" w:cs="Times New Roman"/>
        </w:rPr>
        <w:t>effect</w:t>
      </w:r>
      <w:r w:rsidR="00891027" w:rsidRPr="00753FA6">
        <w:rPr>
          <w:rFonts w:ascii="Times New Roman" w:hAnsi="Times New Roman" w:cs="Times New Roman"/>
        </w:rPr>
        <w:t xml:space="preserve"> </w:t>
      </w:r>
      <w:r w:rsidR="00306559" w:rsidRPr="00753FA6">
        <w:rPr>
          <w:rFonts w:ascii="Times New Roman" w:hAnsi="Times New Roman" w:cs="Times New Roman"/>
        </w:rPr>
        <w:t>of</w:t>
      </w:r>
      <w:r w:rsidR="00891027" w:rsidRPr="00753FA6">
        <w:rPr>
          <w:rFonts w:ascii="Times New Roman" w:hAnsi="Times New Roman" w:cs="Times New Roman"/>
        </w:rPr>
        <w:t xml:space="preserve"> </w:t>
      </w:r>
      <w:r w:rsidR="00E22691" w:rsidRPr="00E22691">
        <w:rPr>
          <w:rFonts w:ascii="Times New Roman" w:hAnsi="Times New Roman" w:cs="Times New Roman"/>
          <w:highlight w:val="yellow"/>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306559" w:rsidRPr="00753FA6">
        <w:rPr>
          <w:rFonts w:ascii="Times New Roman" w:hAnsi="Times New Roman" w:cs="Times New Roman"/>
        </w:rPr>
        <w:t>trees</w:t>
      </w:r>
      <w:r w:rsidR="00891027" w:rsidRPr="00753FA6">
        <w:rPr>
          <w:rFonts w:ascii="Times New Roman" w:hAnsi="Times New Roman" w:cs="Times New Roman"/>
        </w:rPr>
        <w:t xml:space="preserve"> </w:t>
      </w:r>
      <w:r w:rsidR="00306559" w:rsidRPr="00753FA6">
        <w:rPr>
          <w:rFonts w:ascii="Times New Roman" w:hAnsi="Times New Roman" w:cs="Times New Roman"/>
        </w:rPr>
        <w:t>without</w:t>
      </w:r>
      <w:r w:rsidR="00891027" w:rsidRPr="00753FA6">
        <w:rPr>
          <w:rFonts w:ascii="Times New Roman" w:hAnsi="Times New Roman" w:cs="Times New Roman"/>
        </w:rPr>
        <w:t xml:space="preserve"> </w:t>
      </w:r>
      <w:r w:rsidR="00306559" w:rsidRPr="00753FA6">
        <w:rPr>
          <w:rFonts w:ascii="Times New Roman" w:hAnsi="Times New Roman" w:cs="Times New Roman"/>
        </w:rPr>
        <w:t>information</w:t>
      </w:r>
      <w:r w:rsidR="00891027" w:rsidRPr="00753FA6">
        <w:rPr>
          <w:rFonts w:ascii="Times New Roman" w:hAnsi="Times New Roman" w:cs="Times New Roman"/>
        </w:rPr>
        <w:t xml:space="preserve"> </w:t>
      </w:r>
      <w:r w:rsidR="00DE2A42">
        <w:rPr>
          <w:rFonts w:ascii="Times New Roman" w:hAnsi="Times New Roman" w:cs="Times New Roman"/>
        </w:rPr>
        <w:t>about</w:t>
      </w:r>
      <w:r w:rsidR="00DE2A42" w:rsidRPr="00753FA6">
        <w:rPr>
          <w:rFonts w:ascii="Times New Roman" w:hAnsi="Times New Roman" w:cs="Times New Roman"/>
        </w:rPr>
        <w:t xml:space="preserve"> </w:t>
      </w:r>
      <w:proofErr w:type="spellStart"/>
      <w:r w:rsidR="00FB49EE" w:rsidRPr="00753FA6">
        <w:rPr>
          <w:rFonts w:ascii="Times New Roman" w:hAnsi="Times New Roman" w:cs="Times New Roman"/>
        </w:rPr>
        <w:t>TreMs</w:t>
      </w:r>
      <w:proofErr w:type="spellEnd"/>
      <w:r w:rsidR="00891027" w:rsidRPr="00753FA6">
        <w:rPr>
          <w:rFonts w:ascii="Times New Roman" w:hAnsi="Times New Roman" w:cs="Times New Roman"/>
        </w:rPr>
        <w:t xml:space="preserve"> </w:t>
      </w:r>
      <w:r w:rsidR="00CC7488" w:rsidRPr="00753FA6">
        <w:rPr>
          <w:rFonts w:ascii="Times New Roman" w:hAnsi="Times New Roman" w:cs="Times New Roman"/>
        </w:rPr>
        <w:t>occurrence</w:t>
      </w:r>
      <w:r w:rsidR="00306559" w:rsidRPr="00753FA6">
        <w:rPr>
          <w:rFonts w:ascii="Times New Roman" w:hAnsi="Times New Roman" w:cs="Times New Roman"/>
        </w:rPr>
        <w:t>.</w:t>
      </w:r>
      <w:r w:rsidR="00891027" w:rsidRPr="00753FA6">
        <w:rPr>
          <w:rFonts w:ascii="Times New Roman" w:hAnsi="Times New Roman" w:cs="Times New Roman"/>
        </w:rPr>
        <w:t xml:space="preserve"> </w:t>
      </w:r>
      <w:r w:rsidR="00036FA4" w:rsidRPr="00753FA6">
        <w:rPr>
          <w:rFonts w:ascii="Times New Roman" w:hAnsi="Times New Roman" w:cs="Times New Roman"/>
        </w:rPr>
        <w:t>The</w:t>
      </w:r>
      <w:r w:rsidR="00891027" w:rsidRPr="00753FA6">
        <w:rPr>
          <w:rFonts w:ascii="Times New Roman" w:hAnsi="Times New Roman" w:cs="Times New Roman"/>
        </w:rPr>
        <w:t xml:space="preserve"> </w:t>
      </w:r>
      <w:r w:rsidR="00036FA4" w:rsidRPr="00753FA6">
        <w:rPr>
          <w:rFonts w:ascii="Times New Roman" w:hAnsi="Times New Roman" w:cs="Times New Roman"/>
        </w:rPr>
        <w:t>tree</w:t>
      </w:r>
      <w:r w:rsidR="00891027" w:rsidRPr="00753FA6">
        <w:rPr>
          <w:rFonts w:ascii="Times New Roman" w:hAnsi="Times New Roman" w:cs="Times New Roman"/>
        </w:rPr>
        <w:t xml:space="preserve"> </w:t>
      </w:r>
      <w:r w:rsidR="00036FA4" w:rsidRPr="00753FA6">
        <w:rPr>
          <w:rFonts w:ascii="Times New Roman" w:hAnsi="Times New Roman" w:cs="Times New Roman"/>
        </w:rPr>
        <w:t>characteristics</w:t>
      </w:r>
      <w:r w:rsidR="00891027" w:rsidRPr="00753FA6">
        <w:rPr>
          <w:rFonts w:ascii="Times New Roman" w:hAnsi="Times New Roman" w:cs="Times New Roman"/>
        </w:rPr>
        <w:t xml:space="preserve"> </w:t>
      </w:r>
      <w:r w:rsidR="00DE2A42">
        <w:rPr>
          <w:rFonts w:ascii="Times New Roman" w:hAnsi="Times New Roman" w:cs="Times New Roman"/>
        </w:rPr>
        <w:t xml:space="preserve">such </w:t>
      </w:r>
      <w:r w:rsidR="00036FA4" w:rsidRPr="00753FA6">
        <w:rPr>
          <w:rFonts w:ascii="Times New Roman" w:hAnsi="Times New Roman" w:cs="Times New Roman"/>
        </w:rPr>
        <w:t>as</w:t>
      </w:r>
      <w:r w:rsidR="00891027" w:rsidRPr="00753FA6">
        <w:rPr>
          <w:rFonts w:ascii="Times New Roman" w:hAnsi="Times New Roman" w:cs="Times New Roman"/>
        </w:rPr>
        <w:t xml:space="preserve"> </w:t>
      </w:r>
      <w:r w:rsidR="00036FA4" w:rsidRPr="00753FA6">
        <w:rPr>
          <w:rFonts w:ascii="Times New Roman" w:hAnsi="Times New Roman" w:cs="Times New Roman"/>
        </w:rPr>
        <w:t>DBH</w:t>
      </w:r>
      <w:r w:rsidR="00891027" w:rsidRPr="00753FA6">
        <w:rPr>
          <w:rFonts w:ascii="Times New Roman" w:hAnsi="Times New Roman" w:cs="Times New Roman"/>
        </w:rPr>
        <w:t xml:space="preserve"> </w:t>
      </w:r>
      <w:r w:rsidR="00036FA4" w:rsidRPr="00753FA6">
        <w:rPr>
          <w:rFonts w:ascii="Times New Roman" w:hAnsi="Times New Roman" w:cs="Times New Roman"/>
        </w:rPr>
        <w:t>strongly</w:t>
      </w:r>
      <w:r w:rsidR="00891027" w:rsidRPr="00753FA6">
        <w:rPr>
          <w:rFonts w:ascii="Times New Roman" w:hAnsi="Times New Roman" w:cs="Times New Roman"/>
        </w:rPr>
        <w:t xml:space="preserve"> </w:t>
      </w:r>
      <w:r w:rsidR="00036FA4" w:rsidRPr="00753FA6">
        <w:rPr>
          <w:rFonts w:ascii="Times New Roman" w:hAnsi="Times New Roman" w:cs="Times New Roman"/>
        </w:rPr>
        <w:t>reflecting</w:t>
      </w:r>
      <w:r w:rsidR="00891027" w:rsidRPr="00753FA6">
        <w:rPr>
          <w:rFonts w:ascii="Times New Roman" w:hAnsi="Times New Roman" w:cs="Times New Roman"/>
        </w:rPr>
        <w:t xml:space="preserve"> </w:t>
      </w:r>
      <w:r w:rsidR="00036FA4" w:rsidRPr="00753FA6">
        <w:rPr>
          <w:rFonts w:ascii="Times New Roman" w:hAnsi="Times New Roman" w:cs="Times New Roman"/>
        </w:rPr>
        <w:t>microhabitat</w:t>
      </w:r>
      <w:r w:rsidR="00891027" w:rsidRPr="00753FA6">
        <w:rPr>
          <w:rFonts w:ascii="Times New Roman" w:hAnsi="Times New Roman" w:cs="Times New Roman"/>
        </w:rPr>
        <w:t xml:space="preserve"> </w:t>
      </w:r>
      <w:r w:rsidR="00036FA4" w:rsidRPr="00753FA6">
        <w:rPr>
          <w:rFonts w:ascii="Times New Roman" w:hAnsi="Times New Roman" w:cs="Times New Roman"/>
        </w:rPr>
        <w:t>occurrence</w:t>
      </w:r>
      <w:r w:rsidR="00891027" w:rsidRPr="00753FA6">
        <w:rPr>
          <w:rFonts w:ascii="Times New Roman" w:hAnsi="Times New Roman" w:cs="Times New Roman"/>
        </w:rPr>
        <w:t xml:space="preserve"> </w:t>
      </w:r>
      <w:r w:rsidR="00B35B8B" w:rsidRPr="00753FA6">
        <w:rPr>
          <w:rFonts w:ascii="Times New Roman" w:hAnsi="Times New Roman" w:cs="Times New Roman"/>
        </w:rPr>
        <w:t>and</w:t>
      </w:r>
      <w:r w:rsidR="00891027" w:rsidRPr="00753FA6">
        <w:rPr>
          <w:rFonts w:ascii="Times New Roman" w:hAnsi="Times New Roman" w:cs="Times New Roman"/>
        </w:rPr>
        <w:t xml:space="preserve"> </w:t>
      </w:r>
      <w:r w:rsidR="00B35B8B" w:rsidRPr="00753FA6">
        <w:rPr>
          <w:rFonts w:ascii="Times New Roman" w:hAnsi="Times New Roman" w:cs="Times New Roman"/>
        </w:rPr>
        <w:t>forest</w:t>
      </w:r>
      <w:r w:rsidR="00891027" w:rsidRPr="00753FA6">
        <w:rPr>
          <w:rFonts w:ascii="Times New Roman" w:hAnsi="Times New Roman" w:cs="Times New Roman"/>
        </w:rPr>
        <w:t xml:space="preserve"> </w:t>
      </w:r>
      <w:r w:rsidR="00B35B8B" w:rsidRPr="00753FA6">
        <w:rPr>
          <w:rFonts w:ascii="Times New Roman" w:hAnsi="Times New Roman" w:cs="Times New Roman"/>
        </w:rPr>
        <w:t>management</w:t>
      </w:r>
      <w:r w:rsidR="00891027" w:rsidRPr="00753FA6">
        <w:rPr>
          <w:rFonts w:ascii="Times New Roman" w:hAnsi="Times New Roman" w:cs="Times New Roman"/>
        </w:rPr>
        <w:t xml:space="preserve"> </w:t>
      </w:r>
      <w:r w:rsidR="00B35B8B" w:rsidRPr="00753FA6">
        <w:rPr>
          <w:rFonts w:ascii="Times New Roman" w:hAnsi="Times New Roman" w:cs="Times New Roman"/>
        </w:rPr>
        <w:t>generally</w:t>
      </w:r>
      <w:r w:rsidR="00891027" w:rsidRPr="00753FA6">
        <w:rPr>
          <w:rFonts w:ascii="Times New Roman" w:hAnsi="Times New Roman" w:cs="Times New Roman"/>
        </w:rPr>
        <w:t xml:space="preserve"> </w:t>
      </w:r>
      <w:r w:rsidR="00B35B8B" w:rsidRPr="00753FA6">
        <w:rPr>
          <w:rFonts w:ascii="Times New Roman" w:hAnsi="Times New Roman" w:cs="Times New Roman"/>
        </w:rPr>
        <w:t>had</w:t>
      </w:r>
      <w:r w:rsidR="00891027" w:rsidRPr="00753FA6">
        <w:rPr>
          <w:rFonts w:ascii="Times New Roman" w:hAnsi="Times New Roman" w:cs="Times New Roman"/>
        </w:rPr>
        <w:t xml:space="preserve"> </w:t>
      </w:r>
      <w:r w:rsidR="00B35B8B" w:rsidRPr="00753FA6">
        <w:rPr>
          <w:rFonts w:ascii="Times New Roman" w:hAnsi="Times New Roman" w:cs="Times New Roman"/>
        </w:rPr>
        <w:t>no</w:t>
      </w:r>
      <w:r w:rsidR="00891027" w:rsidRPr="00753FA6">
        <w:rPr>
          <w:rFonts w:ascii="Times New Roman" w:hAnsi="Times New Roman" w:cs="Times New Roman"/>
        </w:rPr>
        <w:t xml:space="preserve"> </w:t>
      </w:r>
      <w:r w:rsidR="00B35B8B" w:rsidRPr="00753FA6">
        <w:rPr>
          <w:rFonts w:ascii="Times New Roman" w:hAnsi="Times New Roman" w:cs="Times New Roman"/>
        </w:rPr>
        <w:t>effect</w:t>
      </w:r>
      <w:r w:rsidR="00891027" w:rsidRPr="00753FA6">
        <w:rPr>
          <w:rFonts w:ascii="Times New Roman" w:hAnsi="Times New Roman" w:cs="Times New Roman"/>
        </w:rPr>
        <w:t xml:space="preserve"> </w:t>
      </w:r>
      <w:r w:rsidR="00B35B8B" w:rsidRPr="00753FA6">
        <w:rPr>
          <w:rFonts w:ascii="Times New Roman" w:hAnsi="Times New Roman" w:cs="Times New Roman"/>
        </w:rPr>
        <w:t>on</w:t>
      </w:r>
      <w:r w:rsidR="00891027" w:rsidRPr="00753FA6">
        <w:rPr>
          <w:rFonts w:ascii="Times New Roman" w:hAnsi="Times New Roman" w:cs="Times New Roman"/>
        </w:rPr>
        <w:t xml:space="preserve"> </w:t>
      </w:r>
      <w:r w:rsidR="00B35B8B" w:rsidRPr="00753FA6">
        <w:rPr>
          <w:rFonts w:ascii="Times New Roman" w:hAnsi="Times New Roman" w:cs="Times New Roman"/>
        </w:rPr>
        <w:t>microhabitat</w:t>
      </w:r>
      <w:r w:rsidR="00891027" w:rsidRPr="00753FA6">
        <w:rPr>
          <w:rFonts w:ascii="Times New Roman" w:hAnsi="Times New Roman" w:cs="Times New Roman"/>
        </w:rPr>
        <w:t xml:space="preserve"> </w:t>
      </w:r>
      <w:r w:rsidR="00B35B8B" w:rsidRPr="00753FA6">
        <w:rPr>
          <w:rFonts w:ascii="Times New Roman" w:hAnsi="Times New Roman" w:cs="Times New Roman"/>
        </w:rPr>
        <w:t>indices</w:t>
      </w:r>
      <w:r w:rsidR="00891027" w:rsidRPr="00753FA6">
        <w:rPr>
          <w:rFonts w:ascii="Times New Roman" w:hAnsi="Times New Roman" w:cs="Times New Roman"/>
        </w:rPr>
        <w:t xml:space="preserve"> </w:t>
      </w:r>
      <w:r w:rsidR="00036FA4" w:rsidRPr="00753FA6">
        <w:rPr>
          <w:rFonts w:ascii="Times New Roman" w:hAnsi="Times New Roman" w:cs="Times New Roman"/>
        </w:rPr>
        <w:fldChar w:fldCharType="begin" w:fldLock="1"/>
      </w:r>
      <w:r w:rsidR="00265D52" w:rsidRPr="00753FA6">
        <w:rPr>
          <w:rFonts w:ascii="Times New Roman" w:hAnsi="Times New Roman" w:cs="Times New Roman"/>
        </w:rPr>
        <w:instrText>ADDIN CSL_CITATION {"citationItems":[{"id":"ITEM-1","itemData":{"DOI":"10.1016/j.biocon.2010.09.030","ISSN":"00063207","abstract":"Higher densities of tree microhabitats in unmanaged forests may explain biodiversity differences with managed forests. To better understand the determinants of this potential biodiversity indicator, we studied the influence of tree characteristics on a set of tree microhabitats (e.g. cavities, cracks, bark features) on 75 plots in managed and unmanaged French forests. We hypothesized that the number of different microhabitat types per tree and the occurrence of a given microhabitat type on a tree would be higher in unmanaged than in managed forests, and that this difference could be linked to individual tree characteristics: diameter, vitality and species. We show that unmanaged forests contained more trees likely to host microhabitats (i.e. large trees, snags) at the stand level. However, at the tree level, forest management did not influence microhabitats; only tree characteristics did: large trees and snags contained more microhabitats. The number and occurrence of microhabitats also varied with tree species: oaks and beech generally hosted more microhabitats, but occurrence of certain types of microhabitats was higher on fir and spruce. We conclude that, even though microhabitats are not equally distributed between managed and unmanaged forests, two trees with similar characteristics in similar site conditions have the same number and probability of occurrence of microhabitats, whatever the management type. In order to preserve biodiversity, foresters could reproduce unmanaged forest features in managed forests through the conservation of specific tree types (e.g. veteran trees, snags). Tree microhabitats could also be more often targeted in sustainable forest management monitoring. © 2010 Elsevier Ltd.","author":[{"dropping-particle":"","family":"Vuidot","given":"Aurélie","non-dropping-particle":"","parse-names":false,"suffix":""},{"dropping-particle":"","family":"Paillet","given":"Yoan","non-dropping-particle":"","parse-names":false,"suffix":""},{"dropping-particle":"","family":"Archaux","given":"Frédéric","non-dropping-particle":"","parse-names":false,"suffix":""},{"dropping-particle":"","family":"Gosselin","given":"Frédéric","non-dropping-particle":"","parse-names":false,"suffix":""}],"container-title":"Biological Conservation","id":"ITEM-1","issue":"1","issued":{"date-parts":[["2011"]]},"page":"441-450","title":"Influence of tree characteristics and forest management on tree microhabitats","type":"article-journal","volume":"144"},"uris":["http://www.mendeley.com/documents/?uuid=cf7edf2d-2492-4151-b804-90ec27cca2cf"]}],"mendeley":{"formattedCitation":"(Vuidot et al., 2011)","plainTextFormattedCitation":"(Vuidot et al., 2011)","previouslyFormattedCitation":"(Vuidot et al., 2011)"},"properties":{"noteIndex":0},"schema":"https://github.com/citation-style-language/schema/raw/master/csl-citation.json"}</w:instrText>
      </w:r>
      <w:r w:rsidR="00036FA4" w:rsidRPr="00753FA6">
        <w:rPr>
          <w:rFonts w:ascii="Times New Roman" w:hAnsi="Times New Roman" w:cs="Times New Roman"/>
        </w:rPr>
        <w:fldChar w:fldCharType="separate"/>
      </w:r>
      <w:r w:rsidR="00036FA4" w:rsidRPr="00753FA6">
        <w:rPr>
          <w:rFonts w:ascii="Times New Roman" w:hAnsi="Times New Roman" w:cs="Times New Roman"/>
          <w:noProof/>
        </w:rPr>
        <w:t>(Vuidot</w:t>
      </w:r>
      <w:r w:rsidR="00891027" w:rsidRPr="00753FA6">
        <w:rPr>
          <w:rFonts w:ascii="Times New Roman" w:hAnsi="Times New Roman" w:cs="Times New Roman"/>
          <w:noProof/>
        </w:rPr>
        <w:t xml:space="preserve"> </w:t>
      </w:r>
      <w:r w:rsidR="00036FA4"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036FA4"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036FA4" w:rsidRPr="00753FA6">
        <w:rPr>
          <w:rFonts w:ascii="Times New Roman" w:hAnsi="Times New Roman" w:cs="Times New Roman"/>
          <w:noProof/>
        </w:rPr>
        <w:t>2011)</w:t>
      </w:r>
      <w:r w:rsidR="00036FA4" w:rsidRPr="00753FA6">
        <w:rPr>
          <w:rFonts w:ascii="Times New Roman" w:hAnsi="Times New Roman" w:cs="Times New Roman"/>
        </w:rPr>
        <w:fldChar w:fldCharType="end"/>
      </w:r>
      <w:r w:rsidR="00036FA4" w:rsidRPr="00753FA6">
        <w:rPr>
          <w:rFonts w:ascii="Times New Roman" w:hAnsi="Times New Roman" w:cs="Times New Roman"/>
        </w:rPr>
        <w:t>.</w:t>
      </w:r>
      <w:r w:rsidR="00891027" w:rsidRPr="00753FA6">
        <w:rPr>
          <w:rFonts w:ascii="Times New Roman" w:hAnsi="Times New Roman" w:cs="Times New Roman"/>
        </w:rPr>
        <w:t xml:space="preserve"> </w:t>
      </w:r>
      <w:r w:rsidR="00DE2A42">
        <w:rPr>
          <w:rFonts w:ascii="Times New Roman" w:hAnsi="Times New Roman" w:cs="Times New Roman"/>
        </w:rPr>
        <w:t>Hence</w:t>
      </w:r>
      <w:r w:rsidR="009838FE" w:rsidRPr="00753FA6">
        <w:rPr>
          <w:rFonts w:ascii="Times New Roman" w:hAnsi="Times New Roman" w:cs="Times New Roman"/>
        </w:rPr>
        <w:t>,</w:t>
      </w:r>
      <w:r w:rsidR="00891027" w:rsidRPr="00753FA6">
        <w:rPr>
          <w:rFonts w:ascii="Times New Roman" w:hAnsi="Times New Roman" w:cs="Times New Roman"/>
        </w:rPr>
        <w:t xml:space="preserve"> </w:t>
      </w:r>
      <w:r w:rsidR="00306559" w:rsidRPr="00753FA6">
        <w:rPr>
          <w:rFonts w:ascii="Times New Roman" w:hAnsi="Times New Roman" w:cs="Times New Roman"/>
        </w:rPr>
        <w:t>information</w:t>
      </w:r>
      <w:r w:rsidR="00891027" w:rsidRPr="00753FA6">
        <w:rPr>
          <w:rFonts w:ascii="Times New Roman" w:hAnsi="Times New Roman" w:cs="Times New Roman"/>
        </w:rPr>
        <w:t xml:space="preserve"> </w:t>
      </w:r>
      <w:r w:rsidR="00306559" w:rsidRPr="00753FA6">
        <w:rPr>
          <w:rFonts w:ascii="Times New Roman" w:hAnsi="Times New Roman" w:cs="Times New Roman"/>
        </w:rPr>
        <w:t>about</w:t>
      </w:r>
      <w:r w:rsidR="00891027" w:rsidRPr="00753FA6">
        <w:rPr>
          <w:rFonts w:ascii="Times New Roman" w:hAnsi="Times New Roman" w:cs="Times New Roman"/>
        </w:rPr>
        <w:t xml:space="preserve"> </w:t>
      </w:r>
      <w:r w:rsidR="00306559" w:rsidRPr="00753FA6">
        <w:rPr>
          <w:rFonts w:ascii="Times New Roman" w:hAnsi="Times New Roman" w:cs="Times New Roman"/>
        </w:rPr>
        <w:t>tree</w:t>
      </w:r>
      <w:r w:rsidR="00891027" w:rsidRPr="00753FA6">
        <w:rPr>
          <w:rFonts w:ascii="Times New Roman" w:hAnsi="Times New Roman" w:cs="Times New Roman"/>
        </w:rPr>
        <w:t xml:space="preserve"> </w:t>
      </w:r>
      <w:r w:rsidR="00306559" w:rsidRPr="00753FA6">
        <w:rPr>
          <w:rFonts w:ascii="Times New Roman" w:hAnsi="Times New Roman" w:cs="Times New Roman"/>
        </w:rPr>
        <w:t>species</w:t>
      </w:r>
      <w:r w:rsidR="00891027" w:rsidRPr="00753FA6">
        <w:rPr>
          <w:rFonts w:ascii="Times New Roman" w:hAnsi="Times New Roman" w:cs="Times New Roman"/>
        </w:rPr>
        <w:t xml:space="preserve"> </w:t>
      </w:r>
      <w:r w:rsidR="00306559" w:rsidRPr="00753FA6">
        <w:rPr>
          <w:rFonts w:ascii="Times New Roman" w:hAnsi="Times New Roman" w:cs="Times New Roman"/>
        </w:rPr>
        <w:t>is</w:t>
      </w:r>
      <w:r w:rsidR="00891027" w:rsidRPr="00753FA6">
        <w:rPr>
          <w:rFonts w:ascii="Times New Roman" w:hAnsi="Times New Roman" w:cs="Times New Roman"/>
        </w:rPr>
        <w:t xml:space="preserve"> </w:t>
      </w:r>
      <w:r w:rsidR="00306559" w:rsidRPr="00753FA6">
        <w:rPr>
          <w:rFonts w:ascii="Times New Roman" w:hAnsi="Times New Roman" w:cs="Times New Roman"/>
        </w:rPr>
        <w:t>very</w:t>
      </w:r>
      <w:r w:rsidR="00891027" w:rsidRPr="00753FA6">
        <w:rPr>
          <w:rFonts w:ascii="Times New Roman" w:hAnsi="Times New Roman" w:cs="Times New Roman"/>
        </w:rPr>
        <w:t xml:space="preserve"> </w:t>
      </w:r>
      <w:r w:rsidR="00306559" w:rsidRPr="00753FA6">
        <w:rPr>
          <w:rFonts w:ascii="Times New Roman" w:hAnsi="Times New Roman" w:cs="Times New Roman"/>
        </w:rPr>
        <w:t>important</w:t>
      </w:r>
      <w:r w:rsidR="00891027" w:rsidRPr="00753FA6">
        <w:rPr>
          <w:rFonts w:ascii="Times New Roman" w:hAnsi="Times New Roman" w:cs="Times New Roman"/>
        </w:rPr>
        <w:t xml:space="preserve"> </w:t>
      </w:r>
      <w:r w:rsidR="00306559" w:rsidRPr="00753FA6">
        <w:rPr>
          <w:rFonts w:ascii="Times New Roman" w:hAnsi="Times New Roman" w:cs="Times New Roman"/>
        </w:rPr>
        <w:t>and</w:t>
      </w:r>
      <w:r w:rsidR="00DE2A42">
        <w:rPr>
          <w:rFonts w:ascii="Times New Roman" w:hAnsi="Times New Roman" w:cs="Times New Roman"/>
        </w:rPr>
        <w:t>,</w:t>
      </w:r>
      <w:r w:rsidR="00891027" w:rsidRPr="00753FA6">
        <w:rPr>
          <w:rFonts w:ascii="Times New Roman" w:hAnsi="Times New Roman" w:cs="Times New Roman"/>
        </w:rPr>
        <w:t xml:space="preserve"> </w:t>
      </w:r>
      <w:r w:rsidR="00306559" w:rsidRPr="00753FA6">
        <w:rPr>
          <w:rFonts w:ascii="Times New Roman" w:hAnsi="Times New Roman" w:cs="Times New Roman"/>
        </w:rPr>
        <w:t>with</w:t>
      </w:r>
      <w:r w:rsidR="00891027" w:rsidRPr="00753FA6">
        <w:rPr>
          <w:rFonts w:ascii="Times New Roman" w:hAnsi="Times New Roman" w:cs="Times New Roman"/>
        </w:rPr>
        <w:t xml:space="preserve"> </w:t>
      </w:r>
      <w:r w:rsidR="00306559" w:rsidRPr="00753FA6">
        <w:rPr>
          <w:rFonts w:ascii="Times New Roman" w:hAnsi="Times New Roman" w:cs="Times New Roman"/>
        </w:rPr>
        <w:t>DBH</w:t>
      </w:r>
      <w:r w:rsidR="00DE2A42">
        <w:rPr>
          <w:rFonts w:ascii="Times New Roman" w:hAnsi="Times New Roman" w:cs="Times New Roman"/>
        </w:rPr>
        <w:t>,</w:t>
      </w:r>
      <w:r w:rsidR="00891027" w:rsidRPr="00753FA6">
        <w:rPr>
          <w:rFonts w:ascii="Times New Roman" w:hAnsi="Times New Roman" w:cs="Times New Roman"/>
        </w:rPr>
        <w:t xml:space="preserve"> </w:t>
      </w:r>
      <w:r w:rsidR="00306559" w:rsidRPr="00753FA6">
        <w:rPr>
          <w:rFonts w:ascii="Times New Roman" w:hAnsi="Times New Roman" w:cs="Times New Roman"/>
        </w:rPr>
        <w:t>may</w:t>
      </w:r>
      <w:r w:rsidR="00891027" w:rsidRPr="00753FA6">
        <w:rPr>
          <w:rFonts w:ascii="Times New Roman" w:hAnsi="Times New Roman" w:cs="Times New Roman"/>
        </w:rPr>
        <w:t xml:space="preserve"> </w:t>
      </w:r>
      <w:r w:rsidR="00306559" w:rsidRPr="00753FA6">
        <w:rPr>
          <w:rFonts w:ascii="Times New Roman" w:hAnsi="Times New Roman" w:cs="Times New Roman"/>
        </w:rPr>
        <w:t>be</w:t>
      </w:r>
      <w:r w:rsidR="00891027" w:rsidRPr="00753FA6">
        <w:rPr>
          <w:rFonts w:ascii="Times New Roman" w:hAnsi="Times New Roman" w:cs="Times New Roman"/>
        </w:rPr>
        <w:t xml:space="preserve"> </w:t>
      </w:r>
      <w:r w:rsidR="00306559" w:rsidRPr="00753FA6">
        <w:rPr>
          <w:rFonts w:ascii="Times New Roman" w:hAnsi="Times New Roman" w:cs="Times New Roman"/>
        </w:rPr>
        <w:t>used</w:t>
      </w:r>
      <w:r w:rsidR="00891027" w:rsidRPr="00753FA6">
        <w:rPr>
          <w:rFonts w:ascii="Times New Roman" w:hAnsi="Times New Roman" w:cs="Times New Roman"/>
        </w:rPr>
        <w:t xml:space="preserve"> </w:t>
      </w:r>
      <w:r w:rsidR="00DE2A42">
        <w:rPr>
          <w:rFonts w:ascii="Times New Roman" w:hAnsi="Times New Roman" w:cs="Times New Roman"/>
        </w:rPr>
        <w:t>for</w:t>
      </w:r>
      <w:r w:rsidR="00DE2A42" w:rsidRPr="00753FA6">
        <w:rPr>
          <w:rFonts w:ascii="Times New Roman" w:hAnsi="Times New Roman" w:cs="Times New Roman"/>
        </w:rPr>
        <w:t xml:space="preserve"> </w:t>
      </w:r>
      <w:r w:rsidR="00306559" w:rsidRPr="00753FA6">
        <w:rPr>
          <w:rFonts w:ascii="Times New Roman" w:hAnsi="Times New Roman" w:cs="Times New Roman"/>
        </w:rPr>
        <w:t>easy</w:t>
      </w:r>
      <w:r w:rsidR="00891027" w:rsidRPr="00753FA6">
        <w:rPr>
          <w:rFonts w:ascii="Times New Roman" w:hAnsi="Times New Roman" w:cs="Times New Roman"/>
        </w:rPr>
        <w:t xml:space="preserve"> </w:t>
      </w:r>
      <w:r w:rsidR="00306559" w:rsidRPr="00753FA6">
        <w:rPr>
          <w:rFonts w:ascii="Times New Roman" w:hAnsi="Times New Roman" w:cs="Times New Roman"/>
        </w:rPr>
        <w:t>identification</w:t>
      </w:r>
      <w:r w:rsidR="00891027" w:rsidRPr="00753FA6">
        <w:rPr>
          <w:rFonts w:ascii="Times New Roman" w:hAnsi="Times New Roman" w:cs="Times New Roman"/>
        </w:rPr>
        <w:t xml:space="preserve"> </w:t>
      </w:r>
      <w:r w:rsidR="00306559" w:rsidRPr="00753FA6">
        <w:rPr>
          <w:rFonts w:ascii="Times New Roman" w:hAnsi="Times New Roman" w:cs="Times New Roman"/>
        </w:rPr>
        <w:t>of</w:t>
      </w:r>
      <w:r w:rsidR="00891027" w:rsidRPr="00753FA6">
        <w:rPr>
          <w:rFonts w:ascii="Times New Roman" w:hAnsi="Times New Roman" w:cs="Times New Roman"/>
        </w:rPr>
        <w:t xml:space="preserve"> </w:t>
      </w:r>
      <w:r w:rsidR="00306559" w:rsidRPr="00753FA6">
        <w:rPr>
          <w:rFonts w:ascii="Times New Roman" w:hAnsi="Times New Roman" w:cs="Times New Roman"/>
        </w:rPr>
        <w:t>objects</w:t>
      </w:r>
      <w:r w:rsidR="00891027" w:rsidRPr="00753FA6">
        <w:rPr>
          <w:rFonts w:ascii="Times New Roman" w:hAnsi="Times New Roman" w:cs="Times New Roman"/>
        </w:rPr>
        <w:t xml:space="preserve"> </w:t>
      </w:r>
      <w:r w:rsidR="00306559" w:rsidRPr="00753FA6">
        <w:rPr>
          <w:rFonts w:ascii="Times New Roman" w:hAnsi="Times New Roman" w:cs="Times New Roman"/>
        </w:rPr>
        <w:t>with</w:t>
      </w:r>
      <w:r w:rsidR="00891027" w:rsidRPr="00753FA6">
        <w:rPr>
          <w:rFonts w:ascii="Times New Roman" w:hAnsi="Times New Roman" w:cs="Times New Roman"/>
        </w:rPr>
        <w:t xml:space="preserve"> </w:t>
      </w:r>
      <w:r w:rsidR="00306559" w:rsidRPr="00753FA6">
        <w:rPr>
          <w:rFonts w:ascii="Times New Roman" w:hAnsi="Times New Roman" w:cs="Times New Roman"/>
        </w:rPr>
        <w:t>high</w:t>
      </w:r>
      <w:r w:rsidR="00891027" w:rsidRPr="00753FA6">
        <w:rPr>
          <w:rFonts w:ascii="Times New Roman" w:hAnsi="Times New Roman" w:cs="Times New Roman"/>
        </w:rPr>
        <w:t xml:space="preserve"> </w:t>
      </w:r>
      <w:r w:rsidR="00306559" w:rsidRPr="00753FA6">
        <w:rPr>
          <w:rFonts w:ascii="Times New Roman" w:hAnsi="Times New Roman" w:cs="Times New Roman"/>
        </w:rPr>
        <w:t>ecological</w:t>
      </w:r>
      <w:r w:rsidR="00891027" w:rsidRPr="00753FA6">
        <w:rPr>
          <w:rFonts w:ascii="Times New Roman" w:hAnsi="Times New Roman" w:cs="Times New Roman"/>
        </w:rPr>
        <w:t xml:space="preserve"> </w:t>
      </w:r>
      <w:r w:rsidR="00306559" w:rsidRPr="00753FA6">
        <w:rPr>
          <w:rFonts w:ascii="Times New Roman" w:hAnsi="Times New Roman" w:cs="Times New Roman"/>
        </w:rPr>
        <w:t>value</w:t>
      </w:r>
      <w:r w:rsidR="00891027" w:rsidRPr="00753FA6">
        <w:rPr>
          <w:rFonts w:ascii="Times New Roman" w:hAnsi="Times New Roman" w:cs="Times New Roman"/>
        </w:rPr>
        <w:t xml:space="preserve"> </w:t>
      </w:r>
      <w:r w:rsidR="00306559" w:rsidRPr="00753FA6">
        <w:rPr>
          <w:rFonts w:ascii="Times New Roman" w:hAnsi="Times New Roman" w:cs="Times New Roman"/>
        </w:rPr>
        <w:t>for</w:t>
      </w:r>
      <w:r w:rsidR="00891027" w:rsidRPr="00753FA6">
        <w:rPr>
          <w:rFonts w:ascii="Times New Roman" w:hAnsi="Times New Roman" w:cs="Times New Roman"/>
        </w:rPr>
        <w:t xml:space="preserve"> </w:t>
      </w:r>
      <w:r w:rsidR="005819B4" w:rsidRPr="00753FA6">
        <w:rPr>
          <w:rFonts w:ascii="Times New Roman" w:hAnsi="Times New Roman" w:cs="Times New Roman"/>
        </w:rPr>
        <w:t>retention</w:t>
      </w:r>
      <w:r w:rsidR="00891027" w:rsidRPr="00753FA6">
        <w:rPr>
          <w:rFonts w:ascii="Times New Roman" w:hAnsi="Times New Roman" w:cs="Times New Roman"/>
        </w:rPr>
        <w:t xml:space="preserve"> </w:t>
      </w:r>
      <w:r w:rsidR="00B35B8B" w:rsidRPr="00753FA6">
        <w:rPr>
          <w:rFonts w:ascii="Times New Roman" w:hAnsi="Times New Roman" w:cs="Times New Roman"/>
        </w:rPr>
        <w:t>in</w:t>
      </w:r>
      <w:r w:rsidR="00891027" w:rsidRPr="00753FA6">
        <w:rPr>
          <w:rFonts w:ascii="Times New Roman" w:hAnsi="Times New Roman" w:cs="Times New Roman"/>
        </w:rPr>
        <w:t xml:space="preserve"> </w:t>
      </w:r>
      <w:r w:rsidR="00B35B8B" w:rsidRPr="00753FA6">
        <w:rPr>
          <w:rFonts w:ascii="Times New Roman" w:hAnsi="Times New Roman" w:cs="Times New Roman"/>
        </w:rPr>
        <w:t>production</w:t>
      </w:r>
      <w:r w:rsidR="00891027" w:rsidRPr="00753FA6">
        <w:rPr>
          <w:rFonts w:ascii="Times New Roman" w:hAnsi="Times New Roman" w:cs="Times New Roman"/>
        </w:rPr>
        <w:t xml:space="preserve"> </w:t>
      </w:r>
      <w:r w:rsidR="00B35B8B" w:rsidRPr="00753FA6">
        <w:rPr>
          <w:rFonts w:ascii="Times New Roman" w:hAnsi="Times New Roman" w:cs="Times New Roman"/>
        </w:rPr>
        <w:t>forests.</w:t>
      </w:r>
      <w:r w:rsidR="001A6D94">
        <w:rPr>
          <w:rFonts w:ascii="Times New Roman" w:hAnsi="Times New Roman" w:cs="Times New Roman"/>
        </w:rPr>
        <w:t xml:space="preserve"> </w:t>
      </w:r>
      <w:r w:rsidR="001A6D94" w:rsidRPr="00753FA6">
        <w:rPr>
          <w:rFonts w:ascii="Times New Roman" w:hAnsi="Times New Roman" w:cs="Times New Roman"/>
        </w:rPr>
        <w:t xml:space="preserve">The admixture of </w:t>
      </w:r>
      <w:r w:rsidR="001A6D94">
        <w:rPr>
          <w:rFonts w:ascii="Times New Roman" w:hAnsi="Times New Roman" w:cs="Times New Roman"/>
        </w:rPr>
        <w:t>broadleaved</w:t>
      </w:r>
      <w:r w:rsidR="001A6D94" w:rsidRPr="00753FA6">
        <w:rPr>
          <w:rFonts w:ascii="Times New Roman" w:hAnsi="Times New Roman" w:cs="Times New Roman"/>
        </w:rPr>
        <w:t xml:space="preserve"> tree species in coniferous</w:t>
      </w:r>
      <w:r w:rsidR="001A6D94">
        <w:rPr>
          <w:rFonts w:ascii="Times New Roman" w:hAnsi="Times New Roman" w:cs="Times New Roman"/>
        </w:rPr>
        <w:t>-</w:t>
      </w:r>
      <w:r w:rsidR="001A6D94" w:rsidRPr="00753FA6">
        <w:rPr>
          <w:rFonts w:ascii="Times New Roman" w:hAnsi="Times New Roman" w:cs="Times New Roman"/>
        </w:rPr>
        <w:t xml:space="preserve">dominated monocultures increases bird diversity and can be an important tool in protecting birds while maintaining the productive function of the forest. On the other hand, the negative effect of </w:t>
      </w:r>
      <w:r w:rsidR="001A6D94">
        <w:rPr>
          <w:rFonts w:ascii="Times New Roman" w:hAnsi="Times New Roman" w:cs="Times New Roman"/>
        </w:rPr>
        <w:t xml:space="preserve">the </w:t>
      </w:r>
      <w:r w:rsidR="001A6D94" w:rsidRPr="00753FA6">
        <w:rPr>
          <w:rFonts w:ascii="Times New Roman" w:hAnsi="Times New Roman" w:cs="Times New Roman"/>
        </w:rPr>
        <w:t xml:space="preserve">Shannon index diversity of tree species on specialist species suggests that these </w:t>
      </w:r>
      <w:r w:rsidR="001A6D94">
        <w:rPr>
          <w:rFonts w:ascii="Times New Roman" w:hAnsi="Times New Roman" w:cs="Times New Roman"/>
        </w:rPr>
        <w:t xml:space="preserve">bird </w:t>
      </w:r>
      <w:r w:rsidR="001A6D94" w:rsidRPr="00753FA6">
        <w:rPr>
          <w:rFonts w:ascii="Times New Roman" w:hAnsi="Times New Roman" w:cs="Times New Roman"/>
        </w:rPr>
        <w:t xml:space="preserve">species prefer rather homogeneous stands with a few tree species. The link </w:t>
      </w:r>
      <w:r w:rsidR="001A6D94">
        <w:rPr>
          <w:rFonts w:ascii="Times New Roman" w:hAnsi="Times New Roman" w:cs="Times New Roman"/>
        </w:rPr>
        <w:t>between</w:t>
      </w:r>
      <w:r w:rsidR="001A6D94" w:rsidRPr="00753FA6">
        <w:rPr>
          <w:rFonts w:ascii="Times New Roman" w:hAnsi="Times New Roman" w:cs="Times New Roman"/>
        </w:rPr>
        <w:t xml:space="preserve"> specialists </w:t>
      </w:r>
      <w:r w:rsidR="001A6D94">
        <w:rPr>
          <w:rFonts w:ascii="Times New Roman" w:hAnsi="Times New Roman" w:cs="Times New Roman"/>
        </w:rPr>
        <w:t>and</w:t>
      </w:r>
      <w:r w:rsidR="001A6D94" w:rsidRPr="00753FA6">
        <w:rPr>
          <w:rFonts w:ascii="Times New Roman" w:hAnsi="Times New Roman" w:cs="Times New Roman"/>
        </w:rPr>
        <w:t xml:space="preserve"> homogeneous coniferous stands can also support an increase in their number with a growing share of forest cover, which was found in the </w:t>
      </w:r>
      <w:r w:rsidR="001A6D94">
        <w:rPr>
          <w:rFonts w:ascii="Times New Roman" w:hAnsi="Times New Roman" w:cs="Times New Roman"/>
        </w:rPr>
        <w:t>CR</w:t>
      </w:r>
      <w:r w:rsidR="001A6D94" w:rsidRPr="00753FA6">
        <w:rPr>
          <w:rFonts w:ascii="Times New Roman" w:hAnsi="Times New Roman" w:cs="Times New Roman"/>
        </w:rPr>
        <w:t xml:space="preserve"> between 1982 and 2003 </w:t>
      </w:r>
      <w:r w:rsidR="001A6D94" w:rsidRPr="00753FA6">
        <w:rPr>
          <w:rFonts w:ascii="Times New Roman" w:hAnsi="Times New Roman" w:cs="Times New Roman"/>
        </w:rPr>
        <w:fldChar w:fldCharType="begin" w:fldLock="1"/>
      </w:r>
      <w:r w:rsidR="001A6D94" w:rsidRPr="00753FA6">
        <w:rPr>
          <w:rFonts w:ascii="Times New Roman" w:hAnsi="Times New Roman" w:cs="Times New Roman"/>
        </w:rPr>
        <w:instrText>ADDIN CSL_CITATION {"citationItems":[{"id":"ITEM-1","itemData":{"DOI":"10.1080/00063650709461481","ISSN":"00063657","abstract":"Capsule: Populations of most forest bird species increased between 1982 and 2003, probably due to increased forest cover and changes in forest age-class composition. Aims: To determine population changes of forest birds in the Czech Republic and to determine their possible causes. Methods: Population data were collected via the Breeding Bird Monitoring Programme, which is based on skilled volunteers counting birds at point transects using a standardized technique. Population trends and indices for the period 1982-2003 were calculated for 47 species using log-linear models. Published data on development of forest cover and forest age composition in the Czech Republic were used to indicate environmental change over the same period. Results: Populations of most forest species increased between 1982 and 2003. There was also an increase in forest cover and an increase in the proportion of older forest age-classes. The increase in forest specialist birds was positively correlated with the average increase in forest coverage. Conclusions: The populations of Czech forest birds have increased in the last two decades. This contrasts with widely reported declines of farmland bird populations throughout Europe. The correlation between populations of specialized forest species and extent of forest habitat suggests that changes in land-use are an important factor. However, increasing cover of mature forests could have a similar effect on the populations of specialist species. © 2007 British Trust for Ornithology.","author":[{"dropping-particle":"","family":"Reif","given":"Jiří","non-dropping-particle":"","parse-names":false,"suffix":""},{"dropping-particle":"","family":"Voříšek","given":"Petr","non-dropping-particle":"","parse-names":false,"suffix":""},{"dropping-particle":"","family":"Šťastný","given":"Karel","non-dropping-particle":"","parse-names":false,"suffix":""},{"dropping-particle":"","family":"Bejček","given":"Vladimír","non-dropping-particle":"","parse-names":false,"suffix":""},{"dropping-particle":"","family":"Petr","given":"Jiří","non-dropping-particle":"","parse-names":false,"suffix":""}],"container-title":"Bird Study","id":"ITEM-1","issue":"2","issued":{"date-parts":[["2007"]]},"page":"248-255","title":"Population increase of forest birds in the Czech Republic between 1982 and 2003","type":"article-journal","volume":"54"},"uris":["http://www.mendeley.com/documents/?uuid=d242c1f8-7d1e-4c50-a66f-35907d69484b"]}],"mendeley":{"formattedCitation":"(Reif et al., 2007)","plainTextFormattedCitation":"(Reif et al., 2007)","previouslyFormattedCitation":"(Reif et al., 2007)"},"properties":{"noteIndex":0},"schema":"https://github.com/citation-style-language/schema/raw/master/csl-citation.json"}</w:instrText>
      </w:r>
      <w:r w:rsidR="001A6D94" w:rsidRPr="00753FA6">
        <w:rPr>
          <w:rFonts w:ascii="Times New Roman" w:hAnsi="Times New Roman" w:cs="Times New Roman"/>
        </w:rPr>
        <w:fldChar w:fldCharType="separate"/>
      </w:r>
      <w:r w:rsidR="001A6D94" w:rsidRPr="00753FA6">
        <w:rPr>
          <w:rFonts w:ascii="Times New Roman" w:hAnsi="Times New Roman" w:cs="Times New Roman"/>
          <w:noProof/>
        </w:rPr>
        <w:t>(Reif et al., 2007)</w:t>
      </w:r>
      <w:r w:rsidR="001A6D94" w:rsidRPr="00753FA6">
        <w:rPr>
          <w:rFonts w:ascii="Times New Roman" w:hAnsi="Times New Roman" w:cs="Times New Roman"/>
        </w:rPr>
        <w:fldChar w:fldCharType="end"/>
      </w:r>
      <w:r w:rsidR="001A6D94" w:rsidRPr="00753FA6">
        <w:rPr>
          <w:rFonts w:ascii="Times New Roman" w:hAnsi="Times New Roman" w:cs="Times New Roman"/>
        </w:rPr>
        <w:t xml:space="preserve">. On the other hand, generalist species were positively associated with </w:t>
      </w:r>
      <w:r w:rsidR="001A6D94">
        <w:rPr>
          <w:rFonts w:ascii="Times New Roman" w:hAnsi="Times New Roman" w:cs="Times New Roman"/>
        </w:rPr>
        <w:t xml:space="preserve">the </w:t>
      </w:r>
      <w:r w:rsidR="001A6D94" w:rsidRPr="00753FA6">
        <w:rPr>
          <w:rFonts w:ascii="Times New Roman" w:hAnsi="Times New Roman" w:cs="Times New Roman"/>
        </w:rPr>
        <w:t>Shannon index diversity of tree species. For conservation of all bird assemblages, there is probably a need to increase the species diversity of trees in forest stands. However, at the same time</w:t>
      </w:r>
      <w:r w:rsidR="001A6D94">
        <w:rPr>
          <w:rFonts w:ascii="Times New Roman" w:hAnsi="Times New Roman" w:cs="Times New Roman"/>
        </w:rPr>
        <w:t>,</w:t>
      </w:r>
      <w:r w:rsidR="001A6D94" w:rsidRPr="00753FA6">
        <w:rPr>
          <w:rFonts w:ascii="Times New Roman" w:hAnsi="Times New Roman" w:cs="Times New Roman"/>
        </w:rPr>
        <w:t xml:space="preserve"> maintain</w:t>
      </w:r>
      <w:r w:rsidR="001A6D94">
        <w:rPr>
          <w:rFonts w:ascii="Times New Roman" w:hAnsi="Times New Roman" w:cs="Times New Roman"/>
        </w:rPr>
        <w:t>ing</w:t>
      </w:r>
      <w:r w:rsidR="001A6D94" w:rsidRPr="00753FA6">
        <w:rPr>
          <w:rFonts w:ascii="Times New Roman" w:hAnsi="Times New Roman" w:cs="Times New Roman"/>
        </w:rPr>
        <w:t xml:space="preserve"> a certain share of existing spruce</w:t>
      </w:r>
      <w:r w:rsidR="001A6D94">
        <w:rPr>
          <w:rFonts w:ascii="Times New Roman" w:hAnsi="Times New Roman" w:cs="Times New Roman"/>
        </w:rPr>
        <w:t>-</w:t>
      </w:r>
      <w:r w:rsidR="001A6D94" w:rsidRPr="00753FA6">
        <w:rPr>
          <w:rFonts w:ascii="Times New Roman" w:hAnsi="Times New Roman" w:cs="Times New Roman"/>
        </w:rPr>
        <w:t>dominated forests.</w:t>
      </w:r>
    </w:p>
    <w:p w14:paraId="251FE252" w14:textId="28363A7C" w:rsidR="004A3BFA" w:rsidRPr="00753FA6" w:rsidRDefault="00215B8E" w:rsidP="0091026F">
      <w:pPr>
        <w:pStyle w:val="Nadpis2"/>
        <w:jc w:val="both"/>
        <w:rPr>
          <w:rFonts w:cs="Times New Roman"/>
        </w:rPr>
      </w:pPr>
      <w:r w:rsidRPr="00753FA6">
        <w:rPr>
          <w:rFonts w:cs="Times New Roman"/>
        </w:rPr>
        <w:lastRenderedPageBreak/>
        <w:t>Critical</w:t>
      </w:r>
      <w:r w:rsidR="00891027" w:rsidRPr="00753FA6">
        <w:rPr>
          <w:rFonts w:cs="Times New Roman"/>
        </w:rPr>
        <w:t xml:space="preserve"> </w:t>
      </w:r>
      <w:r w:rsidRPr="00753FA6">
        <w:rPr>
          <w:rFonts w:cs="Times New Roman"/>
        </w:rPr>
        <w:t>thresholds</w:t>
      </w:r>
      <w:r w:rsidR="00891027" w:rsidRPr="00753FA6">
        <w:rPr>
          <w:rFonts w:cs="Times New Roman"/>
        </w:rPr>
        <w:t xml:space="preserve"> </w:t>
      </w:r>
      <w:r w:rsidRPr="00753FA6">
        <w:rPr>
          <w:rFonts w:cs="Times New Roman"/>
        </w:rPr>
        <w:t>of</w:t>
      </w:r>
      <w:r w:rsidR="00891027" w:rsidRPr="00753FA6">
        <w:rPr>
          <w:rFonts w:cs="Times New Roman"/>
        </w:rPr>
        <w:t xml:space="preserve"> </w:t>
      </w:r>
      <w:r w:rsidR="00E22691" w:rsidRPr="00234B04">
        <w:rPr>
          <w:rFonts w:cs="Times New Roman"/>
          <w:highlight w:val="yellow"/>
        </w:rPr>
        <w:t>large</w:t>
      </w:r>
      <w:r w:rsidR="00891027" w:rsidRPr="00753FA6">
        <w:rPr>
          <w:rFonts w:cs="Times New Roman"/>
        </w:rPr>
        <w:t xml:space="preserve"> </w:t>
      </w:r>
      <w:r w:rsidRPr="00753FA6">
        <w:rPr>
          <w:rFonts w:cs="Times New Roman"/>
        </w:rPr>
        <w:t>trees</w:t>
      </w:r>
      <w:r w:rsidR="00891027" w:rsidRPr="00753FA6">
        <w:rPr>
          <w:rFonts w:cs="Times New Roman"/>
        </w:rPr>
        <w:t xml:space="preserve"> </w:t>
      </w:r>
      <w:r w:rsidRPr="00753FA6">
        <w:rPr>
          <w:rFonts w:cs="Times New Roman"/>
        </w:rPr>
        <w:t>and</w:t>
      </w:r>
      <w:r w:rsidR="00891027" w:rsidRPr="00753FA6">
        <w:rPr>
          <w:rFonts w:cs="Times New Roman"/>
        </w:rPr>
        <w:t xml:space="preserve"> </w:t>
      </w:r>
      <w:r w:rsidR="00EC4B48" w:rsidRPr="00753FA6">
        <w:rPr>
          <w:rFonts w:cs="Times New Roman"/>
        </w:rPr>
        <w:t>comparison</w:t>
      </w:r>
      <w:r w:rsidR="00891027" w:rsidRPr="00753FA6">
        <w:rPr>
          <w:rFonts w:cs="Times New Roman"/>
        </w:rPr>
        <w:t xml:space="preserve"> </w:t>
      </w:r>
      <w:r w:rsidR="00EC4B48" w:rsidRPr="00753FA6">
        <w:rPr>
          <w:rFonts w:cs="Times New Roman"/>
        </w:rPr>
        <w:t>with</w:t>
      </w:r>
      <w:r w:rsidR="00891027" w:rsidRPr="00753FA6">
        <w:rPr>
          <w:rFonts w:cs="Times New Roman"/>
        </w:rPr>
        <w:t xml:space="preserve"> </w:t>
      </w:r>
      <w:r w:rsidR="00EC4B48" w:rsidRPr="00753FA6">
        <w:rPr>
          <w:rFonts w:cs="Times New Roman"/>
        </w:rPr>
        <w:t>forest</w:t>
      </w:r>
      <w:r w:rsidR="00891027" w:rsidRPr="00753FA6">
        <w:rPr>
          <w:rFonts w:cs="Times New Roman"/>
        </w:rPr>
        <w:t xml:space="preserve"> </w:t>
      </w:r>
      <w:r w:rsidR="00EC4B48" w:rsidRPr="00753FA6">
        <w:rPr>
          <w:rFonts w:cs="Times New Roman"/>
        </w:rPr>
        <w:t>reserves</w:t>
      </w:r>
    </w:p>
    <w:p w14:paraId="533A3CA7" w14:textId="60464408" w:rsidR="00736CCD" w:rsidRPr="00753FA6" w:rsidRDefault="00467DF6" w:rsidP="0091026F">
      <w:pPr>
        <w:jc w:val="both"/>
        <w:rPr>
          <w:rFonts w:ascii="Times New Roman" w:hAnsi="Times New Roman" w:cs="Times New Roman"/>
        </w:rPr>
      </w:pPr>
      <w:r>
        <w:rPr>
          <w:rFonts w:ascii="Times New Roman" w:hAnsi="Times New Roman" w:cs="Times New Roman"/>
        </w:rPr>
        <w:t>A f</w:t>
      </w:r>
      <w:r w:rsidR="00BC4350" w:rsidRPr="00753FA6">
        <w:rPr>
          <w:rFonts w:ascii="Times New Roman" w:hAnsi="Times New Roman" w:cs="Times New Roman"/>
        </w:rPr>
        <w:t>ew</w:t>
      </w:r>
      <w:r w:rsidR="00891027" w:rsidRPr="00753FA6">
        <w:rPr>
          <w:rFonts w:ascii="Times New Roman" w:hAnsi="Times New Roman" w:cs="Times New Roman"/>
        </w:rPr>
        <w:t xml:space="preserve"> </w:t>
      </w:r>
      <w:r w:rsidR="00BC4350" w:rsidRPr="00753FA6">
        <w:rPr>
          <w:rFonts w:ascii="Times New Roman" w:hAnsi="Times New Roman" w:cs="Times New Roman"/>
        </w:rPr>
        <w:t>studies</w:t>
      </w:r>
      <w:r w:rsidR="00891027" w:rsidRPr="00753FA6">
        <w:rPr>
          <w:rFonts w:ascii="Times New Roman" w:hAnsi="Times New Roman" w:cs="Times New Roman"/>
        </w:rPr>
        <w:t xml:space="preserve"> </w:t>
      </w:r>
      <w:r w:rsidR="00BC4350" w:rsidRPr="00753FA6">
        <w:rPr>
          <w:rFonts w:ascii="Times New Roman" w:hAnsi="Times New Roman" w:cs="Times New Roman"/>
        </w:rPr>
        <w:t>from</w:t>
      </w:r>
      <w:r w:rsidR="00891027" w:rsidRPr="00753FA6">
        <w:rPr>
          <w:rFonts w:ascii="Times New Roman" w:hAnsi="Times New Roman" w:cs="Times New Roman"/>
        </w:rPr>
        <w:t xml:space="preserve"> </w:t>
      </w:r>
      <w:r w:rsidR="00BC4350" w:rsidRPr="00753FA6">
        <w:rPr>
          <w:rFonts w:ascii="Times New Roman" w:hAnsi="Times New Roman" w:cs="Times New Roman"/>
        </w:rPr>
        <w:t>Switzerland</w:t>
      </w:r>
      <w:r w:rsidR="00891027" w:rsidRPr="00753FA6">
        <w:rPr>
          <w:rFonts w:ascii="Times New Roman" w:hAnsi="Times New Roman" w:cs="Times New Roman"/>
        </w:rPr>
        <w:t xml:space="preserve"> </w:t>
      </w:r>
      <w:r w:rsidR="00BC4350" w:rsidRPr="00753FA6">
        <w:rPr>
          <w:rFonts w:ascii="Times New Roman" w:hAnsi="Times New Roman" w:cs="Times New Roman"/>
        </w:rPr>
        <w:t>found</w:t>
      </w:r>
      <w:r w:rsidR="00891027" w:rsidRPr="00753FA6">
        <w:rPr>
          <w:rFonts w:ascii="Times New Roman" w:hAnsi="Times New Roman" w:cs="Times New Roman"/>
        </w:rPr>
        <w:t xml:space="preserve"> </w:t>
      </w:r>
      <w:r w:rsidR="00BC4350" w:rsidRPr="00753FA6">
        <w:rPr>
          <w:rFonts w:ascii="Times New Roman" w:hAnsi="Times New Roman" w:cs="Times New Roman"/>
        </w:rPr>
        <w:t>t</w:t>
      </w:r>
      <w:r w:rsidR="00497648" w:rsidRPr="00753FA6">
        <w:rPr>
          <w:rFonts w:ascii="Times New Roman" w:hAnsi="Times New Roman" w:cs="Times New Roman"/>
        </w:rPr>
        <w:t>he</w:t>
      </w:r>
      <w:r w:rsidR="00891027" w:rsidRPr="00753FA6">
        <w:rPr>
          <w:rFonts w:ascii="Times New Roman" w:hAnsi="Times New Roman" w:cs="Times New Roman"/>
        </w:rPr>
        <w:t xml:space="preserve"> </w:t>
      </w:r>
      <w:r w:rsidR="00497648" w:rsidRPr="00753FA6">
        <w:rPr>
          <w:rFonts w:ascii="Times New Roman" w:hAnsi="Times New Roman" w:cs="Times New Roman"/>
        </w:rPr>
        <w:t>density</w:t>
      </w:r>
      <w:r w:rsidR="00891027" w:rsidRPr="00753FA6">
        <w:rPr>
          <w:rFonts w:ascii="Times New Roman" w:hAnsi="Times New Roman" w:cs="Times New Roman"/>
        </w:rPr>
        <w:t xml:space="preserve"> </w:t>
      </w:r>
      <w:r w:rsidR="00497648" w:rsidRPr="00753FA6">
        <w:rPr>
          <w:rFonts w:ascii="Times New Roman" w:hAnsi="Times New Roman" w:cs="Times New Roman"/>
        </w:rPr>
        <w:t>of</w:t>
      </w:r>
      <w:r w:rsidR="00891027" w:rsidRPr="00753FA6">
        <w:rPr>
          <w:rFonts w:ascii="Times New Roman" w:hAnsi="Times New Roman" w:cs="Times New Roman"/>
        </w:rPr>
        <w:t xml:space="preserve"> </w:t>
      </w:r>
      <w:r w:rsidR="00234B04" w:rsidRPr="00234B04">
        <w:rPr>
          <w:rFonts w:ascii="Times New Roman" w:hAnsi="Times New Roman" w:cs="Times New Roman"/>
          <w:highlight w:val="yellow"/>
        </w:rPr>
        <w:t>large</w:t>
      </w:r>
      <w:r w:rsidR="00891027" w:rsidRPr="00753FA6">
        <w:rPr>
          <w:rFonts w:ascii="Times New Roman" w:hAnsi="Times New Roman" w:cs="Times New Roman"/>
        </w:rPr>
        <w:t xml:space="preserve"> </w:t>
      </w:r>
      <w:r w:rsidR="00497648" w:rsidRPr="00753FA6">
        <w:rPr>
          <w:rFonts w:ascii="Times New Roman" w:hAnsi="Times New Roman" w:cs="Times New Roman"/>
        </w:rPr>
        <w:t>trees</w:t>
      </w:r>
      <w:r w:rsidR="00891027" w:rsidRPr="00753FA6">
        <w:rPr>
          <w:rFonts w:ascii="Times New Roman" w:hAnsi="Times New Roman" w:cs="Times New Roman"/>
        </w:rPr>
        <w:t xml:space="preserve"> </w:t>
      </w:r>
      <w:r w:rsidR="00497648" w:rsidRPr="00753FA6">
        <w:rPr>
          <w:rFonts w:ascii="Times New Roman" w:hAnsi="Times New Roman" w:cs="Times New Roman"/>
        </w:rPr>
        <w:t>(trees</w:t>
      </w:r>
      <w:r w:rsidR="00891027" w:rsidRPr="00753FA6">
        <w:rPr>
          <w:rFonts w:ascii="Times New Roman" w:hAnsi="Times New Roman" w:cs="Times New Roman"/>
        </w:rPr>
        <w:t xml:space="preserve"> </w:t>
      </w:r>
      <w:r w:rsidR="00497648" w:rsidRPr="00753FA6">
        <w:rPr>
          <w:rFonts w:ascii="Times New Roman" w:hAnsi="Times New Roman" w:cs="Times New Roman"/>
        </w:rPr>
        <w:t>with</w:t>
      </w:r>
      <w:r w:rsidR="00891027" w:rsidRPr="00753FA6">
        <w:rPr>
          <w:rFonts w:ascii="Times New Roman" w:hAnsi="Times New Roman" w:cs="Times New Roman"/>
        </w:rPr>
        <w:t xml:space="preserve"> </w:t>
      </w:r>
      <w:r w:rsidR="00497648" w:rsidRPr="00753FA6">
        <w:rPr>
          <w:rFonts w:ascii="Times New Roman" w:hAnsi="Times New Roman" w:cs="Times New Roman"/>
        </w:rPr>
        <w:t>DBH</w:t>
      </w:r>
      <w:r w:rsidR="00891027" w:rsidRPr="00753FA6">
        <w:rPr>
          <w:rFonts w:ascii="Times New Roman" w:hAnsi="Times New Roman" w:cs="Times New Roman"/>
        </w:rPr>
        <w:t xml:space="preserve"> </w:t>
      </w:r>
      <w:r w:rsidR="00497648" w:rsidRPr="00753FA6">
        <w:rPr>
          <w:rFonts w:ascii="Times New Roman" w:hAnsi="Times New Roman" w:cs="Times New Roman"/>
        </w:rPr>
        <w:t>of</w:t>
      </w:r>
      <w:r w:rsidR="00891027" w:rsidRPr="00753FA6">
        <w:rPr>
          <w:rFonts w:ascii="Times New Roman" w:hAnsi="Times New Roman" w:cs="Times New Roman"/>
        </w:rPr>
        <w:t xml:space="preserve"> </w:t>
      </w:r>
      <w:r w:rsidR="00497648" w:rsidRPr="00753FA6">
        <w:rPr>
          <w:rFonts w:ascii="Times New Roman" w:hAnsi="Times New Roman" w:cs="Times New Roman"/>
        </w:rPr>
        <w:t>over</w:t>
      </w:r>
      <w:r w:rsidR="00891027" w:rsidRPr="00753FA6">
        <w:rPr>
          <w:rFonts w:ascii="Times New Roman" w:hAnsi="Times New Roman" w:cs="Times New Roman"/>
        </w:rPr>
        <w:t xml:space="preserve"> </w:t>
      </w:r>
      <w:r w:rsidR="00497648" w:rsidRPr="00753FA6">
        <w:rPr>
          <w:rFonts w:ascii="Times New Roman" w:hAnsi="Times New Roman" w:cs="Times New Roman"/>
        </w:rPr>
        <w:t>70</w:t>
      </w:r>
      <w:r w:rsidR="00891027" w:rsidRPr="00753FA6">
        <w:rPr>
          <w:rFonts w:ascii="Times New Roman" w:hAnsi="Times New Roman" w:cs="Times New Roman"/>
        </w:rPr>
        <w:t xml:space="preserve"> </w:t>
      </w:r>
      <w:r w:rsidR="00497648" w:rsidRPr="00753FA6">
        <w:rPr>
          <w:rFonts w:ascii="Times New Roman" w:hAnsi="Times New Roman" w:cs="Times New Roman"/>
        </w:rPr>
        <w:t>cm)</w:t>
      </w:r>
      <w:r w:rsidR="00891027" w:rsidRPr="00753FA6">
        <w:rPr>
          <w:rFonts w:ascii="Times New Roman" w:hAnsi="Times New Roman" w:cs="Times New Roman"/>
        </w:rPr>
        <w:t xml:space="preserve"> </w:t>
      </w:r>
      <w:r w:rsidR="00BC4350" w:rsidRPr="00753FA6">
        <w:rPr>
          <w:rFonts w:ascii="Times New Roman" w:hAnsi="Times New Roman" w:cs="Times New Roman"/>
        </w:rPr>
        <w:t>in</w:t>
      </w:r>
      <w:r w:rsidR="00891027" w:rsidRPr="00753FA6">
        <w:rPr>
          <w:rFonts w:ascii="Times New Roman" w:hAnsi="Times New Roman" w:cs="Times New Roman"/>
        </w:rPr>
        <w:t xml:space="preserve"> </w:t>
      </w:r>
      <w:r w:rsidR="000D574A" w:rsidRPr="00753FA6">
        <w:rPr>
          <w:rFonts w:ascii="Times New Roman" w:hAnsi="Times New Roman" w:cs="Times New Roman"/>
        </w:rPr>
        <w:t>production</w:t>
      </w:r>
      <w:r w:rsidR="00891027" w:rsidRPr="00753FA6">
        <w:rPr>
          <w:rFonts w:ascii="Times New Roman" w:hAnsi="Times New Roman" w:cs="Times New Roman"/>
        </w:rPr>
        <w:t xml:space="preserve"> </w:t>
      </w:r>
      <w:r w:rsidR="00BC4350"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 xml:space="preserve">remains </w:t>
      </w:r>
      <w:r w:rsidR="00094DBF" w:rsidRPr="00753FA6">
        <w:rPr>
          <w:rFonts w:ascii="Times New Roman" w:hAnsi="Times New Roman" w:cs="Times New Roman"/>
        </w:rPr>
        <w:t>less</w:t>
      </w:r>
      <w:r w:rsidR="00891027" w:rsidRPr="00753FA6">
        <w:rPr>
          <w:rFonts w:ascii="Times New Roman" w:hAnsi="Times New Roman" w:cs="Times New Roman"/>
        </w:rPr>
        <w:t xml:space="preserve"> </w:t>
      </w:r>
      <w:r w:rsidR="00094DBF" w:rsidRPr="00753FA6">
        <w:rPr>
          <w:rFonts w:ascii="Times New Roman" w:hAnsi="Times New Roman" w:cs="Times New Roman"/>
        </w:rPr>
        <w:t>than</w:t>
      </w:r>
      <w:r w:rsidR="00891027" w:rsidRPr="00753FA6">
        <w:rPr>
          <w:rFonts w:ascii="Times New Roman" w:hAnsi="Times New Roman" w:cs="Times New Roman"/>
        </w:rPr>
        <w:t xml:space="preserve"> </w:t>
      </w:r>
      <w:r w:rsidR="00094DBF" w:rsidRPr="00753FA6">
        <w:rPr>
          <w:rFonts w:ascii="Times New Roman" w:hAnsi="Times New Roman" w:cs="Times New Roman"/>
        </w:rPr>
        <w:t>0.</w:t>
      </w:r>
      <w:r w:rsidR="00497648" w:rsidRPr="00753FA6">
        <w:rPr>
          <w:rFonts w:ascii="Times New Roman" w:hAnsi="Times New Roman" w:cs="Times New Roman"/>
        </w:rPr>
        <w:t>5</w:t>
      </w:r>
      <w:r w:rsidR="00891027" w:rsidRPr="00753FA6">
        <w:rPr>
          <w:rFonts w:ascii="Times New Roman" w:hAnsi="Times New Roman" w:cs="Times New Roman"/>
        </w:rPr>
        <w:t xml:space="preserve"> </w:t>
      </w:r>
      <w:r w:rsidR="00497648" w:rsidRPr="00753FA6">
        <w:rPr>
          <w:rFonts w:ascii="Times New Roman" w:hAnsi="Times New Roman" w:cs="Times New Roman"/>
        </w:rPr>
        <w:t>to</w:t>
      </w:r>
      <w:r w:rsidR="00891027" w:rsidRPr="00753FA6">
        <w:rPr>
          <w:rFonts w:ascii="Times New Roman" w:hAnsi="Times New Roman" w:cs="Times New Roman"/>
        </w:rPr>
        <w:t xml:space="preserve"> </w:t>
      </w:r>
      <w:r w:rsidR="00497648" w:rsidRPr="00753FA6">
        <w:rPr>
          <w:rFonts w:ascii="Times New Roman" w:hAnsi="Times New Roman" w:cs="Times New Roman"/>
        </w:rPr>
        <w:t>2</w:t>
      </w:r>
      <w:r w:rsidR="00891027" w:rsidRPr="00753FA6">
        <w:rPr>
          <w:rFonts w:ascii="Times New Roman" w:hAnsi="Times New Roman" w:cs="Times New Roman"/>
        </w:rPr>
        <w:t xml:space="preserve"> </w:t>
      </w:r>
      <w:r w:rsidR="00497648" w:rsidRPr="00753FA6">
        <w:rPr>
          <w:rFonts w:ascii="Times New Roman" w:hAnsi="Times New Roman" w:cs="Times New Roman"/>
        </w:rPr>
        <w:t>trees</w:t>
      </w:r>
      <w:r w:rsidR="00891027" w:rsidRPr="00753FA6">
        <w:rPr>
          <w:rFonts w:ascii="Times New Roman" w:hAnsi="Times New Roman" w:cs="Times New Roman"/>
        </w:rPr>
        <w:t xml:space="preserve"> </w:t>
      </w:r>
      <w:r w:rsidR="00497648" w:rsidRPr="00753FA6">
        <w:rPr>
          <w:rFonts w:ascii="Times New Roman" w:hAnsi="Times New Roman" w:cs="Times New Roman"/>
        </w:rPr>
        <w:t>per</w:t>
      </w:r>
      <w:r w:rsidR="00891027" w:rsidRPr="00753FA6">
        <w:rPr>
          <w:rFonts w:ascii="Times New Roman" w:hAnsi="Times New Roman" w:cs="Times New Roman"/>
        </w:rPr>
        <w:t xml:space="preserve"> </w:t>
      </w:r>
      <w:r w:rsidR="00497648" w:rsidRPr="00753FA6">
        <w:rPr>
          <w:rFonts w:ascii="Times New Roman" w:hAnsi="Times New Roman" w:cs="Times New Roman"/>
        </w:rPr>
        <w:t>ha</w:t>
      </w:r>
      <w:r w:rsidR="00891027" w:rsidRPr="00753FA6">
        <w:rPr>
          <w:rFonts w:ascii="Times New Roman" w:hAnsi="Times New Roman" w:cs="Times New Roman"/>
        </w:rPr>
        <w:t xml:space="preserve"> </w:t>
      </w:r>
      <w:r w:rsidR="00E95EE1" w:rsidRPr="00753FA6">
        <w:rPr>
          <w:rFonts w:ascii="Times New Roman" w:hAnsi="Times New Roman" w:cs="Times New Roman"/>
        </w:rPr>
        <w:fldChar w:fldCharType="begin" w:fldLock="1"/>
      </w:r>
      <w:r w:rsidR="004F68BE">
        <w:rPr>
          <w:rFonts w:ascii="Times New Roman" w:hAnsi="Times New Roman" w:cs="Times New Roman"/>
        </w:rPr>
        <w:instrText>ADDIN CSL_CITATION {"citationItems":[{"id":"ITEM-1","itemData":{"DOI":"10.3188/szf.2009.0324","ISSN":"0036-7818","abstract":"Veteran trees and deadwood are key elements to maintain forest biodiversity. Setting aside protected forest areas and old-growth patches is a recent concept intended to favor deadwood dependent species. We compared forest areas where no harvesting occurred for at least 30 years with regularly managed forests, in order to assess the efficiency of such conservation measures. We collected data from 24 sites in Switzerland, where we inventoried dead trees and habitat structures such as cavities, cracks, bark pockets, etc. In unmanaged forests we found deadwood amounts of 98–143 m3 and 20 snags &gt; 30 cm DBH per hectare, one and half time more large trees (&gt; 60 cm DBH) und twice as many habitat structures as in managed forests. The latter had in average 15–19 m3 of deadwood and 3 snags &gt; 30 cm DBH per hectare. Deadwood amounts in unmanaged forests were similar to the ones in natural forests of central Europe. However, we found 10–50 times less veteran trees (&gt; 80 cm DBH) than in natural forests (1 vs. 0.2 trees per hectare in unmanaged vs. managed forests). For equal diameter classes, trees had more habitat structures in unmanaged than in managed forests. Forest managers plan to intensify wood harvesting in Swiss forests. Consequently, we recommend to urgently set aside protected forest areas and old-growth patches, to maintain and favor habitat trees in managed forests, and to introduce an efficient sustainable deadwood management in any forest.","author":[{"dropping-particle":"","family":"Bütler","given":"Rita","non-dropping-particle":"","parse-names":false,"suffix":""},{"dropping-particle":"","family":"Lachat","given":"Thibault","non-dropping-particle":"","parse-names":false,"suffix":""}],"container-title":"Schweizerische Zeitschrift fur Forstwesen","id":"ITEM-1","issue":"11","issued":{"date-parts":[["2009"]]},"page":"324-333","title":"Wälder ohne Bewirtschaftung: eine Chance für die saproxylische Biodiversität | Forests without harvesting: an opportunity for the saproxylic biodiversity","type":"article-journal","volume":"160"},"uris":["http://www.mendeley.com/documents/?uuid=16872ca3-6bae-4f4e-a146-c86067ff9908"]},{"id":"ITEM-2","itemData":{"DOI":"10.1051/forest","ISBN":"0378-1127","ISSN":"03781127","PMID":"22266075","abstract":"Data of increment of the remnant trees after logging, ingrowth and mortality was obtained by assessment before logging and after 6 years, two sites of 50 ha, in Amazon forest. Logging scenarios were simulated to identify the logging rate potential for each studying site, by diameter class projection method. The cycle of 35 years and the logging rate of 30 m3∙ha−1 exceed the time required for recovery in the primary forest, in the studied site. The simulation showed that in the studying area, a well-planned logging, with minimum logging damage would be possible to implement an initial cycle of 25 years to the forest to recover 30 m3∙ha−1, if 50% of the timber stock were reserved. The forest increment, beyond important factors such as the increase of individual species, is quite dependent on the remnant trees.","author":[{"dropping-particle":"","family":"Bütler","given":"R.","non-dropping-particle":"","parse-names":false,"suffix":""},{"dropping-particle":"","family":"Bolliger","given":"M.","non-dropping-particle":"","parse-names":false,"suffix":""},{"dropping-particle":"","family":"Senn-Irlet","given":"B.","non-dropping-particle":"","parse-names":false,"suffix":""},{"dropping-particle":"","family":"Wermelinger","given":"B","non-dropping-particle":"","parse-names":false,"suffix":""}],"chapter-number":"Naturwälde","container-title":"Waldreservate. 50 Jahre natürliche Waldentwicklung in der Schweiz","editor":[{"dropping-particle":"","family":"Brang, P.; Heiri, C.; Bugmann","given":"H.","non-dropping-particle":"","parse-names":false,"suffix":""}],"id":"ITEM-2","issued":{"date-parts":[["2011"]]},"page":"38-55","publisher":"Haupt","publisher-place":"Birmensdorf, Eidg. Forschungsanstalt WSL; Zürich, ETH Zürich. Bern, Stuttgart, Wien","title":"Naturwälder als Lebensraum","type":"chapter"},"uris":["http://www.mendeley.com/documents/?uuid=89450ccd-b331-4b15-9060-e6feef4a51e8"]}],"mendeley":{"formattedCitation":"(Bütler et al., 2011; Bütler and Lachat, 2009)","plainTextFormattedCitation":"(Bütler et al., 2011; Bütler and Lachat, 2009)","previouslyFormattedCitation":"(Bütler et al., 2011; Bütler and Lachat, 2009)"},"properties":{"noteIndex":0},"schema":"https://github.com/citation-style-language/schema/raw/master/csl-citation.json"}</w:instrText>
      </w:r>
      <w:r w:rsidR="00E95EE1" w:rsidRPr="00753FA6">
        <w:rPr>
          <w:rFonts w:ascii="Times New Roman" w:hAnsi="Times New Roman" w:cs="Times New Roman"/>
        </w:rPr>
        <w:fldChar w:fldCharType="separate"/>
      </w:r>
      <w:r w:rsidR="004F68BE" w:rsidRPr="004F68BE">
        <w:rPr>
          <w:rFonts w:ascii="Times New Roman" w:hAnsi="Times New Roman" w:cs="Times New Roman"/>
          <w:noProof/>
        </w:rPr>
        <w:t>(Bütler et al., 2011; Bütler and Lachat, 2009)</w:t>
      </w:r>
      <w:r w:rsidR="00E95EE1" w:rsidRPr="00753FA6">
        <w:rPr>
          <w:rFonts w:ascii="Times New Roman" w:hAnsi="Times New Roman" w:cs="Times New Roman"/>
        </w:rPr>
        <w:fldChar w:fldCharType="end"/>
      </w:r>
      <w:r w:rsidR="00D34DCB" w:rsidRPr="00753FA6">
        <w:rPr>
          <w:rFonts w:ascii="Times New Roman" w:hAnsi="Times New Roman" w:cs="Times New Roman"/>
        </w:rPr>
        <w:t>,</w:t>
      </w:r>
      <w:r w:rsidR="00891027" w:rsidRPr="00753FA6">
        <w:rPr>
          <w:rFonts w:ascii="Times New Roman" w:hAnsi="Times New Roman" w:cs="Times New Roman"/>
        </w:rPr>
        <w:t xml:space="preserve"> </w:t>
      </w:r>
      <w:r w:rsidR="00497648" w:rsidRPr="00753FA6">
        <w:rPr>
          <w:rFonts w:ascii="Times New Roman" w:hAnsi="Times New Roman" w:cs="Times New Roman"/>
        </w:rPr>
        <w:t>whereas</w:t>
      </w:r>
      <w:r w:rsidR="00891027" w:rsidRPr="00753FA6">
        <w:rPr>
          <w:rFonts w:ascii="Times New Roman" w:hAnsi="Times New Roman" w:cs="Times New Roman"/>
        </w:rPr>
        <w:t xml:space="preserve"> </w:t>
      </w:r>
      <w:r w:rsidR="00497648" w:rsidRPr="00753FA6">
        <w:rPr>
          <w:rFonts w:ascii="Times New Roman" w:hAnsi="Times New Roman" w:cs="Times New Roman"/>
        </w:rPr>
        <w:t>in</w:t>
      </w:r>
      <w:r w:rsidR="00891027" w:rsidRPr="00753FA6">
        <w:rPr>
          <w:rFonts w:ascii="Times New Roman" w:hAnsi="Times New Roman" w:cs="Times New Roman"/>
        </w:rPr>
        <w:t xml:space="preserve"> </w:t>
      </w:r>
      <w:r w:rsidR="00497648" w:rsidRPr="00753FA6">
        <w:rPr>
          <w:rFonts w:ascii="Times New Roman" w:hAnsi="Times New Roman" w:cs="Times New Roman"/>
        </w:rPr>
        <w:t>virgin</w:t>
      </w:r>
      <w:r w:rsidR="00891027" w:rsidRPr="00753FA6">
        <w:rPr>
          <w:rFonts w:ascii="Times New Roman" w:hAnsi="Times New Roman" w:cs="Times New Roman"/>
        </w:rPr>
        <w:t xml:space="preserve"> </w:t>
      </w:r>
      <w:r w:rsidR="00497648" w:rsidRPr="00753FA6">
        <w:rPr>
          <w:rFonts w:ascii="Times New Roman" w:hAnsi="Times New Roman" w:cs="Times New Roman"/>
        </w:rPr>
        <w:t>forests</w:t>
      </w:r>
      <w:r w:rsidR="00891027" w:rsidRPr="00753FA6">
        <w:rPr>
          <w:rFonts w:ascii="Times New Roman" w:hAnsi="Times New Roman" w:cs="Times New Roman"/>
        </w:rPr>
        <w:t xml:space="preserve"> </w:t>
      </w:r>
      <w:r w:rsidR="00497648" w:rsidRPr="00753FA6">
        <w:rPr>
          <w:rFonts w:ascii="Times New Roman" w:hAnsi="Times New Roman" w:cs="Times New Roman"/>
        </w:rPr>
        <w:t>of</w:t>
      </w:r>
      <w:r w:rsidR="00891027" w:rsidRPr="00753FA6">
        <w:rPr>
          <w:rFonts w:ascii="Times New Roman" w:hAnsi="Times New Roman" w:cs="Times New Roman"/>
        </w:rPr>
        <w:t xml:space="preserve"> </w:t>
      </w:r>
      <w:r w:rsidR="00497648" w:rsidRPr="00753FA6">
        <w:rPr>
          <w:rFonts w:ascii="Times New Roman" w:hAnsi="Times New Roman" w:cs="Times New Roman"/>
        </w:rPr>
        <w:t>Central</w:t>
      </w:r>
      <w:r w:rsidR="00891027" w:rsidRPr="00753FA6">
        <w:rPr>
          <w:rFonts w:ascii="Times New Roman" w:hAnsi="Times New Roman" w:cs="Times New Roman"/>
        </w:rPr>
        <w:t xml:space="preserve"> </w:t>
      </w:r>
      <w:r w:rsidR="00497648" w:rsidRPr="00753FA6">
        <w:rPr>
          <w:rFonts w:ascii="Times New Roman" w:hAnsi="Times New Roman" w:cs="Times New Roman"/>
        </w:rPr>
        <w:t>Europe</w:t>
      </w:r>
      <w:r w:rsidR="00891027" w:rsidRPr="00753FA6">
        <w:rPr>
          <w:rFonts w:ascii="Times New Roman" w:hAnsi="Times New Roman" w:cs="Times New Roman"/>
        </w:rPr>
        <w:t xml:space="preserve"> </w:t>
      </w:r>
      <w:r w:rsidR="00497648" w:rsidRPr="00753FA6">
        <w:rPr>
          <w:rFonts w:ascii="Times New Roman" w:hAnsi="Times New Roman" w:cs="Times New Roman"/>
        </w:rPr>
        <w:t>and</w:t>
      </w:r>
      <w:r w:rsidR="00891027" w:rsidRPr="00753FA6">
        <w:rPr>
          <w:rFonts w:ascii="Times New Roman" w:hAnsi="Times New Roman" w:cs="Times New Roman"/>
        </w:rPr>
        <w:t xml:space="preserve"> </w:t>
      </w:r>
      <w:r w:rsidR="00497648" w:rsidRPr="00753FA6">
        <w:rPr>
          <w:rFonts w:ascii="Times New Roman" w:hAnsi="Times New Roman" w:cs="Times New Roman"/>
        </w:rPr>
        <w:t>southern</w:t>
      </w:r>
      <w:r w:rsidR="00891027" w:rsidRPr="00753FA6">
        <w:rPr>
          <w:rFonts w:ascii="Times New Roman" w:hAnsi="Times New Roman" w:cs="Times New Roman"/>
        </w:rPr>
        <w:t xml:space="preserve"> </w:t>
      </w:r>
      <w:r w:rsidR="00497648" w:rsidRPr="00753FA6">
        <w:rPr>
          <w:rFonts w:ascii="Times New Roman" w:hAnsi="Times New Roman" w:cs="Times New Roman"/>
        </w:rPr>
        <w:t>Scandinavia</w:t>
      </w:r>
      <w:r>
        <w:rPr>
          <w:rFonts w:ascii="Times New Roman" w:hAnsi="Times New Roman" w:cs="Times New Roman"/>
        </w:rPr>
        <w:t xml:space="preserve"> it is</w:t>
      </w:r>
      <w:r w:rsidR="00891027" w:rsidRPr="00753FA6">
        <w:rPr>
          <w:rFonts w:ascii="Times New Roman" w:hAnsi="Times New Roman" w:cs="Times New Roman"/>
        </w:rPr>
        <w:t xml:space="preserve"> </w:t>
      </w:r>
      <w:r w:rsidR="00497648" w:rsidRPr="00753FA6">
        <w:rPr>
          <w:rFonts w:ascii="Times New Roman" w:hAnsi="Times New Roman" w:cs="Times New Roman"/>
        </w:rPr>
        <w:t>between</w:t>
      </w:r>
      <w:r w:rsidR="00891027" w:rsidRPr="00753FA6">
        <w:rPr>
          <w:rFonts w:ascii="Times New Roman" w:hAnsi="Times New Roman" w:cs="Times New Roman"/>
        </w:rPr>
        <w:t xml:space="preserve"> </w:t>
      </w:r>
      <w:r w:rsidR="00497648" w:rsidRPr="00753FA6">
        <w:rPr>
          <w:rFonts w:ascii="Times New Roman" w:hAnsi="Times New Roman" w:cs="Times New Roman"/>
        </w:rPr>
        <w:t>10</w:t>
      </w:r>
      <w:r w:rsidR="00891027" w:rsidRPr="00753FA6">
        <w:rPr>
          <w:rFonts w:ascii="Times New Roman" w:hAnsi="Times New Roman" w:cs="Times New Roman"/>
        </w:rPr>
        <w:t xml:space="preserve"> </w:t>
      </w:r>
      <w:r w:rsidR="00497648" w:rsidRPr="00753FA6">
        <w:rPr>
          <w:rFonts w:ascii="Times New Roman" w:hAnsi="Times New Roman" w:cs="Times New Roman"/>
        </w:rPr>
        <w:t>to</w:t>
      </w:r>
      <w:r w:rsidR="00891027" w:rsidRPr="00753FA6">
        <w:rPr>
          <w:rFonts w:ascii="Times New Roman" w:hAnsi="Times New Roman" w:cs="Times New Roman"/>
        </w:rPr>
        <w:t xml:space="preserve"> </w:t>
      </w:r>
      <w:r w:rsidR="00497648" w:rsidRPr="00753FA6">
        <w:rPr>
          <w:rFonts w:ascii="Times New Roman" w:hAnsi="Times New Roman" w:cs="Times New Roman"/>
        </w:rPr>
        <w:t>20</w:t>
      </w:r>
      <w:r w:rsidR="00891027" w:rsidRPr="00753FA6">
        <w:rPr>
          <w:rFonts w:ascii="Times New Roman" w:hAnsi="Times New Roman" w:cs="Times New Roman"/>
        </w:rPr>
        <w:t xml:space="preserve"> </w:t>
      </w:r>
      <w:r w:rsidR="00497648" w:rsidRPr="00753FA6">
        <w:rPr>
          <w:rFonts w:ascii="Times New Roman" w:hAnsi="Times New Roman" w:cs="Times New Roman"/>
        </w:rPr>
        <w:t>(Nilsson</w:t>
      </w:r>
      <w:r w:rsidR="00891027" w:rsidRPr="00753FA6">
        <w:rPr>
          <w:rFonts w:ascii="Times New Roman" w:hAnsi="Times New Roman" w:cs="Times New Roman"/>
        </w:rPr>
        <w:t xml:space="preserve"> </w:t>
      </w:r>
      <w:r w:rsidR="00497648" w:rsidRPr="00753FA6">
        <w:rPr>
          <w:rFonts w:ascii="Times New Roman" w:hAnsi="Times New Roman" w:cs="Times New Roman"/>
        </w:rPr>
        <w:t>et</w:t>
      </w:r>
      <w:r w:rsidR="00891027" w:rsidRPr="00753FA6">
        <w:rPr>
          <w:rFonts w:ascii="Times New Roman" w:hAnsi="Times New Roman" w:cs="Times New Roman"/>
        </w:rPr>
        <w:t xml:space="preserve"> </w:t>
      </w:r>
      <w:r w:rsidR="00497648" w:rsidRPr="00753FA6">
        <w:rPr>
          <w:rFonts w:ascii="Times New Roman" w:hAnsi="Times New Roman" w:cs="Times New Roman"/>
        </w:rPr>
        <w:t>al.</w:t>
      </w:r>
      <w:r w:rsidR="00891027" w:rsidRPr="00753FA6">
        <w:rPr>
          <w:rFonts w:ascii="Times New Roman" w:hAnsi="Times New Roman" w:cs="Times New Roman"/>
        </w:rPr>
        <w:t xml:space="preserve"> </w:t>
      </w:r>
      <w:r w:rsidR="00497648" w:rsidRPr="00753FA6">
        <w:rPr>
          <w:rFonts w:ascii="Times New Roman" w:hAnsi="Times New Roman" w:cs="Times New Roman"/>
        </w:rPr>
        <w:t>2003).</w:t>
      </w:r>
      <w:r w:rsidR="00891027" w:rsidRPr="00753FA6">
        <w:rPr>
          <w:rFonts w:ascii="Times New Roman" w:hAnsi="Times New Roman" w:cs="Times New Roman"/>
        </w:rPr>
        <w:t xml:space="preserve"> </w:t>
      </w:r>
      <w:r>
        <w:rPr>
          <w:rFonts w:ascii="Times New Roman" w:hAnsi="Times New Roman" w:cs="Times New Roman"/>
        </w:rPr>
        <w:t>This</w:t>
      </w:r>
      <w:r w:rsidRPr="00753FA6">
        <w:rPr>
          <w:rFonts w:ascii="Times New Roman" w:hAnsi="Times New Roman" w:cs="Times New Roman"/>
        </w:rPr>
        <w:t xml:space="preserve"> </w:t>
      </w:r>
      <w:r w:rsidR="00736CCD" w:rsidRPr="00753FA6">
        <w:rPr>
          <w:rFonts w:ascii="Times New Roman" w:hAnsi="Times New Roman" w:cs="Times New Roman"/>
        </w:rPr>
        <w:t>correspond</w:t>
      </w:r>
      <w:r>
        <w:rPr>
          <w:rFonts w:ascii="Times New Roman" w:hAnsi="Times New Roman" w:cs="Times New Roman"/>
        </w:rPr>
        <w:t>s</w:t>
      </w:r>
      <w:r w:rsidR="00891027" w:rsidRPr="00753FA6">
        <w:rPr>
          <w:rFonts w:ascii="Times New Roman" w:hAnsi="Times New Roman" w:cs="Times New Roman"/>
        </w:rPr>
        <w:t xml:space="preserve"> </w:t>
      </w:r>
      <w:r w:rsidR="00736CCD" w:rsidRPr="00753FA6">
        <w:rPr>
          <w:rFonts w:ascii="Times New Roman" w:hAnsi="Times New Roman" w:cs="Times New Roman"/>
        </w:rPr>
        <w:t>to</w:t>
      </w:r>
      <w:r w:rsidR="00891027" w:rsidRPr="00753FA6">
        <w:rPr>
          <w:rFonts w:ascii="Times New Roman" w:hAnsi="Times New Roman" w:cs="Times New Roman"/>
        </w:rPr>
        <w:t xml:space="preserve"> </w:t>
      </w:r>
      <w:r w:rsidR="00736CCD" w:rsidRPr="00753FA6">
        <w:rPr>
          <w:rFonts w:ascii="Times New Roman" w:hAnsi="Times New Roman" w:cs="Times New Roman"/>
        </w:rPr>
        <w:t>our</w:t>
      </w:r>
      <w:r w:rsidR="00891027" w:rsidRPr="00753FA6">
        <w:rPr>
          <w:rFonts w:ascii="Times New Roman" w:hAnsi="Times New Roman" w:cs="Times New Roman"/>
        </w:rPr>
        <w:t xml:space="preserve"> </w:t>
      </w:r>
      <w:r w:rsidR="00736CCD" w:rsidRPr="00753FA6">
        <w:rPr>
          <w:rFonts w:ascii="Times New Roman" w:hAnsi="Times New Roman" w:cs="Times New Roman"/>
        </w:rPr>
        <w:t>findings.</w:t>
      </w:r>
      <w:r w:rsidR="00891027" w:rsidRPr="00753FA6">
        <w:rPr>
          <w:rFonts w:ascii="Times New Roman" w:hAnsi="Times New Roman" w:cs="Times New Roman"/>
        </w:rPr>
        <w:t xml:space="preserve"> </w:t>
      </w:r>
      <w:r>
        <w:rPr>
          <w:rFonts w:ascii="Times New Roman" w:hAnsi="Times New Roman" w:cs="Times New Roman"/>
        </w:rPr>
        <w:t>The h</w:t>
      </w:r>
      <w:r w:rsidR="00072A67" w:rsidRPr="00753FA6">
        <w:rPr>
          <w:rFonts w:ascii="Times New Roman" w:hAnsi="Times New Roman" w:cs="Times New Roman"/>
        </w:rPr>
        <w:t>igh</w:t>
      </w:r>
      <w:r w:rsidR="00891027" w:rsidRPr="00753FA6">
        <w:rPr>
          <w:rFonts w:ascii="Times New Roman" w:hAnsi="Times New Roman" w:cs="Times New Roman"/>
        </w:rPr>
        <w:t xml:space="preserve"> </w:t>
      </w:r>
      <w:r w:rsidR="00072A67" w:rsidRPr="00753FA6">
        <w:rPr>
          <w:rFonts w:ascii="Times New Roman" w:hAnsi="Times New Roman" w:cs="Times New Roman"/>
        </w:rPr>
        <w:t>ecological</w:t>
      </w:r>
      <w:r w:rsidR="00891027" w:rsidRPr="00753FA6">
        <w:rPr>
          <w:rFonts w:ascii="Times New Roman" w:hAnsi="Times New Roman" w:cs="Times New Roman"/>
        </w:rPr>
        <w:t xml:space="preserve"> </w:t>
      </w:r>
      <w:r w:rsidR="00072A67" w:rsidRPr="00753FA6">
        <w:rPr>
          <w:rFonts w:ascii="Times New Roman" w:hAnsi="Times New Roman" w:cs="Times New Roman"/>
        </w:rPr>
        <w:t>potential</w:t>
      </w:r>
      <w:r w:rsidR="00891027" w:rsidRPr="00753FA6">
        <w:rPr>
          <w:rFonts w:ascii="Times New Roman" w:hAnsi="Times New Roman" w:cs="Times New Roman"/>
        </w:rPr>
        <w:t xml:space="preserve"> </w:t>
      </w:r>
      <w:r w:rsidR="00072A67" w:rsidRPr="00753FA6">
        <w:rPr>
          <w:rFonts w:ascii="Times New Roman" w:hAnsi="Times New Roman" w:cs="Times New Roman"/>
        </w:rPr>
        <w:t>of</w:t>
      </w:r>
      <w:r w:rsidR="00891027" w:rsidRPr="00753FA6">
        <w:rPr>
          <w:rFonts w:ascii="Times New Roman" w:hAnsi="Times New Roman" w:cs="Times New Roman"/>
        </w:rPr>
        <w:t xml:space="preserve"> </w:t>
      </w:r>
      <w:r w:rsidR="00072A67" w:rsidRPr="00753FA6">
        <w:rPr>
          <w:rFonts w:ascii="Times New Roman" w:hAnsi="Times New Roman" w:cs="Times New Roman"/>
        </w:rPr>
        <w:t>forest</w:t>
      </w:r>
      <w:r w:rsidR="00891027" w:rsidRPr="00753FA6">
        <w:rPr>
          <w:rFonts w:ascii="Times New Roman" w:hAnsi="Times New Roman" w:cs="Times New Roman"/>
        </w:rPr>
        <w:t xml:space="preserve"> </w:t>
      </w:r>
      <w:r w:rsidR="00072A67" w:rsidRPr="00753FA6">
        <w:rPr>
          <w:rFonts w:ascii="Times New Roman" w:hAnsi="Times New Roman" w:cs="Times New Roman"/>
        </w:rPr>
        <w:t>reserves</w:t>
      </w:r>
      <w:r w:rsidR="00891027" w:rsidRPr="00753FA6">
        <w:rPr>
          <w:rFonts w:ascii="Times New Roman" w:hAnsi="Times New Roman" w:cs="Times New Roman"/>
        </w:rPr>
        <w:t xml:space="preserve"> </w:t>
      </w:r>
      <w:r w:rsidR="00AE4E21" w:rsidRPr="00753FA6">
        <w:rPr>
          <w:rFonts w:ascii="Times New Roman" w:hAnsi="Times New Roman" w:cs="Times New Roman"/>
        </w:rPr>
        <w:t>in</w:t>
      </w:r>
      <w:r w:rsidR="00891027" w:rsidRPr="00753FA6">
        <w:rPr>
          <w:rFonts w:ascii="Times New Roman" w:hAnsi="Times New Roman" w:cs="Times New Roman"/>
        </w:rPr>
        <w:t xml:space="preserve"> </w:t>
      </w:r>
      <w:r w:rsidR="00AE4E21" w:rsidRPr="00753FA6">
        <w:rPr>
          <w:rFonts w:ascii="Times New Roman" w:hAnsi="Times New Roman" w:cs="Times New Roman"/>
        </w:rPr>
        <w:t>comparison</w:t>
      </w:r>
      <w:r w:rsidR="00891027" w:rsidRPr="00753FA6">
        <w:rPr>
          <w:rFonts w:ascii="Times New Roman" w:hAnsi="Times New Roman" w:cs="Times New Roman"/>
        </w:rPr>
        <w:t xml:space="preserve"> </w:t>
      </w:r>
      <w:r w:rsidR="00AE4E21" w:rsidRPr="00753FA6">
        <w:rPr>
          <w:rFonts w:ascii="Times New Roman" w:hAnsi="Times New Roman" w:cs="Times New Roman"/>
        </w:rPr>
        <w:t>to</w:t>
      </w:r>
      <w:r w:rsidR="00891027" w:rsidRPr="00753FA6">
        <w:rPr>
          <w:rFonts w:ascii="Times New Roman" w:hAnsi="Times New Roman" w:cs="Times New Roman"/>
        </w:rPr>
        <w:t xml:space="preserve"> </w:t>
      </w:r>
      <w:r w:rsidR="00AE4E21" w:rsidRPr="00753FA6">
        <w:rPr>
          <w:rFonts w:ascii="Times New Roman" w:hAnsi="Times New Roman" w:cs="Times New Roman"/>
        </w:rPr>
        <w:t>non-native</w:t>
      </w:r>
      <w:r w:rsidR="00891027" w:rsidRPr="00753FA6">
        <w:rPr>
          <w:rFonts w:ascii="Times New Roman" w:hAnsi="Times New Roman" w:cs="Times New Roman"/>
        </w:rPr>
        <w:t xml:space="preserve"> </w:t>
      </w:r>
      <w:r w:rsidR="00AE4E21" w:rsidRPr="00753FA6">
        <w:rPr>
          <w:rFonts w:ascii="Times New Roman" w:hAnsi="Times New Roman" w:cs="Times New Roman"/>
        </w:rPr>
        <w:t>forests</w:t>
      </w:r>
      <w:r w:rsidR="00891027" w:rsidRPr="00753FA6">
        <w:rPr>
          <w:rFonts w:ascii="Times New Roman" w:hAnsi="Times New Roman" w:cs="Times New Roman"/>
        </w:rPr>
        <w:t xml:space="preserve"> </w:t>
      </w:r>
      <w:r w:rsidR="00AE4E21" w:rsidRPr="00753FA6">
        <w:rPr>
          <w:rFonts w:ascii="Times New Roman" w:hAnsi="Times New Roman" w:cs="Times New Roman"/>
        </w:rPr>
        <w:t>is</w:t>
      </w:r>
      <w:r w:rsidR="00891027" w:rsidRPr="00753FA6">
        <w:rPr>
          <w:rFonts w:ascii="Times New Roman" w:hAnsi="Times New Roman" w:cs="Times New Roman"/>
        </w:rPr>
        <w:t xml:space="preserve"> </w:t>
      </w:r>
      <w:r w:rsidR="00AE4E21" w:rsidRPr="00753FA6">
        <w:rPr>
          <w:rFonts w:ascii="Times New Roman" w:hAnsi="Times New Roman" w:cs="Times New Roman"/>
        </w:rPr>
        <w:t>known</w:t>
      </w:r>
      <w:r w:rsidR="00891027" w:rsidRPr="00753FA6">
        <w:rPr>
          <w:rFonts w:ascii="Times New Roman" w:hAnsi="Times New Roman" w:cs="Times New Roman"/>
        </w:rPr>
        <w:t xml:space="preserve"> </w:t>
      </w:r>
      <w:r w:rsidR="00AE4E21" w:rsidRPr="00753FA6">
        <w:rPr>
          <w:rFonts w:ascii="Times New Roman" w:hAnsi="Times New Roman" w:cs="Times New Roman"/>
        </w:rPr>
        <w:fldChar w:fldCharType="begin" w:fldLock="1"/>
      </w:r>
      <w:r w:rsidR="000C6A83" w:rsidRPr="00753FA6">
        <w:rPr>
          <w:rFonts w:ascii="Times New Roman" w:hAnsi="Times New Roman" w:cs="Times New Roman"/>
        </w:rPr>
        <w:instrText>ADDIN CSL_CITATION {"citationItems":[{"id":"ITEM-1","itemData":{"DOI":"10.1016/j.foreco.2018.11.019","author":[{"dropping-particle":"","family":"Horák","given":"Jakub","non-dropping-particle":"","parse-names":false,"suffix":""},{"dropping-particle":"","family":"Brestovanská","given":"Tereza","non-dropping-particle":"","parse-names":false,"suffix":""},{"dropping-particle":"","family":"Mladenovi","given":"Strahinja","non-dropping-particle":"","parse-names":false,"suffix":""},{"dropping-particle":"","family":"Bogusch","given":"Petr","non-dropping-particle":"","parse-names":false,"suffix":""},{"dropping-particle":"","family":"Halda","given":"Josef P","non-dropping-particle":"","parse-names":false,"suffix":""},{"dropping-particle":"","family":"Zasadil","given":"Petr","non-dropping-particle":"","parse-names":false,"suffix":""}],"container-title":"Forest Ecology and Management","id":"ITEM-1","issue":"November 2018","issued":{"date-parts":[["2019"]]},"page":"343-348","title":"Green desert ?: Biodiversity patterns in forest plantations","type":"article-journal","volume":"433"},"uris":["http://www.mendeley.com/documents/?uuid=818c29b8-9bde-4287-9193-aa2f2664ee53"]}],"mendeley":{"formattedCitation":"(Horák et al., 2019)","plainTextFormattedCitation":"(Horák et al., 2019)","previouslyFormattedCitation":"(Horák et al., 2019)"},"properties":{"noteIndex":0},"schema":"https://github.com/citation-style-language/schema/raw/master/csl-citation.json"}</w:instrText>
      </w:r>
      <w:r w:rsidR="00AE4E21" w:rsidRPr="00753FA6">
        <w:rPr>
          <w:rFonts w:ascii="Times New Roman" w:hAnsi="Times New Roman" w:cs="Times New Roman"/>
        </w:rPr>
        <w:fldChar w:fldCharType="separate"/>
      </w:r>
      <w:r w:rsidR="000C6A83" w:rsidRPr="00753FA6">
        <w:rPr>
          <w:rFonts w:ascii="Times New Roman" w:hAnsi="Times New Roman" w:cs="Times New Roman"/>
          <w:noProof/>
        </w:rPr>
        <w:t>(Horák</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0C6A83" w:rsidRPr="00753FA6">
        <w:rPr>
          <w:rFonts w:ascii="Times New Roman" w:hAnsi="Times New Roman" w:cs="Times New Roman"/>
          <w:noProof/>
        </w:rPr>
        <w:t>2019)</w:t>
      </w:r>
      <w:r w:rsidR="00AE4E21" w:rsidRPr="00753FA6">
        <w:rPr>
          <w:rFonts w:ascii="Times New Roman" w:hAnsi="Times New Roman" w:cs="Times New Roman"/>
        </w:rPr>
        <w:fldChar w:fldCharType="end"/>
      </w:r>
      <w:r w:rsidR="002B0298" w:rsidRPr="00753FA6">
        <w:rPr>
          <w:rFonts w:ascii="Times New Roman" w:hAnsi="Times New Roman" w:cs="Times New Roman"/>
        </w:rPr>
        <w:t>.</w:t>
      </w:r>
      <w:r w:rsidR="00891027" w:rsidRPr="00753FA6">
        <w:rPr>
          <w:rFonts w:ascii="Times New Roman" w:hAnsi="Times New Roman" w:cs="Times New Roman"/>
        </w:rPr>
        <w:t xml:space="preserve"> </w:t>
      </w:r>
      <w:r w:rsidR="002B0298" w:rsidRPr="00753FA6">
        <w:rPr>
          <w:rFonts w:ascii="Times New Roman" w:hAnsi="Times New Roman" w:cs="Times New Roman"/>
        </w:rPr>
        <w:t>In</w:t>
      </w:r>
      <w:r w:rsidR="00891027" w:rsidRPr="00753FA6">
        <w:rPr>
          <w:rFonts w:ascii="Times New Roman" w:hAnsi="Times New Roman" w:cs="Times New Roman"/>
        </w:rPr>
        <w:t xml:space="preserve"> </w:t>
      </w:r>
      <w:r w:rsidR="002B0298" w:rsidRPr="00753FA6">
        <w:rPr>
          <w:rFonts w:ascii="Times New Roman" w:hAnsi="Times New Roman" w:cs="Times New Roman"/>
        </w:rPr>
        <w:t>forest</w:t>
      </w:r>
      <w:r w:rsidR="00891027" w:rsidRPr="00753FA6">
        <w:rPr>
          <w:rFonts w:ascii="Times New Roman" w:hAnsi="Times New Roman" w:cs="Times New Roman"/>
        </w:rPr>
        <w:t xml:space="preserve"> </w:t>
      </w:r>
      <w:r w:rsidR="002B0298" w:rsidRPr="00753FA6">
        <w:rPr>
          <w:rFonts w:ascii="Times New Roman" w:hAnsi="Times New Roman" w:cs="Times New Roman"/>
        </w:rPr>
        <w:t>reserves</w:t>
      </w:r>
      <w:r w:rsidR="00891027" w:rsidRPr="00753FA6">
        <w:rPr>
          <w:rFonts w:ascii="Times New Roman" w:hAnsi="Times New Roman" w:cs="Times New Roman"/>
        </w:rPr>
        <w:t xml:space="preserve"> </w:t>
      </w:r>
      <w:r w:rsidR="002B0298" w:rsidRPr="00753FA6">
        <w:rPr>
          <w:rFonts w:ascii="Times New Roman" w:hAnsi="Times New Roman" w:cs="Times New Roman"/>
        </w:rPr>
        <w:t>the</w:t>
      </w:r>
      <w:r w:rsidR="00891027" w:rsidRPr="00753FA6">
        <w:rPr>
          <w:rFonts w:ascii="Times New Roman" w:hAnsi="Times New Roman" w:cs="Times New Roman"/>
        </w:rPr>
        <w:t xml:space="preserve"> </w:t>
      </w:r>
      <w:r w:rsidR="002B0298" w:rsidRPr="00753FA6">
        <w:rPr>
          <w:rFonts w:ascii="Times New Roman" w:hAnsi="Times New Roman" w:cs="Times New Roman"/>
        </w:rPr>
        <w:t>number</w:t>
      </w:r>
      <w:r w:rsidR="00891027" w:rsidRPr="00753FA6">
        <w:rPr>
          <w:rFonts w:ascii="Times New Roman" w:hAnsi="Times New Roman" w:cs="Times New Roman"/>
        </w:rPr>
        <w:t xml:space="preserve"> </w:t>
      </w:r>
      <w:r w:rsidR="002B0298" w:rsidRPr="00753FA6">
        <w:rPr>
          <w:rFonts w:ascii="Times New Roman" w:hAnsi="Times New Roman" w:cs="Times New Roman"/>
        </w:rPr>
        <w:t>of</w:t>
      </w:r>
      <w:r w:rsidR="00891027" w:rsidRPr="00753FA6">
        <w:rPr>
          <w:rFonts w:ascii="Times New Roman" w:hAnsi="Times New Roman" w:cs="Times New Roman"/>
        </w:rPr>
        <w:t xml:space="preserve"> </w:t>
      </w:r>
      <w:r w:rsidR="00A15938" w:rsidRPr="00753FA6">
        <w:rPr>
          <w:rFonts w:ascii="Times New Roman" w:hAnsi="Times New Roman" w:cs="Times New Roman"/>
        </w:rPr>
        <w:t>threatened</w:t>
      </w:r>
      <w:r w:rsidR="00891027" w:rsidRPr="00753FA6">
        <w:rPr>
          <w:rFonts w:ascii="Times New Roman" w:hAnsi="Times New Roman" w:cs="Times New Roman"/>
        </w:rPr>
        <w:t xml:space="preserve"> </w:t>
      </w:r>
      <w:r w:rsidR="00A15938" w:rsidRPr="00753FA6">
        <w:rPr>
          <w:rFonts w:ascii="Times New Roman" w:hAnsi="Times New Roman" w:cs="Times New Roman"/>
        </w:rPr>
        <w:t>or</w:t>
      </w:r>
      <w:r w:rsidR="00891027" w:rsidRPr="00753FA6">
        <w:rPr>
          <w:rFonts w:ascii="Times New Roman" w:hAnsi="Times New Roman" w:cs="Times New Roman"/>
        </w:rPr>
        <w:t xml:space="preserve"> </w:t>
      </w:r>
      <w:r w:rsidR="00A15938" w:rsidRPr="00753FA6">
        <w:rPr>
          <w:rFonts w:ascii="Times New Roman" w:hAnsi="Times New Roman" w:cs="Times New Roman"/>
        </w:rPr>
        <w:t>near</w:t>
      </w:r>
      <w:r>
        <w:rPr>
          <w:rFonts w:ascii="Times New Roman" w:hAnsi="Times New Roman" w:cs="Times New Roman"/>
        </w:rPr>
        <w:t>-</w:t>
      </w:r>
      <w:r w:rsidR="00A15938" w:rsidRPr="00753FA6">
        <w:rPr>
          <w:rFonts w:ascii="Times New Roman" w:hAnsi="Times New Roman" w:cs="Times New Roman"/>
        </w:rPr>
        <w:t>threatened</w:t>
      </w:r>
      <w:r w:rsidR="00891027" w:rsidRPr="00753FA6">
        <w:rPr>
          <w:rFonts w:ascii="Times New Roman" w:hAnsi="Times New Roman" w:cs="Times New Roman"/>
        </w:rPr>
        <w:t xml:space="preserve"> </w:t>
      </w:r>
      <w:r w:rsidR="00A15938" w:rsidRPr="00753FA6">
        <w:rPr>
          <w:rFonts w:ascii="Times New Roman" w:hAnsi="Times New Roman" w:cs="Times New Roman"/>
        </w:rPr>
        <w:t>bird</w:t>
      </w:r>
      <w:r w:rsidR="00891027" w:rsidRPr="00753FA6">
        <w:rPr>
          <w:rFonts w:ascii="Times New Roman" w:hAnsi="Times New Roman" w:cs="Times New Roman"/>
        </w:rPr>
        <w:t xml:space="preserve"> </w:t>
      </w:r>
      <w:r w:rsidR="00A15938" w:rsidRPr="00753FA6">
        <w:rPr>
          <w:rFonts w:ascii="Times New Roman" w:hAnsi="Times New Roman" w:cs="Times New Roman"/>
        </w:rPr>
        <w:t>species</w:t>
      </w:r>
      <w:r w:rsidR="00891027" w:rsidRPr="00753FA6">
        <w:rPr>
          <w:rFonts w:ascii="Times New Roman" w:hAnsi="Times New Roman" w:cs="Times New Roman"/>
        </w:rPr>
        <w:t xml:space="preserve"> </w:t>
      </w:r>
      <w:r w:rsidR="002B0298" w:rsidRPr="00753FA6">
        <w:rPr>
          <w:rFonts w:ascii="Times New Roman" w:hAnsi="Times New Roman" w:cs="Times New Roman"/>
        </w:rPr>
        <w:t>or</w:t>
      </w:r>
      <w:r w:rsidR="00891027" w:rsidRPr="00753FA6">
        <w:rPr>
          <w:rFonts w:ascii="Times New Roman" w:hAnsi="Times New Roman" w:cs="Times New Roman"/>
        </w:rPr>
        <w:t xml:space="preserve"> </w:t>
      </w:r>
      <w:r w:rsidR="002B0298" w:rsidRPr="00753FA6">
        <w:rPr>
          <w:rFonts w:ascii="Times New Roman" w:hAnsi="Times New Roman" w:cs="Times New Roman"/>
        </w:rPr>
        <w:t>cavity</w:t>
      </w:r>
      <w:r w:rsidR="00FF6DB0">
        <w:rPr>
          <w:rFonts w:ascii="Times New Roman" w:hAnsi="Times New Roman" w:cs="Times New Roman"/>
        </w:rPr>
        <w:t>-</w:t>
      </w:r>
      <w:r w:rsidR="002B0298" w:rsidRPr="00753FA6">
        <w:rPr>
          <w:rFonts w:ascii="Times New Roman" w:hAnsi="Times New Roman" w:cs="Times New Roman"/>
        </w:rPr>
        <w:t>nesting</w:t>
      </w:r>
      <w:r w:rsidR="00891027" w:rsidRPr="00753FA6">
        <w:rPr>
          <w:rFonts w:ascii="Times New Roman" w:hAnsi="Times New Roman" w:cs="Times New Roman"/>
        </w:rPr>
        <w:t xml:space="preserve"> </w:t>
      </w:r>
      <w:r w:rsidR="002B0298" w:rsidRPr="00753FA6">
        <w:rPr>
          <w:rFonts w:ascii="Times New Roman" w:hAnsi="Times New Roman" w:cs="Times New Roman"/>
        </w:rPr>
        <w:t>species,</w:t>
      </w:r>
      <w:r w:rsidR="00891027" w:rsidRPr="00753FA6">
        <w:rPr>
          <w:rFonts w:ascii="Times New Roman" w:hAnsi="Times New Roman" w:cs="Times New Roman"/>
        </w:rPr>
        <w:t xml:space="preserve"> </w:t>
      </w:r>
      <w:r w:rsidR="002B0298" w:rsidRPr="00753FA6">
        <w:rPr>
          <w:rFonts w:ascii="Times New Roman" w:hAnsi="Times New Roman" w:cs="Times New Roman"/>
        </w:rPr>
        <w:t>such</w:t>
      </w:r>
      <w:r w:rsidR="00891027" w:rsidRPr="00753FA6">
        <w:rPr>
          <w:rFonts w:ascii="Times New Roman" w:hAnsi="Times New Roman" w:cs="Times New Roman"/>
        </w:rPr>
        <w:t xml:space="preserve"> </w:t>
      </w:r>
      <w:r w:rsidR="002B0298" w:rsidRPr="00753FA6">
        <w:rPr>
          <w:rFonts w:ascii="Times New Roman" w:hAnsi="Times New Roman" w:cs="Times New Roman"/>
        </w:rPr>
        <w:t>as</w:t>
      </w:r>
      <w:r w:rsidR="00891027" w:rsidRPr="00753FA6">
        <w:rPr>
          <w:rFonts w:ascii="Times New Roman" w:hAnsi="Times New Roman" w:cs="Times New Roman"/>
        </w:rPr>
        <w:t xml:space="preserve"> </w:t>
      </w:r>
      <w:r w:rsidR="002B0298" w:rsidRPr="00753FA6">
        <w:rPr>
          <w:rFonts w:ascii="Times New Roman" w:hAnsi="Times New Roman" w:cs="Times New Roman"/>
        </w:rPr>
        <w:t>woodpeckers,</w:t>
      </w:r>
      <w:r w:rsidR="00891027" w:rsidRPr="00753FA6">
        <w:rPr>
          <w:rFonts w:ascii="Times New Roman" w:hAnsi="Times New Roman" w:cs="Times New Roman"/>
        </w:rPr>
        <w:t xml:space="preserve"> </w:t>
      </w:r>
      <w:r w:rsidR="002B0298" w:rsidRPr="00753FA6">
        <w:rPr>
          <w:rFonts w:ascii="Times New Roman" w:hAnsi="Times New Roman" w:cs="Times New Roman"/>
        </w:rPr>
        <w:t>are</w:t>
      </w:r>
      <w:r w:rsidR="00891027" w:rsidRPr="00753FA6">
        <w:rPr>
          <w:rFonts w:ascii="Times New Roman" w:hAnsi="Times New Roman" w:cs="Times New Roman"/>
        </w:rPr>
        <w:t xml:space="preserve"> </w:t>
      </w:r>
      <w:r w:rsidR="002B0298" w:rsidRPr="00753FA6">
        <w:rPr>
          <w:rFonts w:ascii="Times New Roman" w:hAnsi="Times New Roman" w:cs="Times New Roman"/>
        </w:rPr>
        <w:t>higher,</w:t>
      </w:r>
      <w:r w:rsidR="00891027" w:rsidRPr="00753FA6">
        <w:rPr>
          <w:rFonts w:ascii="Times New Roman" w:hAnsi="Times New Roman" w:cs="Times New Roman"/>
        </w:rPr>
        <w:t xml:space="preserve"> </w:t>
      </w:r>
      <w:r w:rsidR="002B0298" w:rsidRPr="00753FA6">
        <w:rPr>
          <w:rFonts w:ascii="Times New Roman" w:hAnsi="Times New Roman" w:cs="Times New Roman"/>
        </w:rPr>
        <w:t>or</w:t>
      </w:r>
      <w:r w:rsidR="00891027" w:rsidRPr="00753FA6">
        <w:rPr>
          <w:rFonts w:ascii="Times New Roman" w:hAnsi="Times New Roman" w:cs="Times New Roman"/>
        </w:rPr>
        <w:t xml:space="preserve"> </w:t>
      </w:r>
      <w:r w:rsidR="002B0298" w:rsidRPr="00753FA6">
        <w:rPr>
          <w:rFonts w:ascii="Times New Roman" w:hAnsi="Times New Roman" w:cs="Times New Roman"/>
        </w:rPr>
        <w:t>occur</w:t>
      </w:r>
      <w:r w:rsidR="00891027" w:rsidRPr="00753FA6">
        <w:rPr>
          <w:rFonts w:ascii="Times New Roman" w:hAnsi="Times New Roman" w:cs="Times New Roman"/>
        </w:rPr>
        <w:t xml:space="preserve"> </w:t>
      </w:r>
      <w:r w:rsidR="002B0298" w:rsidRPr="00753FA6">
        <w:rPr>
          <w:rFonts w:ascii="Times New Roman" w:hAnsi="Times New Roman" w:cs="Times New Roman"/>
        </w:rPr>
        <w:t>exclusively</w:t>
      </w:r>
      <w:r w:rsidR="00891027" w:rsidRPr="00753FA6">
        <w:rPr>
          <w:rFonts w:ascii="Times New Roman" w:hAnsi="Times New Roman" w:cs="Times New Roman"/>
        </w:rPr>
        <w:t xml:space="preserve"> </w:t>
      </w:r>
      <w:r w:rsidR="002B0298" w:rsidRPr="00753FA6">
        <w:rPr>
          <w:rFonts w:ascii="Times New Roman" w:hAnsi="Times New Roman" w:cs="Times New Roman"/>
        </w:rPr>
        <w:t>here</w:t>
      </w:r>
      <w:r w:rsidR="00891027" w:rsidRPr="00753FA6">
        <w:rPr>
          <w:rFonts w:ascii="Times New Roman" w:hAnsi="Times New Roman" w:cs="Times New Roman"/>
        </w:rPr>
        <w:t xml:space="preserve"> </w:t>
      </w:r>
      <w:r w:rsidR="00693FFB" w:rsidRPr="00753FA6">
        <w:rPr>
          <w:rFonts w:ascii="Times New Roman" w:hAnsi="Times New Roman" w:cs="Times New Roman"/>
        </w:rPr>
        <w:fldChar w:fldCharType="begin" w:fldLock="1"/>
      </w:r>
      <w:r w:rsidR="0050799F" w:rsidRPr="00753FA6">
        <w:rPr>
          <w:rFonts w:ascii="Times New Roman" w:hAnsi="Times New Roman" w:cs="Times New Roman"/>
        </w:rPr>
        <w:instrText>ADDIN CSL_CITATION {"citationItems":[{"id":"ITEM-1","itemData":{"DOI":"10.1016/j.foreco.2019.117620","ISSN":"0378-1127","author":[{"dropping-particle":"","family":"Lešo","given":"Peter","non-dropping-particle":"","parse-names":false,"suffix":""},{"dropping-particle":"","family":"Kropil","given":"Rudolf","non-dropping-particle":"","parse-names":false,"suffix":""},{"dropping-particle":"","family":"Kajtoch","given":"Łukasz","non-dropping-particle":"","parse-names":false,"suffix":""}],"container-title":"Forest Ecology and Management","id":"ITEM-1","issue":"June 2019","issued":{"date-parts":[["2020"]]},"page":"117620","publisher":"Elsevier","title":"Forest Ecology and Management Effects of forest management on bird assemblages in oak-dominated stands of the Western Carpathians – Refuges for rare species","type":"article-journal","volume":"453"},"uris":["http://www.mendeley.com/documents/?uuid=e2497276-97c4-407f-a178-2930f3bdf288"]},{"id":"ITEM-2","itemData":{"DOI":"10.1016/j.foreco.2016.01.030","ISSN":"03781127","abstract":"The oak-dominated woodlands and forests of northern Europe have experienced dramatic declines due to agriculture, urbanization, and conifer-dominated production forestry. These losses have had a substantial negative impact on biodiversity due to the large number of forest species which depend on oak and the environments oak-dominated forests provide. Production oak stands may serve as a means of supplementing or complementing the habitat provided by the limited remaining natural oak remnants in this region. Here we evaluate the extent to which oak plantations in temperate southern Sweden provide habitat and resources for bird communities, by surveying and contrasting the bird species composition and diversity found in mature and young production oak stands (5 and 8 replicates respectively) and protected oak-dominated remnant forests (5 replicates). The mature production stands possessed a bird community partially overlapping in bird species composition, and comparable in species richness (34 species) to that found within protected oak forests (39 species). Furthermore, the production oak forests surveyed hosted threatened or near threatened bird species, including black woodpecker (Dryocopus martius), goldcrest (Regulus regulus), starling (Sturnus vulgaris), and yellowhammer (Emberiza citrinella). Though production oak forests cannot replace the habitat provided by protected oak forests, these stands do appear to provide conditions consistent with the habitat and resource requirements of a diverse cross-section of bird species in this region, including species of substantial conservation concern. Production oak forests thus have the capacity to make a positive contribution to biodiversity conservation, as well as providing a diverse range of goods and services to society.","author":[{"dropping-particle":"","family":"Felton","given":"Adam","non-dropping-particle":"","parse-names":false,"suffix":""},{"dropping-particle":"","family":"Hedwall","given":"P. O.","non-dropping-particle":"","parse-names":false,"suffix":""},{"dropping-particle":"","family":"Lindbladh","given":"M.","non-dropping-particle":"","parse-names":false,"suffix":""},{"dropping-particle":"","family":"Nyberg","given":"T.","non-dropping-particle":"","parse-names":false,"suffix":""},{"dropping-particle":"","family":"Felton","given":"A. M.","non-dropping-particle":"","parse-names":false,"suffix":""},{"dropping-particle":"","family":"Holmström","given":"E.","non-dropping-particle":"","parse-names":false,"suffix":""},{"dropping-particle":"","family":"Wallin","given":"I.","non-dropping-particle":"","parse-names":false,"suffix":""},{"dropping-particle":"","family":"Löf","given":"M.","non-dropping-particle":"","parse-names":false,"suffix":""},{"dropping-particle":"","family":"Brunet","given":"J.","non-dropping-particle":"","parse-names":false,"suffix":""}],"container-title":"Forest Ecology and Management","id":"ITEM-2","issued":{"date-parts":[["2016"]]},"page":"51-60","publisher":"Elsevier B.V.","title":"The biodiversity contribution of wood plantations: Contrasting the bird communities of Sweden's protected and production oak forests","type":"article-journal","volume":"365"},"uris":["http://www.mendeley.com/documents/?uuid=c4428bdb-79fa-49cd-a4d4-280e8535f6d4"]}],"mendeley":{"formattedCitation":"(Felton et al., 2016; Lešo et al., 2020)","plainTextFormattedCitation":"(Felton et al., 2016; Lešo et al., 2020)","previouslyFormattedCitation":"(Felton et al., 2016; Lešo et al., 2020)"},"properties":{"noteIndex":0},"schema":"https://github.com/citation-style-language/schema/raw/master/csl-citation.json"}</w:instrText>
      </w:r>
      <w:r w:rsidR="00693FFB" w:rsidRPr="00753FA6">
        <w:rPr>
          <w:rFonts w:ascii="Times New Roman" w:hAnsi="Times New Roman" w:cs="Times New Roman"/>
        </w:rPr>
        <w:fldChar w:fldCharType="separate"/>
      </w:r>
      <w:r w:rsidR="00A15938" w:rsidRPr="00753FA6">
        <w:rPr>
          <w:rFonts w:ascii="Times New Roman" w:hAnsi="Times New Roman" w:cs="Times New Roman"/>
          <w:noProof/>
        </w:rPr>
        <w:t>(Felton</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2016;</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Lešo</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A15938" w:rsidRPr="00753FA6">
        <w:rPr>
          <w:rFonts w:ascii="Times New Roman" w:hAnsi="Times New Roman" w:cs="Times New Roman"/>
          <w:noProof/>
        </w:rPr>
        <w:t>2020)</w:t>
      </w:r>
      <w:r w:rsidR="00693FFB" w:rsidRPr="00753FA6">
        <w:rPr>
          <w:rFonts w:ascii="Times New Roman" w:hAnsi="Times New Roman" w:cs="Times New Roman"/>
        </w:rPr>
        <w:fldChar w:fldCharType="end"/>
      </w:r>
      <w:r w:rsidR="00072A67" w:rsidRPr="00753FA6">
        <w:rPr>
          <w:rFonts w:ascii="Times New Roman" w:hAnsi="Times New Roman" w:cs="Times New Roman"/>
        </w:rPr>
        <w:t>.</w:t>
      </w:r>
      <w:r w:rsidR="00891027" w:rsidRPr="00753FA6">
        <w:rPr>
          <w:rFonts w:ascii="Times New Roman" w:hAnsi="Times New Roman" w:cs="Times New Roman"/>
        </w:rPr>
        <w:t xml:space="preserve"> </w:t>
      </w:r>
      <w:r w:rsidR="001E2FCF" w:rsidRPr="009A77FB">
        <w:rPr>
          <w:rFonts w:ascii="Times New Roman" w:hAnsi="Times New Roman" w:cs="Times New Roman"/>
          <w:highlight w:val="yellow"/>
        </w:rPr>
        <w:t>Similarly,</w:t>
      </w:r>
      <w:r w:rsidR="00891027" w:rsidRPr="009A77FB">
        <w:rPr>
          <w:rFonts w:ascii="Times New Roman" w:hAnsi="Times New Roman" w:cs="Times New Roman"/>
          <w:highlight w:val="yellow"/>
        </w:rPr>
        <w:t xml:space="preserve"> </w:t>
      </w:r>
      <w:r w:rsidR="001E2FCF" w:rsidRPr="009A77FB">
        <w:rPr>
          <w:rFonts w:ascii="Times New Roman" w:hAnsi="Times New Roman" w:cs="Times New Roman"/>
          <w:highlight w:val="yellow"/>
        </w:rPr>
        <w:t>we</w:t>
      </w:r>
      <w:r w:rsidR="00891027" w:rsidRPr="009A77FB">
        <w:rPr>
          <w:rFonts w:ascii="Times New Roman" w:hAnsi="Times New Roman" w:cs="Times New Roman"/>
          <w:highlight w:val="yellow"/>
        </w:rPr>
        <w:t xml:space="preserve"> </w:t>
      </w:r>
      <w:r w:rsidR="001E2FCF" w:rsidRPr="009A77FB">
        <w:rPr>
          <w:rFonts w:ascii="Times New Roman" w:hAnsi="Times New Roman" w:cs="Times New Roman"/>
          <w:highlight w:val="yellow"/>
        </w:rPr>
        <w:t>found</w:t>
      </w:r>
      <w:r w:rsidR="00891027" w:rsidRPr="009A77FB">
        <w:rPr>
          <w:rFonts w:ascii="Times New Roman" w:hAnsi="Times New Roman" w:cs="Times New Roman"/>
          <w:highlight w:val="yellow"/>
        </w:rPr>
        <w:t xml:space="preserve"> </w:t>
      </w:r>
      <w:r w:rsidR="001E2FCF" w:rsidRPr="009A77FB">
        <w:rPr>
          <w:rFonts w:ascii="Times New Roman" w:hAnsi="Times New Roman" w:cs="Times New Roman"/>
          <w:highlight w:val="yellow"/>
        </w:rPr>
        <w:t>some</w:t>
      </w:r>
      <w:r w:rsidR="00891027" w:rsidRPr="009A77FB">
        <w:rPr>
          <w:rFonts w:ascii="Times New Roman" w:hAnsi="Times New Roman" w:cs="Times New Roman"/>
          <w:highlight w:val="yellow"/>
        </w:rPr>
        <w:t xml:space="preserve"> </w:t>
      </w:r>
      <w:r w:rsidR="00A03034" w:rsidRPr="009A77FB">
        <w:rPr>
          <w:rFonts w:ascii="Times New Roman" w:hAnsi="Times New Roman" w:cs="Times New Roman"/>
          <w:highlight w:val="yellow"/>
        </w:rPr>
        <w:t>higher Czech red-listed</w:t>
      </w:r>
      <w:r w:rsidR="00891027" w:rsidRPr="009A77FB">
        <w:rPr>
          <w:rFonts w:ascii="Times New Roman" w:hAnsi="Times New Roman" w:cs="Times New Roman"/>
          <w:highlight w:val="yellow"/>
        </w:rPr>
        <w:t xml:space="preserve"> </w:t>
      </w:r>
      <w:r w:rsidR="001A1CE1" w:rsidRPr="009A77FB">
        <w:rPr>
          <w:rFonts w:ascii="Times New Roman" w:hAnsi="Times New Roman" w:cs="Times New Roman"/>
          <w:highlight w:val="yellow"/>
        </w:rPr>
        <w:t>bird</w:t>
      </w:r>
      <w:r w:rsidR="00891027" w:rsidRPr="009A77FB">
        <w:rPr>
          <w:rFonts w:ascii="Times New Roman" w:hAnsi="Times New Roman" w:cs="Times New Roman"/>
          <w:highlight w:val="yellow"/>
        </w:rPr>
        <w:t xml:space="preserve"> </w:t>
      </w:r>
      <w:r w:rsidR="001E2FCF" w:rsidRPr="009A77FB">
        <w:rPr>
          <w:rFonts w:ascii="Times New Roman" w:hAnsi="Times New Roman" w:cs="Times New Roman"/>
          <w:highlight w:val="yellow"/>
        </w:rPr>
        <w:t>species</w:t>
      </w:r>
      <w:r w:rsidR="00584111" w:rsidRPr="009A77FB">
        <w:rPr>
          <w:rFonts w:ascii="Times New Roman" w:hAnsi="Times New Roman" w:cs="Times New Roman"/>
          <w:highlight w:val="yellow"/>
        </w:rPr>
        <w:t xml:space="preserve"> </w:t>
      </w:r>
      <w:r w:rsidR="00584111" w:rsidRPr="009A77FB">
        <w:rPr>
          <w:rFonts w:ascii="Times New Roman" w:hAnsi="Times New Roman" w:cs="Times New Roman"/>
          <w:highlight w:val="yellow"/>
        </w:rPr>
        <w:fldChar w:fldCharType="begin" w:fldLock="1"/>
      </w:r>
      <w:r w:rsidR="00656EB5">
        <w:rPr>
          <w:rFonts w:ascii="Times New Roman" w:hAnsi="Times New Roman" w:cs="Times New Roman"/>
          <w:highlight w:val="yellow"/>
        </w:rPr>
        <w:instrText>ADDIN CSL_CITATION {"citationItems":[{"id":"ITEM-1","itemData":{"edition":"34","editor":[{"dropping-particle":"","family":"Chobot","given":"Karel","non-dropping-particle":"","parse-names":false,"suffix":""},{"dropping-particle":"","family":"Němec","given":"Michal","non-dropping-particle":"","parse-names":false,"suffix":""}],"id":"ITEM-1","issue":"March","issued":{"date-parts":[["2017"]]},"number-of-pages":"182","publisher":"Příroda","publisher-place":"PRAHA","title":"Red List of Threatened Species of the Czech Republic. Vertebrates.","type":"book"},"uris":["http://www.mendeley.com/documents/?uuid=20b33d91-d914-4f75-ad2f-3f5d1fd05388"]}],"mendeley":{"formattedCitation":"(Chobot and Němec, 2017)","plainTextFormattedCitation":"(Chobot and Němec, 2017)","previouslyFormattedCitation":"(Chobot and Němec, 2017)"},"properties":{"noteIndex":0},"schema":"https://github.com/citation-style-language/schema/raw/master/csl-citation.json"}</w:instrText>
      </w:r>
      <w:r w:rsidR="00584111" w:rsidRPr="009A77FB">
        <w:rPr>
          <w:rFonts w:ascii="Times New Roman" w:hAnsi="Times New Roman" w:cs="Times New Roman"/>
          <w:highlight w:val="yellow"/>
        </w:rPr>
        <w:fldChar w:fldCharType="separate"/>
      </w:r>
      <w:r w:rsidR="00584111" w:rsidRPr="009A77FB">
        <w:rPr>
          <w:rFonts w:ascii="Times New Roman" w:hAnsi="Times New Roman" w:cs="Times New Roman"/>
          <w:noProof/>
          <w:highlight w:val="yellow"/>
        </w:rPr>
        <w:t>(Chobot and Němec, 2017)</w:t>
      </w:r>
      <w:r w:rsidR="00584111" w:rsidRPr="009A77FB">
        <w:rPr>
          <w:rFonts w:ascii="Times New Roman" w:hAnsi="Times New Roman" w:cs="Times New Roman"/>
          <w:highlight w:val="yellow"/>
        </w:rPr>
        <w:fldChar w:fldCharType="end"/>
      </w:r>
      <w:r w:rsidR="00A03034" w:rsidRPr="009A77FB">
        <w:rPr>
          <w:rFonts w:ascii="Times New Roman" w:hAnsi="Times New Roman" w:cs="Times New Roman"/>
          <w:highlight w:val="yellow"/>
        </w:rPr>
        <w:t xml:space="preserve"> </w:t>
      </w:r>
      <w:r w:rsidR="001E2FCF" w:rsidRPr="009A77FB">
        <w:rPr>
          <w:rFonts w:ascii="Times New Roman" w:hAnsi="Times New Roman" w:cs="Times New Roman"/>
          <w:highlight w:val="yellow"/>
        </w:rPr>
        <w:t>exclusively</w:t>
      </w:r>
      <w:r w:rsidR="00891027" w:rsidRPr="009A77FB">
        <w:rPr>
          <w:rFonts w:ascii="Times New Roman" w:hAnsi="Times New Roman" w:cs="Times New Roman"/>
          <w:highlight w:val="yellow"/>
        </w:rPr>
        <w:t xml:space="preserve"> </w:t>
      </w:r>
      <w:r w:rsidR="001E2FCF" w:rsidRPr="009A77FB">
        <w:rPr>
          <w:rFonts w:ascii="Times New Roman" w:hAnsi="Times New Roman" w:cs="Times New Roman"/>
          <w:highlight w:val="yellow"/>
        </w:rPr>
        <w:t>in</w:t>
      </w:r>
      <w:r w:rsidR="00891027" w:rsidRPr="009A77FB">
        <w:rPr>
          <w:rFonts w:ascii="Times New Roman" w:hAnsi="Times New Roman" w:cs="Times New Roman"/>
          <w:highlight w:val="yellow"/>
        </w:rPr>
        <w:t xml:space="preserve"> </w:t>
      </w:r>
      <w:r w:rsidR="001E2FCF" w:rsidRPr="009A77FB">
        <w:rPr>
          <w:rFonts w:ascii="Times New Roman" w:hAnsi="Times New Roman" w:cs="Times New Roman"/>
          <w:highlight w:val="yellow"/>
        </w:rPr>
        <w:t>forest</w:t>
      </w:r>
      <w:r w:rsidR="00891027" w:rsidRPr="009A77FB">
        <w:rPr>
          <w:rFonts w:ascii="Times New Roman" w:hAnsi="Times New Roman" w:cs="Times New Roman"/>
          <w:highlight w:val="yellow"/>
        </w:rPr>
        <w:t xml:space="preserve"> </w:t>
      </w:r>
      <w:r w:rsidR="001E2FCF" w:rsidRPr="009A77FB">
        <w:rPr>
          <w:rFonts w:ascii="Times New Roman" w:hAnsi="Times New Roman" w:cs="Times New Roman"/>
          <w:highlight w:val="yellow"/>
        </w:rPr>
        <w:t>reserves</w:t>
      </w:r>
      <w:r w:rsidR="00B03DDE" w:rsidRPr="009A77FB">
        <w:rPr>
          <w:rFonts w:ascii="Times New Roman" w:hAnsi="Times New Roman" w:cs="Times New Roman"/>
          <w:highlight w:val="yellow"/>
        </w:rPr>
        <w:t>,</w:t>
      </w:r>
      <w:r w:rsidR="00891027" w:rsidRPr="009A77FB">
        <w:rPr>
          <w:rFonts w:ascii="Times New Roman" w:hAnsi="Times New Roman" w:cs="Times New Roman"/>
          <w:highlight w:val="yellow"/>
        </w:rPr>
        <w:t xml:space="preserve"> </w:t>
      </w:r>
      <w:r w:rsidR="000227F3" w:rsidRPr="009A77FB">
        <w:rPr>
          <w:rFonts w:ascii="Times New Roman" w:hAnsi="Times New Roman" w:cs="Times New Roman"/>
          <w:highlight w:val="yellow"/>
        </w:rPr>
        <w:t>for example</w:t>
      </w:r>
      <w:r w:rsidR="00891027" w:rsidRPr="009A77FB">
        <w:rPr>
          <w:rFonts w:ascii="Times New Roman" w:hAnsi="Times New Roman" w:cs="Times New Roman"/>
          <w:highlight w:val="yellow"/>
        </w:rPr>
        <w:t xml:space="preserve"> </w:t>
      </w:r>
      <w:proofErr w:type="spellStart"/>
      <w:r w:rsidR="001E2FCF" w:rsidRPr="009A77FB">
        <w:rPr>
          <w:rFonts w:ascii="Times New Roman" w:hAnsi="Times New Roman" w:cs="Times New Roman"/>
          <w:i/>
          <w:highlight w:val="yellow"/>
        </w:rPr>
        <w:t>Ficedula</w:t>
      </w:r>
      <w:proofErr w:type="spellEnd"/>
      <w:r w:rsidR="00891027" w:rsidRPr="009A77FB">
        <w:rPr>
          <w:rFonts w:ascii="Times New Roman" w:hAnsi="Times New Roman" w:cs="Times New Roman"/>
          <w:i/>
          <w:highlight w:val="yellow"/>
        </w:rPr>
        <w:t xml:space="preserve"> </w:t>
      </w:r>
      <w:r w:rsidR="001E2FCF" w:rsidRPr="009A77FB">
        <w:rPr>
          <w:rFonts w:ascii="Times New Roman" w:hAnsi="Times New Roman" w:cs="Times New Roman"/>
          <w:i/>
          <w:highlight w:val="yellow"/>
        </w:rPr>
        <w:t>parva</w:t>
      </w:r>
      <w:r w:rsidR="00891027" w:rsidRPr="009A77FB">
        <w:rPr>
          <w:rFonts w:ascii="Times New Roman" w:hAnsi="Times New Roman" w:cs="Times New Roman"/>
          <w:highlight w:val="yellow"/>
        </w:rPr>
        <w:t xml:space="preserve"> </w:t>
      </w:r>
      <w:r w:rsidR="00A03034" w:rsidRPr="009A77FB">
        <w:rPr>
          <w:rFonts w:ascii="Times New Roman" w:hAnsi="Times New Roman" w:cs="Times New Roman"/>
          <w:highlight w:val="yellow"/>
        </w:rPr>
        <w:t>(Vulnerable</w:t>
      </w:r>
      <w:r w:rsidR="001B593F" w:rsidRPr="009A77FB">
        <w:rPr>
          <w:rFonts w:ascii="Times New Roman" w:hAnsi="Times New Roman" w:cs="Times New Roman"/>
          <w:highlight w:val="yellow"/>
        </w:rPr>
        <w:t>)</w:t>
      </w:r>
      <w:r w:rsidR="001E2FCF" w:rsidRPr="009A77FB">
        <w:rPr>
          <w:rFonts w:ascii="Times New Roman" w:hAnsi="Times New Roman" w:cs="Times New Roman"/>
          <w:highlight w:val="yellow"/>
        </w:rPr>
        <w:t>,</w:t>
      </w:r>
      <w:r w:rsidR="00891027" w:rsidRPr="009A77FB">
        <w:rPr>
          <w:rFonts w:ascii="Times New Roman" w:hAnsi="Times New Roman" w:cs="Times New Roman"/>
          <w:highlight w:val="yellow"/>
        </w:rPr>
        <w:t xml:space="preserve"> </w:t>
      </w:r>
      <w:proofErr w:type="spellStart"/>
      <w:r w:rsidR="001E2FCF" w:rsidRPr="009A77FB">
        <w:rPr>
          <w:rFonts w:ascii="Times New Roman" w:hAnsi="Times New Roman" w:cs="Times New Roman"/>
          <w:i/>
          <w:highlight w:val="yellow"/>
        </w:rPr>
        <w:t>Ficedula</w:t>
      </w:r>
      <w:proofErr w:type="spellEnd"/>
      <w:r w:rsidR="00891027" w:rsidRPr="009A77FB">
        <w:rPr>
          <w:rFonts w:ascii="Times New Roman" w:hAnsi="Times New Roman" w:cs="Times New Roman"/>
          <w:i/>
          <w:highlight w:val="yellow"/>
        </w:rPr>
        <w:t xml:space="preserve"> </w:t>
      </w:r>
      <w:proofErr w:type="spellStart"/>
      <w:r w:rsidR="001E2FCF" w:rsidRPr="009A77FB">
        <w:rPr>
          <w:rFonts w:ascii="Times New Roman" w:hAnsi="Times New Roman" w:cs="Times New Roman"/>
          <w:i/>
          <w:highlight w:val="yellow"/>
        </w:rPr>
        <w:t>albicollis</w:t>
      </w:r>
      <w:proofErr w:type="spellEnd"/>
      <w:r w:rsidR="00891027" w:rsidRPr="009A77FB">
        <w:rPr>
          <w:rFonts w:ascii="Times New Roman" w:hAnsi="Times New Roman" w:cs="Times New Roman"/>
          <w:highlight w:val="yellow"/>
        </w:rPr>
        <w:t xml:space="preserve"> </w:t>
      </w:r>
      <w:r w:rsidR="001B593F" w:rsidRPr="009A77FB">
        <w:rPr>
          <w:rFonts w:ascii="Times New Roman" w:hAnsi="Times New Roman" w:cs="Times New Roman"/>
          <w:highlight w:val="yellow"/>
        </w:rPr>
        <w:t>(</w:t>
      </w:r>
      <w:r w:rsidR="00A03034" w:rsidRPr="009A77FB">
        <w:rPr>
          <w:rFonts w:ascii="Times New Roman" w:hAnsi="Times New Roman" w:cs="Times New Roman"/>
          <w:highlight w:val="yellow"/>
        </w:rPr>
        <w:t>Near Threatened</w:t>
      </w:r>
      <w:r w:rsidR="001B593F" w:rsidRPr="009A77FB">
        <w:rPr>
          <w:rFonts w:ascii="Times New Roman" w:hAnsi="Times New Roman" w:cs="Times New Roman"/>
          <w:highlight w:val="yellow"/>
        </w:rPr>
        <w:t>)</w:t>
      </w:r>
      <w:r w:rsidR="000227F3" w:rsidRPr="009A77FB">
        <w:rPr>
          <w:rFonts w:ascii="Times New Roman" w:hAnsi="Times New Roman" w:cs="Times New Roman"/>
          <w:highlight w:val="yellow"/>
        </w:rPr>
        <w:t>,</w:t>
      </w:r>
      <w:r w:rsidR="00891027" w:rsidRPr="009A77FB">
        <w:rPr>
          <w:rFonts w:ascii="Times New Roman" w:hAnsi="Times New Roman" w:cs="Times New Roman"/>
          <w:highlight w:val="yellow"/>
        </w:rPr>
        <w:t xml:space="preserve"> </w:t>
      </w:r>
      <w:r w:rsidR="00064655" w:rsidRPr="009A77FB">
        <w:rPr>
          <w:rFonts w:ascii="Times New Roman" w:hAnsi="Times New Roman" w:cs="Times New Roman"/>
          <w:highlight w:val="yellow"/>
        </w:rPr>
        <w:t>and</w:t>
      </w:r>
      <w:r w:rsidR="00891027" w:rsidRPr="009A77FB">
        <w:rPr>
          <w:rFonts w:ascii="Times New Roman" w:hAnsi="Times New Roman" w:cs="Times New Roman"/>
          <w:highlight w:val="yellow"/>
        </w:rPr>
        <w:t xml:space="preserve"> </w:t>
      </w:r>
      <w:proofErr w:type="spellStart"/>
      <w:r w:rsidR="001E2FCF" w:rsidRPr="009A77FB">
        <w:rPr>
          <w:rFonts w:ascii="Times New Roman" w:hAnsi="Times New Roman" w:cs="Times New Roman"/>
          <w:i/>
          <w:highlight w:val="yellow"/>
        </w:rPr>
        <w:t>Dendrocopos</w:t>
      </w:r>
      <w:proofErr w:type="spellEnd"/>
      <w:r w:rsidR="00891027" w:rsidRPr="009A77FB">
        <w:rPr>
          <w:rFonts w:ascii="Times New Roman" w:hAnsi="Times New Roman" w:cs="Times New Roman"/>
          <w:i/>
          <w:highlight w:val="yellow"/>
        </w:rPr>
        <w:t xml:space="preserve"> </w:t>
      </w:r>
      <w:proofErr w:type="spellStart"/>
      <w:r w:rsidR="001E2FCF" w:rsidRPr="009A77FB">
        <w:rPr>
          <w:rFonts w:ascii="Times New Roman" w:hAnsi="Times New Roman" w:cs="Times New Roman"/>
          <w:i/>
          <w:highlight w:val="yellow"/>
        </w:rPr>
        <w:t>leucotos</w:t>
      </w:r>
      <w:proofErr w:type="spellEnd"/>
      <w:r w:rsidR="00891027" w:rsidRPr="009A77FB">
        <w:rPr>
          <w:rFonts w:ascii="Times New Roman" w:hAnsi="Times New Roman" w:cs="Times New Roman"/>
          <w:highlight w:val="yellow"/>
        </w:rPr>
        <w:t xml:space="preserve"> </w:t>
      </w:r>
      <w:r w:rsidR="001B593F" w:rsidRPr="009A77FB">
        <w:rPr>
          <w:rFonts w:ascii="Times New Roman" w:hAnsi="Times New Roman" w:cs="Times New Roman"/>
          <w:highlight w:val="yellow"/>
        </w:rPr>
        <w:t>(</w:t>
      </w:r>
      <w:r w:rsidR="00A03034" w:rsidRPr="009A77FB">
        <w:rPr>
          <w:rFonts w:ascii="Times New Roman" w:hAnsi="Times New Roman" w:cs="Times New Roman"/>
          <w:highlight w:val="yellow"/>
        </w:rPr>
        <w:t>Endangered</w:t>
      </w:r>
      <w:r w:rsidR="001B593F" w:rsidRPr="009A77FB">
        <w:rPr>
          <w:rFonts w:ascii="Times New Roman" w:hAnsi="Times New Roman" w:cs="Times New Roman"/>
          <w:highlight w:val="yellow"/>
        </w:rPr>
        <w:t>)</w:t>
      </w:r>
      <w:r w:rsidR="00B93CE2">
        <w:rPr>
          <w:rFonts w:ascii="Times New Roman" w:hAnsi="Times New Roman" w:cs="Times New Roman"/>
          <w:highlight w:val="yellow"/>
        </w:rPr>
        <w:t>. Additionally,</w:t>
      </w:r>
      <w:r w:rsidR="00584111" w:rsidRPr="009A77FB">
        <w:rPr>
          <w:rFonts w:ascii="Times New Roman" w:hAnsi="Times New Roman" w:cs="Times New Roman"/>
          <w:highlight w:val="yellow"/>
        </w:rPr>
        <w:t xml:space="preserve"> </w:t>
      </w:r>
      <w:r w:rsidR="00051439" w:rsidRPr="009A77FB">
        <w:rPr>
          <w:rFonts w:ascii="Times New Roman" w:hAnsi="Times New Roman" w:cs="Times New Roman"/>
          <w:i/>
          <w:highlight w:val="yellow"/>
        </w:rPr>
        <w:t>Columba</w:t>
      </w:r>
      <w:r w:rsidR="00891027" w:rsidRPr="009A77FB">
        <w:rPr>
          <w:rFonts w:ascii="Times New Roman" w:hAnsi="Times New Roman" w:cs="Times New Roman"/>
          <w:i/>
          <w:highlight w:val="yellow"/>
        </w:rPr>
        <w:t xml:space="preserve"> </w:t>
      </w:r>
      <w:proofErr w:type="spellStart"/>
      <w:r w:rsidR="00051439" w:rsidRPr="009A77FB">
        <w:rPr>
          <w:rFonts w:ascii="Times New Roman" w:hAnsi="Times New Roman" w:cs="Times New Roman"/>
          <w:i/>
          <w:highlight w:val="yellow"/>
        </w:rPr>
        <w:t>oenas</w:t>
      </w:r>
      <w:proofErr w:type="spellEnd"/>
      <w:r w:rsidR="00891027" w:rsidRPr="009A77FB">
        <w:rPr>
          <w:rFonts w:ascii="Times New Roman" w:hAnsi="Times New Roman" w:cs="Times New Roman"/>
          <w:i/>
          <w:highlight w:val="yellow"/>
        </w:rPr>
        <w:t xml:space="preserve"> </w:t>
      </w:r>
      <w:r w:rsidR="00CE12BC" w:rsidRPr="009A77FB">
        <w:rPr>
          <w:rFonts w:ascii="Times New Roman" w:hAnsi="Times New Roman" w:cs="Times New Roman"/>
          <w:highlight w:val="yellow"/>
        </w:rPr>
        <w:t>(</w:t>
      </w:r>
      <w:r w:rsidR="00A03034" w:rsidRPr="009A77FB">
        <w:rPr>
          <w:rFonts w:ascii="Times New Roman" w:hAnsi="Times New Roman" w:cs="Times New Roman"/>
          <w:highlight w:val="yellow"/>
        </w:rPr>
        <w:t>Vulnerable</w:t>
      </w:r>
      <w:r w:rsidR="00CE12BC" w:rsidRPr="009A77FB">
        <w:rPr>
          <w:rFonts w:ascii="Times New Roman" w:hAnsi="Times New Roman" w:cs="Times New Roman"/>
          <w:highlight w:val="yellow"/>
        </w:rPr>
        <w:t>)</w:t>
      </w:r>
      <w:r w:rsidR="00891027" w:rsidRPr="009A77FB">
        <w:rPr>
          <w:rFonts w:ascii="Times New Roman" w:hAnsi="Times New Roman" w:cs="Times New Roman"/>
          <w:highlight w:val="yellow"/>
        </w:rPr>
        <w:t xml:space="preserve"> </w:t>
      </w:r>
      <w:r w:rsidR="00B93CE2">
        <w:rPr>
          <w:rFonts w:ascii="Times New Roman" w:hAnsi="Times New Roman" w:cs="Times New Roman"/>
          <w:highlight w:val="yellow"/>
        </w:rPr>
        <w:t>was</w:t>
      </w:r>
      <w:r w:rsidR="00891027" w:rsidRPr="009A77FB">
        <w:rPr>
          <w:rFonts w:ascii="Times New Roman" w:hAnsi="Times New Roman" w:cs="Times New Roman"/>
          <w:highlight w:val="yellow"/>
        </w:rPr>
        <w:t xml:space="preserve"> </w:t>
      </w:r>
      <w:r w:rsidR="00051439" w:rsidRPr="009A77FB">
        <w:rPr>
          <w:rFonts w:ascii="Times New Roman" w:hAnsi="Times New Roman" w:cs="Times New Roman"/>
          <w:highlight w:val="yellow"/>
        </w:rPr>
        <w:t>more</w:t>
      </w:r>
      <w:r w:rsidR="00891027" w:rsidRPr="009A77FB">
        <w:rPr>
          <w:rFonts w:ascii="Times New Roman" w:hAnsi="Times New Roman" w:cs="Times New Roman"/>
          <w:highlight w:val="yellow"/>
        </w:rPr>
        <w:t xml:space="preserve"> </w:t>
      </w:r>
      <w:r w:rsidR="00051439" w:rsidRPr="009A77FB">
        <w:rPr>
          <w:rFonts w:ascii="Times New Roman" w:hAnsi="Times New Roman" w:cs="Times New Roman"/>
          <w:highlight w:val="yellow"/>
        </w:rPr>
        <w:t>numerous</w:t>
      </w:r>
      <w:r w:rsidR="00891027" w:rsidRPr="009A77FB">
        <w:rPr>
          <w:rFonts w:ascii="Times New Roman" w:hAnsi="Times New Roman" w:cs="Times New Roman"/>
          <w:highlight w:val="yellow"/>
        </w:rPr>
        <w:t xml:space="preserve"> </w:t>
      </w:r>
      <w:r w:rsidR="00051439" w:rsidRPr="009A77FB">
        <w:rPr>
          <w:rFonts w:ascii="Times New Roman" w:hAnsi="Times New Roman" w:cs="Times New Roman"/>
          <w:highlight w:val="yellow"/>
        </w:rPr>
        <w:t>in</w:t>
      </w:r>
      <w:r w:rsidR="00891027" w:rsidRPr="009A77FB">
        <w:rPr>
          <w:rFonts w:ascii="Times New Roman" w:hAnsi="Times New Roman" w:cs="Times New Roman"/>
          <w:highlight w:val="yellow"/>
        </w:rPr>
        <w:t xml:space="preserve"> </w:t>
      </w:r>
      <w:r w:rsidR="00051439" w:rsidRPr="009A77FB">
        <w:rPr>
          <w:rFonts w:ascii="Times New Roman" w:hAnsi="Times New Roman" w:cs="Times New Roman"/>
          <w:highlight w:val="yellow"/>
        </w:rPr>
        <w:t>forest</w:t>
      </w:r>
      <w:r w:rsidR="00891027" w:rsidRPr="009A77FB">
        <w:rPr>
          <w:rFonts w:ascii="Times New Roman" w:hAnsi="Times New Roman" w:cs="Times New Roman"/>
          <w:highlight w:val="yellow"/>
        </w:rPr>
        <w:t xml:space="preserve"> </w:t>
      </w:r>
      <w:r w:rsidR="00051439" w:rsidRPr="009A77FB">
        <w:rPr>
          <w:rFonts w:ascii="Times New Roman" w:hAnsi="Times New Roman" w:cs="Times New Roman"/>
          <w:highlight w:val="yellow"/>
        </w:rPr>
        <w:t>reserves</w:t>
      </w:r>
      <w:r w:rsidR="00891027" w:rsidRPr="009A77FB">
        <w:rPr>
          <w:rFonts w:ascii="Times New Roman" w:hAnsi="Times New Roman" w:cs="Times New Roman"/>
          <w:highlight w:val="yellow"/>
        </w:rPr>
        <w:t xml:space="preserve"> </w:t>
      </w:r>
      <w:r w:rsidR="00051439" w:rsidRPr="009A77FB">
        <w:rPr>
          <w:rFonts w:ascii="Times New Roman" w:hAnsi="Times New Roman" w:cs="Times New Roman"/>
          <w:highlight w:val="yellow"/>
        </w:rPr>
        <w:t>than</w:t>
      </w:r>
      <w:r w:rsidR="00891027" w:rsidRPr="009A77FB">
        <w:rPr>
          <w:rFonts w:ascii="Times New Roman" w:hAnsi="Times New Roman" w:cs="Times New Roman"/>
          <w:highlight w:val="yellow"/>
        </w:rPr>
        <w:t xml:space="preserve"> </w:t>
      </w:r>
      <w:r w:rsidR="00051439" w:rsidRPr="009A77FB">
        <w:rPr>
          <w:rFonts w:ascii="Times New Roman" w:hAnsi="Times New Roman" w:cs="Times New Roman"/>
          <w:highlight w:val="yellow"/>
        </w:rPr>
        <w:t>in</w:t>
      </w:r>
      <w:r w:rsidR="00891027" w:rsidRPr="009A77FB">
        <w:rPr>
          <w:rFonts w:ascii="Times New Roman" w:hAnsi="Times New Roman" w:cs="Times New Roman"/>
          <w:highlight w:val="yellow"/>
        </w:rPr>
        <w:t xml:space="preserve"> </w:t>
      </w:r>
      <w:r w:rsidR="00051439" w:rsidRPr="009A77FB">
        <w:rPr>
          <w:rFonts w:ascii="Times New Roman" w:hAnsi="Times New Roman" w:cs="Times New Roman"/>
          <w:highlight w:val="yellow"/>
        </w:rPr>
        <w:t>p</w:t>
      </w:r>
      <w:r w:rsidR="00310208" w:rsidRPr="009A77FB">
        <w:rPr>
          <w:rFonts w:ascii="Times New Roman" w:hAnsi="Times New Roman" w:cs="Times New Roman"/>
          <w:highlight w:val="yellow"/>
        </w:rPr>
        <w:t>roduction</w:t>
      </w:r>
      <w:r w:rsidR="00891027" w:rsidRPr="009A77FB">
        <w:rPr>
          <w:rFonts w:ascii="Times New Roman" w:hAnsi="Times New Roman" w:cs="Times New Roman"/>
          <w:highlight w:val="yellow"/>
        </w:rPr>
        <w:t xml:space="preserve"> </w:t>
      </w:r>
      <w:r w:rsidR="00051439" w:rsidRPr="009A77FB">
        <w:rPr>
          <w:rFonts w:ascii="Times New Roman" w:hAnsi="Times New Roman" w:cs="Times New Roman"/>
          <w:highlight w:val="yellow"/>
        </w:rPr>
        <w:t>forests</w:t>
      </w:r>
      <w:r w:rsidR="001E2FCF" w:rsidRPr="009A77FB">
        <w:rPr>
          <w:rFonts w:ascii="Times New Roman" w:hAnsi="Times New Roman" w:cs="Times New Roman"/>
          <w:highlight w:val="yellow"/>
        </w:rPr>
        <w:t>.</w:t>
      </w:r>
      <w:r w:rsidR="00234B04" w:rsidRPr="00234B04">
        <w:rPr>
          <w:rFonts w:ascii="Times New Roman" w:hAnsi="Times New Roman" w:cs="Times New Roman"/>
          <w:highlight w:val="yellow"/>
        </w:rPr>
        <w:t xml:space="preserve"> </w:t>
      </w:r>
      <w:r w:rsidR="00234B04" w:rsidRPr="009A77FB">
        <w:rPr>
          <w:rFonts w:ascii="Times New Roman" w:hAnsi="Times New Roman" w:cs="Times New Roman"/>
          <w:highlight w:val="yellow"/>
        </w:rPr>
        <w:t xml:space="preserve">On the other hand, the </w:t>
      </w:r>
      <w:r w:rsidR="00234B04" w:rsidRPr="009A77FB">
        <w:rPr>
          <w:rFonts w:ascii="Times New Roman" w:hAnsi="Times New Roman" w:cs="Times New Roman"/>
          <w:i/>
          <w:highlight w:val="yellow"/>
        </w:rPr>
        <w:t xml:space="preserve">D. </w:t>
      </w:r>
      <w:proofErr w:type="spellStart"/>
      <w:r w:rsidR="00234B04" w:rsidRPr="009A77FB">
        <w:rPr>
          <w:rFonts w:ascii="Times New Roman" w:hAnsi="Times New Roman" w:cs="Times New Roman"/>
          <w:i/>
          <w:highlight w:val="yellow"/>
        </w:rPr>
        <w:t>leucotos</w:t>
      </w:r>
      <w:proofErr w:type="spellEnd"/>
      <w:r w:rsidR="00234B04" w:rsidRPr="009A77FB">
        <w:rPr>
          <w:rFonts w:ascii="Times New Roman" w:hAnsi="Times New Roman" w:cs="Times New Roman"/>
          <w:highlight w:val="yellow"/>
        </w:rPr>
        <w:t xml:space="preserve"> was recorded only o</w:t>
      </w:r>
      <w:r w:rsidR="001D17E8">
        <w:rPr>
          <w:rFonts w:ascii="Times New Roman" w:hAnsi="Times New Roman" w:cs="Times New Roman"/>
          <w:highlight w:val="yellow"/>
        </w:rPr>
        <w:t>nce and it cannot be said that forest r</w:t>
      </w:r>
      <w:r w:rsidR="00234B04" w:rsidRPr="009A77FB">
        <w:rPr>
          <w:rFonts w:ascii="Times New Roman" w:hAnsi="Times New Roman" w:cs="Times New Roman"/>
          <w:highlight w:val="yellow"/>
        </w:rPr>
        <w:t>eserves are more favourable to them.</w:t>
      </w:r>
      <w:r w:rsidR="00584111">
        <w:rPr>
          <w:rFonts w:ascii="Times New Roman" w:hAnsi="Times New Roman" w:cs="Times New Roman"/>
        </w:rPr>
        <w:t xml:space="preserve"> </w:t>
      </w:r>
      <w:r w:rsidR="002A4B57" w:rsidRPr="00753FA6">
        <w:rPr>
          <w:rFonts w:ascii="Times New Roman" w:hAnsi="Times New Roman" w:cs="Times New Roman"/>
        </w:rPr>
        <w:t>For</w:t>
      </w:r>
      <w:r w:rsidR="00891027" w:rsidRPr="00753FA6">
        <w:rPr>
          <w:rFonts w:ascii="Times New Roman" w:hAnsi="Times New Roman" w:cs="Times New Roman"/>
        </w:rPr>
        <w:t xml:space="preserve"> </w:t>
      </w:r>
      <w:r w:rsidR="002A4B57" w:rsidRPr="00753FA6">
        <w:rPr>
          <w:rFonts w:ascii="Times New Roman" w:hAnsi="Times New Roman" w:cs="Times New Roman"/>
        </w:rPr>
        <w:t>reduction</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negative impact</w:t>
      </w:r>
      <w:r>
        <w:rPr>
          <w:rFonts w:ascii="Times New Roman" w:hAnsi="Times New Roman" w:cs="Times New Roman"/>
        </w:rPr>
        <w:t>s</w:t>
      </w:r>
      <w:r w:rsidRPr="00753FA6">
        <w:rPr>
          <w:rFonts w:ascii="Times New Roman" w:hAnsi="Times New Roman" w:cs="Times New Roman"/>
        </w:rPr>
        <w:t xml:space="preserve"> </w:t>
      </w:r>
      <w:r>
        <w:rPr>
          <w:rFonts w:ascii="Times New Roman" w:hAnsi="Times New Roman" w:cs="Times New Roman"/>
        </w:rPr>
        <w:t xml:space="preserve">of </w:t>
      </w:r>
      <w:r w:rsidR="002A4B57" w:rsidRPr="00753FA6">
        <w:rPr>
          <w:rFonts w:ascii="Times New Roman" w:hAnsi="Times New Roman" w:cs="Times New Roman"/>
        </w:rPr>
        <w:t>forest</w:t>
      </w:r>
      <w:r w:rsidR="00891027" w:rsidRPr="00753FA6">
        <w:rPr>
          <w:rFonts w:ascii="Times New Roman" w:hAnsi="Times New Roman" w:cs="Times New Roman"/>
        </w:rPr>
        <w:t xml:space="preserve"> </w:t>
      </w:r>
      <w:r w:rsidR="002A4B57" w:rsidRPr="00753FA6">
        <w:rPr>
          <w:rFonts w:ascii="Times New Roman" w:hAnsi="Times New Roman" w:cs="Times New Roman"/>
        </w:rPr>
        <w:t>management,</w:t>
      </w:r>
      <w:r w:rsidR="00891027" w:rsidRPr="00753FA6">
        <w:rPr>
          <w:rFonts w:ascii="Times New Roman" w:hAnsi="Times New Roman" w:cs="Times New Roman"/>
        </w:rPr>
        <w:t xml:space="preserve"> </w:t>
      </w:r>
      <w:r w:rsidR="00CE12BC" w:rsidRPr="00753FA6">
        <w:rPr>
          <w:rFonts w:ascii="Times New Roman" w:hAnsi="Times New Roman" w:cs="Times New Roman"/>
        </w:rPr>
        <w:t>5</w:t>
      </w:r>
      <w:r w:rsidR="00891027" w:rsidRPr="00753FA6">
        <w:rPr>
          <w:rFonts w:ascii="Times New Roman" w:hAnsi="Times New Roman" w:cs="Times New Roman"/>
        </w:rPr>
        <w:t xml:space="preserve"> </w:t>
      </w:r>
      <w:r w:rsidR="00CE12BC" w:rsidRPr="00753FA6">
        <w:rPr>
          <w:rFonts w:ascii="Times New Roman" w:hAnsi="Times New Roman" w:cs="Times New Roman"/>
        </w:rPr>
        <w:t>to</w:t>
      </w:r>
      <w:r w:rsidR="00891027" w:rsidRPr="00753FA6">
        <w:rPr>
          <w:rFonts w:ascii="Times New Roman" w:hAnsi="Times New Roman" w:cs="Times New Roman"/>
        </w:rPr>
        <w:t xml:space="preserve"> </w:t>
      </w:r>
      <w:r w:rsidR="00CE12BC" w:rsidRPr="00753FA6">
        <w:rPr>
          <w:rFonts w:ascii="Times New Roman" w:hAnsi="Times New Roman" w:cs="Times New Roman"/>
        </w:rPr>
        <w:t>10</w:t>
      </w:r>
      <w:r w:rsidR="00891027" w:rsidRPr="00753FA6">
        <w:rPr>
          <w:rFonts w:ascii="Times New Roman" w:hAnsi="Times New Roman" w:cs="Times New Roman"/>
        </w:rPr>
        <w:t xml:space="preserve"> </w:t>
      </w:r>
      <w:r w:rsidR="00CE12BC" w:rsidRPr="00753FA6">
        <w:rPr>
          <w:rFonts w:ascii="Times New Roman" w:hAnsi="Times New Roman" w:cs="Times New Roman"/>
        </w:rPr>
        <w:t>habitat</w:t>
      </w:r>
      <w:r w:rsidR="00891027" w:rsidRPr="00753FA6">
        <w:rPr>
          <w:rFonts w:ascii="Times New Roman" w:hAnsi="Times New Roman" w:cs="Times New Roman"/>
        </w:rPr>
        <w:t xml:space="preserve"> </w:t>
      </w:r>
      <w:r w:rsidR="00CE12BC" w:rsidRPr="00753FA6">
        <w:rPr>
          <w:rFonts w:ascii="Times New Roman" w:hAnsi="Times New Roman" w:cs="Times New Roman"/>
        </w:rPr>
        <w:t>trees</w:t>
      </w:r>
      <w:r w:rsidR="00891027" w:rsidRPr="00753FA6">
        <w:rPr>
          <w:rFonts w:ascii="Times New Roman" w:hAnsi="Times New Roman" w:cs="Times New Roman"/>
        </w:rPr>
        <w:t xml:space="preserve"> </w:t>
      </w:r>
      <w:r w:rsidR="00CE12BC" w:rsidRPr="00753FA6">
        <w:rPr>
          <w:rFonts w:ascii="Times New Roman" w:hAnsi="Times New Roman" w:cs="Times New Roman"/>
        </w:rPr>
        <w:t>per</w:t>
      </w:r>
      <w:r w:rsidR="00891027" w:rsidRPr="00753FA6">
        <w:rPr>
          <w:rFonts w:ascii="Times New Roman" w:hAnsi="Times New Roman" w:cs="Times New Roman"/>
        </w:rPr>
        <w:t xml:space="preserve"> </w:t>
      </w:r>
      <w:r w:rsidR="00CE12BC" w:rsidRPr="00753FA6">
        <w:rPr>
          <w:rFonts w:ascii="Times New Roman" w:hAnsi="Times New Roman" w:cs="Times New Roman"/>
        </w:rPr>
        <w:t>ha</w:t>
      </w:r>
      <w:r w:rsidR="00891027" w:rsidRPr="00753FA6">
        <w:rPr>
          <w:rFonts w:ascii="Times New Roman" w:hAnsi="Times New Roman" w:cs="Times New Roman"/>
        </w:rPr>
        <w:t xml:space="preserve"> </w:t>
      </w:r>
      <w:r w:rsidR="00CE12BC" w:rsidRPr="00753FA6">
        <w:rPr>
          <w:rFonts w:ascii="Times New Roman" w:hAnsi="Times New Roman" w:cs="Times New Roman"/>
        </w:rPr>
        <w:t>is</w:t>
      </w:r>
      <w:r w:rsidR="00891027" w:rsidRPr="00753FA6">
        <w:rPr>
          <w:rFonts w:ascii="Times New Roman" w:hAnsi="Times New Roman" w:cs="Times New Roman"/>
        </w:rPr>
        <w:t xml:space="preserve"> </w:t>
      </w:r>
      <w:r w:rsidR="002A4B57" w:rsidRPr="00753FA6">
        <w:rPr>
          <w:rFonts w:ascii="Times New Roman" w:hAnsi="Times New Roman" w:cs="Times New Roman"/>
        </w:rPr>
        <w:t>recommended</w:t>
      </w:r>
      <w:r w:rsidR="00891027" w:rsidRPr="00753FA6">
        <w:rPr>
          <w:rFonts w:ascii="Times New Roman" w:hAnsi="Times New Roman" w:cs="Times New Roman"/>
        </w:rPr>
        <w:t xml:space="preserve"> </w:t>
      </w:r>
      <w:r w:rsidR="002A4B57" w:rsidRPr="00753FA6">
        <w:rPr>
          <w:rFonts w:ascii="Times New Roman" w:hAnsi="Times New Roman" w:cs="Times New Roman"/>
        </w:rPr>
        <w:t>(</w:t>
      </w:r>
      <w:proofErr w:type="spellStart"/>
      <w:r w:rsidR="002A4B57" w:rsidRPr="00753FA6">
        <w:rPr>
          <w:rFonts w:ascii="Times New Roman" w:hAnsi="Times New Roman" w:cs="Times New Roman"/>
        </w:rPr>
        <w:t>Bütler</w:t>
      </w:r>
      <w:proofErr w:type="spellEnd"/>
      <w:r w:rsidR="00891027" w:rsidRPr="00753FA6">
        <w:rPr>
          <w:rFonts w:ascii="Times New Roman" w:hAnsi="Times New Roman" w:cs="Times New Roman"/>
        </w:rPr>
        <w:t xml:space="preserve"> </w:t>
      </w:r>
      <w:r w:rsidR="002A4B57" w:rsidRPr="00753FA6">
        <w:rPr>
          <w:rFonts w:ascii="Times New Roman" w:hAnsi="Times New Roman" w:cs="Times New Roman"/>
        </w:rPr>
        <w:t>et</w:t>
      </w:r>
      <w:r w:rsidR="00891027" w:rsidRPr="00753FA6">
        <w:rPr>
          <w:rFonts w:ascii="Times New Roman" w:hAnsi="Times New Roman" w:cs="Times New Roman"/>
        </w:rPr>
        <w:t xml:space="preserve"> </w:t>
      </w:r>
      <w:r w:rsidR="002A4B57" w:rsidRPr="00753FA6">
        <w:rPr>
          <w:rFonts w:ascii="Times New Roman" w:hAnsi="Times New Roman" w:cs="Times New Roman"/>
        </w:rPr>
        <w:t>al.</w:t>
      </w:r>
      <w:r w:rsidR="00891027" w:rsidRPr="00753FA6">
        <w:rPr>
          <w:rFonts w:ascii="Times New Roman" w:hAnsi="Times New Roman" w:cs="Times New Roman"/>
        </w:rPr>
        <w:t xml:space="preserve"> </w:t>
      </w:r>
      <w:r w:rsidR="002A4B57" w:rsidRPr="00753FA6">
        <w:rPr>
          <w:rFonts w:ascii="Times New Roman" w:hAnsi="Times New Roman" w:cs="Times New Roman"/>
        </w:rPr>
        <w:t>2013).</w:t>
      </w:r>
      <w:r w:rsidR="00891027" w:rsidRPr="00753FA6">
        <w:rPr>
          <w:rFonts w:ascii="Times New Roman" w:hAnsi="Times New Roman" w:cs="Times New Roman"/>
        </w:rPr>
        <w:t xml:space="preserve"> </w:t>
      </w:r>
      <w:r w:rsidR="002A4B57" w:rsidRPr="00753FA6">
        <w:rPr>
          <w:rFonts w:ascii="Times New Roman" w:hAnsi="Times New Roman" w:cs="Times New Roman"/>
        </w:rPr>
        <w:t>These</w:t>
      </w:r>
      <w:r w:rsidR="00891027" w:rsidRPr="00753FA6">
        <w:rPr>
          <w:rFonts w:ascii="Times New Roman" w:hAnsi="Times New Roman" w:cs="Times New Roman"/>
        </w:rPr>
        <w:t xml:space="preserve"> </w:t>
      </w:r>
      <w:r w:rsidR="002A4B57" w:rsidRPr="00753FA6">
        <w:rPr>
          <w:rFonts w:ascii="Times New Roman" w:hAnsi="Times New Roman" w:cs="Times New Roman"/>
        </w:rPr>
        <w:t>recommended</w:t>
      </w:r>
      <w:r w:rsidR="00891027" w:rsidRPr="00753FA6">
        <w:rPr>
          <w:rFonts w:ascii="Times New Roman" w:hAnsi="Times New Roman" w:cs="Times New Roman"/>
        </w:rPr>
        <w:t xml:space="preserve"> </w:t>
      </w:r>
      <w:r w:rsidR="002A4B57" w:rsidRPr="00753FA6">
        <w:rPr>
          <w:rFonts w:ascii="Times New Roman" w:hAnsi="Times New Roman" w:cs="Times New Roman"/>
        </w:rPr>
        <w:t>numbers</w:t>
      </w:r>
      <w:r w:rsidR="00891027" w:rsidRPr="00753FA6">
        <w:rPr>
          <w:rFonts w:ascii="Times New Roman" w:hAnsi="Times New Roman" w:cs="Times New Roman"/>
        </w:rPr>
        <w:t xml:space="preserve"> </w:t>
      </w:r>
      <w:r w:rsidR="002A4B57" w:rsidRPr="00753FA6">
        <w:rPr>
          <w:rFonts w:ascii="Times New Roman" w:hAnsi="Times New Roman" w:cs="Times New Roman"/>
        </w:rPr>
        <w:t>(rather</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lower</w:t>
      </w:r>
      <w:r w:rsidR="00891027" w:rsidRPr="00753FA6">
        <w:rPr>
          <w:rFonts w:ascii="Times New Roman" w:hAnsi="Times New Roman" w:cs="Times New Roman"/>
        </w:rPr>
        <w:t xml:space="preserve"> </w:t>
      </w:r>
      <w:r w:rsidR="002A4B57" w:rsidRPr="00753FA6">
        <w:rPr>
          <w:rFonts w:ascii="Times New Roman" w:hAnsi="Times New Roman" w:cs="Times New Roman"/>
        </w:rPr>
        <w:t>threshold)</w:t>
      </w:r>
      <w:r w:rsidR="00891027" w:rsidRPr="00753FA6">
        <w:rPr>
          <w:rFonts w:ascii="Times New Roman" w:hAnsi="Times New Roman" w:cs="Times New Roman"/>
        </w:rPr>
        <w:t xml:space="preserve"> </w:t>
      </w:r>
      <w:r w:rsidR="002A4B57" w:rsidRPr="00753FA6">
        <w:rPr>
          <w:rFonts w:ascii="Times New Roman" w:hAnsi="Times New Roman" w:cs="Times New Roman"/>
        </w:rPr>
        <w:t>approximate</w:t>
      </w:r>
      <w:r w:rsidR="00891027" w:rsidRPr="00753FA6">
        <w:rPr>
          <w:rFonts w:ascii="Times New Roman" w:hAnsi="Times New Roman" w:cs="Times New Roman"/>
        </w:rPr>
        <w:t xml:space="preserve"> </w:t>
      </w:r>
      <w:r w:rsidR="002A4B57" w:rsidRPr="00753FA6">
        <w:rPr>
          <w:rFonts w:ascii="Times New Roman" w:hAnsi="Times New Roman" w:cs="Times New Roman"/>
        </w:rPr>
        <w:t>to</w:t>
      </w:r>
      <w:r w:rsidR="00891027" w:rsidRPr="00753FA6">
        <w:rPr>
          <w:rFonts w:ascii="Times New Roman" w:hAnsi="Times New Roman" w:cs="Times New Roman"/>
        </w:rPr>
        <w:t xml:space="preserve"> </w:t>
      </w:r>
      <w:r w:rsidR="002A4B57" w:rsidRPr="00753FA6">
        <w:rPr>
          <w:rFonts w:ascii="Times New Roman" w:hAnsi="Times New Roman" w:cs="Times New Roman"/>
        </w:rPr>
        <w:t>our</w:t>
      </w:r>
      <w:r w:rsidR="00891027" w:rsidRPr="00753FA6">
        <w:rPr>
          <w:rFonts w:ascii="Times New Roman" w:hAnsi="Times New Roman" w:cs="Times New Roman"/>
        </w:rPr>
        <w:t xml:space="preserve"> </w:t>
      </w:r>
      <w:r w:rsidR="002A4B57" w:rsidRPr="00753FA6">
        <w:rPr>
          <w:rFonts w:ascii="Times New Roman" w:hAnsi="Times New Roman" w:cs="Times New Roman"/>
        </w:rPr>
        <w:t>plots</w:t>
      </w:r>
      <w:r w:rsidR="00891027" w:rsidRPr="00753FA6">
        <w:rPr>
          <w:rFonts w:ascii="Times New Roman" w:hAnsi="Times New Roman" w:cs="Times New Roman"/>
        </w:rPr>
        <w:t xml:space="preserve"> </w:t>
      </w:r>
      <w:r w:rsidR="002A4B57" w:rsidRPr="00753FA6">
        <w:rPr>
          <w:rFonts w:ascii="Times New Roman" w:hAnsi="Times New Roman" w:cs="Times New Roman"/>
        </w:rPr>
        <w:t>with</w:t>
      </w:r>
      <w:r w:rsidR="00891027" w:rsidRPr="00753FA6">
        <w:rPr>
          <w:rFonts w:ascii="Times New Roman" w:hAnsi="Times New Roman" w:cs="Times New Roman"/>
        </w:rPr>
        <w:t xml:space="preserve"> </w:t>
      </w:r>
      <w:r w:rsidR="002A4B57" w:rsidRPr="00753FA6">
        <w:rPr>
          <w:rFonts w:ascii="Times New Roman" w:hAnsi="Times New Roman" w:cs="Times New Roman"/>
        </w:rPr>
        <w:t>4.9</w:t>
      </w:r>
      <w:r w:rsidR="00234B04">
        <w:rPr>
          <w:rFonts w:ascii="Times New Roman" w:hAnsi="Times New Roman" w:cs="Times New Roman"/>
        </w:rPr>
        <w:t xml:space="preserve"> </w:t>
      </w:r>
      <w:r w:rsidR="00234B04" w:rsidRPr="00234B04">
        <w:rPr>
          <w:rFonts w:ascii="Times New Roman" w:hAnsi="Times New Roman" w:cs="Times New Roman"/>
          <w:highlight w:val="yellow"/>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2A4B57" w:rsidRPr="00753FA6">
        <w:rPr>
          <w:rFonts w:ascii="Times New Roman" w:hAnsi="Times New Roman" w:cs="Times New Roman"/>
        </w:rPr>
        <w:t>trees</w:t>
      </w:r>
      <w:r w:rsidR="00891027" w:rsidRPr="00753FA6">
        <w:rPr>
          <w:rFonts w:ascii="Times New Roman" w:hAnsi="Times New Roman" w:cs="Times New Roman"/>
        </w:rPr>
        <w:t xml:space="preserve"> </w:t>
      </w:r>
      <w:r w:rsidR="002A4B57" w:rsidRPr="00753FA6">
        <w:rPr>
          <w:rFonts w:ascii="Times New Roman" w:hAnsi="Times New Roman" w:cs="Times New Roman"/>
        </w:rPr>
        <w:t>per</w:t>
      </w:r>
      <w:r w:rsidR="00891027" w:rsidRPr="00753FA6">
        <w:rPr>
          <w:rFonts w:ascii="Times New Roman" w:hAnsi="Times New Roman" w:cs="Times New Roman"/>
        </w:rPr>
        <w:t xml:space="preserve"> </w:t>
      </w:r>
      <w:r w:rsidR="002A4B57" w:rsidRPr="00753FA6">
        <w:rPr>
          <w:rFonts w:ascii="Times New Roman" w:hAnsi="Times New Roman" w:cs="Times New Roman"/>
        </w:rPr>
        <w:t>ha</w:t>
      </w:r>
      <w:r w:rsidR="00891027" w:rsidRPr="00753FA6">
        <w:rPr>
          <w:rFonts w:ascii="Times New Roman" w:hAnsi="Times New Roman" w:cs="Times New Roman"/>
        </w:rPr>
        <w:t xml:space="preserve"> </w:t>
      </w:r>
      <w:r>
        <w:rPr>
          <w:rFonts w:ascii="Times New Roman" w:hAnsi="Times New Roman" w:cs="Times New Roman"/>
        </w:rPr>
        <w:t>o</w:t>
      </w:r>
      <w:r w:rsidR="002A4B57" w:rsidRPr="00753FA6">
        <w:rPr>
          <w:rFonts w:ascii="Times New Roman" w:hAnsi="Times New Roman" w:cs="Times New Roman"/>
        </w:rPr>
        <w:t>n</w:t>
      </w:r>
      <w:r w:rsidR="00891027" w:rsidRPr="00753FA6">
        <w:rPr>
          <w:rFonts w:ascii="Times New Roman" w:hAnsi="Times New Roman" w:cs="Times New Roman"/>
        </w:rPr>
        <w:t xml:space="preserve"> </w:t>
      </w:r>
      <w:r w:rsidR="002A4B57" w:rsidRPr="00753FA6">
        <w:rPr>
          <w:rFonts w:ascii="Times New Roman" w:hAnsi="Times New Roman" w:cs="Times New Roman"/>
        </w:rPr>
        <w:t>average</w:t>
      </w:r>
      <w:r w:rsidR="00891027" w:rsidRPr="00753FA6">
        <w:rPr>
          <w:rFonts w:ascii="Times New Roman" w:hAnsi="Times New Roman" w:cs="Times New Roman"/>
        </w:rPr>
        <w:t xml:space="preserve"> </w:t>
      </w:r>
      <w:r w:rsidR="002A4B57" w:rsidRPr="00753FA6">
        <w:rPr>
          <w:rFonts w:ascii="Times New Roman" w:hAnsi="Times New Roman" w:cs="Times New Roman"/>
        </w:rPr>
        <w:t>(range</w:t>
      </w:r>
      <w:r w:rsidR="00891027" w:rsidRPr="00753FA6">
        <w:rPr>
          <w:rFonts w:ascii="Times New Roman" w:hAnsi="Times New Roman" w:cs="Times New Roman"/>
        </w:rPr>
        <w:t xml:space="preserve"> </w:t>
      </w:r>
      <w:r w:rsidR="002A4B57" w:rsidRPr="00753FA6">
        <w:rPr>
          <w:rFonts w:ascii="Times New Roman" w:hAnsi="Times New Roman" w:cs="Times New Roman"/>
        </w:rPr>
        <w:t>3</w:t>
      </w:r>
      <w:r w:rsidR="00891027" w:rsidRPr="00753FA6">
        <w:rPr>
          <w:rFonts w:ascii="Times New Roman" w:hAnsi="Times New Roman" w:cs="Times New Roman"/>
        </w:rPr>
        <w:t xml:space="preserve"> </w:t>
      </w:r>
      <w:r w:rsidR="002A4B57" w:rsidRPr="00753FA6">
        <w:rPr>
          <w:rFonts w:ascii="Times New Roman" w:hAnsi="Times New Roman" w:cs="Times New Roman"/>
        </w:rPr>
        <w:t>to</w:t>
      </w:r>
      <w:r w:rsidR="00891027" w:rsidRPr="00753FA6">
        <w:rPr>
          <w:rFonts w:ascii="Times New Roman" w:hAnsi="Times New Roman" w:cs="Times New Roman"/>
        </w:rPr>
        <w:t xml:space="preserve"> </w:t>
      </w:r>
      <w:r w:rsidR="002A4B57" w:rsidRPr="00753FA6">
        <w:rPr>
          <w:rFonts w:ascii="Times New Roman" w:hAnsi="Times New Roman" w:cs="Times New Roman"/>
        </w:rPr>
        <w:t>9</w:t>
      </w:r>
      <w:r w:rsidR="00891027" w:rsidRPr="00753FA6">
        <w:rPr>
          <w:rFonts w:ascii="Times New Roman" w:hAnsi="Times New Roman" w:cs="Times New Roman"/>
        </w:rPr>
        <w:t xml:space="preserve"> </w:t>
      </w:r>
      <w:r w:rsidR="002A4B57" w:rsidRPr="00753FA6">
        <w:rPr>
          <w:rFonts w:ascii="Times New Roman" w:hAnsi="Times New Roman" w:cs="Times New Roman"/>
        </w:rPr>
        <w:t>trees</w:t>
      </w:r>
      <w:r w:rsidR="00891027" w:rsidRPr="00753FA6">
        <w:rPr>
          <w:rFonts w:ascii="Times New Roman" w:hAnsi="Times New Roman" w:cs="Times New Roman"/>
        </w:rPr>
        <w:t xml:space="preserve"> </w:t>
      </w:r>
      <w:r w:rsidR="002A4B57" w:rsidRPr="00753FA6">
        <w:rPr>
          <w:rFonts w:ascii="Times New Roman" w:hAnsi="Times New Roman" w:cs="Times New Roman"/>
        </w:rPr>
        <w:t>per</w:t>
      </w:r>
      <w:r w:rsidR="00891027" w:rsidRPr="00753FA6">
        <w:rPr>
          <w:rFonts w:ascii="Times New Roman" w:hAnsi="Times New Roman" w:cs="Times New Roman"/>
        </w:rPr>
        <w:t xml:space="preserve"> </w:t>
      </w:r>
      <w:r w:rsidR="002A4B57" w:rsidRPr="00753FA6">
        <w:rPr>
          <w:rFonts w:ascii="Times New Roman" w:hAnsi="Times New Roman" w:cs="Times New Roman"/>
        </w:rPr>
        <w:t>ha),</w:t>
      </w:r>
      <w:r w:rsidR="00891027" w:rsidRPr="00753FA6">
        <w:rPr>
          <w:rFonts w:ascii="Times New Roman" w:hAnsi="Times New Roman" w:cs="Times New Roman"/>
        </w:rPr>
        <w:t xml:space="preserve"> </w:t>
      </w:r>
      <w:r w:rsidR="002A4B57" w:rsidRPr="00753FA6">
        <w:rPr>
          <w:rFonts w:ascii="Times New Roman" w:hAnsi="Times New Roman" w:cs="Times New Roman"/>
        </w:rPr>
        <w:t>which</w:t>
      </w:r>
      <w:r w:rsidR="00891027" w:rsidRPr="00753FA6">
        <w:rPr>
          <w:rFonts w:ascii="Times New Roman" w:hAnsi="Times New Roman" w:cs="Times New Roman"/>
        </w:rPr>
        <w:t xml:space="preserve"> </w:t>
      </w:r>
      <w:r w:rsidR="002A4B57" w:rsidRPr="00753FA6">
        <w:rPr>
          <w:rFonts w:ascii="Times New Roman" w:hAnsi="Times New Roman" w:cs="Times New Roman"/>
        </w:rPr>
        <w:t>was</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maximum</w:t>
      </w:r>
      <w:r w:rsidR="00891027" w:rsidRPr="00753FA6">
        <w:rPr>
          <w:rFonts w:ascii="Times New Roman" w:hAnsi="Times New Roman" w:cs="Times New Roman"/>
        </w:rPr>
        <w:t xml:space="preserve"> </w:t>
      </w:r>
      <w:r w:rsidR="002A4B57" w:rsidRPr="00753FA6">
        <w:rPr>
          <w:rFonts w:ascii="Times New Roman" w:hAnsi="Times New Roman" w:cs="Times New Roman"/>
        </w:rPr>
        <w:t>amount</w:t>
      </w:r>
      <w:r w:rsidR="00891027" w:rsidRPr="00753FA6">
        <w:rPr>
          <w:rFonts w:ascii="Times New Roman" w:hAnsi="Times New Roman" w:cs="Times New Roman"/>
        </w:rPr>
        <w:t xml:space="preserve"> </w:t>
      </w:r>
      <w:r w:rsidR="002A4B57" w:rsidRPr="00753FA6">
        <w:rPr>
          <w:rFonts w:ascii="Times New Roman" w:hAnsi="Times New Roman" w:cs="Times New Roman"/>
        </w:rPr>
        <w:t>found</w:t>
      </w:r>
      <w:r w:rsidR="00891027" w:rsidRPr="00753FA6">
        <w:rPr>
          <w:rFonts w:ascii="Times New Roman" w:hAnsi="Times New Roman" w:cs="Times New Roman"/>
        </w:rPr>
        <w:t xml:space="preserve"> </w:t>
      </w:r>
      <w:r w:rsidR="002A4B57" w:rsidRPr="00753FA6">
        <w:rPr>
          <w:rFonts w:ascii="Times New Roman" w:hAnsi="Times New Roman" w:cs="Times New Roman"/>
        </w:rPr>
        <w:t>in</w:t>
      </w:r>
      <w:r w:rsidR="00891027" w:rsidRPr="00753FA6">
        <w:rPr>
          <w:rFonts w:ascii="Times New Roman" w:hAnsi="Times New Roman" w:cs="Times New Roman"/>
        </w:rPr>
        <w:t xml:space="preserve"> </w:t>
      </w:r>
      <w:r w:rsidR="002A4B57" w:rsidRPr="00753FA6">
        <w:rPr>
          <w:rFonts w:ascii="Times New Roman" w:hAnsi="Times New Roman" w:cs="Times New Roman"/>
        </w:rPr>
        <w:t>spruce</w:t>
      </w:r>
      <w:r w:rsidR="00FF6DB0">
        <w:rPr>
          <w:rFonts w:ascii="Times New Roman" w:hAnsi="Times New Roman" w:cs="Times New Roman"/>
        </w:rPr>
        <w:t>-</w:t>
      </w:r>
      <w:r w:rsidR="002A4B57" w:rsidRPr="00753FA6">
        <w:rPr>
          <w:rFonts w:ascii="Times New Roman" w:hAnsi="Times New Roman" w:cs="Times New Roman"/>
        </w:rPr>
        <w:t>dominated</w:t>
      </w:r>
      <w:r w:rsidR="00891027" w:rsidRPr="00753FA6">
        <w:rPr>
          <w:rFonts w:ascii="Times New Roman" w:hAnsi="Times New Roman" w:cs="Times New Roman"/>
        </w:rPr>
        <w:t xml:space="preserve"> </w:t>
      </w:r>
      <w:r w:rsidR="002A4B57" w:rsidRPr="00753FA6">
        <w:rPr>
          <w:rFonts w:ascii="Times New Roman" w:hAnsi="Times New Roman" w:cs="Times New Roman"/>
        </w:rPr>
        <w:t>production</w:t>
      </w:r>
      <w:r w:rsidR="00891027" w:rsidRPr="00753FA6">
        <w:rPr>
          <w:rFonts w:ascii="Times New Roman" w:hAnsi="Times New Roman" w:cs="Times New Roman"/>
        </w:rPr>
        <w:t xml:space="preserve"> </w:t>
      </w:r>
      <w:r w:rsidR="002A4B57" w:rsidRPr="00753FA6">
        <w:rPr>
          <w:rFonts w:ascii="Times New Roman" w:hAnsi="Times New Roman" w:cs="Times New Roman"/>
        </w:rPr>
        <w:t>forests</w:t>
      </w:r>
      <w:r w:rsidR="00522FB5">
        <w:rPr>
          <w:rFonts w:ascii="Times New Roman" w:hAnsi="Times New Roman" w:cs="Times New Roman"/>
        </w:rPr>
        <w:t xml:space="preserve"> </w:t>
      </w:r>
      <w:r w:rsidR="00522FB5" w:rsidRPr="00234B04">
        <w:rPr>
          <w:rFonts w:ascii="Times New Roman" w:hAnsi="Times New Roman" w:cs="Times New Roman"/>
          <w:highlight w:val="yellow"/>
        </w:rPr>
        <w:t>within 100 m sampling plot</w:t>
      </w:r>
      <w:r w:rsidR="002A4B57" w:rsidRPr="00753FA6">
        <w:rPr>
          <w:rFonts w:ascii="Times New Roman" w:hAnsi="Times New Roman" w:cs="Times New Roman"/>
        </w:rPr>
        <w:t>.</w:t>
      </w:r>
      <w:r w:rsidR="00891027" w:rsidRPr="00753FA6">
        <w:rPr>
          <w:rFonts w:ascii="Times New Roman" w:hAnsi="Times New Roman" w:cs="Times New Roman"/>
        </w:rPr>
        <w:t xml:space="preserve"> </w:t>
      </w:r>
      <w:r w:rsidR="002A4B57" w:rsidRPr="00753FA6">
        <w:rPr>
          <w:rFonts w:ascii="Times New Roman" w:hAnsi="Times New Roman" w:cs="Times New Roman"/>
        </w:rPr>
        <w:t>However,</w:t>
      </w:r>
      <w:r w:rsidR="00891027" w:rsidRPr="00753FA6">
        <w:rPr>
          <w:rFonts w:ascii="Times New Roman" w:hAnsi="Times New Roman" w:cs="Times New Roman"/>
        </w:rPr>
        <w:t xml:space="preserve"> </w:t>
      </w:r>
      <w:r w:rsidR="002A4B57" w:rsidRPr="00753FA6">
        <w:rPr>
          <w:rFonts w:ascii="Times New Roman" w:hAnsi="Times New Roman" w:cs="Times New Roman"/>
        </w:rPr>
        <w:t>it</w:t>
      </w:r>
      <w:r w:rsidR="00891027" w:rsidRPr="00753FA6">
        <w:rPr>
          <w:rFonts w:ascii="Times New Roman" w:hAnsi="Times New Roman" w:cs="Times New Roman"/>
        </w:rPr>
        <w:t xml:space="preserve"> </w:t>
      </w:r>
      <w:r w:rsidR="002A4B57" w:rsidRPr="00753FA6">
        <w:rPr>
          <w:rFonts w:ascii="Times New Roman" w:hAnsi="Times New Roman" w:cs="Times New Roman"/>
        </w:rPr>
        <w:t>is</w:t>
      </w:r>
      <w:r w:rsidR="00891027" w:rsidRPr="00753FA6">
        <w:rPr>
          <w:rFonts w:ascii="Times New Roman" w:hAnsi="Times New Roman" w:cs="Times New Roman"/>
        </w:rPr>
        <w:t xml:space="preserve"> </w:t>
      </w:r>
      <w:r w:rsidR="002A4B57" w:rsidRPr="00753FA6">
        <w:rPr>
          <w:rFonts w:ascii="Times New Roman" w:hAnsi="Times New Roman" w:cs="Times New Roman"/>
        </w:rPr>
        <w:t>not</w:t>
      </w:r>
      <w:r w:rsidR="00891027" w:rsidRPr="00753FA6">
        <w:rPr>
          <w:rFonts w:ascii="Times New Roman" w:hAnsi="Times New Roman" w:cs="Times New Roman"/>
        </w:rPr>
        <w:t xml:space="preserve"> </w:t>
      </w:r>
      <w:r w:rsidR="002A4B57" w:rsidRPr="00753FA6">
        <w:rPr>
          <w:rFonts w:ascii="Times New Roman" w:hAnsi="Times New Roman" w:cs="Times New Roman"/>
        </w:rPr>
        <w:t>very</w:t>
      </w:r>
      <w:r w:rsidR="00891027" w:rsidRPr="00753FA6">
        <w:rPr>
          <w:rFonts w:ascii="Times New Roman" w:hAnsi="Times New Roman" w:cs="Times New Roman"/>
        </w:rPr>
        <w:t xml:space="preserve"> </w:t>
      </w:r>
      <w:r w:rsidR="002A4B57" w:rsidRPr="00753FA6">
        <w:rPr>
          <w:rFonts w:ascii="Times New Roman" w:hAnsi="Times New Roman" w:cs="Times New Roman"/>
        </w:rPr>
        <w:t>clear</w:t>
      </w:r>
      <w:r w:rsidR="00891027" w:rsidRPr="00753FA6">
        <w:rPr>
          <w:rFonts w:ascii="Times New Roman" w:hAnsi="Times New Roman" w:cs="Times New Roman"/>
        </w:rPr>
        <w:t xml:space="preserve"> </w:t>
      </w:r>
      <w:r w:rsidR="002A4B57" w:rsidRPr="00753FA6">
        <w:rPr>
          <w:rFonts w:ascii="Times New Roman" w:hAnsi="Times New Roman" w:cs="Times New Roman"/>
        </w:rPr>
        <w:t>which</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habitat</w:t>
      </w:r>
      <w:r w:rsidR="00891027" w:rsidRPr="00753FA6">
        <w:rPr>
          <w:rFonts w:ascii="Times New Roman" w:hAnsi="Times New Roman" w:cs="Times New Roman"/>
        </w:rPr>
        <w:t xml:space="preserve"> </w:t>
      </w:r>
      <w:r w:rsidR="002A4B57" w:rsidRPr="00753FA6">
        <w:rPr>
          <w:rFonts w:ascii="Times New Roman" w:hAnsi="Times New Roman" w:cs="Times New Roman"/>
        </w:rPr>
        <w:t>trees</w:t>
      </w:r>
      <w:r w:rsidR="00891027" w:rsidRPr="00753FA6">
        <w:rPr>
          <w:rFonts w:ascii="Times New Roman" w:hAnsi="Times New Roman" w:cs="Times New Roman"/>
        </w:rPr>
        <w:t xml:space="preserve"> </w:t>
      </w:r>
      <w:r w:rsidR="002A4B57" w:rsidRPr="00753FA6">
        <w:rPr>
          <w:rFonts w:ascii="Times New Roman" w:hAnsi="Times New Roman" w:cs="Times New Roman"/>
        </w:rPr>
        <w:t>are</w:t>
      </w:r>
      <w:r w:rsidR="00891027" w:rsidRPr="00753FA6">
        <w:rPr>
          <w:rFonts w:ascii="Times New Roman" w:hAnsi="Times New Roman" w:cs="Times New Roman"/>
        </w:rPr>
        <w:t xml:space="preserve"> </w:t>
      </w:r>
      <w:proofErr w:type="gramStart"/>
      <w:r w:rsidR="002A4B57" w:rsidRPr="00753FA6">
        <w:rPr>
          <w:rFonts w:ascii="Times New Roman" w:hAnsi="Times New Roman" w:cs="Times New Roman"/>
        </w:rPr>
        <w:t>really</w:t>
      </w:r>
      <w:r w:rsidR="00891027" w:rsidRPr="00753FA6">
        <w:rPr>
          <w:rFonts w:ascii="Times New Roman" w:hAnsi="Times New Roman" w:cs="Times New Roman"/>
        </w:rPr>
        <w:t xml:space="preserve"> </w:t>
      </w:r>
      <w:r w:rsidR="002A4B57" w:rsidRPr="00753FA6">
        <w:rPr>
          <w:rFonts w:ascii="Times New Roman" w:hAnsi="Times New Roman" w:cs="Times New Roman"/>
        </w:rPr>
        <w:t>important</w:t>
      </w:r>
      <w:proofErr w:type="gramEnd"/>
      <w:r w:rsidR="00891027" w:rsidRPr="00753FA6">
        <w:rPr>
          <w:rFonts w:ascii="Times New Roman" w:hAnsi="Times New Roman" w:cs="Times New Roman"/>
        </w:rPr>
        <w:t xml:space="preserve"> </w:t>
      </w:r>
      <w:r w:rsidR="002A4B57" w:rsidRPr="00753FA6">
        <w:rPr>
          <w:rFonts w:ascii="Times New Roman" w:hAnsi="Times New Roman" w:cs="Times New Roman"/>
        </w:rPr>
        <w:t>(e</w:t>
      </w:r>
      <w:r w:rsidR="00B03DDE" w:rsidRPr="00753FA6">
        <w:rPr>
          <w:rFonts w:ascii="Times New Roman" w:hAnsi="Times New Roman" w:cs="Times New Roman"/>
        </w:rPr>
        <w:t>.</w:t>
      </w:r>
      <w:r w:rsidR="002A4B57" w:rsidRPr="00753FA6">
        <w:rPr>
          <w:rFonts w:ascii="Times New Roman" w:hAnsi="Times New Roman" w:cs="Times New Roman"/>
        </w:rPr>
        <w:t>g</w:t>
      </w:r>
      <w:r w:rsidR="00B03DDE" w:rsidRPr="00753FA6">
        <w:rPr>
          <w:rFonts w:ascii="Times New Roman" w:hAnsi="Times New Roman" w:cs="Times New Roman"/>
        </w:rPr>
        <w:t>.</w:t>
      </w:r>
      <w:r w:rsidR="000227F3">
        <w:rPr>
          <w:rFonts w:ascii="Times New Roman" w:hAnsi="Times New Roman" w:cs="Times New Roman"/>
        </w:rPr>
        <w:t>,</w:t>
      </w:r>
      <w:r w:rsidR="00891027" w:rsidRPr="00753FA6">
        <w:rPr>
          <w:rFonts w:ascii="Times New Roman" w:hAnsi="Times New Roman" w:cs="Times New Roman"/>
        </w:rPr>
        <w:t xml:space="preserve"> </w:t>
      </w:r>
      <w:r w:rsidR="002A4B57" w:rsidRPr="00753FA6">
        <w:rPr>
          <w:rFonts w:ascii="Times New Roman" w:hAnsi="Times New Roman" w:cs="Times New Roman"/>
        </w:rPr>
        <w:t>with</w:t>
      </w:r>
      <w:r w:rsidR="00891027" w:rsidRPr="00753FA6">
        <w:rPr>
          <w:rFonts w:ascii="Times New Roman" w:hAnsi="Times New Roman" w:cs="Times New Roman"/>
        </w:rPr>
        <w:t xml:space="preserve"> </w:t>
      </w:r>
      <w:r w:rsidR="002A4B57" w:rsidRPr="00753FA6">
        <w:rPr>
          <w:rFonts w:ascii="Times New Roman" w:hAnsi="Times New Roman" w:cs="Times New Roman"/>
        </w:rPr>
        <w:t>regard</w:t>
      </w:r>
      <w:r w:rsidR="00891027" w:rsidRPr="00753FA6">
        <w:rPr>
          <w:rFonts w:ascii="Times New Roman" w:hAnsi="Times New Roman" w:cs="Times New Roman"/>
        </w:rPr>
        <w:t xml:space="preserve"> </w:t>
      </w:r>
      <w:r w:rsidR="002A4B57" w:rsidRPr="00753FA6">
        <w:rPr>
          <w:rFonts w:ascii="Times New Roman" w:hAnsi="Times New Roman" w:cs="Times New Roman"/>
        </w:rPr>
        <w:t>to</w:t>
      </w:r>
      <w:r w:rsidR="00891027" w:rsidRPr="00753FA6">
        <w:rPr>
          <w:rFonts w:ascii="Times New Roman" w:hAnsi="Times New Roman" w:cs="Times New Roman"/>
        </w:rPr>
        <w:t xml:space="preserve"> </w:t>
      </w:r>
      <w:r w:rsidR="002A4B57" w:rsidRPr="00753FA6">
        <w:rPr>
          <w:rFonts w:ascii="Times New Roman" w:hAnsi="Times New Roman" w:cs="Times New Roman"/>
        </w:rPr>
        <w:t>tree</w:t>
      </w:r>
      <w:r w:rsidR="00891027" w:rsidRPr="00753FA6">
        <w:rPr>
          <w:rFonts w:ascii="Times New Roman" w:hAnsi="Times New Roman" w:cs="Times New Roman"/>
        </w:rPr>
        <w:t xml:space="preserve"> </w:t>
      </w:r>
      <w:r w:rsidR="002A4B57" w:rsidRPr="00753FA6">
        <w:rPr>
          <w:rFonts w:ascii="Times New Roman" w:hAnsi="Times New Roman" w:cs="Times New Roman"/>
        </w:rPr>
        <w:t>species).</w:t>
      </w:r>
      <w:r w:rsidR="00891027" w:rsidRPr="00753FA6">
        <w:rPr>
          <w:rFonts w:ascii="Times New Roman" w:hAnsi="Times New Roman" w:cs="Times New Roman"/>
        </w:rPr>
        <w:t xml:space="preserve"> </w:t>
      </w:r>
      <w:r w:rsidR="002A4B57" w:rsidRPr="00753FA6">
        <w:rPr>
          <w:rFonts w:ascii="Times New Roman" w:hAnsi="Times New Roman" w:cs="Times New Roman"/>
        </w:rPr>
        <w:t>Additionally,</w:t>
      </w:r>
      <w:r w:rsidR="00891027" w:rsidRPr="00753FA6">
        <w:rPr>
          <w:rFonts w:ascii="Times New Roman" w:hAnsi="Times New Roman" w:cs="Times New Roman"/>
        </w:rPr>
        <w:t xml:space="preserve"> </w:t>
      </w:r>
      <w:r w:rsidR="002A4B57" w:rsidRPr="00753FA6">
        <w:rPr>
          <w:rFonts w:ascii="Times New Roman" w:hAnsi="Times New Roman" w:cs="Times New Roman"/>
        </w:rPr>
        <w:t>these</w:t>
      </w:r>
      <w:r w:rsidR="00891027" w:rsidRPr="00753FA6">
        <w:rPr>
          <w:rFonts w:ascii="Times New Roman" w:hAnsi="Times New Roman" w:cs="Times New Roman"/>
        </w:rPr>
        <w:t xml:space="preserve"> </w:t>
      </w:r>
      <w:r w:rsidR="002A4B57" w:rsidRPr="00753FA6">
        <w:rPr>
          <w:rFonts w:ascii="Times New Roman" w:hAnsi="Times New Roman" w:cs="Times New Roman"/>
        </w:rPr>
        <w:t>recommended</w:t>
      </w:r>
      <w:r w:rsidR="00891027" w:rsidRPr="00753FA6">
        <w:rPr>
          <w:rFonts w:ascii="Times New Roman" w:hAnsi="Times New Roman" w:cs="Times New Roman"/>
        </w:rPr>
        <w:t xml:space="preserve"> </w:t>
      </w:r>
      <w:r w:rsidR="002A4B57" w:rsidRPr="00753FA6">
        <w:rPr>
          <w:rFonts w:ascii="Times New Roman" w:hAnsi="Times New Roman" w:cs="Times New Roman"/>
        </w:rPr>
        <w:t>numbers</w:t>
      </w:r>
      <w:r w:rsidR="00891027" w:rsidRPr="00753FA6">
        <w:rPr>
          <w:rFonts w:ascii="Times New Roman" w:hAnsi="Times New Roman" w:cs="Times New Roman"/>
        </w:rPr>
        <w:t xml:space="preserve"> </w:t>
      </w:r>
      <w:r w:rsidR="002A4B57" w:rsidRPr="00753FA6">
        <w:rPr>
          <w:rFonts w:ascii="Times New Roman" w:hAnsi="Times New Roman" w:cs="Times New Roman"/>
        </w:rPr>
        <w:t>were</w:t>
      </w:r>
      <w:r w:rsidR="00891027" w:rsidRPr="00753FA6">
        <w:rPr>
          <w:rFonts w:ascii="Times New Roman" w:hAnsi="Times New Roman" w:cs="Times New Roman"/>
        </w:rPr>
        <w:t xml:space="preserve"> </w:t>
      </w:r>
      <w:r w:rsidR="002A4B57" w:rsidRPr="00753FA6">
        <w:rPr>
          <w:rFonts w:ascii="Times New Roman" w:hAnsi="Times New Roman" w:cs="Times New Roman"/>
        </w:rPr>
        <w:t>not</w:t>
      </w:r>
      <w:r w:rsidR="00891027" w:rsidRPr="00753FA6">
        <w:rPr>
          <w:rFonts w:ascii="Times New Roman" w:hAnsi="Times New Roman" w:cs="Times New Roman"/>
        </w:rPr>
        <w:t xml:space="preserve"> </w:t>
      </w:r>
      <w:r w:rsidR="002A4B57" w:rsidRPr="00753FA6">
        <w:rPr>
          <w:rFonts w:ascii="Times New Roman" w:hAnsi="Times New Roman" w:cs="Times New Roman"/>
        </w:rPr>
        <w:t>specified</w:t>
      </w:r>
      <w:r w:rsidR="00891027" w:rsidRPr="00753FA6">
        <w:rPr>
          <w:rFonts w:ascii="Times New Roman" w:hAnsi="Times New Roman" w:cs="Times New Roman"/>
        </w:rPr>
        <w:t xml:space="preserve"> </w:t>
      </w:r>
      <w:r w:rsidR="002A4B57" w:rsidRPr="00753FA6">
        <w:rPr>
          <w:rFonts w:ascii="Times New Roman" w:hAnsi="Times New Roman" w:cs="Times New Roman"/>
        </w:rPr>
        <w:t>for</w:t>
      </w:r>
      <w:r w:rsidR="00891027" w:rsidRPr="00753FA6">
        <w:rPr>
          <w:rFonts w:ascii="Times New Roman" w:hAnsi="Times New Roman" w:cs="Times New Roman"/>
        </w:rPr>
        <w:t xml:space="preserve"> </w:t>
      </w:r>
      <w:r w:rsidR="002A4B57" w:rsidRPr="00753FA6">
        <w:rPr>
          <w:rFonts w:ascii="Times New Roman" w:hAnsi="Times New Roman" w:cs="Times New Roman"/>
        </w:rPr>
        <w:t>various</w:t>
      </w:r>
      <w:r w:rsidR="00891027" w:rsidRPr="00753FA6">
        <w:rPr>
          <w:rFonts w:ascii="Times New Roman" w:hAnsi="Times New Roman" w:cs="Times New Roman"/>
        </w:rPr>
        <w:t xml:space="preserve"> </w:t>
      </w:r>
      <w:r w:rsidR="002A4B57" w:rsidRPr="00753FA6">
        <w:rPr>
          <w:rFonts w:ascii="Times New Roman" w:hAnsi="Times New Roman" w:cs="Times New Roman"/>
        </w:rPr>
        <w:t>types</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002A4B57" w:rsidRPr="00753FA6">
        <w:rPr>
          <w:rFonts w:ascii="Times New Roman" w:hAnsi="Times New Roman" w:cs="Times New Roman"/>
        </w:rPr>
        <w:t>forest</w:t>
      </w:r>
      <w:r w:rsidR="00891027" w:rsidRPr="00753FA6">
        <w:rPr>
          <w:rFonts w:ascii="Times New Roman" w:hAnsi="Times New Roman" w:cs="Times New Roman"/>
        </w:rPr>
        <w:t xml:space="preserve"> </w:t>
      </w:r>
      <w:r w:rsidR="002A4B57" w:rsidRPr="00753FA6">
        <w:rPr>
          <w:rFonts w:ascii="Times New Roman" w:hAnsi="Times New Roman" w:cs="Times New Roman"/>
        </w:rPr>
        <w:t>stands.</w:t>
      </w:r>
      <w:r w:rsidR="00891027" w:rsidRPr="00753FA6">
        <w:rPr>
          <w:rFonts w:ascii="Times New Roman" w:hAnsi="Times New Roman" w:cs="Times New Roman"/>
        </w:rPr>
        <w:t xml:space="preserve"> </w:t>
      </w:r>
      <w:r w:rsidR="002A4B57" w:rsidRPr="00753FA6">
        <w:rPr>
          <w:rFonts w:ascii="Times New Roman" w:hAnsi="Times New Roman" w:cs="Times New Roman"/>
        </w:rPr>
        <w:t>Our</w:t>
      </w:r>
      <w:r w:rsidR="00891027" w:rsidRPr="00753FA6">
        <w:rPr>
          <w:rFonts w:ascii="Times New Roman" w:hAnsi="Times New Roman" w:cs="Times New Roman"/>
        </w:rPr>
        <w:t xml:space="preserve"> </w:t>
      </w:r>
      <w:r w:rsidR="002A4B57" w:rsidRPr="00753FA6">
        <w:rPr>
          <w:rFonts w:ascii="Times New Roman" w:hAnsi="Times New Roman" w:cs="Times New Roman"/>
        </w:rPr>
        <w:t>study</w:t>
      </w:r>
      <w:r w:rsidR="00891027" w:rsidRPr="00753FA6">
        <w:rPr>
          <w:rFonts w:ascii="Times New Roman" w:hAnsi="Times New Roman" w:cs="Times New Roman"/>
        </w:rPr>
        <w:t xml:space="preserve"> </w:t>
      </w:r>
      <w:r w:rsidR="002A4B57" w:rsidRPr="00753FA6">
        <w:rPr>
          <w:rFonts w:ascii="Times New Roman" w:hAnsi="Times New Roman" w:cs="Times New Roman"/>
        </w:rPr>
        <w:t>shows</w:t>
      </w:r>
      <w:r w:rsidR="00891027" w:rsidRPr="00753FA6">
        <w:rPr>
          <w:rFonts w:ascii="Times New Roman" w:hAnsi="Times New Roman" w:cs="Times New Roman"/>
        </w:rPr>
        <w:t xml:space="preserve"> </w:t>
      </w:r>
      <w:r w:rsidR="002A4B57" w:rsidRPr="00753FA6">
        <w:rPr>
          <w:rFonts w:ascii="Times New Roman" w:hAnsi="Times New Roman" w:cs="Times New Roman"/>
        </w:rPr>
        <w:t>that</w:t>
      </w:r>
      <w:r w:rsidR="00891027" w:rsidRPr="00753FA6">
        <w:rPr>
          <w:rFonts w:ascii="Times New Roman" w:hAnsi="Times New Roman" w:cs="Times New Roman"/>
        </w:rPr>
        <w:t xml:space="preserve"> </w:t>
      </w:r>
      <w:r w:rsidR="002A4B57" w:rsidRPr="00753FA6">
        <w:rPr>
          <w:rFonts w:ascii="Times New Roman" w:hAnsi="Times New Roman" w:cs="Times New Roman"/>
        </w:rPr>
        <w:t>for</w:t>
      </w:r>
      <w:r w:rsidR="00891027" w:rsidRPr="00753FA6">
        <w:rPr>
          <w:rFonts w:ascii="Times New Roman" w:hAnsi="Times New Roman" w:cs="Times New Roman"/>
        </w:rPr>
        <w:t xml:space="preserve"> </w:t>
      </w:r>
      <w:r w:rsidR="002A4B57" w:rsidRPr="00753FA6">
        <w:rPr>
          <w:rFonts w:ascii="Times New Roman" w:hAnsi="Times New Roman" w:cs="Times New Roman"/>
        </w:rPr>
        <w:t>spruce</w:t>
      </w:r>
      <w:r w:rsidR="00FF6DB0">
        <w:rPr>
          <w:rFonts w:ascii="Times New Roman" w:hAnsi="Times New Roman" w:cs="Times New Roman"/>
        </w:rPr>
        <w:t>-</w:t>
      </w:r>
      <w:r w:rsidR="002A4B57" w:rsidRPr="00753FA6">
        <w:rPr>
          <w:rFonts w:ascii="Times New Roman" w:hAnsi="Times New Roman" w:cs="Times New Roman"/>
        </w:rPr>
        <w:t>dominated</w:t>
      </w:r>
      <w:r w:rsidR="00891027" w:rsidRPr="00753FA6">
        <w:rPr>
          <w:rFonts w:ascii="Times New Roman" w:hAnsi="Times New Roman" w:cs="Times New Roman"/>
        </w:rPr>
        <w:t xml:space="preserve"> </w:t>
      </w:r>
      <w:r w:rsidR="002A4B57" w:rsidRPr="00753FA6">
        <w:rPr>
          <w:rFonts w:ascii="Times New Roman" w:hAnsi="Times New Roman" w:cs="Times New Roman"/>
        </w:rPr>
        <w:t>production</w:t>
      </w:r>
      <w:r w:rsidR="00891027" w:rsidRPr="00753FA6">
        <w:rPr>
          <w:rFonts w:ascii="Times New Roman" w:hAnsi="Times New Roman" w:cs="Times New Roman"/>
        </w:rPr>
        <w:t xml:space="preserve"> </w:t>
      </w:r>
      <w:r w:rsidR="002A4B57" w:rsidRPr="00753FA6">
        <w:rPr>
          <w:rFonts w:ascii="Times New Roman" w:hAnsi="Times New Roman" w:cs="Times New Roman"/>
        </w:rPr>
        <w:t>forest,</w:t>
      </w:r>
      <w:r w:rsidR="00891027" w:rsidRPr="00753FA6">
        <w:rPr>
          <w:rFonts w:ascii="Times New Roman" w:hAnsi="Times New Roman" w:cs="Times New Roman"/>
        </w:rPr>
        <w:t xml:space="preserve"> </w:t>
      </w:r>
      <w:r w:rsidR="00970F46">
        <w:rPr>
          <w:rFonts w:ascii="Times New Roman" w:hAnsi="Times New Roman" w:cs="Times New Roman"/>
        </w:rPr>
        <w:t>about</w:t>
      </w:r>
      <w:r w:rsidR="00891027" w:rsidRPr="00753FA6">
        <w:rPr>
          <w:rFonts w:ascii="Times New Roman" w:hAnsi="Times New Roman" w:cs="Times New Roman"/>
        </w:rPr>
        <w:t xml:space="preserve"> </w:t>
      </w:r>
      <w:r w:rsidR="002A4B57" w:rsidRPr="00753FA6">
        <w:rPr>
          <w:rFonts w:ascii="Times New Roman" w:hAnsi="Times New Roman" w:cs="Times New Roman"/>
        </w:rPr>
        <w:t>5</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2A4B57" w:rsidRPr="00753FA6">
        <w:rPr>
          <w:rFonts w:ascii="Times New Roman" w:hAnsi="Times New Roman" w:cs="Times New Roman"/>
        </w:rPr>
        <w:t>trees</w:t>
      </w:r>
      <w:r w:rsidR="00891027" w:rsidRPr="00753FA6">
        <w:rPr>
          <w:rFonts w:ascii="Times New Roman" w:hAnsi="Times New Roman" w:cs="Times New Roman"/>
        </w:rPr>
        <w:t xml:space="preserve"> </w:t>
      </w:r>
      <w:r w:rsidR="00CE12BC" w:rsidRPr="00753FA6">
        <w:rPr>
          <w:rFonts w:ascii="Times New Roman" w:hAnsi="Times New Roman" w:cs="Times New Roman"/>
        </w:rPr>
        <w:t>≥</w:t>
      </w:r>
      <w:r w:rsidR="00891027" w:rsidRPr="00753FA6">
        <w:rPr>
          <w:rFonts w:ascii="Times New Roman" w:hAnsi="Times New Roman" w:cs="Times New Roman"/>
        </w:rPr>
        <w:t xml:space="preserve"> </w:t>
      </w:r>
      <w:r w:rsidR="002A4B57" w:rsidRPr="00753FA6">
        <w:rPr>
          <w:rFonts w:ascii="Times New Roman" w:hAnsi="Times New Roman" w:cs="Times New Roman"/>
        </w:rPr>
        <w:t>70</w:t>
      </w:r>
      <w:r w:rsidR="00891027" w:rsidRPr="00753FA6">
        <w:rPr>
          <w:rFonts w:ascii="Times New Roman" w:hAnsi="Times New Roman" w:cs="Times New Roman"/>
        </w:rPr>
        <w:t xml:space="preserve"> </w:t>
      </w:r>
      <w:r w:rsidR="002A4B57" w:rsidRPr="00753FA6">
        <w:rPr>
          <w:rFonts w:ascii="Times New Roman" w:hAnsi="Times New Roman" w:cs="Times New Roman"/>
        </w:rPr>
        <w:t>cm</w:t>
      </w:r>
      <w:r w:rsidR="00891027" w:rsidRPr="00753FA6">
        <w:rPr>
          <w:rFonts w:ascii="Times New Roman" w:hAnsi="Times New Roman" w:cs="Times New Roman"/>
        </w:rPr>
        <w:t xml:space="preserve"> </w:t>
      </w:r>
      <w:r w:rsidR="002A4B57" w:rsidRPr="00753FA6">
        <w:rPr>
          <w:rFonts w:ascii="Times New Roman" w:hAnsi="Times New Roman" w:cs="Times New Roman"/>
        </w:rPr>
        <w:t>DBH</w:t>
      </w:r>
      <w:r w:rsidR="00891027" w:rsidRPr="00753FA6">
        <w:rPr>
          <w:rFonts w:ascii="Times New Roman" w:hAnsi="Times New Roman" w:cs="Times New Roman"/>
        </w:rPr>
        <w:t xml:space="preserve"> </w:t>
      </w:r>
      <w:r w:rsidR="002A4B57" w:rsidRPr="00753FA6">
        <w:rPr>
          <w:rFonts w:ascii="Times New Roman" w:hAnsi="Times New Roman" w:cs="Times New Roman"/>
        </w:rPr>
        <w:t>per</w:t>
      </w:r>
      <w:r w:rsidR="00891027" w:rsidRPr="00753FA6">
        <w:rPr>
          <w:rFonts w:ascii="Times New Roman" w:hAnsi="Times New Roman" w:cs="Times New Roman"/>
        </w:rPr>
        <w:t xml:space="preserve"> </w:t>
      </w:r>
      <w:r w:rsidR="002A4B57" w:rsidRPr="00753FA6">
        <w:rPr>
          <w:rFonts w:ascii="Times New Roman" w:hAnsi="Times New Roman" w:cs="Times New Roman"/>
        </w:rPr>
        <w:t>ha</w:t>
      </w:r>
      <w:r w:rsidR="00891027" w:rsidRPr="00753FA6">
        <w:rPr>
          <w:rFonts w:ascii="Times New Roman" w:hAnsi="Times New Roman" w:cs="Times New Roman"/>
        </w:rPr>
        <w:t xml:space="preserve"> </w:t>
      </w:r>
      <w:r w:rsidR="002A4B57" w:rsidRPr="00753FA6">
        <w:rPr>
          <w:rFonts w:ascii="Times New Roman" w:hAnsi="Times New Roman" w:cs="Times New Roman"/>
        </w:rPr>
        <w:t>can</w:t>
      </w:r>
      <w:r w:rsidR="00891027" w:rsidRPr="00753FA6">
        <w:rPr>
          <w:rFonts w:ascii="Times New Roman" w:hAnsi="Times New Roman" w:cs="Times New Roman"/>
        </w:rPr>
        <w:t xml:space="preserve"> </w:t>
      </w:r>
      <w:r w:rsidR="002A4B57" w:rsidRPr="00753FA6">
        <w:rPr>
          <w:rFonts w:ascii="Times New Roman" w:hAnsi="Times New Roman" w:cs="Times New Roman"/>
        </w:rPr>
        <w:t>increase</w:t>
      </w:r>
      <w:r>
        <w:rPr>
          <w:rFonts w:ascii="Times New Roman" w:hAnsi="Times New Roman" w:cs="Times New Roman"/>
        </w:rPr>
        <w:t xml:space="preserve"> the</w:t>
      </w:r>
      <w:r w:rsidR="00891027" w:rsidRPr="00753FA6">
        <w:rPr>
          <w:rFonts w:ascii="Times New Roman" w:hAnsi="Times New Roman" w:cs="Times New Roman"/>
        </w:rPr>
        <w:t xml:space="preserve"> </w:t>
      </w:r>
      <w:r w:rsidR="002A4B57" w:rsidRPr="00753FA6">
        <w:rPr>
          <w:rFonts w:ascii="Times New Roman" w:hAnsi="Times New Roman" w:cs="Times New Roman"/>
        </w:rPr>
        <w:t>number</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002A4B57" w:rsidRPr="00753FA6">
        <w:rPr>
          <w:rFonts w:ascii="Times New Roman" w:hAnsi="Times New Roman" w:cs="Times New Roman"/>
        </w:rPr>
        <w:t>bird</w:t>
      </w:r>
      <w:r w:rsidR="00891027" w:rsidRPr="00753FA6">
        <w:rPr>
          <w:rFonts w:ascii="Times New Roman" w:hAnsi="Times New Roman" w:cs="Times New Roman"/>
        </w:rPr>
        <w:t xml:space="preserve"> </w:t>
      </w:r>
      <w:r w:rsidR="002A4B57" w:rsidRPr="00753FA6">
        <w:rPr>
          <w:rFonts w:ascii="Times New Roman" w:hAnsi="Times New Roman" w:cs="Times New Roman"/>
        </w:rPr>
        <w:t>species</w:t>
      </w:r>
      <w:r w:rsidR="00891027" w:rsidRPr="00753FA6">
        <w:rPr>
          <w:rFonts w:ascii="Times New Roman" w:hAnsi="Times New Roman" w:cs="Times New Roman"/>
        </w:rPr>
        <w:t xml:space="preserve"> </w:t>
      </w:r>
      <w:r w:rsidR="002A4B57" w:rsidRPr="00753FA6">
        <w:rPr>
          <w:rFonts w:ascii="Times New Roman" w:hAnsi="Times New Roman" w:cs="Times New Roman"/>
        </w:rPr>
        <w:t>to</w:t>
      </w:r>
      <w:r w:rsidR="00891027" w:rsidRPr="00753FA6">
        <w:rPr>
          <w:rFonts w:ascii="Times New Roman" w:hAnsi="Times New Roman" w:cs="Times New Roman"/>
        </w:rPr>
        <w:t xml:space="preserve"> </w:t>
      </w:r>
      <w:r w:rsidR="002A4B57" w:rsidRPr="00753FA6">
        <w:rPr>
          <w:rFonts w:ascii="Times New Roman" w:hAnsi="Times New Roman" w:cs="Times New Roman"/>
        </w:rPr>
        <w:t>similar</w:t>
      </w:r>
      <w:r w:rsidR="00891027" w:rsidRPr="00753FA6">
        <w:rPr>
          <w:rFonts w:ascii="Times New Roman" w:hAnsi="Times New Roman" w:cs="Times New Roman"/>
        </w:rPr>
        <w:t xml:space="preserve"> </w:t>
      </w:r>
      <w:r w:rsidR="002A4B57" w:rsidRPr="00753FA6">
        <w:rPr>
          <w:rFonts w:ascii="Times New Roman" w:hAnsi="Times New Roman" w:cs="Times New Roman"/>
        </w:rPr>
        <w:t>numbers</w:t>
      </w:r>
      <w:r w:rsidR="00891027" w:rsidRPr="00753FA6">
        <w:rPr>
          <w:rFonts w:ascii="Times New Roman" w:hAnsi="Times New Roman" w:cs="Times New Roman"/>
        </w:rPr>
        <w:t xml:space="preserve"> </w:t>
      </w:r>
      <w:r w:rsidR="002A4B57" w:rsidRPr="00753FA6">
        <w:rPr>
          <w:rFonts w:ascii="Times New Roman" w:hAnsi="Times New Roman" w:cs="Times New Roman"/>
        </w:rPr>
        <w:t>found</w:t>
      </w:r>
      <w:r w:rsidR="00891027" w:rsidRPr="00753FA6">
        <w:rPr>
          <w:rFonts w:ascii="Times New Roman" w:hAnsi="Times New Roman" w:cs="Times New Roman"/>
        </w:rPr>
        <w:t xml:space="preserve"> </w:t>
      </w:r>
      <w:r w:rsidR="002A4B57" w:rsidRPr="00753FA6">
        <w:rPr>
          <w:rFonts w:ascii="Times New Roman" w:hAnsi="Times New Roman" w:cs="Times New Roman"/>
        </w:rPr>
        <w:t>in</w:t>
      </w:r>
      <w:r w:rsidR="00891027" w:rsidRPr="00753FA6">
        <w:rPr>
          <w:rFonts w:ascii="Times New Roman" w:hAnsi="Times New Roman" w:cs="Times New Roman"/>
        </w:rPr>
        <w:t xml:space="preserve"> </w:t>
      </w:r>
      <w:r w:rsidR="00234B04" w:rsidRPr="00234B04">
        <w:rPr>
          <w:rFonts w:ascii="Times New Roman" w:hAnsi="Times New Roman" w:cs="Times New Roman"/>
          <w:highlight w:val="yellow"/>
        </w:rPr>
        <w:t>small</w:t>
      </w:r>
      <w:r w:rsidR="00234B04">
        <w:rPr>
          <w:rFonts w:ascii="Times New Roman" w:hAnsi="Times New Roman" w:cs="Times New Roman"/>
        </w:rPr>
        <w:t xml:space="preserve"> </w:t>
      </w:r>
      <w:r w:rsidR="002A4B57" w:rsidRPr="00753FA6">
        <w:rPr>
          <w:rFonts w:ascii="Times New Roman" w:hAnsi="Times New Roman" w:cs="Times New Roman"/>
        </w:rPr>
        <w:t>forest</w:t>
      </w:r>
      <w:r w:rsidR="00891027" w:rsidRPr="00753FA6">
        <w:rPr>
          <w:rFonts w:ascii="Times New Roman" w:hAnsi="Times New Roman" w:cs="Times New Roman"/>
        </w:rPr>
        <w:t xml:space="preserve"> </w:t>
      </w:r>
      <w:r w:rsidR="002A4B57" w:rsidRPr="00753FA6">
        <w:rPr>
          <w:rFonts w:ascii="Times New Roman" w:hAnsi="Times New Roman" w:cs="Times New Roman"/>
        </w:rPr>
        <w:t>reserves</w:t>
      </w:r>
      <w:r w:rsidR="000042FC">
        <w:rPr>
          <w:rFonts w:ascii="Times New Roman" w:hAnsi="Times New Roman" w:cs="Times New Roman"/>
        </w:rPr>
        <w:t xml:space="preserve"> </w:t>
      </w:r>
      <w:r w:rsidR="000042FC" w:rsidRPr="000042FC">
        <w:rPr>
          <w:rFonts w:ascii="Times New Roman" w:hAnsi="Times New Roman" w:cs="Times New Roman"/>
          <w:highlight w:val="yellow"/>
        </w:rPr>
        <w:t>and increase the total species richness by 3.3 species in comparison to forest without occurrence of large broadleaved trees</w:t>
      </w:r>
      <w:r w:rsidR="002A4B57" w:rsidRPr="000042FC">
        <w:rPr>
          <w:rFonts w:ascii="Times New Roman" w:hAnsi="Times New Roman" w:cs="Times New Roman"/>
          <w:highlight w:val="yellow"/>
        </w:rPr>
        <w:t>.</w:t>
      </w:r>
      <w:r w:rsidR="00891027" w:rsidRPr="00753FA6">
        <w:rPr>
          <w:rFonts w:ascii="Times New Roman" w:hAnsi="Times New Roman" w:cs="Times New Roman"/>
        </w:rPr>
        <w:t xml:space="preserve"> </w:t>
      </w:r>
      <w:r w:rsidR="002A4B57" w:rsidRPr="00753FA6">
        <w:rPr>
          <w:rFonts w:ascii="Times New Roman" w:hAnsi="Times New Roman" w:cs="Times New Roman"/>
        </w:rPr>
        <w:t>We</w:t>
      </w:r>
      <w:r w:rsidR="00891027" w:rsidRPr="00753FA6">
        <w:rPr>
          <w:rFonts w:ascii="Times New Roman" w:hAnsi="Times New Roman" w:cs="Times New Roman"/>
        </w:rPr>
        <w:t xml:space="preserve"> </w:t>
      </w:r>
      <w:r w:rsidR="002A4B57" w:rsidRPr="00753FA6">
        <w:rPr>
          <w:rFonts w:ascii="Times New Roman" w:hAnsi="Times New Roman" w:cs="Times New Roman"/>
        </w:rPr>
        <w:t>would</w:t>
      </w:r>
      <w:r w:rsidR="00891027" w:rsidRPr="00753FA6">
        <w:rPr>
          <w:rFonts w:ascii="Times New Roman" w:hAnsi="Times New Roman" w:cs="Times New Roman"/>
        </w:rPr>
        <w:t xml:space="preserve"> </w:t>
      </w:r>
      <w:r w:rsidR="002A4B57" w:rsidRPr="00753FA6">
        <w:rPr>
          <w:rFonts w:ascii="Times New Roman" w:hAnsi="Times New Roman" w:cs="Times New Roman"/>
        </w:rPr>
        <w:t>consider</w:t>
      </w:r>
      <w:r w:rsidR="00891027" w:rsidRPr="00753FA6">
        <w:rPr>
          <w:rFonts w:ascii="Times New Roman" w:hAnsi="Times New Roman" w:cs="Times New Roman"/>
        </w:rPr>
        <w:t xml:space="preserve"> </w:t>
      </w:r>
      <w:r w:rsidR="002A4B57" w:rsidRPr="00753FA6">
        <w:rPr>
          <w:rFonts w:ascii="Times New Roman" w:hAnsi="Times New Roman" w:cs="Times New Roman"/>
        </w:rPr>
        <w:t>this</w:t>
      </w:r>
      <w:r w:rsidR="00891027" w:rsidRPr="00753FA6">
        <w:rPr>
          <w:rFonts w:ascii="Times New Roman" w:hAnsi="Times New Roman" w:cs="Times New Roman"/>
        </w:rPr>
        <w:t xml:space="preserve"> </w:t>
      </w:r>
      <w:r w:rsidR="002A4B57" w:rsidRPr="00753FA6">
        <w:rPr>
          <w:rFonts w:ascii="Times New Roman" w:hAnsi="Times New Roman" w:cs="Times New Roman"/>
        </w:rPr>
        <w:t>value</w:t>
      </w:r>
      <w:r w:rsidR="00891027" w:rsidRPr="00753FA6">
        <w:rPr>
          <w:rFonts w:ascii="Times New Roman" w:hAnsi="Times New Roman" w:cs="Times New Roman"/>
        </w:rPr>
        <w:t xml:space="preserve"> </w:t>
      </w:r>
      <w:r w:rsidR="002A4B57" w:rsidRPr="00753FA6">
        <w:rPr>
          <w:rFonts w:ascii="Times New Roman" w:hAnsi="Times New Roman" w:cs="Times New Roman"/>
        </w:rPr>
        <w:t>as</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lower</w:t>
      </w:r>
      <w:r w:rsidR="00891027" w:rsidRPr="00753FA6">
        <w:rPr>
          <w:rFonts w:ascii="Times New Roman" w:hAnsi="Times New Roman" w:cs="Times New Roman"/>
        </w:rPr>
        <w:t xml:space="preserve"> </w:t>
      </w:r>
      <w:r w:rsidR="002A4B57" w:rsidRPr="00753FA6">
        <w:rPr>
          <w:rFonts w:ascii="Times New Roman" w:hAnsi="Times New Roman" w:cs="Times New Roman"/>
        </w:rPr>
        <w:t>threshold</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recommended</w:t>
      </w:r>
      <w:r w:rsidR="00891027" w:rsidRPr="00753FA6">
        <w:rPr>
          <w:rFonts w:ascii="Times New Roman" w:hAnsi="Times New Roman" w:cs="Times New Roman"/>
        </w:rPr>
        <w:t xml:space="preserve"> </w:t>
      </w:r>
      <w:r w:rsidR="002A4B57" w:rsidRPr="00753FA6">
        <w:rPr>
          <w:rFonts w:ascii="Times New Roman" w:hAnsi="Times New Roman" w:cs="Times New Roman"/>
        </w:rPr>
        <w:t>amount.</w:t>
      </w:r>
      <w:r w:rsidR="00891027" w:rsidRPr="00753FA6">
        <w:rPr>
          <w:rFonts w:ascii="Times New Roman" w:hAnsi="Times New Roman" w:cs="Times New Roman"/>
        </w:rPr>
        <w:t xml:space="preserve"> </w:t>
      </w:r>
      <w:r>
        <w:rPr>
          <w:rFonts w:ascii="Times New Roman" w:hAnsi="Times New Roman" w:cs="Times New Roman"/>
        </w:rPr>
        <w:t>Therefore</w:t>
      </w:r>
      <w:r w:rsidR="00B14199" w:rsidRPr="00753FA6">
        <w:rPr>
          <w:rFonts w:ascii="Times New Roman" w:hAnsi="Times New Roman" w:cs="Times New Roman"/>
        </w:rPr>
        <w:t>,</w:t>
      </w:r>
      <w:r w:rsidR="00891027" w:rsidRPr="00753FA6">
        <w:rPr>
          <w:rFonts w:ascii="Times New Roman" w:hAnsi="Times New Roman" w:cs="Times New Roman"/>
        </w:rPr>
        <w:t xml:space="preserve"> </w:t>
      </w:r>
      <w:r w:rsidR="00B14199"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 xml:space="preserve">also </w:t>
      </w:r>
      <w:r w:rsidR="00B14199" w:rsidRPr="00753FA6">
        <w:rPr>
          <w:rFonts w:ascii="Times New Roman" w:hAnsi="Times New Roman" w:cs="Times New Roman"/>
        </w:rPr>
        <w:t>confirm</w:t>
      </w:r>
      <w:r w:rsidR="00891027" w:rsidRPr="00753FA6">
        <w:rPr>
          <w:rFonts w:ascii="Times New Roman" w:hAnsi="Times New Roman" w:cs="Times New Roman"/>
        </w:rPr>
        <w:t xml:space="preserve"> </w:t>
      </w:r>
      <w:r w:rsidR="00B14199" w:rsidRPr="00753FA6">
        <w:rPr>
          <w:rFonts w:ascii="Times New Roman" w:hAnsi="Times New Roman" w:cs="Times New Roman"/>
        </w:rPr>
        <w:t>the</w:t>
      </w:r>
      <w:r w:rsidR="00891027" w:rsidRPr="00753FA6">
        <w:rPr>
          <w:rFonts w:ascii="Times New Roman" w:hAnsi="Times New Roman" w:cs="Times New Roman"/>
        </w:rPr>
        <w:t xml:space="preserve"> </w:t>
      </w:r>
      <w:r w:rsidR="00B14199" w:rsidRPr="00753FA6">
        <w:rPr>
          <w:rFonts w:ascii="Times New Roman" w:hAnsi="Times New Roman" w:cs="Times New Roman"/>
        </w:rPr>
        <w:t>recommended</w:t>
      </w:r>
      <w:r w:rsidR="00891027" w:rsidRPr="00753FA6">
        <w:rPr>
          <w:rFonts w:ascii="Times New Roman" w:hAnsi="Times New Roman" w:cs="Times New Roman"/>
        </w:rPr>
        <w:t xml:space="preserve"> </w:t>
      </w:r>
      <w:r w:rsidR="00B14199" w:rsidRPr="00753FA6">
        <w:rPr>
          <w:rFonts w:ascii="Times New Roman" w:hAnsi="Times New Roman" w:cs="Times New Roman"/>
        </w:rPr>
        <w:t>numbers</w:t>
      </w:r>
      <w:r w:rsidR="00891027" w:rsidRPr="00753FA6">
        <w:rPr>
          <w:rFonts w:ascii="Times New Roman" w:hAnsi="Times New Roman" w:cs="Times New Roman"/>
        </w:rPr>
        <w:t xml:space="preserve"> </w:t>
      </w:r>
      <w:r w:rsidR="00B14199" w:rsidRPr="00753FA6">
        <w:rPr>
          <w:rFonts w:ascii="Times New Roman" w:hAnsi="Times New Roman" w:cs="Times New Roman"/>
        </w:rPr>
        <w:t>of</w:t>
      </w:r>
      <w:r w:rsidR="00891027" w:rsidRPr="00753FA6">
        <w:rPr>
          <w:rFonts w:ascii="Times New Roman" w:hAnsi="Times New Roman" w:cs="Times New Roman"/>
        </w:rPr>
        <w:t xml:space="preserve"> </w:t>
      </w:r>
      <w:r w:rsidR="00234B04">
        <w:rPr>
          <w:rFonts w:ascii="Times New Roman" w:hAnsi="Times New Roman" w:cs="Times New Roman"/>
        </w:rPr>
        <w:t>large</w:t>
      </w:r>
      <w:r w:rsidR="00891027" w:rsidRPr="00753FA6">
        <w:rPr>
          <w:rFonts w:ascii="Times New Roman" w:hAnsi="Times New Roman" w:cs="Times New Roman"/>
        </w:rPr>
        <w:t xml:space="preserve"> </w:t>
      </w:r>
      <w:r w:rsidR="00B14199" w:rsidRPr="00753FA6">
        <w:rPr>
          <w:rFonts w:ascii="Times New Roman" w:hAnsi="Times New Roman" w:cs="Times New Roman"/>
        </w:rPr>
        <w:t>trees</w:t>
      </w:r>
      <w:r w:rsidR="00891027" w:rsidRPr="00753FA6">
        <w:rPr>
          <w:rFonts w:ascii="Times New Roman" w:hAnsi="Times New Roman" w:cs="Times New Roman"/>
        </w:rPr>
        <w:t xml:space="preserve"> </w:t>
      </w:r>
      <w:r w:rsidR="00B14199" w:rsidRPr="00753FA6">
        <w:rPr>
          <w:rFonts w:ascii="Times New Roman" w:hAnsi="Times New Roman" w:cs="Times New Roman"/>
        </w:rPr>
        <w:t>for</w:t>
      </w:r>
      <w:r w:rsidR="00891027" w:rsidRPr="00753FA6">
        <w:rPr>
          <w:rFonts w:ascii="Times New Roman" w:hAnsi="Times New Roman" w:cs="Times New Roman"/>
        </w:rPr>
        <w:t xml:space="preserve"> </w:t>
      </w:r>
      <w:r w:rsidR="00B14199" w:rsidRPr="00753FA6">
        <w:rPr>
          <w:rFonts w:ascii="Times New Roman" w:hAnsi="Times New Roman" w:cs="Times New Roman"/>
        </w:rPr>
        <w:t>spruce</w:t>
      </w:r>
      <w:r w:rsidR="00FF6DB0">
        <w:rPr>
          <w:rFonts w:ascii="Times New Roman" w:hAnsi="Times New Roman" w:cs="Times New Roman"/>
        </w:rPr>
        <w:t>-</w:t>
      </w:r>
      <w:r w:rsidR="00B14199"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310208" w:rsidRPr="00753FA6">
        <w:rPr>
          <w:rFonts w:ascii="Times New Roman" w:hAnsi="Times New Roman" w:cs="Times New Roman"/>
        </w:rPr>
        <w:t>forest</w:t>
      </w:r>
      <w:r w:rsidR="00B14199" w:rsidRPr="00753FA6">
        <w:rPr>
          <w:rFonts w:ascii="Times New Roman" w:hAnsi="Times New Roman" w:cs="Times New Roman"/>
        </w:rPr>
        <w:t>s</w:t>
      </w:r>
      <w:r w:rsidR="00767FF9" w:rsidRPr="00753FA6">
        <w:rPr>
          <w:rFonts w:ascii="Times New Roman" w:hAnsi="Times New Roman" w:cs="Times New Roman"/>
        </w:rPr>
        <w:t>.</w:t>
      </w:r>
      <w:r w:rsidR="00891027" w:rsidRPr="00753FA6">
        <w:rPr>
          <w:rFonts w:ascii="Times New Roman" w:hAnsi="Times New Roman" w:cs="Times New Roman"/>
        </w:rPr>
        <w:t xml:space="preserve"> </w:t>
      </w:r>
      <w:r w:rsidR="00767FF9" w:rsidRPr="00753FA6">
        <w:rPr>
          <w:rFonts w:ascii="Times New Roman" w:hAnsi="Times New Roman" w:cs="Times New Roman"/>
        </w:rPr>
        <w:t>H</w:t>
      </w:r>
      <w:r w:rsidR="00B14199" w:rsidRPr="00753FA6">
        <w:rPr>
          <w:rFonts w:ascii="Times New Roman" w:hAnsi="Times New Roman" w:cs="Times New Roman"/>
        </w:rPr>
        <w:t>owever,</w:t>
      </w:r>
      <w:r w:rsidR="00891027" w:rsidRPr="00753FA6">
        <w:rPr>
          <w:rFonts w:ascii="Times New Roman" w:hAnsi="Times New Roman" w:cs="Times New Roman"/>
        </w:rPr>
        <w:t xml:space="preserve"> </w:t>
      </w:r>
      <w:r w:rsidR="00B14199" w:rsidRPr="00753FA6">
        <w:rPr>
          <w:rFonts w:ascii="Times New Roman" w:hAnsi="Times New Roman" w:cs="Times New Roman"/>
        </w:rPr>
        <w:t>these</w:t>
      </w:r>
      <w:r w:rsidR="00891027" w:rsidRPr="00753FA6">
        <w:rPr>
          <w:rFonts w:ascii="Times New Roman" w:hAnsi="Times New Roman" w:cs="Times New Roman"/>
        </w:rPr>
        <w:t xml:space="preserve"> </w:t>
      </w:r>
      <w:r w:rsidR="00B14199" w:rsidRPr="00753FA6">
        <w:rPr>
          <w:rFonts w:ascii="Times New Roman" w:hAnsi="Times New Roman" w:cs="Times New Roman"/>
        </w:rPr>
        <w:t>trees</w:t>
      </w:r>
      <w:r w:rsidR="00891027" w:rsidRPr="00753FA6">
        <w:rPr>
          <w:rFonts w:ascii="Times New Roman" w:hAnsi="Times New Roman" w:cs="Times New Roman"/>
        </w:rPr>
        <w:t xml:space="preserve"> </w:t>
      </w:r>
      <w:r w:rsidR="00B14199" w:rsidRPr="00753FA6">
        <w:rPr>
          <w:rFonts w:ascii="Times New Roman" w:hAnsi="Times New Roman" w:cs="Times New Roman"/>
        </w:rPr>
        <w:t>should</w:t>
      </w:r>
      <w:r w:rsidR="00891027" w:rsidRPr="00753FA6">
        <w:rPr>
          <w:rFonts w:ascii="Times New Roman" w:hAnsi="Times New Roman" w:cs="Times New Roman"/>
        </w:rPr>
        <w:t xml:space="preserve"> </w:t>
      </w:r>
      <w:r w:rsidR="002A4B57" w:rsidRPr="00753FA6">
        <w:rPr>
          <w:rFonts w:ascii="Times New Roman" w:hAnsi="Times New Roman" w:cs="Times New Roman"/>
        </w:rPr>
        <w:t>mainly</w:t>
      </w:r>
      <w:r w:rsidR="00891027" w:rsidRPr="00753FA6">
        <w:rPr>
          <w:rFonts w:ascii="Times New Roman" w:hAnsi="Times New Roman" w:cs="Times New Roman"/>
        </w:rPr>
        <w:t xml:space="preserve"> </w:t>
      </w:r>
      <w:r w:rsidRPr="00753FA6">
        <w:rPr>
          <w:rFonts w:ascii="Times New Roman" w:hAnsi="Times New Roman" w:cs="Times New Roman"/>
        </w:rPr>
        <w:t xml:space="preserve">be </w:t>
      </w:r>
      <w:r w:rsidR="00B14199" w:rsidRPr="00753FA6">
        <w:rPr>
          <w:rFonts w:ascii="Times New Roman" w:hAnsi="Times New Roman" w:cs="Times New Roman"/>
        </w:rPr>
        <w:t>native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B14199" w:rsidRPr="00753FA6">
        <w:rPr>
          <w:rFonts w:ascii="Times New Roman" w:hAnsi="Times New Roman" w:cs="Times New Roman"/>
        </w:rPr>
        <w:t>trees.</w:t>
      </w:r>
      <w:r w:rsidR="00891027" w:rsidRPr="00753FA6">
        <w:rPr>
          <w:rFonts w:ascii="Times New Roman" w:hAnsi="Times New Roman" w:cs="Times New Roman"/>
        </w:rPr>
        <w:t xml:space="preserve"> </w:t>
      </w:r>
      <w:r w:rsidR="00522FB5">
        <w:rPr>
          <w:rFonts w:ascii="Times New Roman" w:hAnsi="Times New Roman" w:cs="Times New Roman"/>
        </w:rPr>
        <w:t>On the other hand</w:t>
      </w:r>
      <w:r w:rsidR="00AB64A4" w:rsidRPr="00753FA6">
        <w:rPr>
          <w:rFonts w:ascii="Times New Roman" w:hAnsi="Times New Roman" w:cs="Times New Roman"/>
        </w:rPr>
        <w:t>,</w:t>
      </w:r>
      <w:r w:rsidR="00891027" w:rsidRPr="00753FA6">
        <w:rPr>
          <w:rFonts w:ascii="Times New Roman" w:hAnsi="Times New Roman" w:cs="Times New Roman"/>
        </w:rPr>
        <w:t xml:space="preserve"> </w:t>
      </w:r>
      <w:r w:rsidR="00522FB5">
        <w:rPr>
          <w:rFonts w:ascii="Times New Roman" w:hAnsi="Times New Roman" w:cs="Times New Roman"/>
        </w:rPr>
        <w:t xml:space="preserve">in </w:t>
      </w:r>
      <w:r w:rsidR="00AB64A4" w:rsidRPr="00753FA6">
        <w:rPr>
          <w:rFonts w:ascii="Times New Roman" w:hAnsi="Times New Roman" w:cs="Times New Roman"/>
        </w:rPr>
        <w:t>forest</w:t>
      </w:r>
      <w:r w:rsidR="00891027" w:rsidRPr="00753FA6">
        <w:rPr>
          <w:rFonts w:ascii="Times New Roman" w:hAnsi="Times New Roman" w:cs="Times New Roman"/>
        </w:rPr>
        <w:t xml:space="preserve"> </w:t>
      </w:r>
      <w:r w:rsidR="00AB64A4" w:rsidRPr="00753FA6">
        <w:rPr>
          <w:rFonts w:ascii="Times New Roman" w:hAnsi="Times New Roman" w:cs="Times New Roman"/>
        </w:rPr>
        <w:t>reserves</w:t>
      </w:r>
      <w:r w:rsidR="00891027" w:rsidRPr="00753FA6">
        <w:rPr>
          <w:rFonts w:ascii="Times New Roman" w:hAnsi="Times New Roman" w:cs="Times New Roman"/>
        </w:rPr>
        <w:t xml:space="preserve"> </w:t>
      </w:r>
      <w:r w:rsidR="00522FB5">
        <w:rPr>
          <w:rFonts w:ascii="Times New Roman" w:hAnsi="Times New Roman" w:cs="Times New Roman"/>
        </w:rPr>
        <w:t>w</w:t>
      </w:r>
      <w:r w:rsidR="00397047">
        <w:rPr>
          <w:rFonts w:ascii="Times New Roman" w:hAnsi="Times New Roman" w:cs="Times New Roman"/>
        </w:rPr>
        <w:t>ere</w:t>
      </w:r>
      <w:r w:rsidR="00522FB5">
        <w:rPr>
          <w:rFonts w:ascii="Times New Roman" w:hAnsi="Times New Roman" w:cs="Times New Roman"/>
        </w:rPr>
        <w:t xml:space="preserve"> occurred</w:t>
      </w:r>
      <w:r w:rsidR="00891027" w:rsidRPr="00753FA6">
        <w:rPr>
          <w:rFonts w:ascii="Times New Roman" w:hAnsi="Times New Roman" w:cs="Times New Roman"/>
        </w:rPr>
        <w:t xml:space="preserve"> </w:t>
      </w:r>
      <w:r w:rsidR="00AB64A4" w:rsidRPr="00753FA6">
        <w:rPr>
          <w:rFonts w:ascii="Times New Roman" w:hAnsi="Times New Roman" w:cs="Times New Roman"/>
        </w:rPr>
        <w:t>red</w:t>
      </w:r>
      <w:r w:rsidR="00522FB5">
        <w:rPr>
          <w:rFonts w:ascii="Times New Roman" w:hAnsi="Times New Roman" w:cs="Times New Roman"/>
        </w:rPr>
        <w:t>-</w:t>
      </w:r>
      <w:r w:rsidR="00AB64A4" w:rsidRPr="00753FA6">
        <w:rPr>
          <w:rFonts w:ascii="Times New Roman" w:hAnsi="Times New Roman" w:cs="Times New Roman"/>
        </w:rPr>
        <w:t>list</w:t>
      </w:r>
      <w:r w:rsidR="00891027" w:rsidRPr="00753FA6">
        <w:rPr>
          <w:rFonts w:ascii="Times New Roman" w:hAnsi="Times New Roman" w:cs="Times New Roman"/>
        </w:rPr>
        <w:t xml:space="preserve"> </w:t>
      </w:r>
      <w:r w:rsidR="00AB64A4" w:rsidRPr="00753FA6">
        <w:rPr>
          <w:rFonts w:ascii="Times New Roman" w:hAnsi="Times New Roman" w:cs="Times New Roman"/>
        </w:rPr>
        <w:t>species</w:t>
      </w:r>
      <w:r w:rsidR="00891027" w:rsidRPr="00753FA6">
        <w:rPr>
          <w:rFonts w:ascii="Times New Roman" w:hAnsi="Times New Roman" w:cs="Times New Roman"/>
        </w:rPr>
        <w:t xml:space="preserve"> </w:t>
      </w:r>
      <w:r w:rsidR="00AB64A4" w:rsidRPr="00753FA6">
        <w:rPr>
          <w:rFonts w:ascii="Times New Roman" w:hAnsi="Times New Roman" w:cs="Times New Roman"/>
        </w:rPr>
        <w:t>which</w:t>
      </w:r>
      <w:r w:rsidR="00891027" w:rsidRPr="00753FA6">
        <w:rPr>
          <w:rFonts w:ascii="Times New Roman" w:hAnsi="Times New Roman" w:cs="Times New Roman"/>
        </w:rPr>
        <w:t xml:space="preserve"> </w:t>
      </w:r>
      <w:r w:rsidR="00AB64A4" w:rsidRPr="00753FA6">
        <w:rPr>
          <w:rFonts w:ascii="Times New Roman" w:hAnsi="Times New Roman" w:cs="Times New Roman"/>
        </w:rPr>
        <w:t>were</w:t>
      </w:r>
      <w:r w:rsidR="00891027" w:rsidRPr="00753FA6">
        <w:rPr>
          <w:rFonts w:ascii="Times New Roman" w:hAnsi="Times New Roman" w:cs="Times New Roman"/>
        </w:rPr>
        <w:t xml:space="preserve"> </w:t>
      </w:r>
      <w:r w:rsidR="00AB64A4" w:rsidRPr="00753FA6">
        <w:rPr>
          <w:rFonts w:ascii="Times New Roman" w:hAnsi="Times New Roman" w:cs="Times New Roman"/>
        </w:rPr>
        <w:t>not</w:t>
      </w:r>
      <w:r w:rsidR="00891027" w:rsidRPr="00753FA6">
        <w:rPr>
          <w:rFonts w:ascii="Times New Roman" w:hAnsi="Times New Roman" w:cs="Times New Roman"/>
        </w:rPr>
        <w:t xml:space="preserve"> </w:t>
      </w:r>
      <w:r w:rsidR="0063019D">
        <w:rPr>
          <w:rFonts w:ascii="Times New Roman" w:hAnsi="Times New Roman" w:cs="Times New Roman"/>
        </w:rPr>
        <w:t>recorded</w:t>
      </w:r>
      <w:r w:rsidR="0063019D" w:rsidRPr="00753FA6">
        <w:rPr>
          <w:rFonts w:ascii="Times New Roman" w:hAnsi="Times New Roman" w:cs="Times New Roman"/>
        </w:rPr>
        <w:t xml:space="preserve"> </w:t>
      </w:r>
      <w:r w:rsidR="00AB64A4"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AB64A4" w:rsidRPr="00753FA6">
        <w:rPr>
          <w:rFonts w:ascii="Times New Roman" w:hAnsi="Times New Roman" w:cs="Times New Roman"/>
        </w:rPr>
        <w:t>forests</w:t>
      </w:r>
      <w:r w:rsidR="00891027" w:rsidRPr="00753FA6">
        <w:rPr>
          <w:rFonts w:ascii="Times New Roman" w:hAnsi="Times New Roman" w:cs="Times New Roman"/>
        </w:rPr>
        <w:t xml:space="preserve"> </w:t>
      </w:r>
      <w:r w:rsidR="001C00F5" w:rsidRPr="00753FA6">
        <w:rPr>
          <w:rFonts w:ascii="Times New Roman" w:hAnsi="Times New Roman" w:cs="Times New Roman"/>
        </w:rPr>
        <w:t>(regardless</w:t>
      </w:r>
      <w:r w:rsidR="00891027" w:rsidRPr="00753FA6">
        <w:rPr>
          <w:rFonts w:ascii="Times New Roman" w:hAnsi="Times New Roman" w:cs="Times New Roman"/>
        </w:rPr>
        <w:t xml:space="preserve"> </w:t>
      </w:r>
      <w:r w:rsidR="001C00F5" w:rsidRPr="00753FA6">
        <w:rPr>
          <w:rFonts w:ascii="Times New Roman" w:hAnsi="Times New Roman" w:cs="Times New Roman"/>
        </w:rPr>
        <w:t>of</w:t>
      </w:r>
      <w:r w:rsidR="00891027" w:rsidRPr="00753FA6">
        <w:rPr>
          <w:rFonts w:ascii="Times New Roman" w:hAnsi="Times New Roman" w:cs="Times New Roman"/>
        </w:rPr>
        <w:t xml:space="preserve"> </w:t>
      </w:r>
      <w:proofErr w:type="gramStart"/>
      <w:r w:rsidR="001C00F5" w:rsidRPr="00753FA6">
        <w:rPr>
          <w:rFonts w:ascii="Times New Roman" w:hAnsi="Times New Roman" w:cs="Times New Roman"/>
        </w:rPr>
        <w:t>whether</w:t>
      </w:r>
      <w:r w:rsidR="0063019D">
        <w:rPr>
          <w:rFonts w:ascii="Times New Roman" w:hAnsi="Times New Roman" w:cs="Times New Roman"/>
        </w:rPr>
        <w:t xml:space="preserve"> or not</w:t>
      </w:r>
      <w:proofErr w:type="gramEnd"/>
      <w:r w:rsidR="00891027" w:rsidRPr="00753FA6">
        <w:rPr>
          <w:rFonts w:ascii="Times New Roman" w:hAnsi="Times New Roman" w:cs="Times New Roman"/>
        </w:rPr>
        <w:t xml:space="preserve"> </w:t>
      </w:r>
      <w:r w:rsidR="001C00F5" w:rsidRPr="00753FA6">
        <w:rPr>
          <w:rFonts w:ascii="Times New Roman" w:hAnsi="Times New Roman" w:cs="Times New Roman"/>
        </w:rPr>
        <w:t>there</w:t>
      </w:r>
      <w:r w:rsidR="00891027" w:rsidRPr="00753FA6">
        <w:rPr>
          <w:rFonts w:ascii="Times New Roman" w:hAnsi="Times New Roman" w:cs="Times New Roman"/>
        </w:rPr>
        <w:t xml:space="preserve"> </w:t>
      </w:r>
      <w:r w:rsidR="001C00F5" w:rsidRPr="00753FA6">
        <w:rPr>
          <w:rFonts w:ascii="Times New Roman" w:hAnsi="Times New Roman" w:cs="Times New Roman"/>
        </w:rPr>
        <w:t>was</w:t>
      </w:r>
      <w:r w:rsidR="00891027" w:rsidRPr="00753FA6">
        <w:rPr>
          <w:rFonts w:ascii="Times New Roman" w:hAnsi="Times New Roman" w:cs="Times New Roman"/>
        </w:rPr>
        <w:t xml:space="preserve"> </w:t>
      </w:r>
      <w:r w:rsidR="001C00F5" w:rsidRPr="00753FA6">
        <w:rPr>
          <w:rFonts w:ascii="Times New Roman" w:hAnsi="Times New Roman" w:cs="Times New Roman"/>
        </w:rPr>
        <w:t>a</w:t>
      </w:r>
      <w:r w:rsidR="00891027" w:rsidRPr="00753FA6">
        <w:rPr>
          <w:rFonts w:ascii="Times New Roman" w:hAnsi="Times New Roman" w:cs="Times New Roman"/>
        </w:rPr>
        <w:t xml:space="preserve"> </w:t>
      </w:r>
      <w:r w:rsidR="00234B04">
        <w:rPr>
          <w:rFonts w:ascii="Times New Roman" w:hAnsi="Times New Roman" w:cs="Times New Roman"/>
        </w:rPr>
        <w:t>large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1C00F5" w:rsidRPr="00753FA6">
        <w:rPr>
          <w:rFonts w:ascii="Times New Roman" w:hAnsi="Times New Roman" w:cs="Times New Roman"/>
        </w:rPr>
        <w:t>tree)</w:t>
      </w:r>
      <w:r w:rsidR="00AB64A4" w:rsidRPr="00753FA6">
        <w:rPr>
          <w:rFonts w:ascii="Times New Roman" w:hAnsi="Times New Roman" w:cs="Times New Roman"/>
        </w:rPr>
        <w:t>.</w:t>
      </w:r>
      <w:r w:rsidR="00891027" w:rsidRPr="00753FA6">
        <w:rPr>
          <w:rFonts w:ascii="Times New Roman" w:hAnsi="Times New Roman" w:cs="Times New Roman"/>
        </w:rPr>
        <w:t xml:space="preserve"> </w:t>
      </w:r>
      <w:r w:rsidR="00AB64A4" w:rsidRPr="00753FA6">
        <w:rPr>
          <w:rFonts w:ascii="Times New Roman" w:hAnsi="Times New Roman" w:cs="Times New Roman"/>
        </w:rPr>
        <w:t>Considering</w:t>
      </w:r>
      <w:r w:rsidR="00891027" w:rsidRPr="00753FA6">
        <w:rPr>
          <w:rFonts w:ascii="Times New Roman" w:hAnsi="Times New Roman" w:cs="Times New Roman"/>
        </w:rPr>
        <w:t xml:space="preserve"> </w:t>
      </w:r>
      <w:r w:rsidR="00FF6DB0">
        <w:rPr>
          <w:rFonts w:ascii="Times New Roman" w:hAnsi="Times New Roman" w:cs="Times New Roman"/>
        </w:rPr>
        <w:t>this</w:t>
      </w:r>
      <w:r w:rsidR="00AB64A4" w:rsidRPr="00753FA6">
        <w:rPr>
          <w:rFonts w:ascii="Times New Roman" w:hAnsi="Times New Roman" w:cs="Times New Roman"/>
        </w:rPr>
        <w:t>,</w:t>
      </w:r>
      <w:r w:rsidR="00891027" w:rsidRPr="00753FA6">
        <w:rPr>
          <w:rFonts w:ascii="Times New Roman" w:hAnsi="Times New Roman" w:cs="Times New Roman"/>
        </w:rPr>
        <w:t xml:space="preserve"> </w:t>
      </w:r>
      <w:r w:rsidR="00310208" w:rsidRPr="00753FA6">
        <w:rPr>
          <w:rFonts w:ascii="Times New Roman" w:hAnsi="Times New Roman" w:cs="Times New Roman"/>
        </w:rPr>
        <w:t>spruce</w:t>
      </w:r>
      <w:r w:rsidR="00FF6DB0">
        <w:rPr>
          <w:rFonts w:ascii="Times New Roman" w:hAnsi="Times New Roman" w:cs="Times New Roman"/>
        </w:rPr>
        <w:t>-</w:t>
      </w:r>
      <w:r w:rsidR="00310208"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AB64A4" w:rsidRPr="00753FA6">
        <w:rPr>
          <w:rFonts w:ascii="Times New Roman" w:hAnsi="Times New Roman" w:cs="Times New Roman"/>
        </w:rPr>
        <w:t>forests</w:t>
      </w:r>
      <w:r w:rsidR="00891027" w:rsidRPr="00753FA6">
        <w:rPr>
          <w:rFonts w:ascii="Times New Roman" w:hAnsi="Times New Roman" w:cs="Times New Roman"/>
        </w:rPr>
        <w:t xml:space="preserve"> </w:t>
      </w:r>
      <w:r w:rsidR="00AB64A4" w:rsidRPr="00753FA6">
        <w:rPr>
          <w:rFonts w:ascii="Times New Roman" w:hAnsi="Times New Roman" w:cs="Times New Roman"/>
        </w:rPr>
        <w:t>with</w:t>
      </w:r>
      <w:r w:rsidR="0063019D">
        <w:rPr>
          <w:rFonts w:ascii="Times New Roman" w:hAnsi="Times New Roman" w:cs="Times New Roman"/>
        </w:rPr>
        <w:t xml:space="preserve"> a</w:t>
      </w:r>
      <w:r w:rsidR="00891027" w:rsidRPr="00753FA6">
        <w:rPr>
          <w:rFonts w:ascii="Times New Roman" w:hAnsi="Times New Roman" w:cs="Times New Roman"/>
        </w:rPr>
        <w:t xml:space="preserve"> </w:t>
      </w:r>
      <w:r w:rsidR="00AB64A4" w:rsidRPr="00753FA6">
        <w:rPr>
          <w:rFonts w:ascii="Times New Roman" w:hAnsi="Times New Roman" w:cs="Times New Roman"/>
        </w:rPr>
        <w:t>high</w:t>
      </w:r>
      <w:r w:rsidR="00891027" w:rsidRPr="00753FA6">
        <w:rPr>
          <w:rFonts w:ascii="Times New Roman" w:hAnsi="Times New Roman" w:cs="Times New Roman"/>
        </w:rPr>
        <w:t xml:space="preserve"> </w:t>
      </w:r>
      <w:r w:rsidR="00AB64A4" w:rsidRPr="00753FA6">
        <w:rPr>
          <w:rFonts w:ascii="Times New Roman" w:hAnsi="Times New Roman" w:cs="Times New Roman"/>
        </w:rPr>
        <w:t>occurrence</w:t>
      </w:r>
      <w:r w:rsidR="00891027" w:rsidRPr="00753FA6">
        <w:rPr>
          <w:rFonts w:ascii="Times New Roman" w:hAnsi="Times New Roman" w:cs="Times New Roman"/>
        </w:rPr>
        <w:t xml:space="preserve"> </w:t>
      </w:r>
      <w:r w:rsidR="00AB64A4" w:rsidRPr="00753FA6">
        <w:rPr>
          <w:rFonts w:ascii="Times New Roman" w:hAnsi="Times New Roman" w:cs="Times New Roman"/>
        </w:rPr>
        <w:t>of</w:t>
      </w:r>
      <w:r w:rsidR="00891027" w:rsidRPr="00753FA6">
        <w:rPr>
          <w:rFonts w:ascii="Times New Roman" w:hAnsi="Times New Roman" w:cs="Times New Roman"/>
        </w:rPr>
        <w:t xml:space="preserve"> </w:t>
      </w:r>
      <w:r w:rsidR="00234B04" w:rsidRPr="00234B04">
        <w:rPr>
          <w:rFonts w:ascii="Times New Roman" w:hAnsi="Times New Roman" w:cs="Times New Roman"/>
          <w:highlight w:val="yellow"/>
        </w:rPr>
        <w:t>large broadleaved</w:t>
      </w:r>
      <w:r w:rsidR="00891027" w:rsidRPr="00753FA6">
        <w:rPr>
          <w:rFonts w:ascii="Times New Roman" w:hAnsi="Times New Roman" w:cs="Times New Roman"/>
        </w:rPr>
        <w:t xml:space="preserve"> </w:t>
      </w:r>
      <w:r w:rsidR="00AB64A4" w:rsidRPr="00753FA6">
        <w:rPr>
          <w:rFonts w:ascii="Times New Roman" w:hAnsi="Times New Roman" w:cs="Times New Roman"/>
        </w:rPr>
        <w:t>trees</w:t>
      </w:r>
      <w:r w:rsidR="00891027" w:rsidRPr="00753FA6">
        <w:rPr>
          <w:rFonts w:ascii="Times New Roman" w:hAnsi="Times New Roman" w:cs="Times New Roman"/>
        </w:rPr>
        <w:t xml:space="preserve"> </w:t>
      </w:r>
      <w:r w:rsidR="00AB64A4" w:rsidRPr="00753FA6">
        <w:rPr>
          <w:rFonts w:ascii="Times New Roman" w:hAnsi="Times New Roman" w:cs="Times New Roman"/>
        </w:rPr>
        <w:t>cannot</w:t>
      </w:r>
      <w:r w:rsidR="00891027" w:rsidRPr="00753FA6">
        <w:rPr>
          <w:rFonts w:ascii="Times New Roman" w:hAnsi="Times New Roman" w:cs="Times New Roman"/>
        </w:rPr>
        <w:t xml:space="preserve"> </w:t>
      </w:r>
      <w:r w:rsidR="00AB64A4" w:rsidRPr="00753FA6">
        <w:rPr>
          <w:rFonts w:ascii="Times New Roman" w:hAnsi="Times New Roman" w:cs="Times New Roman"/>
        </w:rPr>
        <w:t>be</w:t>
      </w:r>
      <w:r w:rsidR="0063019D">
        <w:rPr>
          <w:rFonts w:ascii="Times New Roman" w:hAnsi="Times New Roman" w:cs="Times New Roman"/>
        </w:rPr>
        <w:t xml:space="preserve"> as</w:t>
      </w:r>
      <w:r w:rsidR="00891027" w:rsidRPr="00753FA6">
        <w:rPr>
          <w:rFonts w:ascii="Times New Roman" w:hAnsi="Times New Roman" w:cs="Times New Roman"/>
        </w:rPr>
        <w:t xml:space="preserve"> </w:t>
      </w:r>
      <w:r w:rsidR="00AB64A4" w:rsidRPr="00753FA6">
        <w:rPr>
          <w:rFonts w:ascii="Times New Roman" w:hAnsi="Times New Roman" w:cs="Times New Roman"/>
        </w:rPr>
        <w:t>valuable</w:t>
      </w:r>
      <w:r w:rsidR="00891027" w:rsidRPr="00753FA6">
        <w:rPr>
          <w:rFonts w:ascii="Times New Roman" w:hAnsi="Times New Roman" w:cs="Times New Roman"/>
        </w:rPr>
        <w:t xml:space="preserve"> </w:t>
      </w:r>
      <w:r w:rsidR="00AB64A4" w:rsidRPr="00753FA6">
        <w:rPr>
          <w:rFonts w:ascii="Times New Roman" w:hAnsi="Times New Roman" w:cs="Times New Roman"/>
        </w:rPr>
        <w:t>as</w:t>
      </w:r>
      <w:r w:rsidR="00891027" w:rsidRPr="00753FA6">
        <w:rPr>
          <w:rFonts w:ascii="Times New Roman" w:hAnsi="Times New Roman" w:cs="Times New Roman"/>
        </w:rPr>
        <w:t xml:space="preserve"> </w:t>
      </w:r>
      <w:r w:rsidR="00AB64A4" w:rsidRPr="00753FA6">
        <w:rPr>
          <w:rFonts w:ascii="Times New Roman" w:hAnsi="Times New Roman" w:cs="Times New Roman"/>
        </w:rPr>
        <w:t>these</w:t>
      </w:r>
      <w:r w:rsidR="00234B04">
        <w:rPr>
          <w:rFonts w:ascii="Times New Roman" w:hAnsi="Times New Roman" w:cs="Times New Roman"/>
        </w:rPr>
        <w:t xml:space="preserve"> </w:t>
      </w:r>
      <w:r w:rsidR="00234B04" w:rsidRPr="00234B04">
        <w:rPr>
          <w:rFonts w:ascii="Times New Roman" w:hAnsi="Times New Roman" w:cs="Times New Roman"/>
          <w:highlight w:val="yellow"/>
        </w:rPr>
        <w:t>small</w:t>
      </w:r>
      <w:r w:rsidR="00891027" w:rsidRPr="00753FA6">
        <w:rPr>
          <w:rFonts w:ascii="Times New Roman" w:hAnsi="Times New Roman" w:cs="Times New Roman"/>
        </w:rPr>
        <w:t xml:space="preserve"> </w:t>
      </w:r>
      <w:r w:rsidR="001C00F5" w:rsidRPr="00753FA6">
        <w:rPr>
          <w:rFonts w:ascii="Times New Roman" w:hAnsi="Times New Roman" w:cs="Times New Roman"/>
        </w:rPr>
        <w:t>forest</w:t>
      </w:r>
      <w:r w:rsidR="00891027" w:rsidRPr="00753FA6">
        <w:rPr>
          <w:rFonts w:ascii="Times New Roman" w:hAnsi="Times New Roman" w:cs="Times New Roman"/>
        </w:rPr>
        <w:t xml:space="preserve"> </w:t>
      </w:r>
      <w:r w:rsidR="00AB64A4" w:rsidRPr="00753FA6">
        <w:rPr>
          <w:rFonts w:ascii="Times New Roman" w:hAnsi="Times New Roman" w:cs="Times New Roman"/>
        </w:rPr>
        <w:t>reserv</w:t>
      </w:r>
      <w:r w:rsidR="0063019D">
        <w:rPr>
          <w:rFonts w:ascii="Times New Roman" w:hAnsi="Times New Roman" w:cs="Times New Roman"/>
        </w:rPr>
        <w:t>e</w:t>
      </w:r>
      <w:r w:rsidR="00AB64A4" w:rsidRPr="00753FA6">
        <w:rPr>
          <w:rFonts w:ascii="Times New Roman" w:hAnsi="Times New Roman" w:cs="Times New Roman"/>
        </w:rPr>
        <w:t>s.</w:t>
      </w:r>
    </w:p>
    <w:p w14:paraId="79089F88" w14:textId="27C92E65" w:rsidR="004738C1" w:rsidRPr="00753FA6" w:rsidRDefault="004738C1" w:rsidP="0091026F">
      <w:pPr>
        <w:pStyle w:val="Nadpis2"/>
        <w:jc w:val="both"/>
        <w:rPr>
          <w:rFonts w:cs="Times New Roman"/>
        </w:rPr>
      </w:pPr>
      <w:r w:rsidRPr="00753FA6">
        <w:rPr>
          <w:rFonts w:cs="Times New Roman"/>
        </w:rPr>
        <w:t>Specialist</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generalist</w:t>
      </w:r>
      <w:r w:rsidR="00891027" w:rsidRPr="00753FA6">
        <w:rPr>
          <w:rFonts w:cs="Times New Roman"/>
        </w:rPr>
        <w:t xml:space="preserve"> </w:t>
      </w:r>
      <w:r w:rsidRPr="00753FA6">
        <w:rPr>
          <w:rFonts w:cs="Times New Roman"/>
        </w:rPr>
        <w:t>species</w:t>
      </w:r>
    </w:p>
    <w:p w14:paraId="646EC9F0" w14:textId="5606FF37" w:rsidR="001A25C5" w:rsidRPr="00753FA6" w:rsidRDefault="00F8416F" w:rsidP="0091026F">
      <w:pPr>
        <w:jc w:val="both"/>
        <w:rPr>
          <w:rFonts w:ascii="Times New Roman" w:hAnsi="Times New Roman" w:cs="Times New Roman"/>
        </w:rPr>
      </w:pPr>
      <w:commentRangeStart w:id="279"/>
      <w:r w:rsidRPr="00753FA6">
        <w:rPr>
          <w:rFonts w:ascii="Times New Roman" w:hAnsi="Times New Roman" w:cs="Times New Roman"/>
        </w:rPr>
        <w:t>Surprisingly,</w:t>
      </w:r>
      <w:r w:rsidR="00891027" w:rsidRPr="00753FA6">
        <w:rPr>
          <w:rFonts w:ascii="Times New Roman" w:hAnsi="Times New Roman" w:cs="Times New Roman"/>
        </w:rPr>
        <w:t xml:space="preserve"> </w:t>
      </w:r>
      <w:r w:rsidRPr="00753FA6">
        <w:rPr>
          <w:rFonts w:ascii="Times New Roman" w:hAnsi="Times New Roman" w:cs="Times New Roman"/>
        </w:rPr>
        <w:t>s</w:t>
      </w:r>
      <w:r w:rsidR="004738C1" w:rsidRPr="00753FA6">
        <w:rPr>
          <w:rFonts w:ascii="Times New Roman" w:hAnsi="Times New Roman" w:cs="Times New Roman"/>
        </w:rPr>
        <w:t>pecialist</w:t>
      </w:r>
      <w:r w:rsidR="00891027" w:rsidRPr="00753FA6">
        <w:rPr>
          <w:rFonts w:ascii="Times New Roman" w:hAnsi="Times New Roman" w:cs="Times New Roman"/>
        </w:rPr>
        <w:t xml:space="preserve"> </w:t>
      </w:r>
      <w:r w:rsidR="004738C1" w:rsidRPr="00753FA6">
        <w:rPr>
          <w:rFonts w:ascii="Times New Roman" w:hAnsi="Times New Roman" w:cs="Times New Roman"/>
        </w:rPr>
        <w:t>species</w:t>
      </w:r>
      <w:r w:rsidR="00891027" w:rsidRPr="00753FA6">
        <w:rPr>
          <w:rFonts w:ascii="Times New Roman" w:hAnsi="Times New Roman" w:cs="Times New Roman"/>
        </w:rPr>
        <w:t xml:space="preserve"> </w:t>
      </w:r>
      <w:r w:rsidR="004738C1" w:rsidRPr="00753FA6">
        <w:rPr>
          <w:rFonts w:ascii="Times New Roman" w:hAnsi="Times New Roman" w:cs="Times New Roman"/>
        </w:rPr>
        <w:t>have</w:t>
      </w:r>
      <w:r w:rsidR="00891027" w:rsidRPr="00753FA6">
        <w:rPr>
          <w:rFonts w:ascii="Times New Roman" w:hAnsi="Times New Roman" w:cs="Times New Roman"/>
        </w:rPr>
        <w:t xml:space="preserve"> </w:t>
      </w:r>
      <w:r w:rsidR="004738C1" w:rsidRPr="00753FA6">
        <w:rPr>
          <w:rFonts w:ascii="Times New Roman" w:hAnsi="Times New Roman" w:cs="Times New Roman"/>
        </w:rPr>
        <w:t>very</w:t>
      </w:r>
      <w:r w:rsidR="00891027" w:rsidRPr="00753FA6">
        <w:rPr>
          <w:rFonts w:ascii="Times New Roman" w:hAnsi="Times New Roman" w:cs="Times New Roman"/>
        </w:rPr>
        <w:t xml:space="preserve"> </w:t>
      </w:r>
      <w:r w:rsidRPr="00753FA6">
        <w:rPr>
          <w:rFonts w:ascii="Times New Roman" w:hAnsi="Times New Roman" w:cs="Times New Roman"/>
        </w:rPr>
        <w:t>low</w:t>
      </w:r>
      <w:r w:rsidR="00891027" w:rsidRPr="00753FA6">
        <w:rPr>
          <w:rFonts w:ascii="Times New Roman" w:hAnsi="Times New Roman" w:cs="Times New Roman"/>
        </w:rPr>
        <w:t xml:space="preserve"> </w:t>
      </w:r>
      <w:r w:rsidRPr="00753FA6">
        <w:rPr>
          <w:rFonts w:ascii="Times New Roman" w:hAnsi="Times New Roman" w:cs="Times New Roman"/>
        </w:rPr>
        <w:t>numbers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commentRangeEnd w:id="279"/>
      <w:r w:rsidR="0057130D">
        <w:rPr>
          <w:rStyle w:val="Odkaznakoment"/>
        </w:rPr>
        <w:commentReference w:id="279"/>
      </w:r>
      <w:r w:rsidRPr="00753FA6">
        <w:rPr>
          <w:rFonts w:ascii="Times New Roman" w:hAnsi="Times New Roman" w:cs="Times New Roman"/>
        </w:rPr>
        <w:t>Moreover,</w:t>
      </w:r>
      <w:r w:rsidR="00891027" w:rsidRPr="00753FA6">
        <w:rPr>
          <w:rFonts w:ascii="Times New Roman" w:hAnsi="Times New Roman" w:cs="Times New Roman"/>
        </w:rPr>
        <w:t xml:space="preserve"> </w:t>
      </w:r>
      <w:r w:rsidR="00AC174B">
        <w:rPr>
          <w:rFonts w:ascii="Times New Roman" w:hAnsi="Times New Roman" w:cs="Times New Roman"/>
        </w:rPr>
        <w:t xml:space="preserve">it is a </w:t>
      </w:r>
      <w:r w:rsidRPr="00753FA6">
        <w:rPr>
          <w:rFonts w:ascii="Times New Roman" w:hAnsi="Times New Roman" w:cs="Times New Roman"/>
        </w:rPr>
        <w:t>little</w:t>
      </w:r>
      <w:r w:rsidR="00891027" w:rsidRPr="00753FA6">
        <w:rPr>
          <w:rFonts w:ascii="Times New Roman" w:hAnsi="Times New Roman" w:cs="Times New Roman"/>
        </w:rPr>
        <w:t xml:space="preserve"> </w:t>
      </w:r>
      <w:r w:rsidRPr="00753FA6">
        <w:rPr>
          <w:rFonts w:ascii="Times New Roman" w:hAnsi="Times New Roman" w:cs="Times New Roman"/>
        </w:rPr>
        <w:t>bit</w:t>
      </w:r>
      <w:r w:rsidR="00891027" w:rsidRPr="00753FA6">
        <w:rPr>
          <w:rFonts w:ascii="Times New Roman" w:hAnsi="Times New Roman" w:cs="Times New Roman"/>
        </w:rPr>
        <w:t xml:space="preserve"> </w:t>
      </w:r>
      <w:r w:rsidRPr="00753FA6">
        <w:rPr>
          <w:rFonts w:ascii="Times New Roman" w:hAnsi="Times New Roman" w:cs="Times New Roman"/>
        </w:rPr>
        <w:t>lower</w:t>
      </w:r>
      <w:r w:rsidR="002F6B47">
        <w:rPr>
          <w:rFonts w:ascii="Times New Roman" w:hAnsi="Times New Roman" w:cs="Times New Roman"/>
        </w:rPr>
        <w:t xml:space="preserve"> </w:t>
      </w:r>
      <w:r w:rsidR="002F6B47" w:rsidRPr="002F6B47">
        <w:rPr>
          <w:rFonts w:ascii="Times New Roman" w:hAnsi="Times New Roman" w:cs="Times New Roman"/>
          <w:highlight w:val="yellow"/>
        </w:rPr>
        <w:t>(about 0.3 species)</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00AC174B">
        <w:rPr>
          <w:rFonts w:ascii="Times New Roman" w:hAnsi="Times New Roman" w:cs="Times New Roman"/>
        </w:rPr>
        <w:t xml:space="preserve">an </w:t>
      </w:r>
      <w:r w:rsidRPr="00753FA6">
        <w:rPr>
          <w:rFonts w:ascii="Times New Roman" w:hAnsi="Times New Roman" w:cs="Times New Roman"/>
        </w:rPr>
        <w:t>absence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8138AB" w:rsidRPr="008138AB">
        <w:rPr>
          <w:rFonts w:ascii="Times New Roman" w:hAnsi="Times New Roman" w:cs="Times New Roman"/>
          <w:highlight w:val="yellow"/>
        </w:rPr>
        <w:t>large</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commentRangeStart w:id="280"/>
      <w:r w:rsidR="0091012B" w:rsidRPr="00753FA6">
        <w:rPr>
          <w:rFonts w:ascii="Times New Roman" w:hAnsi="Times New Roman" w:cs="Times New Roman"/>
        </w:rPr>
        <w:t>54</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of</w:t>
      </w:r>
      <w:r w:rsidR="00891027" w:rsidRPr="00753FA6">
        <w:rPr>
          <w:rFonts w:ascii="Times New Roman" w:hAnsi="Times New Roman" w:cs="Times New Roman"/>
        </w:rPr>
        <w:t xml:space="preserve"> </w:t>
      </w:r>
      <w:r w:rsidR="0091012B" w:rsidRPr="00753FA6">
        <w:rPr>
          <w:rFonts w:ascii="Times New Roman" w:hAnsi="Times New Roman" w:cs="Times New Roman"/>
        </w:rPr>
        <w:t>recorded</w:t>
      </w:r>
      <w:r w:rsidR="00891027" w:rsidRPr="00753FA6">
        <w:rPr>
          <w:rFonts w:ascii="Times New Roman" w:hAnsi="Times New Roman" w:cs="Times New Roman"/>
        </w:rPr>
        <w:t xml:space="preserve"> </w:t>
      </w:r>
      <w:r w:rsidR="0091012B" w:rsidRPr="00753FA6">
        <w:rPr>
          <w:rFonts w:ascii="Times New Roman" w:hAnsi="Times New Roman" w:cs="Times New Roman"/>
        </w:rPr>
        <w:t>individuals</w:t>
      </w:r>
      <w:r w:rsidR="00891027" w:rsidRPr="00753FA6">
        <w:rPr>
          <w:rFonts w:ascii="Times New Roman" w:hAnsi="Times New Roman" w:cs="Times New Roman"/>
        </w:rPr>
        <w:t xml:space="preserve"> </w:t>
      </w:r>
      <w:r w:rsidR="00AC174B">
        <w:rPr>
          <w:rFonts w:ascii="Times New Roman" w:hAnsi="Times New Roman" w:cs="Times New Roman"/>
        </w:rPr>
        <w:t>were</w:t>
      </w:r>
      <w:r w:rsidR="00AC174B" w:rsidRPr="00753FA6">
        <w:rPr>
          <w:rFonts w:ascii="Times New Roman" w:hAnsi="Times New Roman" w:cs="Times New Roman"/>
        </w:rPr>
        <w:t xml:space="preserve"> </w:t>
      </w:r>
      <w:r w:rsidR="0091012B" w:rsidRPr="00753FA6">
        <w:rPr>
          <w:rFonts w:ascii="Times New Roman" w:hAnsi="Times New Roman" w:cs="Times New Roman"/>
        </w:rPr>
        <w:t>specialist</w:t>
      </w:r>
      <w:r w:rsidR="00891027" w:rsidRPr="00753FA6">
        <w:rPr>
          <w:rFonts w:ascii="Times New Roman" w:hAnsi="Times New Roman" w:cs="Times New Roman"/>
        </w:rPr>
        <w:t xml:space="preserve"> </w:t>
      </w:r>
      <w:r w:rsidR="0091012B" w:rsidRPr="00753FA6">
        <w:rPr>
          <w:rFonts w:ascii="Times New Roman" w:hAnsi="Times New Roman" w:cs="Times New Roman"/>
        </w:rPr>
        <w:t>species</w:t>
      </w:r>
      <w:r w:rsidR="00891027" w:rsidRPr="00753FA6">
        <w:rPr>
          <w:rFonts w:ascii="Times New Roman" w:hAnsi="Times New Roman" w:cs="Times New Roman"/>
        </w:rPr>
        <w:t xml:space="preserve"> </w:t>
      </w:r>
      <w:r w:rsidR="0091012B" w:rsidRPr="00753FA6">
        <w:rPr>
          <w:rFonts w:ascii="Times New Roman" w:hAnsi="Times New Roman" w:cs="Times New Roman"/>
        </w:rPr>
        <w:t>nesting</w:t>
      </w:r>
      <w:r w:rsidR="00891027" w:rsidRPr="00753FA6">
        <w:rPr>
          <w:rFonts w:ascii="Times New Roman" w:hAnsi="Times New Roman" w:cs="Times New Roman"/>
        </w:rPr>
        <w:t xml:space="preserve"> </w:t>
      </w:r>
      <w:r w:rsidR="0091012B" w:rsidRPr="00753FA6">
        <w:rPr>
          <w:rFonts w:ascii="Times New Roman" w:hAnsi="Times New Roman" w:cs="Times New Roman"/>
        </w:rPr>
        <w:t>in</w:t>
      </w:r>
      <w:r w:rsidR="00891027" w:rsidRPr="00753FA6">
        <w:rPr>
          <w:rFonts w:ascii="Times New Roman" w:hAnsi="Times New Roman" w:cs="Times New Roman"/>
        </w:rPr>
        <w:t xml:space="preserve"> </w:t>
      </w:r>
      <w:r w:rsidR="0091012B" w:rsidRPr="00753FA6">
        <w:rPr>
          <w:rFonts w:ascii="Times New Roman" w:hAnsi="Times New Roman" w:cs="Times New Roman"/>
        </w:rPr>
        <w:t>cavities</w:t>
      </w:r>
      <w:r w:rsidR="00891027" w:rsidRPr="00753FA6">
        <w:rPr>
          <w:rFonts w:ascii="Times New Roman" w:hAnsi="Times New Roman" w:cs="Times New Roman"/>
        </w:rPr>
        <w:t xml:space="preserve"> </w:t>
      </w:r>
      <w:r w:rsidR="0091012B" w:rsidRPr="00753FA6">
        <w:rPr>
          <w:rFonts w:ascii="Times New Roman" w:hAnsi="Times New Roman" w:cs="Times New Roman"/>
        </w:rPr>
        <w:t>(18</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individuals</w:t>
      </w:r>
      <w:r w:rsidR="00891027" w:rsidRPr="00753FA6">
        <w:rPr>
          <w:rFonts w:ascii="Times New Roman" w:hAnsi="Times New Roman" w:cs="Times New Roman"/>
        </w:rPr>
        <w:t xml:space="preserve"> </w:t>
      </w:r>
      <w:r w:rsidR="0091012B" w:rsidRPr="00753FA6">
        <w:rPr>
          <w:rFonts w:ascii="Times New Roman" w:hAnsi="Times New Roman" w:cs="Times New Roman"/>
        </w:rPr>
        <w:t>of</w:t>
      </w:r>
      <w:r w:rsidR="00891027" w:rsidRPr="00753FA6">
        <w:rPr>
          <w:rFonts w:ascii="Times New Roman" w:hAnsi="Times New Roman" w:cs="Times New Roman"/>
        </w:rPr>
        <w:t xml:space="preserve"> </w:t>
      </w:r>
      <w:r w:rsidR="0091012B" w:rsidRPr="00753FA6">
        <w:rPr>
          <w:rFonts w:ascii="Times New Roman" w:hAnsi="Times New Roman" w:cs="Times New Roman"/>
        </w:rPr>
        <w:t>recorded</w:t>
      </w:r>
      <w:r w:rsidR="00891027" w:rsidRPr="00753FA6">
        <w:rPr>
          <w:rFonts w:ascii="Times New Roman" w:hAnsi="Times New Roman" w:cs="Times New Roman"/>
        </w:rPr>
        <w:t xml:space="preserve"> </w:t>
      </w:r>
      <w:r w:rsidR="0091012B" w:rsidRPr="00753FA6">
        <w:rPr>
          <w:rFonts w:ascii="Times New Roman" w:hAnsi="Times New Roman" w:cs="Times New Roman"/>
        </w:rPr>
        <w:t>generalist)</w:t>
      </w:r>
      <w:r w:rsidR="00891027" w:rsidRPr="00753FA6">
        <w:rPr>
          <w:rFonts w:ascii="Times New Roman" w:hAnsi="Times New Roman" w:cs="Times New Roman"/>
        </w:rPr>
        <w:t xml:space="preserve"> </w:t>
      </w:r>
      <w:r w:rsidR="0091012B" w:rsidRPr="00753FA6">
        <w:rPr>
          <w:rFonts w:ascii="Times New Roman" w:hAnsi="Times New Roman" w:cs="Times New Roman"/>
        </w:rPr>
        <w:t>and</w:t>
      </w:r>
      <w:r w:rsidR="00891027" w:rsidRPr="00753FA6">
        <w:rPr>
          <w:rFonts w:ascii="Times New Roman" w:hAnsi="Times New Roman" w:cs="Times New Roman"/>
        </w:rPr>
        <w:t xml:space="preserve"> </w:t>
      </w:r>
      <w:r w:rsidR="0091012B" w:rsidRPr="00753FA6">
        <w:rPr>
          <w:rFonts w:ascii="Times New Roman" w:hAnsi="Times New Roman" w:cs="Times New Roman"/>
        </w:rPr>
        <w:t>44</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in</w:t>
      </w:r>
      <w:r w:rsidR="00AC174B">
        <w:rPr>
          <w:rFonts w:ascii="Times New Roman" w:hAnsi="Times New Roman" w:cs="Times New Roman"/>
        </w:rPr>
        <w:t xml:space="preserve"> the</w:t>
      </w:r>
      <w:r w:rsidR="00891027" w:rsidRPr="00753FA6">
        <w:rPr>
          <w:rFonts w:ascii="Times New Roman" w:hAnsi="Times New Roman" w:cs="Times New Roman"/>
        </w:rPr>
        <w:t xml:space="preserve"> </w:t>
      </w:r>
      <w:r w:rsidR="0091012B" w:rsidRPr="00753FA6">
        <w:rPr>
          <w:rFonts w:ascii="Times New Roman" w:hAnsi="Times New Roman" w:cs="Times New Roman"/>
        </w:rPr>
        <w:t>canopy</w:t>
      </w:r>
      <w:r w:rsidR="00891027" w:rsidRPr="00753FA6">
        <w:rPr>
          <w:rFonts w:ascii="Times New Roman" w:hAnsi="Times New Roman" w:cs="Times New Roman"/>
        </w:rPr>
        <w:t xml:space="preserve"> </w:t>
      </w:r>
      <w:r w:rsidR="0091012B" w:rsidRPr="00753FA6">
        <w:rPr>
          <w:rFonts w:ascii="Times New Roman" w:hAnsi="Times New Roman" w:cs="Times New Roman"/>
        </w:rPr>
        <w:t>layer</w:t>
      </w:r>
      <w:r w:rsidR="00891027" w:rsidRPr="00753FA6">
        <w:rPr>
          <w:rFonts w:ascii="Times New Roman" w:hAnsi="Times New Roman" w:cs="Times New Roman"/>
        </w:rPr>
        <w:t xml:space="preserve"> </w:t>
      </w:r>
      <w:r w:rsidR="0091012B" w:rsidRPr="00753FA6">
        <w:rPr>
          <w:rFonts w:ascii="Times New Roman" w:hAnsi="Times New Roman" w:cs="Times New Roman"/>
        </w:rPr>
        <w:t>(33</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for</w:t>
      </w:r>
      <w:r w:rsidR="00891027" w:rsidRPr="00753FA6">
        <w:rPr>
          <w:rFonts w:ascii="Times New Roman" w:hAnsi="Times New Roman" w:cs="Times New Roman"/>
        </w:rPr>
        <w:t xml:space="preserve"> </w:t>
      </w:r>
      <w:r w:rsidR="0091012B" w:rsidRPr="00753FA6">
        <w:rPr>
          <w:rFonts w:ascii="Times New Roman" w:hAnsi="Times New Roman" w:cs="Times New Roman"/>
        </w:rPr>
        <w:t>generalists).</w:t>
      </w:r>
      <w:r w:rsidR="00891027" w:rsidRPr="00753FA6">
        <w:rPr>
          <w:rFonts w:ascii="Times New Roman" w:hAnsi="Times New Roman" w:cs="Times New Roman"/>
        </w:rPr>
        <w:t xml:space="preserve"> </w:t>
      </w:r>
      <w:r w:rsidR="0091012B" w:rsidRPr="00753FA6">
        <w:rPr>
          <w:rFonts w:ascii="Times New Roman" w:hAnsi="Times New Roman" w:cs="Times New Roman"/>
        </w:rPr>
        <w:t>More</w:t>
      </w:r>
      <w:r w:rsidR="00891027" w:rsidRPr="00753FA6">
        <w:rPr>
          <w:rFonts w:ascii="Times New Roman" w:hAnsi="Times New Roman" w:cs="Times New Roman"/>
        </w:rPr>
        <w:t xml:space="preserve"> </w:t>
      </w:r>
      <w:r w:rsidR="0091012B" w:rsidRPr="00753FA6">
        <w:rPr>
          <w:rFonts w:ascii="Times New Roman" w:hAnsi="Times New Roman" w:cs="Times New Roman"/>
        </w:rPr>
        <w:t>than</w:t>
      </w:r>
      <w:r w:rsidR="00891027" w:rsidRPr="00753FA6">
        <w:rPr>
          <w:rFonts w:ascii="Times New Roman" w:hAnsi="Times New Roman" w:cs="Times New Roman"/>
        </w:rPr>
        <w:t xml:space="preserve"> </w:t>
      </w:r>
      <w:r w:rsidR="0091012B" w:rsidRPr="00753FA6">
        <w:rPr>
          <w:rFonts w:ascii="Times New Roman" w:hAnsi="Times New Roman" w:cs="Times New Roman"/>
        </w:rPr>
        <w:t>86</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of</w:t>
      </w:r>
      <w:r w:rsidR="00891027" w:rsidRPr="00753FA6">
        <w:rPr>
          <w:rFonts w:ascii="Times New Roman" w:hAnsi="Times New Roman" w:cs="Times New Roman"/>
        </w:rPr>
        <w:t xml:space="preserve"> </w:t>
      </w:r>
      <w:r w:rsidR="0091012B" w:rsidRPr="00753FA6">
        <w:rPr>
          <w:rFonts w:ascii="Times New Roman" w:hAnsi="Times New Roman" w:cs="Times New Roman"/>
        </w:rPr>
        <w:t>recorded</w:t>
      </w:r>
      <w:r w:rsidR="00891027" w:rsidRPr="00753FA6">
        <w:rPr>
          <w:rFonts w:ascii="Times New Roman" w:hAnsi="Times New Roman" w:cs="Times New Roman"/>
        </w:rPr>
        <w:t xml:space="preserve"> </w:t>
      </w:r>
      <w:r w:rsidR="0091012B" w:rsidRPr="00753FA6">
        <w:rPr>
          <w:rFonts w:ascii="Times New Roman" w:hAnsi="Times New Roman" w:cs="Times New Roman"/>
        </w:rPr>
        <w:t>specialist</w:t>
      </w:r>
      <w:r w:rsidR="00891027" w:rsidRPr="00753FA6">
        <w:rPr>
          <w:rFonts w:ascii="Times New Roman" w:hAnsi="Times New Roman" w:cs="Times New Roman"/>
        </w:rPr>
        <w:t xml:space="preserve"> </w:t>
      </w:r>
      <w:r w:rsidR="0091012B" w:rsidRPr="00753FA6">
        <w:rPr>
          <w:rFonts w:ascii="Times New Roman" w:hAnsi="Times New Roman" w:cs="Times New Roman"/>
        </w:rPr>
        <w:t>species</w:t>
      </w:r>
      <w:r w:rsidR="00891027" w:rsidRPr="00753FA6">
        <w:rPr>
          <w:rFonts w:ascii="Times New Roman" w:hAnsi="Times New Roman" w:cs="Times New Roman"/>
        </w:rPr>
        <w:t xml:space="preserve"> </w:t>
      </w:r>
      <w:r w:rsidR="00AC174B">
        <w:rPr>
          <w:rFonts w:ascii="Times New Roman" w:hAnsi="Times New Roman" w:cs="Times New Roman"/>
        </w:rPr>
        <w:t xml:space="preserve">were </w:t>
      </w:r>
      <w:r w:rsidR="0091012B" w:rsidRPr="00753FA6">
        <w:rPr>
          <w:rFonts w:ascii="Times New Roman" w:hAnsi="Times New Roman" w:cs="Times New Roman"/>
        </w:rPr>
        <w:t>foraging</w:t>
      </w:r>
      <w:r w:rsidR="00891027" w:rsidRPr="00753FA6">
        <w:rPr>
          <w:rFonts w:ascii="Times New Roman" w:hAnsi="Times New Roman" w:cs="Times New Roman"/>
        </w:rPr>
        <w:t xml:space="preserve"> </w:t>
      </w:r>
      <w:r w:rsidR="0091012B" w:rsidRPr="00753FA6">
        <w:rPr>
          <w:rFonts w:ascii="Times New Roman" w:hAnsi="Times New Roman" w:cs="Times New Roman"/>
        </w:rPr>
        <w:t>in</w:t>
      </w:r>
      <w:r w:rsidR="00891027" w:rsidRPr="00753FA6">
        <w:rPr>
          <w:rFonts w:ascii="Times New Roman" w:hAnsi="Times New Roman" w:cs="Times New Roman"/>
        </w:rPr>
        <w:t xml:space="preserve"> </w:t>
      </w:r>
      <w:r w:rsidR="0091012B" w:rsidRPr="00753FA6">
        <w:rPr>
          <w:rFonts w:ascii="Times New Roman" w:hAnsi="Times New Roman" w:cs="Times New Roman"/>
        </w:rPr>
        <w:t>canopy</w:t>
      </w:r>
      <w:r w:rsidR="00891027" w:rsidRPr="00753FA6">
        <w:rPr>
          <w:rFonts w:ascii="Times New Roman" w:hAnsi="Times New Roman" w:cs="Times New Roman"/>
        </w:rPr>
        <w:t xml:space="preserve"> </w:t>
      </w:r>
      <w:r w:rsidR="0091012B" w:rsidRPr="00753FA6">
        <w:rPr>
          <w:rFonts w:ascii="Times New Roman" w:hAnsi="Times New Roman" w:cs="Times New Roman"/>
        </w:rPr>
        <w:t>layer</w:t>
      </w:r>
      <w:r w:rsidR="00891027" w:rsidRPr="00753FA6">
        <w:rPr>
          <w:rFonts w:ascii="Times New Roman" w:hAnsi="Times New Roman" w:cs="Times New Roman"/>
        </w:rPr>
        <w:t xml:space="preserve"> </w:t>
      </w:r>
      <w:r w:rsidR="0091012B" w:rsidRPr="00753FA6">
        <w:rPr>
          <w:rFonts w:ascii="Times New Roman" w:hAnsi="Times New Roman" w:cs="Times New Roman"/>
        </w:rPr>
        <w:t>(40</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of</w:t>
      </w:r>
      <w:r w:rsidR="00891027" w:rsidRPr="00753FA6">
        <w:rPr>
          <w:rFonts w:ascii="Times New Roman" w:hAnsi="Times New Roman" w:cs="Times New Roman"/>
        </w:rPr>
        <w:t xml:space="preserve"> </w:t>
      </w:r>
      <w:r w:rsidR="0091012B" w:rsidRPr="00753FA6">
        <w:rPr>
          <w:rFonts w:ascii="Times New Roman" w:hAnsi="Times New Roman" w:cs="Times New Roman"/>
        </w:rPr>
        <w:t>generalist</w:t>
      </w:r>
      <w:r w:rsidR="00891027" w:rsidRPr="00753FA6">
        <w:rPr>
          <w:rFonts w:ascii="Times New Roman" w:hAnsi="Times New Roman" w:cs="Times New Roman"/>
        </w:rPr>
        <w:t xml:space="preserve"> </w:t>
      </w:r>
      <w:r w:rsidR="0091012B" w:rsidRPr="00753FA6">
        <w:rPr>
          <w:rFonts w:ascii="Times New Roman" w:hAnsi="Times New Roman" w:cs="Times New Roman"/>
        </w:rPr>
        <w:t>foraging</w:t>
      </w:r>
      <w:r w:rsidR="00891027" w:rsidRPr="00753FA6">
        <w:rPr>
          <w:rFonts w:ascii="Times New Roman" w:hAnsi="Times New Roman" w:cs="Times New Roman"/>
        </w:rPr>
        <w:t xml:space="preserve"> </w:t>
      </w:r>
      <w:r w:rsidR="0091012B" w:rsidRPr="00753FA6">
        <w:rPr>
          <w:rFonts w:ascii="Times New Roman" w:hAnsi="Times New Roman" w:cs="Times New Roman"/>
        </w:rPr>
        <w:t>in</w:t>
      </w:r>
      <w:r w:rsidR="00891027" w:rsidRPr="00753FA6">
        <w:rPr>
          <w:rFonts w:ascii="Times New Roman" w:hAnsi="Times New Roman" w:cs="Times New Roman"/>
        </w:rPr>
        <w:t xml:space="preserve"> </w:t>
      </w:r>
      <w:r w:rsidR="0091012B" w:rsidRPr="00753FA6">
        <w:rPr>
          <w:rFonts w:ascii="Times New Roman" w:hAnsi="Times New Roman" w:cs="Times New Roman"/>
        </w:rPr>
        <w:t>canopy</w:t>
      </w:r>
      <w:r w:rsidR="00891027" w:rsidRPr="00753FA6">
        <w:rPr>
          <w:rFonts w:ascii="Times New Roman" w:hAnsi="Times New Roman" w:cs="Times New Roman"/>
        </w:rPr>
        <w:t xml:space="preserve"> </w:t>
      </w:r>
      <w:r w:rsidR="0091012B" w:rsidRPr="00753FA6">
        <w:rPr>
          <w:rFonts w:ascii="Times New Roman" w:hAnsi="Times New Roman" w:cs="Times New Roman"/>
        </w:rPr>
        <w:t>and</w:t>
      </w:r>
      <w:r w:rsidR="00891027" w:rsidRPr="00753FA6">
        <w:rPr>
          <w:rFonts w:ascii="Times New Roman" w:hAnsi="Times New Roman" w:cs="Times New Roman"/>
        </w:rPr>
        <w:t xml:space="preserve"> </w:t>
      </w:r>
      <w:r w:rsidR="0091012B" w:rsidRPr="00753FA6">
        <w:rPr>
          <w:rFonts w:ascii="Times New Roman" w:hAnsi="Times New Roman" w:cs="Times New Roman"/>
        </w:rPr>
        <w:t>41</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foraging</w:t>
      </w:r>
      <w:r w:rsidR="00891027" w:rsidRPr="00753FA6">
        <w:rPr>
          <w:rFonts w:ascii="Times New Roman" w:hAnsi="Times New Roman" w:cs="Times New Roman"/>
        </w:rPr>
        <w:t xml:space="preserve"> </w:t>
      </w:r>
      <w:r w:rsidR="0091012B" w:rsidRPr="00753FA6">
        <w:rPr>
          <w:rFonts w:ascii="Times New Roman" w:hAnsi="Times New Roman" w:cs="Times New Roman"/>
        </w:rPr>
        <w:t>on</w:t>
      </w:r>
      <w:r w:rsidR="00891027" w:rsidRPr="00753FA6">
        <w:rPr>
          <w:rFonts w:ascii="Times New Roman" w:hAnsi="Times New Roman" w:cs="Times New Roman"/>
        </w:rPr>
        <w:t xml:space="preserve"> </w:t>
      </w:r>
      <w:r w:rsidR="0091012B" w:rsidRPr="00753FA6">
        <w:rPr>
          <w:rFonts w:ascii="Times New Roman" w:hAnsi="Times New Roman" w:cs="Times New Roman"/>
        </w:rPr>
        <w:t>ground).</w:t>
      </w:r>
      <w:r w:rsidR="00891027" w:rsidRPr="00753FA6">
        <w:rPr>
          <w:rFonts w:ascii="Times New Roman" w:hAnsi="Times New Roman" w:cs="Times New Roman"/>
        </w:rPr>
        <w:t xml:space="preserve"> </w:t>
      </w:r>
      <w:r w:rsidR="007824A9" w:rsidRPr="00753FA6">
        <w:rPr>
          <w:rFonts w:ascii="Times New Roman" w:hAnsi="Times New Roman" w:cs="Times New Roman"/>
        </w:rPr>
        <w:t>Our</w:t>
      </w:r>
      <w:r w:rsidR="00891027" w:rsidRPr="00753FA6">
        <w:rPr>
          <w:rFonts w:ascii="Times New Roman" w:hAnsi="Times New Roman" w:cs="Times New Roman"/>
        </w:rPr>
        <w:t xml:space="preserve"> </w:t>
      </w:r>
      <w:r w:rsidR="007824A9" w:rsidRPr="00753FA6">
        <w:rPr>
          <w:rFonts w:ascii="Times New Roman" w:hAnsi="Times New Roman" w:cs="Times New Roman"/>
        </w:rPr>
        <w:t>hypothesis</w:t>
      </w:r>
      <w:r w:rsidR="00891027" w:rsidRPr="00753FA6">
        <w:rPr>
          <w:rFonts w:ascii="Times New Roman" w:hAnsi="Times New Roman" w:cs="Times New Roman"/>
        </w:rPr>
        <w:t xml:space="preserve"> </w:t>
      </w:r>
      <w:r w:rsidR="007824A9" w:rsidRPr="00753FA6">
        <w:rPr>
          <w:rFonts w:ascii="Times New Roman" w:hAnsi="Times New Roman" w:cs="Times New Roman"/>
        </w:rPr>
        <w:t>is</w:t>
      </w:r>
      <w:r w:rsidR="00891027" w:rsidRPr="00753FA6">
        <w:rPr>
          <w:rFonts w:ascii="Times New Roman" w:hAnsi="Times New Roman" w:cs="Times New Roman"/>
        </w:rPr>
        <w:t xml:space="preserve"> </w:t>
      </w:r>
      <w:r w:rsidR="007824A9" w:rsidRPr="00753FA6">
        <w:rPr>
          <w:rFonts w:ascii="Times New Roman" w:hAnsi="Times New Roman" w:cs="Times New Roman"/>
        </w:rPr>
        <w:t>that</w:t>
      </w:r>
      <w:r w:rsidR="00891027" w:rsidRPr="00753FA6">
        <w:rPr>
          <w:rFonts w:ascii="Times New Roman" w:hAnsi="Times New Roman" w:cs="Times New Roman"/>
        </w:rPr>
        <w:t xml:space="preserve"> </w:t>
      </w:r>
      <w:r w:rsidRPr="00753FA6">
        <w:rPr>
          <w:rFonts w:ascii="Times New Roman" w:hAnsi="Times New Roman" w:cs="Times New Roman"/>
        </w:rPr>
        <w:t>s</w:t>
      </w:r>
      <w:r w:rsidR="004738C1" w:rsidRPr="00753FA6">
        <w:rPr>
          <w:rFonts w:ascii="Times New Roman" w:hAnsi="Times New Roman" w:cs="Times New Roman"/>
        </w:rPr>
        <w:t>pecialist</w:t>
      </w:r>
      <w:r w:rsidR="00891027" w:rsidRPr="00753FA6">
        <w:rPr>
          <w:rFonts w:ascii="Times New Roman" w:hAnsi="Times New Roman" w:cs="Times New Roman"/>
        </w:rPr>
        <w:t xml:space="preserve"> </w:t>
      </w:r>
      <w:r w:rsidR="004738C1" w:rsidRPr="00753FA6">
        <w:rPr>
          <w:rFonts w:ascii="Times New Roman" w:hAnsi="Times New Roman" w:cs="Times New Roman"/>
        </w:rPr>
        <w:t>species</w:t>
      </w:r>
      <w:r w:rsidR="00891027" w:rsidRPr="00753FA6">
        <w:rPr>
          <w:rFonts w:ascii="Times New Roman" w:hAnsi="Times New Roman" w:cs="Times New Roman"/>
        </w:rPr>
        <w:t xml:space="preserve"> </w:t>
      </w:r>
      <w:r w:rsidR="004738C1" w:rsidRPr="00753FA6">
        <w:rPr>
          <w:rFonts w:ascii="Times New Roman" w:hAnsi="Times New Roman" w:cs="Times New Roman"/>
        </w:rPr>
        <w:t>are</w:t>
      </w:r>
      <w:r w:rsidR="00891027" w:rsidRPr="00753FA6">
        <w:rPr>
          <w:rFonts w:ascii="Times New Roman" w:hAnsi="Times New Roman" w:cs="Times New Roman"/>
        </w:rPr>
        <w:t xml:space="preserve"> </w:t>
      </w:r>
      <w:r w:rsidR="004738C1" w:rsidRPr="00753FA6">
        <w:rPr>
          <w:rFonts w:ascii="Times New Roman" w:hAnsi="Times New Roman" w:cs="Times New Roman"/>
        </w:rPr>
        <w:t>usually</w:t>
      </w:r>
      <w:r w:rsidR="00891027" w:rsidRPr="00753FA6">
        <w:rPr>
          <w:rFonts w:ascii="Times New Roman" w:hAnsi="Times New Roman" w:cs="Times New Roman"/>
        </w:rPr>
        <w:t xml:space="preserve"> </w:t>
      </w:r>
      <w:r w:rsidR="004738C1" w:rsidRPr="00753FA6">
        <w:rPr>
          <w:rFonts w:ascii="Times New Roman" w:hAnsi="Times New Roman" w:cs="Times New Roman"/>
        </w:rPr>
        <w:t>species</w:t>
      </w:r>
      <w:r w:rsidR="00891027" w:rsidRPr="00753FA6">
        <w:rPr>
          <w:rFonts w:ascii="Times New Roman" w:hAnsi="Times New Roman" w:cs="Times New Roman"/>
        </w:rPr>
        <w:t xml:space="preserve"> </w:t>
      </w:r>
      <w:r w:rsidR="004738C1" w:rsidRPr="00753FA6">
        <w:rPr>
          <w:rFonts w:ascii="Times New Roman" w:hAnsi="Times New Roman" w:cs="Times New Roman"/>
        </w:rPr>
        <w:t>of</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894385" w:rsidRPr="00753FA6">
        <w:rPr>
          <w:rFonts w:ascii="Times New Roman" w:hAnsi="Times New Roman" w:cs="Times New Roman"/>
        </w:rPr>
        <w:t>forest</w:t>
      </w:r>
      <w:r w:rsidR="00891027" w:rsidRPr="00753FA6">
        <w:rPr>
          <w:rFonts w:ascii="Times New Roman" w:hAnsi="Times New Roman" w:cs="Times New Roman"/>
        </w:rPr>
        <w:t xml:space="preserve"> </w:t>
      </w:r>
      <w:r w:rsidR="00894385" w:rsidRPr="00753FA6">
        <w:rPr>
          <w:rFonts w:ascii="Times New Roman" w:hAnsi="Times New Roman" w:cs="Times New Roman"/>
        </w:rPr>
        <w:t>interior</w:t>
      </w:r>
      <w:r w:rsidR="00891027" w:rsidRPr="00753FA6">
        <w:rPr>
          <w:rFonts w:ascii="Times New Roman" w:hAnsi="Times New Roman" w:cs="Times New Roman"/>
        </w:rPr>
        <w:t xml:space="preserve"> </w:t>
      </w:r>
      <w:r w:rsidR="00894385" w:rsidRPr="00753FA6">
        <w:rPr>
          <w:rFonts w:ascii="Times New Roman" w:hAnsi="Times New Roman" w:cs="Times New Roman"/>
        </w:rPr>
        <w:t>and</w:t>
      </w:r>
      <w:r w:rsidR="00891027" w:rsidRPr="00753FA6">
        <w:rPr>
          <w:rFonts w:ascii="Times New Roman" w:hAnsi="Times New Roman" w:cs="Times New Roman"/>
        </w:rPr>
        <w:t xml:space="preserve"> </w:t>
      </w:r>
      <w:r w:rsidR="004738C1" w:rsidRPr="00753FA6">
        <w:rPr>
          <w:rFonts w:ascii="Times New Roman" w:hAnsi="Times New Roman" w:cs="Times New Roman"/>
        </w:rPr>
        <w:t>negative</w:t>
      </w:r>
      <w:r w:rsidR="00894385" w:rsidRPr="00753FA6">
        <w:rPr>
          <w:rFonts w:ascii="Times New Roman" w:hAnsi="Times New Roman" w:cs="Times New Roman"/>
        </w:rPr>
        <w:t>ly</w:t>
      </w:r>
      <w:r w:rsidR="00891027" w:rsidRPr="00753FA6">
        <w:rPr>
          <w:rFonts w:ascii="Times New Roman" w:hAnsi="Times New Roman" w:cs="Times New Roman"/>
        </w:rPr>
        <w:t xml:space="preserve"> </w:t>
      </w:r>
      <w:r w:rsidR="00894385" w:rsidRPr="00753FA6">
        <w:rPr>
          <w:rFonts w:ascii="Times New Roman" w:hAnsi="Times New Roman" w:cs="Times New Roman"/>
        </w:rPr>
        <w:t>associated</w:t>
      </w:r>
      <w:r w:rsidR="00891027" w:rsidRPr="00753FA6">
        <w:rPr>
          <w:rFonts w:ascii="Times New Roman" w:hAnsi="Times New Roman" w:cs="Times New Roman"/>
        </w:rPr>
        <w:t xml:space="preserve"> </w:t>
      </w:r>
      <w:r w:rsidR="004738C1" w:rsidRPr="00753FA6">
        <w:rPr>
          <w:rFonts w:ascii="Times New Roman" w:hAnsi="Times New Roman" w:cs="Times New Roman"/>
        </w:rPr>
        <w:t>with</w:t>
      </w:r>
      <w:r w:rsidR="00891027" w:rsidRPr="00753FA6">
        <w:rPr>
          <w:rFonts w:ascii="Times New Roman" w:hAnsi="Times New Roman" w:cs="Times New Roman"/>
        </w:rPr>
        <w:t xml:space="preserve"> </w:t>
      </w:r>
      <w:r w:rsidR="004738C1" w:rsidRPr="00753FA6">
        <w:rPr>
          <w:rFonts w:ascii="Times New Roman" w:hAnsi="Times New Roman" w:cs="Times New Roman"/>
        </w:rPr>
        <w:t>forest</w:t>
      </w:r>
      <w:r w:rsidR="00891027" w:rsidRPr="00753FA6">
        <w:rPr>
          <w:rFonts w:ascii="Times New Roman" w:hAnsi="Times New Roman" w:cs="Times New Roman"/>
        </w:rPr>
        <w:t xml:space="preserve"> </w:t>
      </w:r>
      <w:r w:rsidR="004738C1" w:rsidRPr="00753FA6">
        <w:rPr>
          <w:rFonts w:ascii="Times New Roman" w:hAnsi="Times New Roman" w:cs="Times New Roman"/>
        </w:rPr>
        <w:t>edge</w:t>
      </w:r>
      <w:r w:rsidR="00891027" w:rsidRPr="00753FA6">
        <w:rPr>
          <w:rFonts w:ascii="Times New Roman" w:hAnsi="Times New Roman" w:cs="Times New Roman"/>
        </w:rPr>
        <w:t xml:space="preserve"> </w:t>
      </w:r>
      <w:r w:rsidR="004738C1" w:rsidRPr="00753FA6">
        <w:rPr>
          <w:rFonts w:ascii="Times New Roman" w:hAnsi="Times New Roman" w:cs="Times New Roman"/>
        </w:rPr>
        <w:t>and</w:t>
      </w:r>
      <w:r w:rsidR="00891027" w:rsidRPr="00753FA6">
        <w:rPr>
          <w:rFonts w:ascii="Times New Roman" w:hAnsi="Times New Roman" w:cs="Times New Roman"/>
        </w:rPr>
        <w:t xml:space="preserve"> </w:t>
      </w:r>
      <w:r w:rsidR="004738C1" w:rsidRPr="00753FA6">
        <w:rPr>
          <w:rFonts w:ascii="Times New Roman" w:hAnsi="Times New Roman" w:cs="Times New Roman"/>
        </w:rPr>
        <w:t>fragmentation</w:t>
      </w:r>
      <w:r w:rsidR="00891027" w:rsidRPr="00753FA6">
        <w:rPr>
          <w:rFonts w:ascii="Times New Roman" w:hAnsi="Times New Roman" w:cs="Times New Roman"/>
        </w:rPr>
        <w:t xml:space="preserve"> </w:t>
      </w:r>
      <w:r w:rsidR="00894385" w:rsidRPr="00753FA6">
        <w:rPr>
          <w:rFonts w:ascii="Times New Roman" w:hAnsi="Times New Roman" w:cs="Times New Roman"/>
        </w:rPr>
        <w:fldChar w:fldCharType="begin" w:fldLock="1"/>
      </w:r>
      <w:r w:rsidR="00A45914">
        <w:rPr>
          <w:rFonts w:ascii="Times New Roman" w:hAnsi="Times New Roman" w:cs="Times New Roman"/>
        </w:rPr>
        <w:instrText>ADDIN CSL_CITATION {"citationItems":[{"id":"ITEM-1","itemData":{"DOI":"10.1002/ece3.2273","ISSN":"20457758","abstract":"A major conservation challenge in mosaic landscapes is to understand how trait-specific responses to habitat edges affect bird communities, including potential cascading effects on bird functions providing ecosystem services to forests, such as pest control. Here, we examined how bird species richness, abundance and community composition varied from interior forest habitats and their edges into adjacent open habitats, within a multi-regional sampling scheme. We further analyzed variations in Conservation Value Index (CVI), Community Specialization Index (CSI) and functional traits across the forest-edge-open habitat gradient. Bird species richness, total abundance and CVI were significantly higher at forest edges while CSI peaked at interior open habitats, i.e., furthest from forest edge. In addition, there were important variations in trait- and species-specific responses to forest edges among bird communities. Positive responses to forest edges were found for several forest bird species with unfavorable conservation status. These species were in general insectivores, understorey gleaners, cavity nesters and long-distance migrants, all traits that displayed higher abundance at forest edges than in forest interiors or adjacent open habitats. Furthermore, consistently with predictions, negative edge effects were recorded in some forest specialist birds and in most open-habitat birds, showing increasing densities from edges to interior habitats. We thus suggest that increasing landscape-scale habitat complexity would be beneficial to declining species living in mosaic landscapes combining small woodlands and open habitats. Edge effects between forests and adjacent open habitats may also favor bird functional guilds providing valuable ecosystem services to forests in longstanding fragmented landscapes.","author":[{"dropping-particle":"","family":"Terraube","given":"Julien","non-dropping-particle":"","parse-names":false,"suffix":""},{"dropping-particle":"","family":"Archaux","given":"Frédéric","non-dropping-particle":"","parse-names":false,"suffix":""},{"dropping-particle":"","family":"Deconchat","given":"Marc","non-dropping-particle":"","parse-names":false,"suffix":""},{"dropping-particle":"","family":"Halder","given":"Inge","non-dropping-particle":"van","parse-names":false,"suffix":""},{"dropping-particle":"","family":"Jactel","given":"Hervé","non-dropping-particle":"","parse-names":false,"suffix":""},{"dropping-particle":"","family":"Barbaro","given":"Luc","non-dropping-particle":"","parse-names":false,"suffix":""}],"container-title":"Ecology and Evolution","id":"ITEM-1","issue":"15","issued":{"date-parts":[["2016"]]},"page":"5178-5189","title":"Forest edges have high conservation value for bird communities in mosaic landscapes","type":"article-journal","volume":"6"},"uris":["http://www.mendeley.com/documents/?uuid=addd6b82-3877-480a-b2fe-7987110fa7e5"]},{"id":"ITEM-2","itemData":{"DOI":"10.1111/j.2008.0030-1299.16215.x","ISSN":"0030-1299","abstract":"In this paper, we tested whether the spatial distribution of a given species in more or less fragmented and disturbed landscapes depends on the species habitat specialization. We studied 891 spatial replicates from the French Breeding Bird Survey (FBBS) monitored at least two years during 2001-2005, and two independent landscape databases measuring respectively landscape fragmentation and recent landscape disturbance on each FBBS replicate. We used a continuous habitat specialization index for the 105 most common bird species monitored by the FBBS. We further modelled the spatial variation in abundance of each species according to fragmentation and disturbance across FBBS replicates, accounting for habitat differences and spatial trends. We then tested whether more or less specialized species responded to landscape fragmentation and disturbance. We found that the more specialist a species, the more negative its spatial response to landscape fragmentation and disturbance. Although there was a very high variation around these tendencies indicating that there are many other drivers of species distribution, our results suggest that measuring specialization may be helpful in predicting which species are likely to thrive in human degraded landscapes. We also emphasize the need to consider both positive and negative species responses when assessing consequences of habitat change in communities.","author":[{"dropping-particle":"","family":"Devictor","given":"Vincent","non-dropping-particle":"","parse-names":false,"suffix":""},{"dropping-particle":"","family":"Julliard","given":"Romain","non-dropping-particle":"","parse-names":false,"suffix":""},{"dropping-particle":"","family":"Jiguet","given":"Frédéric","non-dropping-particle":"","parse-names":false,"suffix":""}],"container-title":"Oikos","id":"ITEM-2","issue":"0","issued":{"date-parts":[["2008"]]},"page":"080211051304426-0","title":"Distribution of specialist and generalist species along spatial gradients of habitat disturbance and fragmentation","type":"article-journal","volume":"0"},"uris":["http://www.mendeley.com/documents/?uuid=7e2320ad-3c23-4311-9cc0-93d140efa008"]}],"mendeley":{"formattedCitation":"(Devictor et al., 2008; Terraube et al., 2016)","plainTextFormattedCitation":"(Devictor et al., 2008; Terraube et al., 2016)","previouslyFormattedCitation":"(Devictor et al., 2008; Terraube et al., 2016)"},"properties":{"noteIndex":0},"schema":"https://github.com/citation-style-language/schema/raw/master/csl-citation.json"}</w:instrText>
      </w:r>
      <w:r w:rsidR="00894385" w:rsidRPr="00753FA6">
        <w:rPr>
          <w:rFonts w:ascii="Times New Roman" w:hAnsi="Times New Roman" w:cs="Times New Roman"/>
        </w:rPr>
        <w:fldChar w:fldCharType="separate"/>
      </w:r>
      <w:r w:rsidR="00A45914" w:rsidRPr="00A45914">
        <w:rPr>
          <w:rFonts w:ascii="Times New Roman" w:hAnsi="Times New Roman" w:cs="Times New Roman"/>
          <w:noProof/>
        </w:rPr>
        <w:t>(Devictor et al., 2008; Terraube et al., 2016)</w:t>
      </w:r>
      <w:r w:rsidR="00894385" w:rsidRPr="00753FA6">
        <w:rPr>
          <w:rFonts w:ascii="Times New Roman" w:hAnsi="Times New Roman" w:cs="Times New Roman"/>
        </w:rPr>
        <w:fldChar w:fldCharType="end"/>
      </w:r>
      <w:commentRangeEnd w:id="280"/>
      <w:r w:rsidR="008477C3">
        <w:rPr>
          <w:rStyle w:val="Odkaznakoment"/>
        </w:rPr>
        <w:commentReference w:id="280"/>
      </w:r>
      <w:r w:rsidR="004738C1" w:rsidRPr="00753FA6">
        <w:rPr>
          <w:rFonts w:ascii="Times New Roman" w:hAnsi="Times New Roman" w:cs="Times New Roman"/>
        </w:rPr>
        <w:t>.</w:t>
      </w:r>
      <w:r w:rsidR="00891027" w:rsidRPr="00753FA6">
        <w:rPr>
          <w:rFonts w:ascii="Times New Roman" w:hAnsi="Times New Roman" w:cs="Times New Roman"/>
        </w:rPr>
        <w:t xml:space="preserve"> </w:t>
      </w:r>
      <w:r w:rsidR="00AC174B">
        <w:rPr>
          <w:rFonts w:ascii="Times New Roman" w:hAnsi="Times New Roman" w:cs="Times New Roman"/>
        </w:rPr>
        <w:t>F</w:t>
      </w:r>
      <w:r w:rsidR="004738C1" w:rsidRPr="00753FA6">
        <w:rPr>
          <w:rFonts w:ascii="Times New Roman" w:hAnsi="Times New Roman" w:cs="Times New Roman"/>
        </w:rPr>
        <w:t>orest</w:t>
      </w:r>
      <w:r w:rsidR="00891027" w:rsidRPr="00753FA6">
        <w:rPr>
          <w:rFonts w:ascii="Times New Roman" w:hAnsi="Times New Roman" w:cs="Times New Roman"/>
        </w:rPr>
        <w:t xml:space="preserve"> </w:t>
      </w:r>
      <w:r w:rsidR="004738C1" w:rsidRPr="00753FA6">
        <w:rPr>
          <w:rFonts w:ascii="Times New Roman" w:hAnsi="Times New Roman" w:cs="Times New Roman"/>
        </w:rPr>
        <w:t>reserves</w:t>
      </w:r>
      <w:r w:rsidR="00891027" w:rsidRPr="00753FA6">
        <w:rPr>
          <w:rFonts w:ascii="Times New Roman" w:hAnsi="Times New Roman" w:cs="Times New Roman"/>
        </w:rPr>
        <w:t xml:space="preserve"> </w:t>
      </w:r>
      <w:r w:rsidR="004738C1" w:rsidRPr="00753FA6">
        <w:rPr>
          <w:rFonts w:ascii="Times New Roman" w:hAnsi="Times New Roman" w:cs="Times New Roman"/>
        </w:rPr>
        <w:t>are</w:t>
      </w:r>
      <w:r w:rsidR="00891027" w:rsidRPr="00753FA6">
        <w:rPr>
          <w:rFonts w:ascii="Times New Roman" w:hAnsi="Times New Roman" w:cs="Times New Roman"/>
        </w:rPr>
        <w:t xml:space="preserve"> </w:t>
      </w:r>
      <w:r w:rsidR="004738C1" w:rsidRPr="00753FA6">
        <w:rPr>
          <w:rFonts w:ascii="Times New Roman" w:hAnsi="Times New Roman" w:cs="Times New Roman"/>
        </w:rPr>
        <w:t>usually</w:t>
      </w:r>
      <w:r w:rsidR="00891027" w:rsidRPr="00753FA6">
        <w:rPr>
          <w:rFonts w:ascii="Times New Roman" w:hAnsi="Times New Roman" w:cs="Times New Roman"/>
        </w:rPr>
        <w:t xml:space="preserve"> </w:t>
      </w:r>
      <w:r w:rsidR="004738C1" w:rsidRPr="00753FA6">
        <w:rPr>
          <w:rFonts w:ascii="Times New Roman" w:hAnsi="Times New Roman" w:cs="Times New Roman"/>
        </w:rPr>
        <w:t>small</w:t>
      </w:r>
      <w:r w:rsidR="00891027" w:rsidRPr="00753FA6">
        <w:rPr>
          <w:rFonts w:ascii="Times New Roman" w:hAnsi="Times New Roman" w:cs="Times New Roman"/>
        </w:rPr>
        <w:t xml:space="preserve"> </w:t>
      </w:r>
      <w:r w:rsidR="004738C1" w:rsidRPr="00753FA6">
        <w:rPr>
          <w:rFonts w:ascii="Times New Roman" w:hAnsi="Times New Roman" w:cs="Times New Roman"/>
        </w:rPr>
        <w:t>forest</w:t>
      </w:r>
      <w:r w:rsidR="00891027" w:rsidRPr="00753FA6">
        <w:rPr>
          <w:rFonts w:ascii="Times New Roman" w:hAnsi="Times New Roman" w:cs="Times New Roman"/>
        </w:rPr>
        <w:t xml:space="preserve"> </w:t>
      </w:r>
      <w:r w:rsidR="004738C1" w:rsidRPr="00753FA6">
        <w:rPr>
          <w:rFonts w:ascii="Times New Roman" w:hAnsi="Times New Roman" w:cs="Times New Roman"/>
        </w:rPr>
        <w:t>fragments</w:t>
      </w:r>
      <w:r w:rsidR="00891027" w:rsidRPr="00753FA6">
        <w:rPr>
          <w:rFonts w:ascii="Times New Roman" w:hAnsi="Times New Roman" w:cs="Times New Roman"/>
        </w:rPr>
        <w:t xml:space="preserve"> </w:t>
      </w:r>
      <w:r w:rsidR="007824A9" w:rsidRPr="00753FA6">
        <w:rPr>
          <w:rFonts w:ascii="Times New Roman" w:hAnsi="Times New Roman" w:cs="Times New Roman"/>
        </w:rPr>
        <w:t>(range</w:t>
      </w:r>
      <w:r w:rsidR="00891027" w:rsidRPr="00753FA6">
        <w:rPr>
          <w:rFonts w:ascii="Times New Roman" w:hAnsi="Times New Roman" w:cs="Times New Roman"/>
        </w:rPr>
        <w:t xml:space="preserve"> </w:t>
      </w:r>
      <w:r w:rsidR="00A941C6" w:rsidRPr="00753FA6">
        <w:rPr>
          <w:rFonts w:ascii="Times New Roman" w:hAnsi="Times New Roman" w:cs="Times New Roman"/>
        </w:rPr>
        <w:t>5</w:t>
      </w:r>
      <w:r w:rsidR="00891027" w:rsidRPr="00753FA6">
        <w:rPr>
          <w:rFonts w:ascii="Times New Roman" w:hAnsi="Times New Roman" w:cs="Times New Roman"/>
        </w:rPr>
        <w:t xml:space="preserve"> </w:t>
      </w:r>
      <w:r w:rsidR="00A941C6" w:rsidRPr="00753FA6">
        <w:rPr>
          <w:rFonts w:ascii="Times New Roman" w:hAnsi="Times New Roman" w:cs="Times New Roman"/>
        </w:rPr>
        <w:t>to</w:t>
      </w:r>
      <w:r w:rsidR="00891027" w:rsidRPr="00753FA6">
        <w:rPr>
          <w:rFonts w:ascii="Times New Roman" w:hAnsi="Times New Roman" w:cs="Times New Roman"/>
        </w:rPr>
        <w:t xml:space="preserve"> </w:t>
      </w:r>
      <w:r w:rsidR="00A941C6" w:rsidRPr="00753FA6">
        <w:rPr>
          <w:rFonts w:ascii="Times New Roman" w:hAnsi="Times New Roman" w:cs="Times New Roman"/>
        </w:rPr>
        <w:t>658</w:t>
      </w:r>
      <w:r w:rsidR="007824A9" w:rsidRPr="00753FA6">
        <w:rPr>
          <w:rFonts w:ascii="Times New Roman" w:hAnsi="Times New Roman" w:cs="Times New Roman"/>
        </w:rPr>
        <w:t>,</w:t>
      </w:r>
      <w:r w:rsidR="00891027" w:rsidRPr="00753FA6">
        <w:rPr>
          <w:rFonts w:ascii="Times New Roman" w:hAnsi="Times New Roman" w:cs="Times New Roman"/>
        </w:rPr>
        <w:t xml:space="preserve"> </w:t>
      </w:r>
      <w:r w:rsidR="007824A9" w:rsidRPr="00753FA6">
        <w:rPr>
          <w:rFonts w:ascii="Times New Roman" w:hAnsi="Times New Roman" w:cs="Times New Roman"/>
        </w:rPr>
        <w:t>mean</w:t>
      </w:r>
      <w:r w:rsidR="00891027" w:rsidRPr="00753FA6">
        <w:rPr>
          <w:rFonts w:ascii="Times New Roman" w:hAnsi="Times New Roman" w:cs="Times New Roman"/>
        </w:rPr>
        <w:t xml:space="preserve"> </w:t>
      </w:r>
      <w:r w:rsidR="00A941C6" w:rsidRPr="00753FA6">
        <w:rPr>
          <w:rFonts w:ascii="Times New Roman" w:hAnsi="Times New Roman" w:cs="Times New Roman"/>
        </w:rPr>
        <w:t>72</w:t>
      </w:r>
      <w:r w:rsidR="00891027" w:rsidRPr="00753FA6">
        <w:rPr>
          <w:rFonts w:ascii="Times New Roman" w:hAnsi="Times New Roman" w:cs="Times New Roman"/>
        </w:rPr>
        <w:t xml:space="preserve"> </w:t>
      </w:r>
      <w:r w:rsidR="00A941C6" w:rsidRPr="00753FA6">
        <w:rPr>
          <w:rFonts w:ascii="Times New Roman" w:hAnsi="Times New Roman" w:cs="Times New Roman"/>
        </w:rPr>
        <w:t>ha</w:t>
      </w:r>
      <w:r w:rsidR="007824A9" w:rsidRPr="00753FA6">
        <w:rPr>
          <w:rFonts w:ascii="Times New Roman" w:hAnsi="Times New Roman" w:cs="Times New Roman"/>
        </w:rPr>
        <w:t>)</w:t>
      </w:r>
      <w:r w:rsidR="00891027" w:rsidRPr="00753FA6">
        <w:rPr>
          <w:rFonts w:ascii="Times New Roman" w:hAnsi="Times New Roman" w:cs="Times New Roman"/>
        </w:rPr>
        <w:t xml:space="preserve"> </w:t>
      </w:r>
      <w:r w:rsidR="004738C1" w:rsidRPr="00753FA6">
        <w:rPr>
          <w:rFonts w:ascii="Times New Roman" w:hAnsi="Times New Roman" w:cs="Times New Roman"/>
        </w:rPr>
        <w:t>of</w:t>
      </w:r>
      <w:r w:rsidR="00891027" w:rsidRPr="00753FA6">
        <w:rPr>
          <w:rFonts w:ascii="Times New Roman" w:hAnsi="Times New Roman" w:cs="Times New Roman"/>
        </w:rPr>
        <w:t xml:space="preserve"> </w:t>
      </w:r>
      <w:r w:rsidR="004738C1" w:rsidRPr="00753FA6">
        <w:rPr>
          <w:rFonts w:ascii="Times New Roman" w:hAnsi="Times New Roman" w:cs="Times New Roman"/>
        </w:rPr>
        <w:t>primeval</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4738C1" w:rsidRPr="00753FA6">
        <w:rPr>
          <w:rFonts w:ascii="Times New Roman" w:hAnsi="Times New Roman" w:cs="Times New Roman"/>
        </w:rPr>
        <w:t>forest</w:t>
      </w:r>
      <w:r w:rsidR="00891027" w:rsidRPr="00753FA6">
        <w:rPr>
          <w:rFonts w:ascii="Times New Roman" w:hAnsi="Times New Roman" w:cs="Times New Roman"/>
        </w:rPr>
        <w:t xml:space="preserve"> </w:t>
      </w:r>
      <w:r w:rsidR="004738C1" w:rsidRPr="00753FA6">
        <w:rPr>
          <w:rFonts w:ascii="Times New Roman" w:hAnsi="Times New Roman" w:cs="Times New Roman"/>
        </w:rPr>
        <w:t>stand</w:t>
      </w:r>
      <w:r w:rsidR="00AC174B">
        <w:rPr>
          <w:rFonts w:ascii="Times New Roman" w:hAnsi="Times New Roman" w:cs="Times New Roman"/>
        </w:rPr>
        <w:t>s</w:t>
      </w:r>
      <w:r w:rsidR="00891027" w:rsidRPr="00753FA6">
        <w:rPr>
          <w:rFonts w:ascii="Times New Roman" w:hAnsi="Times New Roman" w:cs="Times New Roman"/>
        </w:rPr>
        <w:t xml:space="preserve"> </w:t>
      </w:r>
      <w:r w:rsidR="00FC2790" w:rsidRPr="00FC2790">
        <w:rPr>
          <w:rFonts w:ascii="Times New Roman" w:hAnsi="Times New Roman" w:cs="Times New Roman"/>
          <w:highlight w:val="yellow"/>
        </w:rPr>
        <w:t>usually</w:t>
      </w:r>
      <w:r w:rsidR="00FC2790">
        <w:rPr>
          <w:rFonts w:ascii="Times New Roman" w:hAnsi="Times New Roman" w:cs="Times New Roman"/>
        </w:rPr>
        <w:t xml:space="preserve"> </w:t>
      </w:r>
      <w:r w:rsidR="004738C1" w:rsidRPr="00753FA6">
        <w:rPr>
          <w:rFonts w:ascii="Times New Roman" w:hAnsi="Times New Roman" w:cs="Times New Roman"/>
        </w:rPr>
        <w:t>in</w:t>
      </w:r>
      <w:r w:rsidR="00AC174B">
        <w:rPr>
          <w:rFonts w:ascii="Times New Roman" w:hAnsi="Times New Roman" w:cs="Times New Roman"/>
        </w:rPr>
        <w:t xml:space="preserve"> a</w:t>
      </w:r>
      <w:r w:rsidR="00891027" w:rsidRPr="00753FA6">
        <w:rPr>
          <w:rFonts w:ascii="Times New Roman" w:hAnsi="Times New Roman" w:cs="Times New Roman"/>
        </w:rPr>
        <w:t xml:space="preserve"> </w:t>
      </w:r>
      <w:r w:rsidR="004738C1" w:rsidRPr="00753FA6">
        <w:rPr>
          <w:rFonts w:ascii="Times New Roman" w:hAnsi="Times New Roman" w:cs="Times New Roman"/>
        </w:rPr>
        <w:t>matrix</w:t>
      </w:r>
      <w:r w:rsidR="00891027" w:rsidRPr="00753FA6">
        <w:rPr>
          <w:rFonts w:ascii="Times New Roman" w:hAnsi="Times New Roman" w:cs="Times New Roman"/>
        </w:rPr>
        <w:t xml:space="preserve"> </w:t>
      </w:r>
      <w:r w:rsidR="004738C1" w:rsidRPr="00753FA6">
        <w:rPr>
          <w:rFonts w:ascii="Times New Roman" w:hAnsi="Times New Roman" w:cs="Times New Roman"/>
        </w:rPr>
        <w:t>of</w:t>
      </w:r>
      <w:r w:rsidR="00891027" w:rsidRPr="00753FA6">
        <w:rPr>
          <w:rFonts w:ascii="Times New Roman" w:hAnsi="Times New Roman" w:cs="Times New Roman"/>
        </w:rPr>
        <w:t xml:space="preserve"> </w:t>
      </w:r>
      <w:r w:rsidR="004738C1" w:rsidRPr="00753FA6">
        <w:rPr>
          <w:rFonts w:ascii="Times New Roman" w:hAnsi="Times New Roman" w:cs="Times New Roman"/>
        </w:rPr>
        <w:t>non-native</w:t>
      </w:r>
      <w:r w:rsidR="00891027" w:rsidRPr="00753FA6">
        <w:rPr>
          <w:rFonts w:ascii="Times New Roman" w:hAnsi="Times New Roman" w:cs="Times New Roman"/>
        </w:rPr>
        <w:t xml:space="preserve"> </w:t>
      </w:r>
      <w:r w:rsidR="004738C1" w:rsidRPr="00753FA6">
        <w:rPr>
          <w:rFonts w:ascii="Times New Roman" w:hAnsi="Times New Roman" w:cs="Times New Roman"/>
        </w:rPr>
        <w:t>spruce</w:t>
      </w:r>
      <w:r w:rsidR="00FF6DB0">
        <w:rPr>
          <w:rFonts w:ascii="Times New Roman" w:hAnsi="Times New Roman" w:cs="Times New Roman"/>
        </w:rPr>
        <w:t>-</w:t>
      </w:r>
      <w:r w:rsidR="00D174F4" w:rsidRPr="00753FA6">
        <w:rPr>
          <w:rFonts w:ascii="Times New Roman" w:hAnsi="Times New Roman" w:cs="Times New Roman"/>
        </w:rPr>
        <w:t>dominated</w:t>
      </w:r>
      <w:r w:rsidR="00891027" w:rsidRPr="00753FA6">
        <w:rPr>
          <w:rFonts w:ascii="Times New Roman" w:hAnsi="Times New Roman" w:cs="Times New Roman"/>
        </w:rPr>
        <w:t xml:space="preserve"> </w:t>
      </w:r>
      <w:r w:rsidR="00D174F4" w:rsidRPr="00753FA6">
        <w:rPr>
          <w:rFonts w:ascii="Times New Roman" w:hAnsi="Times New Roman" w:cs="Times New Roman"/>
        </w:rPr>
        <w:t>production</w:t>
      </w:r>
      <w:r w:rsidR="00891027" w:rsidRPr="00753FA6">
        <w:rPr>
          <w:rFonts w:ascii="Times New Roman" w:hAnsi="Times New Roman" w:cs="Times New Roman"/>
        </w:rPr>
        <w:t xml:space="preserve"> </w:t>
      </w:r>
      <w:r w:rsidR="00D174F4" w:rsidRPr="00753FA6">
        <w:rPr>
          <w:rFonts w:ascii="Times New Roman" w:hAnsi="Times New Roman" w:cs="Times New Roman"/>
        </w:rPr>
        <w:t>forests</w:t>
      </w:r>
      <w:r w:rsidR="00CC2D5C" w:rsidRPr="00753FA6">
        <w:rPr>
          <w:rFonts w:ascii="Times New Roman" w:hAnsi="Times New Roman" w:cs="Times New Roman"/>
        </w:rPr>
        <w:t>.</w:t>
      </w:r>
      <w:r w:rsidR="00891027" w:rsidRPr="00753FA6">
        <w:rPr>
          <w:rFonts w:ascii="Times New Roman" w:hAnsi="Times New Roman" w:cs="Times New Roman"/>
        </w:rPr>
        <w:t xml:space="preserve"> </w:t>
      </w:r>
      <w:r w:rsidR="00DF52FD" w:rsidRPr="00753FA6">
        <w:rPr>
          <w:rFonts w:ascii="Times New Roman" w:hAnsi="Times New Roman" w:cs="Times New Roman"/>
        </w:rPr>
        <w:t>Due</w:t>
      </w:r>
      <w:r w:rsidR="00891027" w:rsidRPr="00753FA6">
        <w:rPr>
          <w:rFonts w:ascii="Times New Roman" w:hAnsi="Times New Roman" w:cs="Times New Roman"/>
        </w:rPr>
        <w:t xml:space="preserve"> </w:t>
      </w:r>
      <w:r w:rsidR="00DF52FD" w:rsidRPr="00753FA6">
        <w:rPr>
          <w:rFonts w:ascii="Times New Roman" w:hAnsi="Times New Roman" w:cs="Times New Roman"/>
        </w:rPr>
        <w:t>to</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DF52FD" w:rsidRPr="00753FA6">
        <w:rPr>
          <w:rFonts w:ascii="Times New Roman" w:hAnsi="Times New Roman" w:cs="Times New Roman"/>
        </w:rPr>
        <w:t>small</w:t>
      </w:r>
      <w:r w:rsidR="00891027" w:rsidRPr="00753FA6">
        <w:rPr>
          <w:rFonts w:ascii="Times New Roman" w:hAnsi="Times New Roman" w:cs="Times New Roman"/>
        </w:rPr>
        <w:t xml:space="preserve"> </w:t>
      </w:r>
      <w:r w:rsidR="00DF52FD" w:rsidRPr="00753FA6">
        <w:rPr>
          <w:rFonts w:ascii="Times New Roman" w:hAnsi="Times New Roman" w:cs="Times New Roman"/>
        </w:rPr>
        <w:t>area</w:t>
      </w:r>
      <w:r w:rsidR="00891027" w:rsidRPr="00753FA6">
        <w:rPr>
          <w:rFonts w:ascii="Times New Roman" w:hAnsi="Times New Roman" w:cs="Times New Roman"/>
        </w:rPr>
        <w:t xml:space="preserve"> </w:t>
      </w:r>
      <w:r w:rsidR="00DF52FD" w:rsidRPr="00753FA6">
        <w:rPr>
          <w:rFonts w:ascii="Times New Roman" w:hAnsi="Times New Roman" w:cs="Times New Roman"/>
        </w:rPr>
        <w:t>of</w:t>
      </w:r>
      <w:r w:rsidR="00891027" w:rsidRPr="00753FA6">
        <w:rPr>
          <w:rFonts w:ascii="Times New Roman" w:hAnsi="Times New Roman" w:cs="Times New Roman"/>
        </w:rPr>
        <w:t xml:space="preserve"> </w:t>
      </w:r>
      <w:r w:rsidR="00AC174B">
        <w:rPr>
          <w:rFonts w:ascii="Times New Roman" w:hAnsi="Times New Roman" w:cs="Times New Roman"/>
        </w:rPr>
        <w:t xml:space="preserve">these </w:t>
      </w:r>
      <w:r w:rsidR="00DF52FD" w:rsidRPr="00753FA6">
        <w:rPr>
          <w:rFonts w:ascii="Times New Roman" w:hAnsi="Times New Roman" w:cs="Times New Roman"/>
        </w:rPr>
        <w:t>reserve</w:t>
      </w:r>
      <w:r w:rsidR="00AC174B">
        <w:rPr>
          <w:rFonts w:ascii="Times New Roman" w:hAnsi="Times New Roman" w:cs="Times New Roman"/>
        </w:rPr>
        <w:t>s,</w:t>
      </w:r>
      <w:r w:rsidR="00891027" w:rsidRPr="00753FA6">
        <w:rPr>
          <w:rFonts w:ascii="Times New Roman" w:hAnsi="Times New Roman" w:cs="Times New Roman"/>
        </w:rPr>
        <w:t xml:space="preserve"> </w:t>
      </w:r>
      <w:r w:rsidR="00DF52FD" w:rsidRPr="00753FA6">
        <w:rPr>
          <w:rFonts w:ascii="Times New Roman" w:hAnsi="Times New Roman" w:cs="Times New Roman"/>
        </w:rPr>
        <w:t>and</w:t>
      </w:r>
      <w:r w:rsidR="00891027" w:rsidRPr="00753FA6">
        <w:rPr>
          <w:rFonts w:ascii="Times New Roman" w:hAnsi="Times New Roman" w:cs="Times New Roman"/>
        </w:rPr>
        <w:t xml:space="preserve"> </w:t>
      </w:r>
      <w:r w:rsidR="00DF52FD" w:rsidRPr="00753FA6">
        <w:rPr>
          <w:rFonts w:ascii="Times New Roman" w:hAnsi="Times New Roman" w:cs="Times New Roman"/>
        </w:rPr>
        <w:t>therefore</w:t>
      </w:r>
      <w:r w:rsidR="00891027" w:rsidRPr="00753FA6">
        <w:rPr>
          <w:rFonts w:ascii="Times New Roman" w:hAnsi="Times New Roman" w:cs="Times New Roman"/>
        </w:rPr>
        <w:t xml:space="preserve"> </w:t>
      </w:r>
      <w:r w:rsidR="00DF52FD" w:rsidRPr="00753FA6">
        <w:rPr>
          <w:rFonts w:ascii="Times New Roman" w:hAnsi="Times New Roman" w:cs="Times New Roman"/>
        </w:rPr>
        <w:t>also</w:t>
      </w:r>
      <w:r w:rsidR="00891027" w:rsidRPr="00753FA6">
        <w:rPr>
          <w:rFonts w:ascii="Times New Roman" w:hAnsi="Times New Roman" w:cs="Times New Roman"/>
        </w:rPr>
        <w:t xml:space="preserve"> </w:t>
      </w:r>
      <w:r w:rsidR="00DF52FD" w:rsidRPr="00753FA6">
        <w:rPr>
          <w:rFonts w:ascii="Times New Roman" w:hAnsi="Times New Roman" w:cs="Times New Roman"/>
        </w:rPr>
        <w:t>of</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A14E7B" w:rsidRPr="00A14E7B">
        <w:rPr>
          <w:rFonts w:ascii="Times New Roman" w:hAnsi="Times New Roman" w:cs="Times New Roman"/>
          <w:highlight w:val="yellow"/>
        </w:rPr>
        <w:t>forest stands</w:t>
      </w:r>
      <w:r w:rsidR="00DF52FD" w:rsidRPr="00753FA6">
        <w:rPr>
          <w:rFonts w:ascii="Times New Roman" w:hAnsi="Times New Roman" w:cs="Times New Roman"/>
        </w:rPr>
        <w:t>,</w:t>
      </w:r>
      <w:r w:rsidR="00891027" w:rsidRPr="00753FA6">
        <w:rPr>
          <w:rFonts w:ascii="Times New Roman" w:hAnsi="Times New Roman" w:cs="Times New Roman"/>
        </w:rPr>
        <w:t xml:space="preserve"> </w:t>
      </w:r>
      <w:proofErr w:type="gramStart"/>
      <w:r w:rsidR="00DF52FD" w:rsidRPr="00753FA6">
        <w:rPr>
          <w:rFonts w:ascii="Times New Roman" w:hAnsi="Times New Roman" w:cs="Times New Roman"/>
        </w:rPr>
        <w:t>these</w:t>
      </w:r>
      <w:r w:rsidR="00891027" w:rsidRPr="00753FA6">
        <w:rPr>
          <w:rFonts w:ascii="Times New Roman" w:hAnsi="Times New Roman" w:cs="Times New Roman"/>
        </w:rPr>
        <w:t xml:space="preserve"> </w:t>
      </w:r>
      <w:r w:rsidR="00DF52FD" w:rsidRPr="00753FA6">
        <w:rPr>
          <w:rFonts w:ascii="Times New Roman" w:hAnsi="Times New Roman" w:cs="Times New Roman"/>
        </w:rPr>
        <w:t>forest</w:t>
      </w:r>
      <w:proofErr w:type="gramEnd"/>
      <w:r w:rsidR="00891027" w:rsidRPr="00753FA6">
        <w:rPr>
          <w:rFonts w:ascii="Times New Roman" w:hAnsi="Times New Roman" w:cs="Times New Roman"/>
        </w:rPr>
        <w:t xml:space="preserve"> </w:t>
      </w:r>
      <w:r w:rsidR="0008134F" w:rsidRPr="00753FA6">
        <w:rPr>
          <w:rFonts w:ascii="Times New Roman" w:hAnsi="Times New Roman" w:cs="Times New Roman"/>
        </w:rPr>
        <w:t>are</w:t>
      </w:r>
      <w:r w:rsidR="00891027" w:rsidRPr="00753FA6">
        <w:rPr>
          <w:rFonts w:ascii="Times New Roman" w:hAnsi="Times New Roman" w:cs="Times New Roman"/>
        </w:rPr>
        <w:t xml:space="preserve"> </w:t>
      </w:r>
      <w:r w:rsidR="00257D7D" w:rsidRPr="00753FA6">
        <w:rPr>
          <w:rFonts w:ascii="Times New Roman" w:hAnsi="Times New Roman" w:cs="Times New Roman"/>
        </w:rPr>
        <w:t>not</w:t>
      </w:r>
      <w:r w:rsidR="00891027" w:rsidRPr="00753FA6">
        <w:rPr>
          <w:rFonts w:ascii="Times New Roman" w:hAnsi="Times New Roman" w:cs="Times New Roman"/>
        </w:rPr>
        <w:t xml:space="preserve"> </w:t>
      </w:r>
      <w:r w:rsidR="00D174F4" w:rsidRPr="00753FA6">
        <w:rPr>
          <w:rFonts w:ascii="Times New Roman" w:hAnsi="Times New Roman" w:cs="Times New Roman"/>
        </w:rPr>
        <w:t>always</w:t>
      </w:r>
      <w:r w:rsidR="00891027" w:rsidRPr="00753FA6">
        <w:rPr>
          <w:rFonts w:ascii="Times New Roman" w:hAnsi="Times New Roman" w:cs="Times New Roman"/>
        </w:rPr>
        <w:t xml:space="preserve"> </w:t>
      </w:r>
      <w:r w:rsidR="00257D7D" w:rsidRPr="00753FA6">
        <w:rPr>
          <w:rFonts w:ascii="Times New Roman" w:hAnsi="Times New Roman" w:cs="Times New Roman"/>
        </w:rPr>
        <w:t>sufficient</w:t>
      </w:r>
      <w:r w:rsidR="00891027" w:rsidRPr="00753FA6">
        <w:rPr>
          <w:rFonts w:ascii="Times New Roman" w:hAnsi="Times New Roman" w:cs="Times New Roman"/>
        </w:rPr>
        <w:t xml:space="preserve"> </w:t>
      </w:r>
      <w:r w:rsidR="00257D7D" w:rsidRPr="00753FA6">
        <w:rPr>
          <w:rFonts w:ascii="Times New Roman" w:hAnsi="Times New Roman" w:cs="Times New Roman"/>
        </w:rPr>
        <w:t>for</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specialized </w:t>
      </w:r>
      <w:r w:rsidR="00965E29">
        <w:rPr>
          <w:rFonts w:ascii="Times New Roman" w:hAnsi="Times New Roman" w:cs="Times New Roman"/>
        </w:rPr>
        <w:t>broadleaved</w:t>
      </w:r>
      <w:r w:rsidR="00891027" w:rsidRPr="00753FA6">
        <w:rPr>
          <w:rFonts w:ascii="Times New Roman" w:hAnsi="Times New Roman" w:cs="Times New Roman"/>
        </w:rPr>
        <w:t xml:space="preserve"> </w:t>
      </w:r>
      <w:r w:rsidR="00257D7D" w:rsidRPr="00753FA6">
        <w:rPr>
          <w:rFonts w:ascii="Times New Roman" w:hAnsi="Times New Roman" w:cs="Times New Roman"/>
        </w:rPr>
        <w:t>forest</w:t>
      </w:r>
      <w:r w:rsidR="00891027" w:rsidRPr="00753FA6">
        <w:rPr>
          <w:rFonts w:ascii="Times New Roman" w:hAnsi="Times New Roman" w:cs="Times New Roman"/>
        </w:rPr>
        <w:t xml:space="preserve"> </w:t>
      </w:r>
      <w:r w:rsidR="00257D7D" w:rsidRPr="00753FA6">
        <w:rPr>
          <w:rFonts w:ascii="Times New Roman" w:hAnsi="Times New Roman" w:cs="Times New Roman"/>
        </w:rPr>
        <w:t>birds</w:t>
      </w:r>
      <w:r w:rsidR="00DF52FD" w:rsidRPr="00753FA6">
        <w:rPr>
          <w:rFonts w:ascii="Times New Roman" w:hAnsi="Times New Roman" w:cs="Times New Roman"/>
        </w:rPr>
        <w:t>.</w:t>
      </w:r>
      <w:r w:rsidR="00891027" w:rsidRPr="00753FA6">
        <w:rPr>
          <w:rFonts w:ascii="Times New Roman" w:hAnsi="Times New Roman" w:cs="Times New Roman"/>
        </w:rPr>
        <w:t xml:space="preserve"> </w:t>
      </w:r>
      <w:r w:rsidR="001A25C5" w:rsidRPr="00753FA6">
        <w:rPr>
          <w:rFonts w:ascii="Times New Roman" w:hAnsi="Times New Roman" w:cs="Times New Roman"/>
        </w:rPr>
        <w:t>Th</w:t>
      </w:r>
      <w:r w:rsidR="00AC174B">
        <w:rPr>
          <w:rFonts w:ascii="Times New Roman" w:hAnsi="Times New Roman" w:cs="Times New Roman"/>
        </w:rPr>
        <w:t>is</w:t>
      </w:r>
      <w:r w:rsidR="00891027" w:rsidRPr="00753FA6">
        <w:rPr>
          <w:rFonts w:ascii="Times New Roman" w:hAnsi="Times New Roman" w:cs="Times New Roman"/>
        </w:rPr>
        <w:t xml:space="preserve"> </w:t>
      </w:r>
      <w:r w:rsidR="001A25C5" w:rsidRPr="00753FA6">
        <w:rPr>
          <w:rFonts w:ascii="Times New Roman" w:hAnsi="Times New Roman" w:cs="Times New Roman"/>
        </w:rPr>
        <w:t>may</w:t>
      </w:r>
      <w:r w:rsidR="00891027" w:rsidRPr="00753FA6">
        <w:rPr>
          <w:rFonts w:ascii="Times New Roman" w:hAnsi="Times New Roman" w:cs="Times New Roman"/>
        </w:rPr>
        <w:t xml:space="preserve"> </w:t>
      </w:r>
      <w:r w:rsidR="001A25C5" w:rsidRPr="00753FA6">
        <w:rPr>
          <w:rFonts w:ascii="Times New Roman" w:hAnsi="Times New Roman" w:cs="Times New Roman"/>
        </w:rPr>
        <w:t>reflect</w:t>
      </w:r>
      <w:r w:rsidR="00891027" w:rsidRPr="00753FA6">
        <w:rPr>
          <w:rFonts w:ascii="Times New Roman" w:hAnsi="Times New Roman" w:cs="Times New Roman"/>
        </w:rPr>
        <w:t xml:space="preserve"> </w:t>
      </w:r>
      <w:r w:rsidR="001A25C5" w:rsidRPr="00753FA6">
        <w:rPr>
          <w:rFonts w:ascii="Times New Roman" w:hAnsi="Times New Roman" w:cs="Times New Roman"/>
        </w:rPr>
        <w:t>the</w:t>
      </w:r>
      <w:r w:rsidR="00891027" w:rsidRPr="00753FA6">
        <w:rPr>
          <w:rFonts w:ascii="Times New Roman" w:hAnsi="Times New Roman" w:cs="Times New Roman"/>
        </w:rPr>
        <w:t xml:space="preserve"> </w:t>
      </w:r>
      <w:r w:rsidR="001A25C5" w:rsidRPr="00753FA6">
        <w:rPr>
          <w:rFonts w:ascii="Times New Roman" w:hAnsi="Times New Roman" w:cs="Times New Roman"/>
        </w:rPr>
        <w:t>decreasing</w:t>
      </w:r>
      <w:r w:rsidR="00891027" w:rsidRPr="00753FA6">
        <w:rPr>
          <w:rFonts w:ascii="Times New Roman" w:hAnsi="Times New Roman" w:cs="Times New Roman"/>
        </w:rPr>
        <w:t xml:space="preserve"> </w:t>
      </w:r>
      <w:r w:rsidR="001A25C5" w:rsidRPr="00753FA6">
        <w:rPr>
          <w:rFonts w:ascii="Times New Roman" w:hAnsi="Times New Roman" w:cs="Times New Roman"/>
        </w:rPr>
        <w:t>population</w:t>
      </w:r>
      <w:r w:rsidR="00891027" w:rsidRPr="00753FA6">
        <w:rPr>
          <w:rFonts w:ascii="Times New Roman" w:hAnsi="Times New Roman" w:cs="Times New Roman"/>
        </w:rPr>
        <w:t xml:space="preserve"> </w:t>
      </w:r>
      <w:r w:rsidR="001A25C5" w:rsidRPr="00753FA6">
        <w:rPr>
          <w:rFonts w:ascii="Times New Roman" w:hAnsi="Times New Roman" w:cs="Times New Roman"/>
        </w:rPr>
        <w:t>trends</w:t>
      </w:r>
      <w:r w:rsidR="00891027" w:rsidRPr="00753FA6">
        <w:rPr>
          <w:rFonts w:ascii="Times New Roman" w:hAnsi="Times New Roman" w:cs="Times New Roman"/>
        </w:rPr>
        <w:t xml:space="preserve"> </w:t>
      </w:r>
      <w:r w:rsidR="001A25C5" w:rsidRPr="00753FA6">
        <w:rPr>
          <w:rFonts w:ascii="Times New Roman" w:hAnsi="Times New Roman" w:cs="Times New Roman"/>
        </w:rPr>
        <w:t>of</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specialist </w:t>
      </w:r>
      <w:r w:rsidR="001A25C5" w:rsidRPr="00753FA6">
        <w:rPr>
          <w:rFonts w:ascii="Times New Roman" w:hAnsi="Times New Roman" w:cs="Times New Roman"/>
        </w:rPr>
        <w:t>forest</w:t>
      </w:r>
      <w:r w:rsidR="00891027" w:rsidRPr="00753FA6">
        <w:rPr>
          <w:rFonts w:ascii="Times New Roman" w:hAnsi="Times New Roman" w:cs="Times New Roman"/>
        </w:rPr>
        <w:t xml:space="preserve"> </w:t>
      </w:r>
      <w:r w:rsidR="001A25C5" w:rsidRPr="00753FA6">
        <w:rPr>
          <w:rFonts w:ascii="Times New Roman" w:hAnsi="Times New Roman" w:cs="Times New Roman"/>
        </w:rPr>
        <w:t>bird</w:t>
      </w:r>
      <w:r w:rsidR="00891027" w:rsidRPr="00753FA6">
        <w:rPr>
          <w:rFonts w:ascii="Times New Roman" w:hAnsi="Times New Roman" w:cs="Times New Roman"/>
        </w:rPr>
        <w:t xml:space="preserve"> </w:t>
      </w:r>
      <w:r w:rsidR="001A25C5" w:rsidRPr="00753FA6">
        <w:rPr>
          <w:rFonts w:ascii="Times New Roman" w:hAnsi="Times New Roman" w:cs="Times New Roman"/>
        </w:rPr>
        <w:t>species</w:t>
      </w:r>
      <w:r w:rsidR="00891027" w:rsidRPr="00753FA6">
        <w:rPr>
          <w:rFonts w:ascii="Times New Roman" w:hAnsi="Times New Roman" w:cs="Times New Roman"/>
        </w:rPr>
        <w:t xml:space="preserve"> </w:t>
      </w:r>
      <w:r w:rsidR="001A25C5" w:rsidRPr="00753FA6">
        <w:rPr>
          <w:rFonts w:ascii="Times New Roman" w:hAnsi="Times New Roman" w:cs="Times New Roman"/>
        </w:rPr>
        <w:t>in</w:t>
      </w:r>
      <w:r w:rsidR="00891027" w:rsidRPr="00753FA6">
        <w:rPr>
          <w:rFonts w:ascii="Times New Roman" w:hAnsi="Times New Roman" w:cs="Times New Roman"/>
        </w:rPr>
        <w:t xml:space="preserve"> </w:t>
      </w:r>
      <w:r w:rsidR="001A25C5" w:rsidRPr="00753FA6">
        <w:rPr>
          <w:rFonts w:ascii="Times New Roman" w:hAnsi="Times New Roman" w:cs="Times New Roman"/>
        </w:rPr>
        <w:t>Europe</w:t>
      </w:r>
      <w:r w:rsidR="00891027" w:rsidRPr="00753FA6">
        <w:rPr>
          <w:rFonts w:ascii="Times New Roman" w:hAnsi="Times New Roman" w:cs="Times New Roman"/>
        </w:rPr>
        <w:t xml:space="preserve"> </w:t>
      </w:r>
      <w:r w:rsidR="001A25C5" w:rsidRPr="00753FA6">
        <w:rPr>
          <w:rFonts w:ascii="Times New Roman" w:hAnsi="Times New Roman" w:cs="Times New Roman"/>
        </w:rPr>
        <w:fldChar w:fldCharType="begin" w:fldLock="1"/>
      </w:r>
      <w:r w:rsidR="001A25C5" w:rsidRPr="00753FA6">
        <w:rPr>
          <w:rFonts w:ascii="Times New Roman" w:hAnsi="Times New Roman" w:cs="Times New Roman"/>
        </w:rPr>
        <w:instrText>ADDIN CSL_CITATION {"citationItems":[{"id":"ITEM-1","itemData":{"DOI":"10.1111/j.1474-919X.2007.00698.x","ISSN":"00191019","abstract":"We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 © 2007 The Authors.","author":[{"dropping-particle":"","family":"Gregory","given":"Richard D.","non-dropping-particle":"","parse-names":false,"suffix":""},{"dropping-particle":"","family":"Vorisek","given":"Petr","non-dropping-particle":"","parse-names":false,"suffix":""},{"dropping-particle":"","family":"Strien","given":"Arco","non-dropping-particle":"Van","parse-names":false,"suffix":""},{"dropping-particle":"","family":"Gmelig Meyling","given":"Adriaan W.","non-dropping-particle":"","parse-names":false,"suffix":""},{"dropping-particle":"","family":"Jiguet","given":"Frédéric","non-dropping-particle":"","parse-names":false,"suffix":""},{"dropping-particle":"","family":"Fornasari","given":"Lorenzo","non-dropping-particle":"","parse-names":false,"suffix":""},{"dropping-particle":"","family":"Reif","given":"Jiri","non-dropping-particle":"","parse-names":false,"suffix":""},{"dropping-particle":"","family":"Chylarecki","given":"Przemek","non-dropping-particle":"","parse-names":false,"suffix":""},{"dropping-particle":"","family":"Burfield","given":"Ian J.","non-dropping-particle":"","parse-names":false,"suffix":""}],"container-title":"Ibis","id":"ITEM-1","issue":"SUPPL. 2","issued":{"date-parts":[["2007"]]},"page":"78-97","title":"Population trends of widespread woodland birds in Europe","type":"article-journal","volume":"149"},"uris":["http://www.mendeley.com/documents/?uuid=0a5799e9-08d0-4a12-b075-c9575306f369"]}],"mendeley":{"formattedCitation":"(Gregory et al., 2007)","plainTextFormattedCitation":"(Gregory et al., 2007)","previouslyFormattedCitation":"(Gregory et al., 2007)"},"properties":{"noteIndex":0},"schema":"https://github.com/citation-style-language/schema/raw/master/csl-citation.json"}</w:instrText>
      </w:r>
      <w:r w:rsidR="001A25C5" w:rsidRPr="00753FA6">
        <w:rPr>
          <w:rFonts w:ascii="Times New Roman" w:hAnsi="Times New Roman" w:cs="Times New Roman"/>
        </w:rPr>
        <w:fldChar w:fldCharType="separate"/>
      </w:r>
      <w:r w:rsidR="001A25C5" w:rsidRPr="00753FA6">
        <w:rPr>
          <w:rFonts w:ascii="Times New Roman" w:hAnsi="Times New Roman" w:cs="Times New Roman"/>
          <w:noProof/>
        </w:rPr>
        <w:t>(Gregory</w:t>
      </w:r>
      <w:r w:rsidR="00891027" w:rsidRPr="00753FA6">
        <w:rPr>
          <w:rFonts w:ascii="Times New Roman" w:hAnsi="Times New Roman" w:cs="Times New Roman"/>
          <w:noProof/>
        </w:rPr>
        <w:t xml:space="preserve"> </w:t>
      </w:r>
      <w:r w:rsidR="001A25C5"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1A25C5"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1A25C5" w:rsidRPr="00753FA6">
        <w:rPr>
          <w:rFonts w:ascii="Times New Roman" w:hAnsi="Times New Roman" w:cs="Times New Roman"/>
          <w:noProof/>
        </w:rPr>
        <w:t>2007)</w:t>
      </w:r>
      <w:r w:rsidR="001A25C5" w:rsidRPr="00753FA6">
        <w:rPr>
          <w:rFonts w:ascii="Times New Roman" w:hAnsi="Times New Roman" w:cs="Times New Roman"/>
        </w:rPr>
        <w:fldChar w:fldCharType="end"/>
      </w:r>
      <w:r w:rsidR="001A25C5" w:rsidRPr="00753FA6">
        <w:rPr>
          <w:rFonts w:ascii="Times New Roman" w:hAnsi="Times New Roman" w:cs="Times New Roman"/>
        </w:rPr>
        <w:t>.</w:t>
      </w:r>
      <w:r w:rsidR="00891027" w:rsidRPr="00753FA6">
        <w:rPr>
          <w:rFonts w:ascii="Times New Roman" w:hAnsi="Times New Roman" w:cs="Times New Roman"/>
        </w:rPr>
        <w:t xml:space="preserve"> </w:t>
      </w:r>
      <w:commentRangeStart w:id="281"/>
      <w:r w:rsidR="00DF52FD" w:rsidRPr="00753FA6">
        <w:rPr>
          <w:rFonts w:ascii="Times New Roman" w:hAnsi="Times New Roman" w:cs="Times New Roman"/>
        </w:rPr>
        <w:t>C</w:t>
      </w:r>
      <w:r w:rsidR="00257D7D" w:rsidRPr="00753FA6">
        <w:rPr>
          <w:rFonts w:ascii="Times New Roman" w:hAnsi="Times New Roman" w:cs="Times New Roman"/>
        </w:rPr>
        <w:t>onversely,</w:t>
      </w:r>
      <w:r w:rsidR="00891027" w:rsidRPr="00753FA6">
        <w:rPr>
          <w:rFonts w:ascii="Times New Roman" w:hAnsi="Times New Roman" w:cs="Times New Roman"/>
        </w:rPr>
        <w:t xml:space="preserve"> </w:t>
      </w:r>
      <w:r w:rsidR="00257D7D" w:rsidRPr="00753FA6">
        <w:rPr>
          <w:rFonts w:ascii="Times New Roman" w:hAnsi="Times New Roman" w:cs="Times New Roman"/>
        </w:rPr>
        <w:t>due</w:t>
      </w:r>
      <w:r w:rsidR="00891027" w:rsidRPr="00753FA6">
        <w:rPr>
          <w:rFonts w:ascii="Times New Roman" w:hAnsi="Times New Roman" w:cs="Times New Roman"/>
        </w:rPr>
        <w:t xml:space="preserve"> </w:t>
      </w:r>
      <w:r w:rsidR="00257D7D" w:rsidRPr="00753FA6">
        <w:rPr>
          <w:rFonts w:ascii="Times New Roman" w:hAnsi="Times New Roman" w:cs="Times New Roman"/>
        </w:rPr>
        <w:t>to</w:t>
      </w:r>
      <w:r w:rsidR="00891027" w:rsidRPr="00753FA6">
        <w:rPr>
          <w:rFonts w:ascii="Times New Roman" w:hAnsi="Times New Roman" w:cs="Times New Roman"/>
        </w:rPr>
        <w:t xml:space="preserve"> </w:t>
      </w:r>
      <w:r w:rsidR="00AC174B">
        <w:rPr>
          <w:rFonts w:ascii="Times New Roman" w:hAnsi="Times New Roman" w:cs="Times New Roman"/>
        </w:rPr>
        <w:t xml:space="preserve">a </w:t>
      </w:r>
      <w:r w:rsidR="00257D7D" w:rsidRPr="00753FA6">
        <w:rPr>
          <w:rFonts w:ascii="Times New Roman" w:hAnsi="Times New Roman" w:cs="Times New Roman"/>
        </w:rPr>
        <w:t>high</w:t>
      </w:r>
      <w:r w:rsidR="00891027" w:rsidRPr="00753FA6">
        <w:rPr>
          <w:rFonts w:ascii="Times New Roman" w:hAnsi="Times New Roman" w:cs="Times New Roman"/>
        </w:rPr>
        <w:t xml:space="preserve"> </w:t>
      </w:r>
      <w:r w:rsidR="00257D7D" w:rsidRPr="00753FA6">
        <w:rPr>
          <w:rFonts w:ascii="Times New Roman" w:hAnsi="Times New Roman" w:cs="Times New Roman"/>
        </w:rPr>
        <w:t>proportion</w:t>
      </w:r>
      <w:r w:rsidR="00891027" w:rsidRPr="00753FA6">
        <w:rPr>
          <w:rFonts w:ascii="Times New Roman" w:hAnsi="Times New Roman" w:cs="Times New Roman"/>
        </w:rPr>
        <w:t xml:space="preserve"> </w:t>
      </w:r>
      <w:r w:rsidR="00257D7D" w:rsidRPr="00753FA6">
        <w:rPr>
          <w:rFonts w:ascii="Times New Roman" w:hAnsi="Times New Roman" w:cs="Times New Roman"/>
        </w:rPr>
        <w:t>of</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257D7D" w:rsidRPr="00753FA6">
        <w:rPr>
          <w:rFonts w:ascii="Times New Roman" w:hAnsi="Times New Roman" w:cs="Times New Roman"/>
        </w:rPr>
        <w:t>forest</w:t>
      </w:r>
      <w:r w:rsidR="00AC174B">
        <w:rPr>
          <w:rFonts w:ascii="Times New Roman" w:hAnsi="Times New Roman" w:cs="Times New Roman"/>
        </w:rPr>
        <w:t>s</w:t>
      </w:r>
      <w:r w:rsidR="00891027" w:rsidRPr="00753FA6">
        <w:rPr>
          <w:rFonts w:ascii="Times New Roman" w:hAnsi="Times New Roman" w:cs="Times New Roman"/>
        </w:rPr>
        <w:t xml:space="preserve"> </w:t>
      </w:r>
      <w:r w:rsidR="00DF52FD" w:rsidRPr="00753FA6">
        <w:rPr>
          <w:rFonts w:ascii="Times New Roman" w:hAnsi="Times New Roman" w:cs="Times New Roman"/>
        </w:rPr>
        <w:t>within</w:t>
      </w:r>
      <w:r w:rsidR="00891027" w:rsidRPr="00753FA6">
        <w:rPr>
          <w:rFonts w:ascii="Times New Roman" w:hAnsi="Times New Roman" w:cs="Times New Roman"/>
        </w:rPr>
        <w:t xml:space="preserve"> </w:t>
      </w:r>
      <w:r w:rsidR="00DF52FD" w:rsidRPr="00753FA6">
        <w:rPr>
          <w:rFonts w:ascii="Times New Roman" w:hAnsi="Times New Roman" w:cs="Times New Roman"/>
        </w:rPr>
        <w:t>100</w:t>
      </w:r>
      <w:r w:rsidR="00891027" w:rsidRPr="00753FA6">
        <w:rPr>
          <w:rFonts w:ascii="Times New Roman" w:hAnsi="Times New Roman" w:cs="Times New Roman"/>
        </w:rPr>
        <w:t xml:space="preserve"> </w:t>
      </w:r>
      <w:r w:rsidR="00DF52FD" w:rsidRPr="00753FA6">
        <w:rPr>
          <w:rFonts w:ascii="Times New Roman" w:hAnsi="Times New Roman" w:cs="Times New Roman"/>
        </w:rPr>
        <w:t>m</w:t>
      </w:r>
      <w:r w:rsidR="00891027" w:rsidRPr="00753FA6">
        <w:rPr>
          <w:rFonts w:ascii="Times New Roman" w:hAnsi="Times New Roman" w:cs="Times New Roman"/>
        </w:rPr>
        <w:t xml:space="preserve"> </w:t>
      </w:r>
      <w:r w:rsidR="00AC174B">
        <w:rPr>
          <w:rFonts w:ascii="Times New Roman" w:hAnsi="Times New Roman" w:cs="Times New Roman"/>
        </w:rPr>
        <w:t>of the</w:t>
      </w:r>
      <w:r w:rsidR="00AC174B" w:rsidRPr="00753FA6">
        <w:rPr>
          <w:rFonts w:ascii="Times New Roman" w:hAnsi="Times New Roman" w:cs="Times New Roman"/>
        </w:rPr>
        <w:t xml:space="preserve"> </w:t>
      </w:r>
      <w:r w:rsidR="00D174F4" w:rsidRPr="00753FA6">
        <w:rPr>
          <w:rFonts w:ascii="Times New Roman" w:hAnsi="Times New Roman" w:cs="Times New Roman"/>
        </w:rPr>
        <w:t>survey</w:t>
      </w:r>
      <w:r w:rsidR="00891027" w:rsidRPr="00753FA6">
        <w:rPr>
          <w:rFonts w:ascii="Times New Roman" w:hAnsi="Times New Roman" w:cs="Times New Roman"/>
        </w:rPr>
        <w:t xml:space="preserve"> </w:t>
      </w:r>
      <w:r w:rsidR="00DF52FD" w:rsidRPr="00753FA6">
        <w:rPr>
          <w:rFonts w:ascii="Times New Roman" w:hAnsi="Times New Roman" w:cs="Times New Roman"/>
        </w:rPr>
        <w:t>midpoint</w:t>
      </w:r>
      <w:r w:rsidR="00891027" w:rsidRPr="00753FA6">
        <w:rPr>
          <w:rFonts w:ascii="Times New Roman" w:hAnsi="Times New Roman" w:cs="Times New Roman"/>
        </w:rPr>
        <w:t xml:space="preserve"> </w:t>
      </w:r>
      <w:r w:rsidR="00D114AC" w:rsidRPr="00753FA6">
        <w:rPr>
          <w:rFonts w:ascii="Times New Roman" w:hAnsi="Times New Roman" w:cs="Times New Roman"/>
        </w:rPr>
        <w:t>in</w:t>
      </w:r>
      <w:r w:rsidR="00891027" w:rsidRPr="00753FA6">
        <w:rPr>
          <w:rFonts w:ascii="Times New Roman" w:hAnsi="Times New Roman" w:cs="Times New Roman"/>
        </w:rPr>
        <w:t xml:space="preserve"> </w:t>
      </w:r>
      <w:r w:rsidR="00D114AC" w:rsidRPr="00753FA6">
        <w:rPr>
          <w:rFonts w:ascii="Times New Roman" w:hAnsi="Times New Roman" w:cs="Times New Roman"/>
        </w:rPr>
        <w:t>forest</w:t>
      </w:r>
      <w:r w:rsidR="00891027" w:rsidRPr="00753FA6">
        <w:rPr>
          <w:rFonts w:ascii="Times New Roman" w:hAnsi="Times New Roman" w:cs="Times New Roman"/>
        </w:rPr>
        <w:t xml:space="preserve"> </w:t>
      </w:r>
      <w:r w:rsidR="00D114AC" w:rsidRPr="00753FA6">
        <w:rPr>
          <w:rFonts w:ascii="Times New Roman" w:hAnsi="Times New Roman" w:cs="Times New Roman"/>
        </w:rPr>
        <w:t>reserve</w:t>
      </w:r>
      <w:r w:rsidR="00D174F4" w:rsidRPr="00753FA6">
        <w:rPr>
          <w:rFonts w:ascii="Times New Roman" w:hAnsi="Times New Roman" w:cs="Times New Roman"/>
        </w:rPr>
        <w:t>s</w:t>
      </w:r>
      <w:r w:rsidR="00891027" w:rsidRPr="00753FA6">
        <w:rPr>
          <w:rFonts w:ascii="Times New Roman" w:hAnsi="Times New Roman" w:cs="Times New Roman"/>
        </w:rPr>
        <w:t xml:space="preserve"> </w:t>
      </w:r>
      <w:r w:rsidR="00D114AC" w:rsidRPr="00753FA6">
        <w:rPr>
          <w:rFonts w:ascii="Times New Roman" w:hAnsi="Times New Roman" w:cs="Times New Roman"/>
        </w:rPr>
        <w:t>(</w:t>
      </w:r>
      <w:r w:rsidR="00257D7D" w:rsidRPr="00753FA6">
        <w:rPr>
          <w:rFonts w:ascii="Times New Roman" w:hAnsi="Times New Roman" w:cs="Times New Roman"/>
        </w:rPr>
        <w:t>often</w:t>
      </w:r>
      <w:r w:rsidR="00891027" w:rsidRPr="00753FA6">
        <w:rPr>
          <w:rFonts w:ascii="Times New Roman" w:hAnsi="Times New Roman" w:cs="Times New Roman"/>
        </w:rPr>
        <w:t xml:space="preserve"> </w:t>
      </w:r>
      <w:r w:rsidR="00257D7D" w:rsidRPr="00753FA6">
        <w:rPr>
          <w:rFonts w:ascii="Times New Roman" w:hAnsi="Times New Roman" w:cs="Times New Roman"/>
        </w:rPr>
        <w:t>100</w:t>
      </w:r>
      <w:r w:rsidR="00891027" w:rsidRPr="00753FA6">
        <w:rPr>
          <w:rFonts w:ascii="Times New Roman" w:hAnsi="Times New Roman" w:cs="Times New Roman"/>
        </w:rPr>
        <w:t xml:space="preserve"> </w:t>
      </w:r>
      <w:r w:rsidR="00257D7D" w:rsidRPr="00753FA6">
        <w:rPr>
          <w:rFonts w:ascii="Times New Roman" w:hAnsi="Times New Roman" w:cs="Times New Roman"/>
        </w:rPr>
        <w:t>%</w:t>
      </w:r>
      <w:r w:rsidR="00891027" w:rsidRPr="00753FA6">
        <w:rPr>
          <w:rFonts w:ascii="Times New Roman" w:hAnsi="Times New Roman" w:cs="Times New Roman"/>
        </w:rPr>
        <w:t xml:space="preserve"> </w:t>
      </w:r>
      <w:r w:rsidR="00257D7D" w:rsidRPr="00753FA6">
        <w:rPr>
          <w:rFonts w:ascii="Times New Roman" w:hAnsi="Times New Roman" w:cs="Times New Roman"/>
        </w:rPr>
        <w:t>of</w:t>
      </w:r>
      <w:r w:rsidR="00891027" w:rsidRPr="00753FA6">
        <w:rPr>
          <w:rFonts w:ascii="Times New Roman" w:hAnsi="Times New Roman" w:cs="Times New Roman"/>
        </w:rPr>
        <w:t xml:space="preserve"> </w:t>
      </w:r>
      <w:r w:rsidR="00DF52FD" w:rsidRPr="00753FA6">
        <w:rPr>
          <w:rFonts w:ascii="Times New Roman" w:hAnsi="Times New Roman" w:cs="Times New Roman"/>
        </w:rPr>
        <w:t>the</w:t>
      </w:r>
      <w:r w:rsidR="00891027" w:rsidRPr="00753FA6">
        <w:rPr>
          <w:rFonts w:ascii="Times New Roman" w:hAnsi="Times New Roman" w:cs="Times New Roman"/>
        </w:rPr>
        <w:t xml:space="preserve"> </w:t>
      </w:r>
      <w:r w:rsidR="00DF52FD" w:rsidRPr="00753FA6">
        <w:rPr>
          <w:rFonts w:ascii="Times New Roman" w:hAnsi="Times New Roman" w:cs="Times New Roman"/>
        </w:rPr>
        <w:t>area</w:t>
      </w:r>
      <w:r w:rsidR="00257D7D" w:rsidRPr="00753FA6">
        <w:rPr>
          <w:rFonts w:ascii="Times New Roman" w:hAnsi="Times New Roman" w:cs="Times New Roman"/>
        </w:rPr>
        <w:t>),</w:t>
      </w:r>
      <w:r w:rsidR="00891027" w:rsidRPr="00753FA6">
        <w:rPr>
          <w:rFonts w:ascii="Times New Roman" w:hAnsi="Times New Roman" w:cs="Times New Roman"/>
        </w:rPr>
        <w:t xml:space="preserve"> </w:t>
      </w:r>
      <w:r w:rsidR="00257D7D" w:rsidRPr="00753FA6">
        <w:rPr>
          <w:rFonts w:ascii="Times New Roman" w:hAnsi="Times New Roman" w:cs="Times New Roman"/>
        </w:rPr>
        <w:t>the</w:t>
      </w:r>
      <w:r w:rsidR="00891027" w:rsidRPr="00753FA6">
        <w:rPr>
          <w:rFonts w:ascii="Times New Roman" w:hAnsi="Times New Roman" w:cs="Times New Roman"/>
        </w:rPr>
        <w:t xml:space="preserve"> </w:t>
      </w:r>
      <w:r w:rsidR="00257D7D" w:rsidRPr="00753FA6">
        <w:rPr>
          <w:rFonts w:ascii="Times New Roman" w:hAnsi="Times New Roman" w:cs="Times New Roman"/>
        </w:rPr>
        <w:t>number</w:t>
      </w:r>
      <w:r w:rsidR="00891027" w:rsidRPr="00753FA6">
        <w:rPr>
          <w:rFonts w:ascii="Times New Roman" w:hAnsi="Times New Roman" w:cs="Times New Roman"/>
        </w:rPr>
        <w:t xml:space="preserve"> </w:t>
      </w:r>
      <w:r w:rsidR="00257D7D" w:rsidRPr="00753FA6">
        <w:rPr>
          <w:rFonts w:ascii="Times New Roman" w:hAnsi="Times New Roman" w:cs="Times New Roman"/>
        </w:rPr>
        <w:t>of</w:t>
      </w:r>
      <w:r w:rsidR="00891027" w:rsidRPr="00753FA6">
        <w:rPr>
          <w:rFonts w:ascii="Times New Roman" w:hAnsi="Times New Roman" w:cs="Times New Roman"/>
        </w:rPr>
        <w:t xml:space="preserve"> </w:t>
      </w:r>
      <w:r w:rsidR="00257D7D" w:rsidRPr="00753FA6">
        <w:rPr>
          <w:rFonts w:ascii="Times New Roman" w:hAnsi="Times New Roman" w:cs="Times New Roman"/>
        </w:rPr>
        <w:t>conifer</w:t>
      </w:r>
      <w:r w:rsidR="00891027" w:rsidRPr="00753FA6">
        <w:rPr>
          <w:rFonts w:ascii="Times New Roman" w:hAnsi="Times New Roman" w:cs="Times New Roman"/>
        </w:rPr>
        <w:t xml:space="preserve"> </w:t>
      </w:r>
      <w:r w:rsidR="00257D7D" w:rsidRPr="00753FA6">
        <w:rPr>
          <w:rFonts w:ascii="Times New Roman" w:hAnsi="Times New Roman" w:cs="Times New Roman"/>
        </w:rPr>
        <w:t>forest</w:t>
      </w:r>
      <w:r w:rsidR="00891027" w:rsidRPr="00753FA6">
        <w:rPr>
          <w:rFonts w:ascii="Times New Roman" w:hAnsi="Times New Roman" w:cs="Times New Roman"/>
        </w:rPr>
        <w:t xml:space="preserve"> </w:t>
      </w:r>
      <w:r w:rsidR="00257D7D" w:rsidRPr="00753FA6">
        <w:rPr>
          <w:rFonts w:ascii="Times New Roman" w:hAnsi="Times New Roman" w:cs="Times New Roman"/>
        </w:rPr>
        <w:t>specialist</w:t>
      </w:r>
      <w:r w:rsidR="00AC174B">
        <w:rPr>
          <w:rFonts w:ascii="Times New Roman" w:hAnsi="Times New Roman" w:cs="Times New Roman"/>
        </w:rPr>
        <w:t>s</w:t>
      </w:r>
      <w:r w:rsidR="00891027" w:rsidRPr="00753FA6">
        <w:rPr>
          <w:rFonts w:ascii="Times New Roman" w:hAnsi="Times New Roman" w:cs="Times New Roman"/>
        </w:rPr>
        <w:t xml:space="preserve"> </w:t>
      </w:r>
      <w:r w:rsidR="00257D7D" w:rsidRPr="00753FA6">
        <w:rPr>
          <w:rFonts w:ascii="Times New Roman" w:hAnsi="Times New Roman" w:cs="Times New Roman"/>
        </w:rPr>
        <w:t>was</w:t>
      </w:r>
      <w:r w:rsidR="00891027" w:rsidRPr="00753FA6">
        <w:rPr>
          <w:rFonts w:ascii="Times New Roman" w:hAnsi="Times New Roman" w:cs="Times New Roman"/>
        </w:rPr>
        <w:t xml:space="preserve"> </w:t>
      </w:r>
      <w:r w:rsidR="00257D7D" w:rsidRPr="00753FA6">
        <w:rPr>
          <w:rFonts w:ascii="Times New Roman" w:hAnsi="Times New Roman" w:cs="Times New Roman"/>
        </w:rPr>
        <w:t>l</w:t>
      </w:r>
      <w:r w:rsidR="00277C50" w:rsidRPr="00753FA6">
        <w:rPr>
          <w:rFonts w:ascii="Times New Roman" w:hAnsi="Times New Roman" w:cs="Times New Roman"/>
        </w:rPr>
        <w:t>ower</w:t>
      </w:r>
      <w:r w:rsidR="00891027" w:rsidRPr="00753FA6">
        <w:rPr>
          <w:rFonts w:ascii="Times New Roman" w:hAnsi="Times New Roman" w:cs="Times New Roman"/>
        </w:rPr>
        <w:t xml:space="preserve"> </w:t>
      </w:r>
      <w:r w:rsidR="00277C50" w:rsidRPr="00753FA6">
        <w:rPr>
          <w:rFonts w:ascii="Times New Roman" w:hAnsi="Times New Roman" w:cs="Times New Roman"/>
        </w:rPr>
        <w:t>than</w:t>
      </w:r>
      <w:r w:rsidR="00891027" w:rsidRPr="00753FA6">
        <w:rPr>
          <w:rFonts w:ascii="Times New Roman" w:hAnsi="Times New Roman" w:cs="Times New Roman"/>
        </w:rPr>
        <w:t xml:space="preserve"> </w:t>
      </w:r>
      <w:r w:rsidR="00277C50" w:rsidRPr="00753FA6">
        <w:rPr>
          <w:rFonts w:ascii="Times New Roman" w:hAnsi="Times New Roman" w:cs="Times New Roman"/>
        </w:rPr>
        <w:t>in</w:t>
      </w:r>
      <w:r w:rsidR="00891027" w:rsidRPr="00753FA6">
        <w:rPr>
          <w:rFonts w:ascii="Times New Roman" w:hAnsi="Times New Roman" w:cs="Times New Roman"/>
        </w:rPr>
        <w:t xml:space="preserve"> </w:t>
      </w:r>
      <w:r w:rsidR="00277C50" w:rsidRPr="00753FA6">
        <w:rPr>
          <w:rFonts w:ascii="Times New Roman" w:hAnsi="Times New Roman" w:cs="Times New Roman"/>
        </w:rPr>
        <w:t>production</w:t>
      </w:r>
      <w:r w:rsidR="00891027" w:rsidRPr="00753FA6">
        <w:rPr>
          <w:rFonts w:ascii="Times New Roman" w:hAnsi="Times New Roman" w:cs="Times New Roman"/>
        </w:rPr>
        <w:t xml:space="preserve"> </w:t>
      </w:r>
      <w:r w:rsidR="00277C50" w:rsidRPr="00753FA6">
        <w:rPr>
          <w:rFonts w:ascii="Times New Roman" w:hAnsi="Times New Roman" w:cs="Times New Roman"/>
        </w:rPr>
        <w:t>forest</w:t>
      </w:r>
      <w:r w:rsidR="00AC174B">
        <w:rPr>
          <w:rFonts w:ascii="Times New Roman" w:hAnsi="Times New Roman" w:cs="Times New Roman"/>
        </w:rPr>
        <w:t>s</w:t>
      </w:r>
      <w:r w:rsidR="00277C50" w:rsidRPr="00753FA6">
        <w:rPr>
          <w:rFonts w:ascii="Times New Roman" w:hAnsi="Times New Roman" w:cs="Times New Roman"/>
        </w:rPr>
        <w:t>.</w:t>
      </w:r>
      <w:r w:rsidR="00891027" w:rsidRPr="00753FA6">
        <w:rPr>
          <w:rFonts w:ascii="Times New Roman" w:hAnsi="Times New Roman" w:cs="Times New Roman"/>
        </w:rPr>
        <w:t xml:space="preserve"> </w:t>
      </w:r>
      <w:commentRangeEnd w:id="281"/>
      <w:r w:rsidR="0057130D">
        <w:rPr>
          <w:rStyle w:val="Odkaznakoment"/>
        </w:rPr>
        <w:commentReference w:id="281"/>
      </w:r>
      <w:r w:rsidR="00462D76" w:rsidRPr="00753FA6">
        <w:rPr>
          <w:rFonts w:ascii="Times New Roman" w:hAnsi="Times New Roman" w:cs="Times New Roman"/>
        </w:rPr>
        <w:t>In</w:t>
      </w:r>
      <w:r w:rsidR="00891027" w:rsidRPr="00753FA6">
        <w:rPr>
          <w:rFonts w:ascii="Times New Roman" w:hAnsi="Times New Roman" w:cs="Times New Roman"/>
        </w:rPr>
        <w:t xml:space="preserve"> </w:t>
      </w:r>
      <w:r w:rsidR="00462D76" w:rsidRPr="00753FA6">
        <w:rPr>
          <w:rFonts w:ascii="Times New Roman" w:hAnsi="Times New Roman" w:cs="Times New Roman"/>
        </w:rPr>
        <w:t>support</w:t>
      </w:r>
      <w:r w:rsidR="00891027" w:rsidRPr="00753FA6">
        <w:rPr>
          <w:rFonts w:ascii="Times New Roman" w:hAnsi="Times New Roman" w:cs="Times New Roman"/>
        </w:rPr>
        <w:t xml:space="preserve"> </w:t>
      </w:r>
      <w:r w:rsidR="00462D76" w:rsidRPr="00753FA6">
        <w:rPr>
          <w:rFonts w:ascii="Times New Roman" w:hAnsi="Times New Roman" w:cs="Times New Roman"/>
        </w:rPr>
        <w:t>of</w:t>
      </w:r>
      <w:r w:rsidR="00891027" w:rsidRPr="00753FA6">
        <w:rPr>
          <w:rFonts w:ascii="Times New Roman" w:hAnsi="Times New Roman" w:cs="Times New Roman"/>
        </w:rPr>
        <w:t xml:space="preserve"> </w:t>
      </w:r>
      <w:r w:rsidR="00462D76" w:rsidRPr="00753FA6">
        <w:rPr>
          <w:rFonts w:ascii="Times New Roman" w:hAnsi="Times New Roman" w:cs="Times New Roman"/>
        </w:rPr>
        <w:t>this,</w:t>
      </w:r>
      <w:r w:rsidR="00891027" w:rsidRPr="00753FA6">
        <w:rPr>
          <w:rFonts w:ascii="Times New Roman" w:hAnsi="Times New Roman" w:cs="Times New Roman"/>
        </w:rPr>
        <w:t xml:space="preserve"> </w:t>
      </w:r>
      <w:r w:rsidR="00462D76" w:rsidRPr="00753FA6">
        <w:rPr>
          <w:rFonts w:ascii="Times New Roman" w:hAnsi="Times New Roman" w:cs="Times New Roman"/>
        </w:rPr>
        <w:t>we</w:t>
      </w:r>
      <w:r w:rsidR="00891027" w:rsidRPr="00753FA6">
        <w:rPr>
          <w:rFonts w:ascii="Times New Roman" w:hAnsi="Times New Roman" w:cs="Times New Roman"/>
        </w:rPr>
        <w:t xml:space="preserve"> </w:t>
      </w:r>
      <w:r w:rsidR="00462D76" w:rsidRPr="00753FA6">
        <w:rPr>
          <w:rFonts w:ascii="Times New Roman" w:hAnsi="Times New Roman" w:cs="Times New Roman"/>
        </w:rPr>
        <w:t>found</w:t>
      </w:r>
      <w:r w:rsidR="00891027" w:rsidRPr="00753FA6">
        <w:rPr>
          <w:rFonts w:ascii="Times New Roman" w:hAnsi="Times New Roman" w:cs="Times New Roman"/>
        </w:rPr>
        <w:t xml:space="preserve"> </w:t>
      </w:r>
      <w:r w:rsidR="00AC174B">
        <w:rPr>
          <w:rFonts w:ascii="Times New Roman" w:hAnsi="Times New Roman" w:cs="Times New Roman"/>
        </w:rPr>
        <w:t xml:space="preserve">a </w:t>
      </w:r>
      <w:r w:rsidR="00462D76" w:rsidRPr="00753FA6">
        <w:rPr>
          <w:rFonts w:ascii="Times New Roman" w:hAnsi="Times New Roman" w:cs="Times New Roman"/>
        </w:rPr>
        <w:t>negative</w:t>
      </w:r>
      <w:r w:rsidR="00891027" w:rsidRPr="00753FA6">
        <w:rPr>
          <w:rFonts w:ascii="Times New Roman" w:hAnsi="Times New Roman" w:cs="Times New Roman"/>
        </w:rPr>
        <w:t xml:space="preserve"> </w:t>
      </w:r>
      <w:r w:rsidR="00462D76" w:rsidRPr="00753FA6">
        <w:rPr>
          <w:rFonts w:ascii="Times New Roman" w:hAnsi="Times New Roman" w:cs="Times New Roman"/>
        </w:rPr>
        <w:t>effect</w:t>
      </w:r>
      <w:r w:rsidR="00891027" w:rsidRPr="00753FA6">
        <w:rPr>
          <w:rFonts w:ascii="Times New Roman" w:hAnsi="Times New Roman" w:cs="Times New Roman"/>
        </w:rPr>
        <w:t xml:space="preserve"> </w:t>
      </w:r>
      <w:r w:rsidR="00462D76" w:rsidRPr="00753FA6">
        <w:rPr>
          <w:rFonts w:ascii="Times New Roman" w:hAnsi="Times New Roman" w:cs="Times New Roman"/>
        </w:rPr>
        <w:t>of</w:t>
      </w:r>
      <w:r w:rsidR="00891027" w:rsidRPr="00753FA6">
        <w:rPr>
          <w:rFonts w:ascii="Times New Roman" w:hAnsi="Times New Roman" w:cs="Times New Roman"/>
        </w:rPr>
        <w:t xml:space="preserve"> </w:t>
      </w:r>
      <w:r w:rsidR="00462D76" w:rsidRPr="00753FA6">
        <w:rPr>
          <w:rFonts w:ascii="Times New Roman" w:hAnsi="Times New Roman" w:cs="Times New Roman"/>
        </w:rPr>
        <w:t>tree</w:t>
      </w:r>
      <w:r w:rsidR="00891027" w:rsidRPr="00753FA6">
        <w:rPr>
          <w:rFonts w:ascii="Times New Roman" w:hAnsi="Times New Roman" w:cs="Times New Roman"/>
        </w:rPr>
        <w:t xml:space="preserve"> </w:t>
      </w:r>
      <w:r w:rsidR="00462D76" w:rsidRPr="00753FA6">
        <w:rPr>
          <w:rFonts w:ascii="Times New Roman" w:hAnsi="Times New Roman" w:cs="Times New Roman"/>
        </w:rPr>
        <w:t>species</w:t>
      </w:r>
      <w:r w:rsidR="00891027" w:rsidRPr="00753FA6">
        <w:rPr>
          <w:rFonts w:ascii="Times New Roman" w:hAnsi="Times New Roman" w:cs="Times New Roman"/>
        </w:rPr>
        <w:t xml:space="preserve"> </w:t>
      </w:r>
      <w:r w:rsidR="00D53C9A">
        <w:rPr>
          <w:rFonts w:ascii="Times New Roman" w:hAnsi="Times New Roman" w:cs="Times New Roman"/>
        </w:rPr>
        <w:t xml:space="preserve">diversity </w:t>
      </w:r>
      <w:r w:rsidR="00D53C9A" w:rsidRPr="00D53C9A">
        <w:rPr>
          <w:rFonts w:ascii="Times New Roman" w:hAnsi="Times New Roman" w:cs="Times New Roman"/>
          <w:highlight w:val="yellow"/>
        </w:rPr>
        <w:lastRenderedPageBreak/>
        <w:t>on specialist species</w:t>
      </w:r>
      <w:r w:rsidR="00D53C9A">
        <w:rPr>
          <w:rFonts w:ascii="Times New Roman" w:hAnsi="Times New Roman" w:cs="Times New Roman"/>
        </w:rPr>
        <w:t>.</w:t>
      </w:r>
      <w:r w:rsidR="00891027" w:rsidRPr="00753FA6">
        <w:rPr>
          <w:rFonts w:ascii="Times New Roman" w:hAnsi="Times New Roman" w:cs="Times New Roman"/>
        </w:rPr>
        <w:t xml:space="preserve"> </w:t>
      </w:r>
      <w:r w:rsidR="00462D76" w:rsidRPr="00753FA6">
        <w:rPr>
          <w:rFonts w:ascii="Times New Roman" w:hAnsi="Times New Roman" w:cs="Times New Roman"/>
        </w:rPr>
        <w:t>This</w:t>
      </w:r>
      <w:r w:rsidR="00891027" w:rsidRPr="00753FA6">
        <w:rPr>
          <w:rFonts w:ascii="Times New Roman" w:hAnsi="Times New Roman" w:cs="Times New Roman"/>
        </w:rPr>
        <w:t xml:space="preserve"> </w:t>
      </w:r>
      <w:r w:rsidR="00462D76" w:rsidRPr="00753FA6">
        <w:rPr>
          <w:rFonts w:ascii="Times New Roman" w:hAnsi="Times New Roman" w:cs="Times New Roman"/>
        </w:rPr>
        <w:t>may</w:t>
      </w:r>
      <w:r w:rsidR="00891027" w:rsidRPr="00753FA6">
        <w:rPr>
          <w:rFonts w:ascii="Times New Roman" w:hAnsi="Times New Roman" w:cs="Times New Roman"/>
        </w:rPr>
        <w:t xml:space="preserve"> </w:t>
      </w:r>
      <w:r w:rsidR="00462D76" w:rsidRPr="00753FA6">
        <w:rPr>
          <w:rFonts w:ascii="Times New Roman" w:hAnsi="Times New Roman" w:cs="Times New Roman"/>
        </w:rPr>
        <w:t>reflect</w:t>
      </w:r>
      <w:r w:rsidR="00891027" w:rsidRPr="00753FA6">
        <w:rPr>
          <w:rFonts w:ascii="Times New Roman" w:hAnsi="Times New Roman" w:cs="Times New Roman"/>
        </w:rPr>
        <w:t xml:space="preserve"> </w:t>
      </w:r>
      <w:r w:rsidR="00462D76" w:rsidRPr="00753FA6">
        <w:rPr>
          <w:rFonts w:ascii="Times New Roman" w:hAnsi="Times New Roman" w:cs="Times New Roman"/>
        </w:rPr>
        <w:t>dominant</w:t>
      </w:r>
      <w:r w:rsidR="00891027" w:rsidRPr="00753FA6">
        <w:rPr>
          <w:rFonts w:ascii="Times New Roman" w:hAnsi="Times New Roman" w:cs="Times New Roman"/>
        </w:rPr>
        <w:t xml:space="preserve"> </w:t>
      </w:r>
      <w:r w:rsidR="00462D76" w:rsidRPr="00753FA6">
        <w:rPr>
          <w:rFonts w:ascii="Times New Roman" w:hAnsi="Times New Roman" w:cs="Times New Roman"/>
        </w:rPr>
        <w:t>conifer</w:t>
      </w:r>
      <w:r w:rsidR="00891027" w:rsidRPr="00753FA6">
        <w:rPr>
          <w:rFonts w:ascii="Times New Roman" w:hAnsi="Times New Roman" w:cs="Times New Roman"/>
        </w:rPr>
        <w:t xml:space="preserve"> </w:t>
      </w:r>
      <w:r w:rsidR="00462D76" w:rsidRPr="00753FA6">
        <w:rPr>
          <w:rFonts w:ascii="Times New Roman" w:hAnsi="Times New Roman" w:cs="Times New Roman"/>
        </w:rPr>
        <w:t>specialized</w:t>
      </w:r>
      <w:r w:rsidR="00891027" w:rsidRPr="00753FA6">
        <w:rPr>
          <w:rFonts w:ascii="Times New Roman" w:hAnsi="Times New Roman" w:cs="Times New Roman"/>
        </w:rPr>
        <w:t xml:space="preserve"> </w:t>
      </w:r>
      <w:r w:rsidR="00462D76" w:rsidRPr="00753FA6">
        <w:rPr>
          <w:rFonts w:ascii="Times New Roman" w:hAnsi="Times New Roman" w:cs="Times New Roman"/>
        </w:rPr>
        <w:t>bird</w:t>
      </w:r>
      <w:r w:rsidR="00891027" w:rsidRPr="00753FA6">
        <w:rPr>
          <w:rFonts w:ascii="Times New Roman" w:hAnsi="Times New Roman" w:cs="Times New Roman"/>
        </w:rPr>
        <w:t xml:space="preserve"> </w:t>
      </w:r>
      <w:r w:rsidR="00462D76" w:rsidRPr="00753FA6">
        <w:rPr>
          <w:rFonts w:ascii="Times New Roman" w:hAnsi="Times New Roman" w:cs="Times New Roman"/>
        </w:rPr>
        <w:t>species</w:t>
      </w:r>
      <w:r w:rsidR="00891027" w:rsidRPr="00753FA6">
        <w:rPr>
          <w:rFonts w:ascii="Times New Roman" w:hAnsi="Times New Roman" w:cs="Times New Roman"/>
        </w:rPr>
        <w:t xml:space="preserve"> </w:t>
      </w:r>
      <w:r w:rsidR="00462D76" w:rsidRPr="00753FA6">
        <w:rPr>
          <w:rFonts w:ascii="Times New Roman" w:hAnsi="Times New Roman" w:cs="Times New Roman"/>
        </w:rPr>
        <w:t>in</w:t>
      </w:r>
      <w:r w:rsidR="00891027" w:rsidRPr="00753FA6">
        <w:rPr>
          <w:rFonts w:ascii="Times New Roman" w:hAnsi="Times New Roman" w:cs="Times New Roman"/>
        </w:rPr>
        <w:t xml:space="preserve"> </w:t>
      </w:r>
      <w:r w:rsidR="00462D76" w:rsidRPr="00753FA6">
        <w:rPr>
          <w:rFonts w:ascii="Times New Roman" w:hAnsi="Times New Roman" w:cs="Times New Roman"/>
        </w:rPr>
        <w:t>assemblage.</w:t>
      </w:r>
      <w:r w:rsidR="00891027" w:rsidRPr="00753FA6">
        <w:rPr>
          <w:rFonts w:ascii="Times New Roman" w:hAnsi="Times New Roman" w:cs="Times New Roman"/>
        </w:rPr>
        <w:t xml:space="preserve"> </w:t>
      </w:r>
      <w:r w:rsidR="00CC2D5C" w:rsidRPr="00753FA6">
        <w:rPr>
          <w:rFonts w:ascii="Times New Roman" w:hAnsi="Times New Roman" w:cs="Times New Roman"/>
        </w:rPr>
        <w:t>Moreover,</w:t>
      </w:r>
      <w:r w:rsidR="00891027" w:rsidRPr="00753FA6">
        <w:rPr>
          <w:rFonts w:ascii="Times New Roman" w:hAnsi="Times New Roman" w:cs="Times New Roman"/>
        </w:rPr>
        <w:t xml:space="preserve"> </w:t>
      </w:r>
      <w:r w:rsidR="00CC2D5C" w:rsidRPr="00753FA6">
        <w:rPr>
          <w:rFonts w:ascii="Times New Roman" w:hAnsi="Times New Roman" w:cs="Times New Roman"/>
        </w:rPr>
        <w:t>forest</w:t>
      </w:r>
      <w:r w:rsidR="00891027" w:rsidRPr="00753FA6">
        <w:rPr>
          <w:rFonts w:ascii="Times New Roman" w:hAnsi="Times New Roman" w:cs="Times New Roman"/>
        </w:rPr>
        <w:t xml:space="preserve"> </w:t>
      </w:r>
      <w:r w:rsidR="00CC2D5C" w:rsidRPr="00753FA6">
        <w:rPr>
          <w:rFonts w:ascii="Times New Roman" w:hAnsi="Times New Roman" w:cs="Times New Roman"/>
        </w:rPr>
        <w:t>reserves</w:t>
      </w:r>
      <w:r w:rsidR="00891027" w:rsidRPr="00753FA6">
        <w:rPr>
          <w:rFonts w:ascii="Times New Roman" w:hAnsi="Times New Roman" w:cs="Times New Roman"/>
        </w:rPr>
        <w:t xml:space="preserve"> </w:t>
      </w:r>
      <w:r w:rsidR="00CC2D5C" w:rsidRPr="00753FA6">
        <w:rPr>
          <w:rFonts w:ascii="Times New Roman" w:hAnsi="Times New Roman" w:cs="Times New Roman"/>
        </w:rPr>
        <w:t>in</w:t>
      </w:r>
      <w:r w:rsidR="00891027" w:rsidRPr="00753FA6">
        <w:rPr>
          <w:rFonts w:ascii="Times New Roman" w:hAnsi="Times New Roman" w:cs="Times New Roman"/>
        </w:rPr>
        <w:t xml:space="preserve"> </w:t>
      </w:r>
      <w:r w:rsidR="00CC2D5C" w:rsidRPr="00753FA6">
        <w:rPr>
          <w:rFonts w:ascii="Times New Roman" w:hAnsi="Times New Roman" w:cs="Times New Roman"/>
        </w:rPr>
        <w:t>this</w:t>
      </w:r>
      <w:r w:rsidR="00891027" w:rsidRPr="00753FA6">
        <w:rPr>
          <w:rFonts w:ascii="Times New Roman" w:hAnsi="Times New Roman" w:cs="Times New Roman"/>
        </w:rPr>
        <w:t xml:space="preserve"> </w:t>
      </w:r>
      <w:r w:rsidR="00CC2D5C" w:rsidRPr="00753FA6">
        <w:rPr>
          <w:rFonts w:ascii="Times New Roman" w:hAnsi="Times New Roman" w:cs="Times New Roman"/>
        </w:rPr>
        <w:t>study</w:t>
      </w:r>
      <w:r w:rsidR="00891027" w:rsidRPr="00753FA6">
        <w:rPr>
          <w:rFonts w:ascii="Times New Roman" w:hAnsi="Times New Roman" w:cs="Times New Roman"/>
        </w:rPr>
        <w:t xml:space="preserve"> </w:t>
      </w:r>
      <w:r w:rsidR="00CC2D5C" w:rsidRPr="00753FA6">
        <w:rPr>
          <w:rFonts w:ascii="Times New Roman" w:hAnsi="Times New Roman" w:cs="Times New Roman"/>
        </w:rPr>
        <w:t>are</w:t>
      </w:r>
      <w:r w:rsidR="00AC174B">
        <w:rPr>
          <w:rFonts w:ascii="Times New Roman" w:hAnsi="Times New Roman" w:cs="Times New Roman"/>
        </w:rPr>
        <w:t>,</w:t>
      </w:r>
      <w:r w:rsidR="00891027" w:rsidRPr="00753FA6">
        <w:rPr>
          <w:rFonts w:ascii="Times New Roman" w:hAnsi="Times New Roman" w:cs="Times New Roman"/>
        </w:rPr>
        <w:t xml:space="preserve"> </w:t>
      </w:r>
      <w:r w:rsidR="00CC2D5C" w:rsidRPr="00753FA6">
        <w:rPr>
          <w:rFonts w:ascii="Times New Roman" w:hAnsi="Times New Roman" w:cs="Times New Roman"/>
        </w:rPr>
        <w:t>in</w:t>
      </w:r>
      <w:r w:rsidR="00891027" w:rsidRPr="00753FA6">
        <w:rPr>
          <w:rFonts w:ascii="Times New Roman" w:hAnsi="Times New Roman" w:cs="Times New Roman"/>
        </w:rPr>
        <w:t xml:space="preserve"> </w:t>
      </w:r>
      <w:r w:rsidR="00CC2D5C" w:rsidRPr="00753FA6">
        <w:rPr>
          <w:rFonts w:ascii="Times New Roman" w:hAnsi="Times New Roman" w:cs="Times New Roman"/>
        </w:rPr>
        <w:t>most</w:t>
      </w:r>
      <w:r w:rsidR="00891027" w:rsidRPr="00753FA6">
        <w:rPr>
          <w:rFonts w:ascii="Times New Roman" w:hAnsi="Times New Roman" w:cs="Times New Roman"/>
        </w:rPr>
        <w:t xml:space="preserve"> </w:t>
      </w:r>
      <w:r w:rsidR="00CC2D5C" w:rsidRPr="00753FA6">
        <w:rPr>
          <w:rFonts w:ascii="Times New Roman" w:hAnsi="Times New Roman" w:cs="Times New Roman"/>
        </w:rPr>
        <w:t>cases</w:t>
      </w:r>
      <w:r w:rsidR="00AC174B">
        <w:rPr>
          <w:rFonts w:ascii="Times New Roman" w:hAnsi="Times New Roman" w:cs="Times New Roman"/>
        </w:rPr>
        <w:t>,</w:t>
      </w:r>
      <w:r w:rsidR="00891027" w:rsidRPr="00753FA6">
        <w:rPr>
          <w:rFonts w:ascii="Times New Roman" w:hAnsi="Times New Roman" w:cs="Times New Roman"/>
        </w:rPr>
        <w:t xml:space="preserve"> </w:t>
      </w:r>
      <w:r w:rsidR="00CC2D5C" w:rsidRPr="00753FA6">
        <w:rPr>
          <w:rFonts w:ascii="Times New Roman" w:hAnsi="Times New Roman" w:cs="Times New Roman"/>
        </w:rPr>
        <w:t>formerly</w:t>
      </w:r>
      <w:r w:rsidR="00891027" w:rsidRPr="00753FA6">
        <w:rPr>
          <w:rFonts w:ascii="Times New Roman" w:hAnsi="Times New Roman" w:cs="Times New Roman"/>
        </w:rPr>
        <w:t xml:space="preserve"> </w:t>
      </w:r>
      <w:r w:rsidR="00CC2D5C" w:rsidRPr="00753FA6">
        <w:rPr>
          <w:rFonts w:ascii="Times New Roman" w:hAnsi="Times New Roman" w:cs="Times New Roman"/>
        </w:rPr>
        <w:t>managed</w:t>
      </w:r>
      <w:r w:rsidR="00891027" w:rsidRPr="00753FA6">
        <w:rPr>
          <w:rFonts w:ascii="Times New Roman" w:hAnsi="Times New Roman" w:cs="Times New Roman"/>
        </w:rPr>
        <w:t xml:space="preserve"> </w:t>
      </w:r>
      <w:r w:rsidR="00CC2D5C" w:rsidRPr="00753FA6">
        <w:rPr>
          <w:rFonts w:ascii="Times New Roman" w:hAnsi="Times New Roman" w:cs="Times New Roman"/>
        </w:rPr>
        <w:t>stands</w:t>
      </w:r>
      <w:r w:rsidR="00891027" w:rsidRPr="00753FA6">
        <w:rPr>
          <w:rFonts w:ascii="Times New Roman" w:hAnsi="Times New Roman" w:cs="Times New Roman"/>
        </w:rPr>
        <w:t xml:space="preserve"> </w:t>
      </w:r>
      <w:r w:rsidR="00CC2D5C" w:rsidRPr="00753FA6">
        <w:rPr>
          <w:rFonts w:ascii="Times New Roman" w:hAnsi="Times New Roman" w:cs="Times New Roman"/>
        </w:rPr>
        <w:t>and</w:t>
      </w:r>
      <w:r w:rsidR="00891027" w:rsidRPr="00753FA6">
        <w:rPr>
          <w:rFonts w:ascii="Times New Roman" w:hAnsi="Times New Roman" w:cs="Times New Roman"/>
        </w:rPr>
        <w:t xml:space="preserve"> </w:t>
      </w:r>
      <w:r w:rsidR="00CC2D5C" w:rsidRPr="00753FA6">
        <w:rPr>
          <w:rFonts w:ascii="Times New Roman" w:hAnsi="Times New Roman" w:cs="Times New Roman"/>
        </w:rPr>
        <w:t>the</w:t>
      </w:r>
      <w:r w:rsidR="00891027" w:rsidRPr="00753FA6">
        <w:rPr>
          <w:rFonts w:ascii="Times New Roman" w:hAnsi="Times New Roman" w:cs="Times New Roman"/>
        </w:rPr>
        <w:t xml:space="preserve"> </w:t>
      </w:r>
      <w:r w:rsidR="00AC174B">
        <w:rPr>
          <w:rFonts w:ascii="Times New Roman" w:hAnsi="Times New Roman" w:cs="Times New Roman"/>
        </w:rPr>
        <w:t>increase</w:t>
      </w:r>
      <w:r w:rsidR="00AC174B" w:rsidRPr="00753FA6">
        <w:rPr>
          <w:rFonts w:ascii="Times New Roman" w:hAnsi="Times New Roman" w:cs="Times New Roman"/>
        </w:rPr>
        <w:t xml:space="preserve"> </w:t>
      </w:r>
      <w:r w:rsidR="00CC2D5C" w:rsidRPr="00753FA6">
        <w:rPr>
          <w:rFonts w:ascii="Times New Roman" w:hAnsi="Times New Roman" w:cs="Times New Roman"/>
        </w:rPr>
        <w:t>in</w:t>
      </w:r>
      <w:r w:rsidR="00891027" w:rsidRPr="00753FA6">
        <w:rPr>
          <w:rFonts w:ascii="Times New Roman" w:hAnsi="Times New Roman" w:cs="Times New Roman"/>
        </w:rPr>
        <w:t xml:space="preserve"> </w:t>
      </w:r>
      <w:r w:rsidR="00CC2D5C" w:rsidRPr="00753FA6">
        <w:rPr>
          <w:rFonts w:ascii="Times New Roman" w:hAnsi="Times New Roman" w:cs="Times New Roman"/>
        </w:rPr>
        <w:t>the</w:t>
      </w:r>
      <w:r w:rsidR="00891027" w:rsidRPr="00753FA6">
        <w:rPr>
          <w:rFonts w:ascii="Times New Roman" w:hAnsi="Times New Roman" w:cs="Times New Roman"/>
        </w:rPr>
        <w:t xml:space="preserve"> </w:t>
      </w:r>
      <w:r w:rsidR="00CC2D5C" w:rsidRPr="00753FA6">
        <w:rPr>
          <w:rFonts w:ascii="Times New Roman" w:hAnsi="Times New Roman" w:cs="Times New Roman"/>
        </w:rPr>
        <w:t>amount</w:t>
      </w:r>
      <w:r w:rsidR="00891027" w:rsidRPr="00753FA6">
        <w:rPr>
          <w:rFonts w:ascii="Times New Roman" w:hAnsi="Times New Roman" w:cs="Times New Roman"/>
        </w:rPr>
        <w:t xml:space="preserve"> </w:t>
      </w:r>
      <w:r w:rsidR="00CC2D5C" w:rsidRPr="00753FA6">
        <w:rPr>
          <w:rFonts w:ascii="Times New Roman" w:hAnsi="Times New Roman" w:cs="Times New Roman"/>
        </w:rPr>
        <w:t>of</w:t>
      </w:r>
      <w:r w:rsidR="00891027" w:rsidRPr="00753FA6">
        <w:rPr>
          <w:rFonts w:ascii="Times New Roman" w:hAnsi="Times New Roman" w:cs="Times New Roman"/>
        </w:rPr>
        <w:t xml:space="preserve"> </w:t>
      </w:r>
      <w:r w:rsidR="00CC2D5C" w:rsidRPr="00753FA6">
        <w:rPr>
          <w:rFonts w:ascii="Times New Roman" w:hAnsi="Times New Roman" w:cs="Times New Roman"/>
        </w:rPr>
        <w:t>dead</w:t>
      </w:r>
      <w:r w:rsidR="00891027" w:rsidRPr="00753FA6">
        <w:rPr>
          <w:rFonts w:ascii="Times New Roman" w:hAnsi="Times New Roman" w:cs="Times New Roman"/>
        </w:rPr>
        <w:t xml:space="preserve"> </w:t>
      </w:r>
      <w:r w:rsidR="00CC2D5C" w:rsidRPr="00753FA6">
        <w:rPr>
          <w:rFonts w:ascii="Times New Roman" w:hAnsi="Times New Roman" w:cs="Times New Roman"/>
        </w:rPr>
        <w:t>wood</w:t>
      </w:r>
      <w:r w:rsidR="00891027" w:rsidRPr="00753FA6">
        <w:rPr>
          <w:rFonts w:ascii="Times New Roman" w:hAnsi="Times New Roman" w:cs="Times New Roman"/>
        </w:rPr>
        <w:t xml:space="preserve"> </w:t>
      </w:r>
      <w:r w:rsidR="00CC2D5C" w:rsidRPr="00753FA6">
        <w:rPr>
          <w:rFonts w:ascii="Times New Roman" w:hAnsi="Times New Roman" w:cs="Times New Roman"/>
        </w:rPr>
        <w:t>is</w:t>
      </w:r>
      <w:r w:rsidR="00891027" w:rsidRPr="00753FA6">
        <w:rPr>
          <w:rFonts w:ascii="Times New Roman" w:hAnsi="Times New Roman" w:cs="Times New Roman"/>
        </w:rPr>
        <w:t xml:space="preserve"> </w:t>
      </w:r>
      <w:r w:rsidR="00ED74C4" w:rsidRPr="00753FA6">
        <w:rPr>
          <w:rFonts w:ascii="Times New Roman" w:hAnsi="Times New Roman" w:cs="Times New Roman"/>
        </w:rPr>
        <w:t>still</w:t>
      </w:r>
      <w:r w:rsidR="00891027" w:rsidRPr="00753FA6">
        <w:rPr>
          <w:rFonts w:ascii="Times New Roman" w:hAnsi="Times New Roman" w:cs="Times New Roman"/>
        </w:rPr>
        <w:t xml:space="preserve"> </w:t>
      </w:r>
      <w:r w:rsidR="00D174F4" w:rsidRPr="00753FA6">
        <w:rPr>
          <w:rFonts w:ascii="Times New Roman" w:hAnsi="Times New Roman" w:cs="Times New Roman"/>
        </w:rPr>
        <w:t>relatively</w:t>
      </w:r>
      <w:r w:rsidR="00891027" w:rsidRPr="00753FA6">
        <w:rPr>
          <w:rFonts w:ascii="Times New Roman" w:hAnsi="Times New Roman" w:cs="Times New Roman"/>
        </w:rPr>
        <w:t xml:space="preserve"> </w:t>
      </w:r>
      <w:r w:rsidR="00CC2D5C" w:rsidRPr="00753FA6">
        <w:rPr>
          <w:rFonts w:ascii="Times New Roman" w:hAnsi="Times New Roman" w:cs="Times New Roman"/>
        </w:rPr>
        <w:t>low</w:t>
      </w:r>
      <w:r w:rsidR="00ED74C4" w:rsidRPr="00753FA6">
        <w:rPr>
          <w:rFonts w:ascii="Times New Roman" w:hAnsi="Times New Roman" w:cs="Times New Roman"/>
        </w:rPr>
        <w:t>.</w:t>
      </w:r>
      <w:r w:rsidR="00891027" w:rsidRPr="00753FA6">
        <w:rPr>
          <w:rFonts w:ascii="Times New Roman" w:hAnsi="Times New Roman" w:cs="Times New Roman"/>
        </w:rPr>
        <w:t xml:space="preserve"> </w:t>
      </w:r>
      <w:r w:rsidR="00ED74C4" w:rsidRPr="00753FA6">
        <w:rPr>
          <w:rFonts w:ascii="Times New Roman" w:hAnsi="Times New Roman" w:cs="Times New Roman"/>
        </w:rPr>
        <w:t>This</w:t>
      </w:r>
      <w:r w:rsidR="00891027" w:rsidRPr="00753FA6">
        <w:rPr>
          <w:rFonts w:ascii="Times New Roman" w:hAnsi="Times New Roman" w:cs="Times New Roman"/>
        </w:rPr>
        <w:t xml:space="preserve"> </w:t>
      </w:r>
      <w:r w:rsidR="00ED74C4" w:rsidRPr="00753FA6">
        <w:rPr>
          <w:rFonts w:ascii="Times New Roman" w:hAnsi="Times New Roman" w:cs="Times New Roman"/>
        </w:rPr>
        <w:t>could</w:t>
      </w:r>
      <w:r w:rsidR="00891027" w:rsidRPr="00753FA6">
        <w:rPr>
          <w:rFonts w:ascii="Times New Roman" w:hAnsi="Times New Roman" w:cs="Times New Roman"/>
        </w:rPr>
        <w:t xml:space="preserve"> </w:t>
      </w:r>
      <w:r w:rsidR="00ED74C4" w:rsidRPr="00753FA6">
        <w:rPr>
          <w:rFonts w:ascii="Times New Roman" w:hAnsi="Times New Roman" w:cs="Times New Roman"/>
        </w:rPr>
        <w:t>also</w:t>
      </w:r>
      <w:r w:rsidR="00891027" w:rsidRPr="00753FA6">
        <w:rPr>
          <w:rFonts w:ascii="Times New Roman" w:hAnsi="Times New Roman" w:cs="Times New Roman"/>
        </w:rPr>
        <w:t xml:space="preserve"> </w:t>
      </w:r>
      <w:r w:rsidR="00ED74C4" w:rsidRPr="00753FA6">
        <w:rPr>
          <w:rFonts w:ascii="Times New Roman" w:hAnsi="Times New Roman" w:cs="Times New Roman"/>
        </w:rPr>
        <w:t>have</w:t>
      </w:r>
      <w:r w:rsidR="00891027" w:rsidRPr="00753FA6">
        <w:rPr>
          <w:rFonts w:ascii="Times New Roman" w:hAnsi="Times New Roman" w:cs="Times New Roman"/>
        </w:rPr>
        <w:t xml:space="preserve"> </w:t>
      </w:r>
      <w:r w:rsidR="00ED74C4" w:rsidRPr="00753FA6">
        <w:rPr>
          <w:rFonts w:ascii="Times New Roman" w:hAnsi="Times New Roman" w:cs="Times New Roman"/>
        </w:rPr>
        <w:t>contributed</w:t>
      </w:r>
      <w:r w:rsidR="00891027" w:rsidRPr="00753FA6">
        <w:rPr>
          <w:rFonts w:ascii="Times New Roman" w:hAnsi="Times New Roman" w:cs="Times New Roman"/>
        </w:rPr>
        <w:t xml:space="preserve"> </w:t>
      </w:r>
      <w:r w:rsidR="00ED74C4" w:rsidRPr="00753FA6">
        <w:rPr>
          <w:rFonts w:ascii="Times New Roman" w:hAnsi="Times New Roman" w:cs="Times New Roman"/>
        </w:rPr>
        <w:t>to</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ED74C4" w:rsidRPr="00753FA6">
        <w:rPr>
          <w:rFonts w:ascii="Times New Roman" w:hAnsi="Times New Roman" w:cs="Times New Roman"/>
        </w:rPr>
        <w:t>non-significant</w:t>
      </w:r>
      <w:r w:rsidR="00891027" w:rsidRPr="00753FA6">
        <w:rPr>
          <w:rFonts w:ascii="Times New Roman" w:hAnsi="Times New Roman" w:cs="Times New Roman"/>
        </w:rPr>
        <w:t xml:space="preserve"> </w:t>
      </w:r>
      <w:r w:rsidR="00ED74C4" w:rsidRPr="00753FA6">
        <w:rPr>
          <w:rFonts w:ascii="Times New Roman" w:hAnsi="Times New Roman" w:cs="Times New Roman"/>
        </w:rPr>
        <w:t>difference</w:t>
      </w:r>
      <w:r w:rsidR="00891027" w:rsidRPr="00753FA6">
        <w:rPr>
          <w:rFonts w:ascii="Times New Roman" w:hAnsi="Times New Roman" w:cs="Times New Roman"/>
        </w:rPr>
        <w:t xml:space="preserve"> </w:t>
      </w:r>
      <w:r w:rsidR="00ED74C4" w:rsidRPr="00753FA6">
        <w:rPr>
          <w:rFonts w:ascii="Times New Roman" w:hAnsi="Times New Roman" w:cs="Times New Roman"/>
        </w:rPr>
        <w:t>in</w:t>
      </w:r>
      <w:r w:rsidR="00891027" w:rsidRPr="00753FA6">
        <w:rPr>
          <w:rFonts w:ascii="Times New Roman" w:hAnsi="Times New Roman" w:cs="Times New Roman"/>
        </w:rPr>
        <w:t xml:space="preserve"> </w:t>
      </w:r>
      <w:r w:rsidR="00ED74C4" w:rsidRPr="00753FA6">
        <w:rPr>
          <w:rFonts w:ascii="Times New Roman" w:hAnsi="Times New Roman" w:cs="Times New Roman"/>
        </w:rPr>
        <w:t>the</w:t>
      </w:r>
      <w:r w:rsidR="00891027" w:rsidRPr="00753FA6">
        <w:rPr>
          <w:rFonts w:ascii="Times New Roman" w:hAnsi="Times New Roman" w:cs="Times New Roman"/>
        </w:rPr>
        <w:t xml:space="preserve"> </w:t>
      </w:r>
      <w:r w:rsidR="00ED74C4" w:rsidRPr="00753FA6">
        <w:rPr>
          <w:rFonts w:ascii="Times New Roman" w:hAnsi="Times New Roman" w:cs="Times New Roman"/>
        </w:rPr>
        <w:t>number</w:t>
      </w:r>
      <w:r w:rsidR="00891027" w:rsidRPr="00753FA6">
        <w:rPr>
          <w:rFonts w:ascii="Times New Roman" w:hAnsi="Times New Roman" w:cs="Times New Roman"/>
        </w:rPr>
        <w:t xml:space="preserve"> </w:t>
      </w:r>
      <w:r w:rsidR="00ED74C4" w:rsidRPr="00753FA6">
        <w:rPr>
          <w:rFonts w:ascii="Times New Roman" w:hAnsi="Times New Roman" w:cs="Times New Roman"/>
        </w:rPr>
        <w:t>of</w:t>
      </w:r>
      <w:r w:rsidR="00891027" w:rsidRPr="00753FA6">
        <w:rPr>
          <w:rFonts w:ascii="Times New Roman" w:hAnsi="Times New Roman" w:cs="Times New Roman"/>
        </w:rPr>
        <w:t xml:space="preserve"> </w:t>
      </w:r>
      <w:r w:rsidR="00ED74C4" w:rsidRPr="00753FA6">
        <w:rPr>
          <w:rFonts w:ascii="Times New Roman" w:hAnsi="Times New Roman" w:cs="Times New Roman"/>
        </w:rPr>
        <w:t>specialist</w:t>
      </w:r>
      <w:r w:rsidR="00891027" w:rsidRPr="00753FA6">
        <w:rPr>
          <w:rFonts w:ascii="Times New Roman" w:hAnsi="Times New Roman" w:cs="Times New Roman"/>
        </w:rPr>
        <w:t xml:space="preserve"> </w:t>
      </w:r>
      <w:r w:rsidR="00ED74C4" w:rsidRPr="00753FA6">
        <w:rPr>
          <w:rFonts w:ascii="Times New Roman" w:hAnsi="Times New Roman" w:cs="Times New Roman"/>
        </w:rPr>
        <w:t>species</w:t>
      </w:r>
      <w:r w:rsidR="00891027" w:rsidRPr="00753FA6">
        <w:rPr>
          <w:rFonts w:ascii="Times New Roman" w:hAnsi="Times New Roman" w:cs="Times New Roman"/>
        </w:rPr>
        <w:t xml:space="preserve"> </w:t>
      </w:r>
      <w:r w:rsidR="003E40A3" w:rsidRPr="00753FA6">
        <w:rPr>
          <w:rFonts w:ascii="Times New Roman" w:hAnsi="Times New Roman" w:cs="Times New Roman"/>
        </w:rPr>
        <w:t>between</w:t>
      </w:r>
      <w:r w:rsidR="00891027" w:rsidRPr="00753FA6">
        <w:rPr>
          <w:rFonts w:ascii="Times New Roman" w:hAnsi="Times New Roman" w:cs="Times New Roman"/>
        </w:rPr>
        <w:t xml:space="preserve"> </w:t>
      </w:r>
      <w:r w:rsidR="003E40A3" w:rsidRPr="00753FA6">
        <w:rPr>
          <w:rFonts w:ascii="Times New Roman" w:hAnsi="Times New Roman" w:cs="Times New Roman"/>
        </w:rPr>
        <w:t>sampling</w:t>
      </w:r>
      <w:r w:rsidR="00891027" w:rsidRPr="00753FA6">
        <w:rPr>
          <w:rFonts w:ascii="Times New Roman" w:hAnsi="Times New Roman" w:cs="Times New Roman"/>
        </w:rPr>
        <w:t xml:space="preserve"> </w:t>
      </w:r>
      <w:r w:rsidR="003E40A3" w:rsidRPr="00753FA6">
        <w:rPr>
          <w:rFonts w:ascii="Times New Roman" w:hAnsi="Times New Roman" w:cs="Times New Roman"/>
        </w:rPr>
        <w:t>plots</w:t>
      </w:r>
      <w:r w:rsidR="00891027" w:rsidRPr="00753FA6">
        <w:rPr>
          <w:rFonts w:ascii="Times New Roman" w:hAnsi="Times New Roman" w:cs="Times New Roman"/>
        </w:rPr>
        <w:t xml:space="preserve"> </w:t>
      </w:r>
      <w:r w:rsidR="003E40A3" w:rsidRPr="00753FA6">
        <w:rPr>
          <w:rFonts w:ascii="Times New Roman" w:hAnsi="Times New Roman" w:cs="Times New Roman"/>
        </w:rPr>
        <w:t>in</w:t>
      </w:r>
      <w:r w:rsidR="00891027" w:rsidRPr="00753FA6">
        <w:rPr>
          <w:rFonts w:ascii="Times New Roman" w:hAnsi="Times New Roman" w:cs="Times New Roman"/>
        </w:rPr>
        <w:t xml:space="preserve"> </w:t>
      </w:r>
      <w:r w:rsidR="003E40A3" w:rsidRPr="00753FA6">
        <w:rPr>
          <w:rFonts w:ascii="Times New Roman" w:hAnsi="Times New Roman" w:cs="Times New Roman"/>
        </w:rPr>
        <w:t>spruce</w:t>
      </w:r>
      <w:r w:rsidR="00FF6DB0">
        <w:rPr>
          <w:rFonts w:ascii="Times New Roman" w:hAnsi="Times New Roman" w:cs="Times New Roman"/>
        </w:rPr>
        <w:t>-</w:t>
      </w:r>
      <w:r w:rsidR="003E40A3" w:rsidRPr="00753FA6">
        <w:rPr>
          <w:rFonts w:ascii="Times New Roman" w:hAnsi="Times New Roman" w:cs="Times New Roman"/>
        </w:rPr>
        <w:t>dominated</w:t>
      </w:r>
      <w:r w:rsidR="00891027" w:rsidRPr="00753FA6">
        <w:rPr>
          <w:rFonts w:ascii="Times New Roman" w:hAnsi="Times New Roman" w:cs="Times New Roman"/>
        </w:rPr>
        <w:t xml:space="preserve"> </w:t>
      </w:r>
      <w:r w:rsidR="003E40A3" w:rsidRPr="00753FA6">
        <w:rPr>
          <w:rFonts w:ascii="Times New Roman" w:hAnsi="Times New Roman" w:cs="Times New Roman"/>
        </w:rPr>
        <w:t>production</w:t>
      </w:r>
      <w:r w:rsidR="00891027" w:rsidRPr="00753FA6">
        <w:rPr>
          <w:rFonts w:ascii="Times New Roman" w:hAnsi="Times New Roman" w:cs="Times New Roman"/>
        </w:rPr>
        <w:t xml:space="preserve"> </w:t>
      </w:r>
      <w:r w:rsidR="003E40A3" w:rsidRPr="00753FA6">
        <w:rPr>
          <w:rFonts w:ascii="Times New Roman" w:hAnsi="Times New Roman" w:cs="Times New Roman"/>
        </w:rPr>
        <w:t>forest</w:t>
      </w:r>
      <w:r w:rsidR="00891027" w:rsidRPr="00753FA6">
        <w:rPr>
          <w:rFonts w:ascii="Times New Roman" w:hAnsi="Times New Roman" w:cs="Times New Roman"/>
        </w:rPr>
        <w:t xml:space="preserve"> </w:t>
      </w:r>
      <w:r w:rsidR="003E40A3" w:rsidRPr="00753FA6">
        <w:rPr>
          <w:rFonts w:ascii="Times New Roman" w:hAnsi="Times New Roman" w:cs="Times New Roman"/>
        </w:rPr>
        <w:t>and</w:t>
      </w:r>
      <w:r w:rsidR="00891027" w:rsidRPr="00753FA6">
        <w:rPr>
          <w:rFonts w:ascii="Times New Roman" w:hAnsi="Times New Roman" w:cs="Times New Roman"/>
        </w:rPr>
        <w:t xml:space="preserve"> </w:t>
      </w:r>
      <w:r w:rsidR="003E40A3" w:rsidRPr="00753FA6">
        <w:rPr>
          <w:rFonts w:ascii="Times New Roman" w:hAnsi="Times New Roman" w:cs="Times New Roman"/>
        </w:rPr>
        <w:t>forest</w:t>
      </w:r>
      <w:r w:rsidR="00891027" w:rsidRPr="00753FA6">
        <w:rPr>
          <w:rFonts w:ascii="Times New Roman" w:hAnsi="Times New Roman" w:cs="Times New Roman"/>
        </w:rPr>
        <w:t xml:space="preserve"> </w:t>
      </w:r>
      <w:r w:rsidR="003E40A3" w:rsidRPr="00753FA6">
        <w:rPr>
          <w:rFonts w:ascii="Times New Roman" w:hAnsi="Times New Roman" w:cs="Times New Roman"/>
        </w:rPr>
        <w:t>reserves</w:t>
      </w:r>
      <w:r w:rsidR="00ED74C4" w:rsidRPr="00753FA6">
        <w:rPr>
          <w:rFonts w:ascii="Times New Roman" w:hAnsi="Times New Roman" w:cs="Times New Roman"/>
        </w:rPr>
        <w:t>.</w:t>
      </w:r>
      <w:r w:rsidR="00891027" w:rsidRPr="00753FA6">
        <w:rPr>
          <w:rFonts w:ascii="Times New Roman" w:hAnsi="Times New Roman" w:cs="Times New Roman"/>
        </w:rPr>
        <w:t xml:space="preserve"> </w:t>
      </w:r>
      <w:r w:rsidR="00ED74C4" w:rsidRPr="00753FA6">
        <w:rPr>
          <w:rFonts w:ascii="Times New Roman" w:hAnsi="Times New Roman" w:cs="Times New Roman"/>
        </w:rPr>
        <w:t>Similar</w:t>
      </w:r>
      <w:r w:rsidR="00891027" w:rsidRPr="00753FA6">
        <w:rPr>
          <w:rFonts w:ascii="Times New Roman" w:hAnsi="Times New Roman" w:cs="Times New Roman"/>
        </w:rPr>
        <w:t xml:space="preserve"> </w:t>
      </w:r>
      <w:r w:rsidR="00ED74C4" w:rsidRPr="00753FA6">
        <w:rPr>
          <w:rFonts w:ascii="Times New Roman" w:hAnsi="Times New Roman" w:cs="Times New Roman"/>
        </w:rPr>
        <w:t>non-significant</w:t>
      </w:r>
      <w:r w:rsidR="00891027" w:rsidRPr="00753FA6">
        <w:rPr>
          <w:rFonts w:ascii="Times New Roman" w:hAnsi="Times New Roman" w:cs="Times New Roman"/>
        </w:rPr>
        <w:t xml:space="preserve"> </w:t>
      </w:r>
      <w:r w:rsidR="00ED74C4" w:rsidRPr="00753FA6">
        <w:rPr>
          <w:rFonts w:ascii="Times New Roman" w:hAnsi="Times New Roman" w:cs="Times New Roman"/>
        </w:rPr>
        <w:t>result</w:t>
      </w:r>
      <w:r w:rsidR="00891027" w:rsidRPr="00753FA6">
        <w:rPr>
          <w:rFonts w:ascii="Times New Roman" w:hAnsi="Times New Roman" w:cs="Times New Roman"/>
        </w:rPr>
        <w:t xml:space="preserve"> </w:t>
      </w:r>
      <w:r w:rsidR="00ED74C4" w:rsidRPr="00753FA6">
        <w:rPr>
          <w:rFonts w:ascii="Times New Roman" w:hAnsi="Times New Roman" w:cs="Times New Roman"/>
        </w:rPr>
        <w:t>between</w:t>
      </w:r>
      <w:r w:rsidR="00891027" w:rsidRPr="00753FA6">
        <w:rPr>
          <w:rFonts w:ascii="Times New Roman" w:hAnsi="Times New Roman" w:cs="Times New Roman"/>
        </w:rPr>
        <w:t xml:space="preserve"> </w:t>
      </w:r>
      <w:r w:rsidR="00ED74C4" w:rsidRPr="00753FA6">
        <w:rPr>
          <w:rFonts w:ascii="Times New Roman" w:hAnsi="Times New Roman" w:cs="Times New Roman"/>
        </w:rPr>
        <w:t>production</w:t>
      </w:r>
      <w:r w:rsidR="00891027" w:rsidRPr="00753FA6">
        <w:rPr>
          <w:rFonts w:ascii="Times New Roman" w:hAnsi="Times New Roman" w:cs="Times New Roman"/>
        </w:rPr>
        <w:t xml:space="preserve"> </w:t>
      </w:r>
      <w:r w:rsidR="00ED74C4" w:rsidRPr="00753FA6">
        <w:rPr>
          <w:rFonts w:ascii="Times New Roman" w:hAnsi="Times New Roman" w:cs="Times New Roman"/>
        </w:rPr>
        <w:t>forest</w:t>
      </w:r>
      <w:r w:rsidR="00891027" w:rsidRPr="00753FA6">
        <w:rPr>
          <w:rFonts w:ascii="Times New Roman" w:hAnsi="Times New Roman" w:cs="Times New Roman"/>
        </w:rPr>
        <w:t xml:space="preserve"> </w:t>
      </w:r>
      <w:r w:rsidR="00ED74C4" w:rsidRPr="00753FA6">
        <w:rPr>
          <w:rFonts w:ascii="Times New Roman" w:hAnsi="Times New Roman" w:cs="Times New Roman"/>
        </w:rPr>
        <w:t>and</w:t>
      </w:r>
      <w:r w:rsidR="00891027" w:rsidRPr="00753FA6">
        <w:rPr>
          <w:rFonts w:ascii="Times New Roman" w:hAnsi="Times New Roman" w:cs="Times New Roman"/>
        </w:rPr>
        <w:t xml:space="preserve"> </w:t>
      </w:r>
      <w:r w:rsidR="00ED74C4" w:rsidRPr="00753FA6">
        <w:rPr>
          <w:rFonts w:ascii="Times New Roman" w:hAnsi="Times New Roman" w:cs="Times New Roman"/>
        </w:rPr>
        <w:t>forest</w:t>
      </w:r>
      <w:r w:rsidR="00891027" w:rsidRPr="00753FA6">
        <w:rPr>
          <w:rFonts w:ascii="Times New Roman" w:hAnsi="Times New Roman" w:cs="Times New Roman"/>
        </w:rPr>
        <w:t xml:space="preserve"> </w:t>
      </w:r>
      <w:r w:rsidR="00ED74C4" w:rsidRPr="00753FA6">
        <w:rPr>
          <w:rFonts w:ascii="Times New Roman" w:hAnsi="Times New Roman" w:cs="Times New Roman"/>
        </w:rPr>
        <w:t>reserves</w:t>
      </w:r>
      <w:r w:rsidR="00891027" w:rsidRPr="00753FA6">
        <w:rPr>
          <w:rFonts w:ascii="Times New Roman" w:hAnsi="Times New Roman" w:cs="Times New Roman"/>
        </w:rPr>
        <w:t xml:space="preserve"> </w:t>
      </w:r>
      <w:r w:rsidR="00ED74C4" w:rsidRPr="00753FA6">
        <w:rPr>
          <w:rFonts w:ascii="Times New Roman" w:hAnsi="Times New Roman" w:cs="Times New Roman"/>
        </w:rPr>
        <w:t>were</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also </w:t>
      </w:r>
      <w:r w:rsidR="00ED74C4" w:rsidRPr="00753FA6">
        <w:rPr>
          <w:rFonts w:ascii="Times New Roman" w:hAnsi="Times New Roman" w:cs="Times New Roman"/>
        </w:rPr>
        <w:t>found</w:t>
      </w:r>
      <w:r w:rsidR="00891027" w:rsidRPr="00753FA6">
        <w:rPr>
          <w:rFonts w:ascii="Times New Roman" w:hAnsi="Times New Roman" w:cs="Times New Roman"/>
        </w:rPr>
        <w:t xml:space="preserve"> </w:t>
      </w:r>
      <w:r w:rsidR="00ED74C4" w:rsidRPr="00753FA6">
        <w:rPr>
          <w:rFonts w:ascii="Times New Roman" w:hAnsi="Times New Roman" w:cs="Times New Roman"/>
        </w:rPr>
        <w:t>for</w:t>
      </w:r>
      <w:r w:rsidR="00891027" w:rsidRPr="00753FA6">
        <w:rPr>
          <w:rFonts w:ascii="Times New Roman" w:hAnsi="Times New Roman" w:cs="Times New Roman"/>
        </w:rPr>
        <w:t xml:space="preserve"> </w:t>
      </w:r>
      <w:r w:rsidR="00ED74C4" w:rsidRPr="00753FA6">
        <w:rPr>
          <w:rFonts w:ascii="Times New Roman" w:hAnsi="Times New Roman" w:cs="Times New Roman"/>
        </w:rPr>
        <w:t>birds</w:t>
      </w:r>
      <w:r w:rsidR="00891027" w:rsidRPr="00753FA6">
        <w:rPr>
          <w:rFonts w:ascii="Times New Roman" w:hAnsi="Times New Roman" w:cs="Times New Roman"/>
        </w:rPr>
        <w:t xml:space="preserve"> </w:t>
      </w:r>
      <w:r w:rsidR="00ED74C4" w:rsidRPr="00753FA6">
        <w:rPr>
          <w:rFonts w:ascii="Times New Roman" w:hAnsi="Times New Roman" w:cs="Times New Roman"/>
        </w:rPr>
        <w:t>or</w:t>
      </w:r>
      <w:r w:rsidR="00891027" w:rsidRPr="00753FA6">
        <w:rPr>
          <w:rFonts w:ascii="Times New Roman" w:hAnsi="Times New Roman" w:cs="Times New Roman"/>
        </w:rPr>
        <w:t xml:space="preserve"> </w:t>
      </w:r>
      <w:r w:rsidR="00ED74C4" w:rsidRPr="00753FA6">
        <w:rPr>
          <w:rFonts w:ascii="Times New Roman" w:hAnsi="Times New Roman" w:cs="Times New Roman"/>
        </w:rPr>
        <w:t>beetles</w:t>
      </w:r>
      <w:r w:rsidR="00891027" w:rsidRPr="00753FA6">
        <w:rPr>
          <w:rFonts w:ascii="Times New Roman" w:hAnsi="Times New Roman" w:cs="Times New Roman"/>
        </w:rPr>
        <w:t xml:space="preserve"> </w:t>
      </w:r>
      <w:r w:rsidR="003E40A3" w:rsidRPr="00753FA6">
        <w:rPr>
          <w:rFonts w:ascii="Times New Roman" w:hAnsi="Times New Roman" w:cs="Times New Roman"/>
        </w:rPr>
        <w:t>in</w:t>
      </w:r>
      <w:r w:rsidR="00891027" w:rsidRPr="00753FA6">
        <w:rPr>
          <w:rFonts w:ascii="Times New Roman" w:hAnsi="Times New Roman" w:cs="Times New Roman"/>
        </w:rPr>
        <w:t xml:space="preserve"> </w:t>
      </w:r>
      <w:r w:rsidR="003E40A3" w:rsidRPr="00753FA6">
        <w:rPr>
          <w:rFonts w:ascii="Times New Roman" w:hAnsi="Times New Roman" w:cs="Times New Roman"/>
        </w:rPr>
        <w:t>beech</w:t>
      </w:r>
      <w:r w:rsidR="00891027" w:rsidRPr="00753FA6">
        <w:rPr>
          <w:rFonts w:ascii="Times New Roman" w:hAnsi="Times New Roman" w:cs="Times New Roman"/>
        </w:rPr>
        <w:t xml:space="preserve"> </w:t>
      </w:r>
      <w:r w:rsidR="003E40A3" w:rsidRPr="00753FA6">
        <w:rPr>
          <w:rFonts w:ascii="Times New Roman" w:hAnsi="Times New Roman" w:cs="Times New Roman"/>
        </w:rPr>
        <w:t>and</w:t>
      </w:r>
      <w:r w:rsidR="00891027" w:rsidRPr="00753FA6">
        <w:rPr>
          <w:rFonts w:ascii="Times New Roman" w:hAnsi="Times New Roman" w:cs="Times New Roman"/>
        </w:rPr>
        <w:t xml:space="preserve"> </w:t>
      </w:r>
      <w:r w:rsidR="003E40A3" w:rsidRPr="00753FA6">
        <w:rPr>
          <w:rFonts w:ascii="Times New Roman" w:hAnsi="Times New Roman" w:cs="Times New Roman"/>
        </w:rPr>
        <w:t>beech-oak</w:t>
      </w:r>
      <w:r w:rsidR="00891027" w:rsidRPr="00753FA6">
        <w:rPr>
          <w:rFonts w:ascii="Times New Roman" w:hAnsi="Times New Roman" w:cs="Times New Roman"/>
        </w:rPr>
        <w:t xml:space="preserve"> </w:t>
      </w:r>
      <w:r w:rsidR="003E40A3" w:rsidRPr="00753FA6">
        <w:rPr>
          <w:rFonts w:ascii="Times New Roman" w:hAnsi="Times New Roman" w:cs="Times New Roman"/>
        </w:rPr>
        <w:t>forest</w:t>
      </w:r>
      <w:r w:rsidR="00AC174B">
        <w:rPr>
          <w:rFonts w:ascii="Times New Roman" w:hAnsi="Times New Roman" w:cs="Times New Roman"/>
        </w:rPr>
        <w:t>s</w:t>
      </w:r>
      <w:r w:rsidR="00891027" w:rsidRPr="00753FA6">
        <w:rPr>
          <w:rFonts w:ascii="Times New Roman" w:hAnsi="Times New Roman" w:cs="Times New Roman"/>
        </w:rPr>
        <w:t xml:space="preserve"> </w:t>
      </w:r>
      <w:r w:rsidR="00ED74C4" w:rsidRPr="00753FA6">
        <w:rPr>
          <w:rFonts w:ascii="Times New Roman" w:hAnsi="Times New Roman" w:cs="Times New Roman"/>
        </w:rPr>
        <w:fldChar w:fldCharType="begin" w:fldLock="1"/>
      </w:r>
      <w:r w:rsidR="002E4384" w:rsidRPr="00753FA6">
        <w:rPr>
          <w:rFonts w:ascii="Times New Roman" w:hAnsi="Times New Roman" w:cs="Times New Roman"/>
        </w:rPr>
        <w:instrText>ADDIN CSL_CITATION {"citationItems":[{"id":"ITEM-1","itemData":{"DOI":"10.1016/j.biocon.2020.108437","ISSN":"00063207","abstract":"In Central Europe, the predominant conservation strategy in forests is integrative management, seeking to balance economic interests with conservation goals. This is complemented by unmanaged strict forest reserves, most often small and with a history of forest management. Whether and how such reserves contribute to conservation when the surrounding forest is under progressive integrative management remains unclear. We compared forest structure and biodiversity of several taxa between formerly managed forest reserves and stands under progressive integrative management in beech and beech-oak forests. Alpha diversity was higher in reserves for birds and bats and higher in managed stands for plants and beetles, with no significant differences for fungi. Community composition differed between reserves and managed stands for plants, wood-decomposing fungi, beetles and birds. Reserves had 17 indicator species, including three red-listed species, and managed stands had 34, including one red-listed species. Diversity metrics differed between reserves and managed stands for both beech and beech-oak forests. Our results indicate that progressive integrative management and reserves, even when located in formerly managed stands, are complementary approaches benefitting different taxa and hosting partly different communities. Higher numbers of plants and beetles in managed stands were associated with higher light availability, as reserves in our study were undisturbed mature stands characterized by low light availability and low deadwood volumes. To benefit light and deadwood demanding species, new reserves should include early or late successional stands. If this is not feasible, restoration measures prior to designation or where possible under current protection status should be discussed.","author":[{"dropping-particle":"","family":"Leidinger","given":"Jan","non-dropping-particle":"","parse-names":false,"suffix":""},{"dropping-particle":"","family":"Weisser","given":"Wolfgang W.","non-dropping-particle":"","parse-names":false,"suffix":""},{"dropping-particle":"","family":"Kienlein","given":"Sebastian","non-dropping-particle":"","parse-names":false,"suffix":""},{"dropping-particle":"","family":"Blaschke","given":"Markus","non-dropping-particle":"","parse-names":false,"suffix":""},{"dropping-particle":"","family":"Jung","given":"Kirsten","non-dropping-particle":"","parse-names":false,"suffix":""},{"dropping-particle":"","family":"Kozak","given":"Johanna","non-dropping-particle":"","parse-names":false,"suffix":""},{"dropping-particle":"","family":"Fischer","given":"Anton","non-dropping-particle":"","parse-names":false,"suffix":""},{"dropping-particle":"","family":"Mosandl","given":"Reinhard","non-dropping-particle":"","parse-names":false,"suffix":""},{"dropping-particle":"","family":"Michler","given":"Barbara","non-dropping-particle":"","parse-names":false,"suffix":""},{"dropping-particle":"","family":"Ehrhardt","given":"Michael","non-dropping-particle":"","parse-names":false,"suffix":""},{"dropping-particle":"","family":"Zech","given":"Anna","non-dropping-particle":"","parse-names":false,"suffix":""},{"dropping-particle":"","family":"Saler","given":"Dennis","non-dropping-particle":"","parse-names":false,"suffix":""},{"dropping-particle":"","family":"Graner","given":"Malte","non-dropping-particle":"","parse-names":false,"suffix":""},{"dropping-particle":"","family":"Seibold","given":"Sebastian","non-dropping-particle":"","parse-names":false,"suffix":""}],"container-title":"Biological Conservation","id":"ITEM-1","issue":"January","issued":{"date-parts":[["2020"]]},"page":"108437","publisher":"Elsevier","title":"Formerly managed forest reserves complement integrative management for biodiversity conservation in temperate European forests","type":"article-journal","volume":"242"},"uris":["http://www.mendeley.com/documents/?uuid=24e16fca-4ba5-41e4-9104-41a0cdaa2a35"]}],"mendeley":{"formattedCitation":"(Leidinger et al., 2020)","plainTextFormattedCitation":"(Leidinger et al., 2020)","previouslyFormattedCitation":"(Leidinger et al., 2020)"},"properties":{"noteIndex":0},"schema":"https://github.com/citation-style-language/schema/raw/master/csl-citation.json"}</w:instrText>
      </w:r>
      <w:r w:rsidR="00ED74C4" w:rsidRPr="00753FA6">
        <w:rPr>
          <w:rFonts w:ascii="Times New Roman" w:hAnsi="Times New Roman" w:cs="Times New Roman"/>
        </w:rPr>
        <w:fldChar w:fldCharType="separate"/>
      </w:r>
      <w:r w:rsidR="00ED74C4" w:rsidRPr="00753FA6">
        <w:rPr>
          <w:rFonts w:ascii="Times New Roman" w:hAnsi="Times New Roman" w:cs="Times New Roman"/>
          <w:noProof/>
        </w:rPr>
        <w:t>(Leidinger</w:t>
      </w:r>
      <w:r w:rsidR="00891027" w:rsidRPr="00753FA6">
        <w:rPr>
          <w:rFonts w:ascii="Times New Roman" w:hAnsi="Times New Roman" w:cs="Times New Roman"/>
          <w:noProof/>
        </w:rPr>
        <w:t xml:space="preserve"> </w:t>
      </w:r>
      <w:r w:rsidR="00ED74C4"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ED74C4"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ED74C4" w:rsidRPr="00753FA6">
        <w:rPr>
          <w:rFonts w:ascii="Times New Roman" w:hAnsi="Times New Roman" w:cs="Times New Roman"/>
          <w:noProof/>
        </w:rPr>
        <w:t>2020)</w:t>
      </w:r>
      <w:r w:rsidR="00ED74C4" w:rsidRPr="00753FA6">
        <w:rPr>
          <w:rFonts w:ascii="Times New Roman" w:hAnsi="Times New Roman" w:cs="Times New Roman"/>
        </w:rPr>
        <w:fldChar w:fldCharType="end"/>
      </w:r>
      <w:r w:rsidR="00ED74C4" w:rsidRPr="00753FA6">
        <w:rPr>
          <w:rFonts w:ascii="Times New Roman" w:hAnsi="Times New Roman" w:cs="Times New Roman"/>
        </w:rPr>
        <w:t>.</w:t>
      </w:r>
      <w:r w:rsidR="00891027" w:rsidRPr="00753FA6">
        <w:rPr>
          <w:rFonts w:ascii="Times New Roman" w:hAnsi="Times New Roman" w:cs="Times New Roman"/>
        </w:rPr>
        <w:t xml:space="preserve"> </w:t>
      </w:r>
      <w:r w:rsidR="00277C50" w:rsidRPr="00753FA6">
        <w:rPr>
          <w:rFonts w:ascii="Times New Roman" w:hAnsi="Times New Roman" w:cs="Times New Roman"/>
        </w:rPr>
        <w:t>Additionally,</w:t>
      </w:r>
      <w:r w:rsidR="00891027" w:rsidRPr="00753FA6">
        <w:rPr>
          <w:rFonts w:ascii="Times New Roman" w:hAnsi="Times New Roman" w:cs="Times New Roman"/>
        </w:rPr>
        <w:t xml:space="preserve"> </w:t>
      </w:r>
      <w:r w:rsidR="00277C50" w:rsidRPr="00753FA6">
        <w:rPr>
          <w:rFonts w:ascii="Times New Roman" w:hAnsi="Times New Roman" w:cs="Times New Roman"/>
        </w:rPr>
        <w:t>specialist</w:t>
      </w:r>
      <w:r w:rsidR="00891027" w:rsidRPr="00753FA6">
        <w:rPr>
          <w:rFonts w:ascii="Times New Roman" w:hAnsi="Times New Roman" w:cs="Times New Roman"/>
        </w:rPr>
        <w:t xml:space="preserve"> </w:t>
      </w:r>
      <w:r w:rsidR="00277C50" w:rsidRPr="00753FA6">
        <w:rPr>
          <w:rFonts w:ascii="Times New Roman" w:hAnsi="Times New Roman" w:cs="Times New Roman"/>
        </w:rPr>
        <w:t>species</w:t>
      </w:r>
      <w:r w:rsidR="00891027" w:rsidRPr="00753FA6">
        <w:rPr>
          <w:rFonts w:ascii="Times New Roman" w:hAnsi="Times New Roman" w:cs="Times New Roman"/>
        </w:rPr>
        <w:t xml:space="preserve"> </w:t>
      </w:r>
      <w:r w:rsidR="00277C50" w:rsidRPr="00753FA6">
        <w:rPr>
          <w:rFonts w:ascii="Times New Roman" w:hAnsi="Times New Roman" w:cs="Times New Roman"/>
        </w:rPr>
        <w:t>are</w:t>
      </w:r>
      <w:r w:rsidR="00891027" w:rsidRPr="00753FA6">
        <w:rPr>
          <w:rFonts w:ascii="Times New Roman" w:hAnsi="Times New Roman" w:cs="Times New Roman"/>
        </w:rPr>
        <w:t xml:space="preserve"> </w:t>
      </w:r>
      <w:r w:rsidR="00277C50" w:rsidRPr="00753FA6">
        <w:rPr>
          <w:rFonts w:ascii="Times New Roman" w:hAnsi="Times New Roman" w:cs="Times New Roman"/>
        </w:rPr>
        <w:t>often</w:t>
      </w:r>
      <w:r w:rsidR="00891027" w:rsidRPr="00753FA6">
        <w:rPr>
          <w:rFonts w:ascii="Times New Roman" w:hAnsi="Times New Roman" w:cs="Times New Roman"/>
        </w:rPr>
        <w:t xml:space="preserve"> </w:t>
      </w:r>
      <w:r w:rsidR="00277C50" w:rsidRPr="00753FA6">
        <w:rPr>
          <w:rFonts w:ascii="Times New Roman" w:hAnsi="Times New Roman" w:cs="Times New Roman"/>
        </w:rPr>
        <w:t>endangered</w:t>
      </w:r>
      <w:r w:rsidR="00891027" w:rsidRPr="00753FA6">
        <w:rPr>
          <w:rFonts w:ascii="Times New Roman" w:hAnsi="Times New Roman" w:cs="Times New Roman"/>
        </w:rPr>
        <w:t xml:space="preserve"> </w:t>
      </w:r>
      <w:r w:rsidR="001A4BDA" w:rsidRPr="00753FA6">
        <w:rPr>
          <w:rFonts w:ascii="Times New Roman" w:hAnsi="Times New Roman" w:cs="Times New Roman"/>
        </w:rPr>
        <w:t>and</w:t>
      </w:r>
      <w:r w:rsidR="00891027" w:rsidRPr="00753FA6">
        <w:rPr>
          <w:rFonts w:ascii="Times New Roman" w:hAnsi="Times New Roman" w:cs="Times New Roman"/>
        </w:rPr>
        <w:t xml:space="preserve"> </w:t>
      </w:r>
      <w:r w:rsidR="001A4BDA" w:rsidRPr="00753FA6">
        <w:rPr>
          <w:rFonts w:ascii="Times New Roman" w:hAnsi="Times New Roman" w:cs="Times New Roman"/>
        </w:rPr>
        <w:t>rare</w:t>
      </w:r>
      <w:r w:rsidR="00891027" w:rsidRPr="00753FA6">
        <w:rPr>
          <w:rFonts w:ascii="Times New Roman" w:hAnsi="Times New Roman" w:cs="Times New Roman"/>
        </w:rPr>
        <w:t xml:space="preserve"> </w:t>
      </w:r>
      <w:r w:rsidR="00277C50" w:rsidRPr="00753FA6">
        <w:rPr>
          <w:rFonts w:ascii="Times New Roman" w:hAnsi="Times New Roman" w:cs="Times New Roman"/>
        </w:rPr>
        <w:t>bird</w:t>
      </w:r>
      <w:r w:rsidR="00891027" w:rsidRPr="00753FA6">
        <w:rPr>
          <w:rFonts w:ascii="Times New Roman" w:hAnsi="Times New Roman" w:cs="Times New Roman"/>
        </w:rPr>
        <w:t xml:space="preserve"> </w:t>
      </w:r>
      <w:r w:rsidR="00277C50" w:rsidRPr="00753FA6">
        <w:rPr>
          <w:rFonts w:ascii="Times New Roman" w:hAnsi="Times New Roman" w:cs="Times New Roman"/>
        </w:rPr>
        <w:t>species</w:t>
      </w:r>
      <w:r w:rsidR="00891027" w:rsidRPr="00753FA6">
        <w:rPr>
          <w:rFonts w:ascii="Times New Roman" w:hAnsi="Times New Roman" w:cs="Times New Roman"/>
        </w:rPr>
        <w:t xml:space="preserve"> </w:t>
      </w:r>
      <w:r w:rsidR="001A4BDA" w:rsidRPr="00753FA6">
        <w:rPr>
          <w:rFonts w:ascii="Times New Roman" w:hAnsi="Times New Roman" w:cs="Times New Roman"/>
        </w:rPr>
        <w:t>(</w:t>
      </w:r>
      <w:proofErr w:type="gramStart"/>
      <w:r w:rsidR="006E1146">
        <w:rPr>
          <w:rFonts w:ascii="Times New Roman" w:hAnsi="Times New Roman" w:cs="Times New Roman"/>
        </w:rPr>
        <w:t>e.g.</w:t>
      </w:r>
      <w:proofErr w:type="gramEnd"/>
      <w:r w:rsidR="006E1146">
        <w:rPr>
          <w:rFonts w:ascii="Times New Roman" w:hAnsi="Times New Roman" w:cs="Times New Roman"/>
        </w:rPr>
        <w:t xml:space="preserve"> </w:t>
      </w:r>
      <w:proofErr w:type="spellStart"/>
      <w:r w:rsidR="001A4BDA" w:rsidRPr="00753FA6">
        <w:rPr>
          <w:rFonts w:ascii="Times New Roman" w:hAnsi="Times New Roman" w:cs="Times New Roman"/>
          <w:i/>
        </w:rPr>
        <w:t>Ficedula</w:t>
      </w:r>
      <w:proofErr w:type="spellEnd"/>
      <w:r w:rsidR="00891027" w:rsidRPr="00753FA6">
        <w:rPr>
          <w:rFonts w:ascii="Times New Roman" w:hAnsi="Times New Roman" w:cs="Times New Roman"/>
          <w:i/>
        </w:rPr>
        <w:t xml:space="preserve"> </w:t>
      </w:r>
      <w:r w:rsidR="001A4BDA" w:rsidRPr="00753FA6">
        <w:rPr>
          <w:rFonts w:ascii="Times New Roman" w:hAnsi="Times New Roman" w:cs="Times New Roman"/>
          <w:i/>
        </w:rPr>
        <w:t>parva</w:t>
      </w:r>
      <w:r w:rsidR="006E1146">
        <w:rPr>
          <w:rFonts w:ascii="Times New Roman" w:hAnsi="Times New Roman" w:cs="Times New Roman"/>
          <w:i/>
        </w:rPr>
        <w:t>,</w:t>
      </w:r>
      <w:r w:rsidR="00891027" w:rsidRPr="00753FA6">
        <w:rPr>
          <w:rFonts w:ascii="Times New Roman" w:hAnsi="Times New Roman" w:cs="Times New Roman"/>
        </w:rPr>
        <w:t xml:space="preserve"> </w:t>
      </w:r>
      <w:proofErr w:type="spellStart"/>
      <w:r w:rsidR="00306C60" w:rsidRPr="00753FA6">
        <w:rPr>
          <w:rFonts w:ascii="Times New Roman" w:hAnsi="Times New Roman" w:cs="Times New Roman"/>
          <w:i/>
        </w:rPr>
        <w:t>Ficedula</w:t>
      </w:r>
      <w:proofErr w:type="spellEnd"/>
      <w:r w:rsidR="00891027" w:rsidRPr="00753FA6">
        <w:rPr>
          <w:rFonts w:ascii="Times New Roman" w:hAnsi="Times New Roman" w:cs="Times New Roman"/>
          <w:i/>
        </w:rPr>
        <w:t xml:space="preserve"> </w:t>
      </w:r>
      <w:proofErr w:type="spellStart"/>
      <w:r w:rsidR="00306C60" w:rsidRPr="00753FA6">
        <w:rPr>
          <w:rFonts w:ascii="Times New Roman" w:hAnsi="Times New Roman" w:cs="Times New Roman"/>
          <w:i/>
        </w:rPr>
        <w:t>albicollis</w:t>
      </w:r>
      <w:proofErr w:type="spellEnd"/>
      <w:r w:rsidR="001A4BDA" w:rsidRPr="00753FA6">
        <w:rPr>
          <w:rFonts w:ascii="Times New Roman" w:hAnsi="Times New Roman" w:cs="Times New Roman"/>
        </w:rPr>
        <w:t>)</w:t>
      </w:r>
      <w:r w:rsidR="00891027" w:rsidRPr="00753FA6">
        <w:rPr>
          <w:rFonts w:ascii="Times New Roman" w:hAnsi="Times New Roman" w:cs="Times New Roman"/>
        </w:rPr>
        <w:t xml:space="preserve"> </w:t>
      </w:r>
      <w:r w:rsidR="00277C50" w:rsidRPr="00753FA6">
        <w:rPr>
          <w:rFonts w:ascii="Times New Roman" w:hAnsi="Times New Roman" w:cs="Times New Roman"/>
        </w:rPr>
        <w:t>or</w:t>
      </w:r>
      <w:r w:rsidR="00891027" w:rsidRPr="00753FA6">
        <w:rPr>
          <w:rFonts w:ascii="Times New Roman" w:hAnsi="Times New Roman" w:cs="Times New Roman"/>
        </w:rPr>
        <w:t xml:space="preserve"> </w:t>
      </w:r>
      <w:r w:rsidR="001A4BDA" w:rsidRPr="00753FA6">
        <w:rPr>
          <w:rFonts w:ascii="Times New Roman" w:hAnsi="Times New Roman" w:cs="Times New Roman"/>
        </w:rPr>
        <w:t>common</w:t>
      </w:r>
      <w:r w:rsidR="00891027" w:rsidRPr="00753FA6">
        <w:rPr>
          <w:rFonts w:ascii="Times New Roman" w:hAnsi="Times New Roman" w:cs="Times New Roman"/>
        </w:rPr>
        <w:t xml:space="preserve"> </w:t>
      </w:r>
      <w:r w:rsidR="001A4BDA" w:rsidRPr="00753FA6">
        <w:rPr>
          <w:rFonts w:ascii="Times New Roman" w:hAnsi="Times New Roman" w:cs="Times New Roman"/>
        </w:rPr>
        <w:t>species</w:t>
      </w:r>
      <w:r w:rsidR="00891027" w:rsidRPr="00753FA6">
        <w:rPr>
          <w:rFonts w:ascii="Times New Roman" w:hAnsi="Times New Roman" w:cs="Times New Roman"/>
        </w:rPr>
        <w:t xml:space="preserve"> </w:t>
      </w:r>
      <w:r w:rsidR="001A4BDA" w:rsidRPr="00753FA6">
        <w:rPr>
          <w:rFonts w:ascii="Times New Roman" w:hAnsi="Times New Roman" w:cs="Times New Roman"/>
        </w:rPr>
        <w:t>which</w:t>
      </w:r>
      <w:r w:rsidR="00891027" w:rsidRPr="00753FA6">
        <w:rPr>
          <w:rFonts w:ascii="Times New Roman" w:hAnsi="Times New Roman" w:cs="Times New Roman"/>
        </w:rPr>
        <w:t xml:space="preserve"> </w:t>
      </w:r>
      <w:r w:rsidR="001A4BDA" w:rsidRPr="00753FA6">
        <w:rPr>
          <w:rFonts w:ascii="Times New Roman" w:hAnsi="Times New Roman" w:cs="Times New Roman"/>
        </w:rPr>
        <w:t>are</w:t>
      </w:r>
      <w:r w:rsidR="00891027" w:rsidRPr="00753FA6">
        <w:rPr>
          <w:rFonts w:ascii="Times New Roman" w:hAnsi="Times New Roman" w:cs="Times New Roman"/>
        </w:rPr>
        <w:t xml:space="preserve"> </w:t>
      </w:r>
      <w:r w:rsidR="001A4BDA" w:rsidRPr="00753FA6">
        <w:rPr>
          <w:rFonts w:ascii="Times New Roman" w:hAnsi="Times New Roman" w:cs="Times New Roman"/>
        </w:rPr>
        <w:t>rare</w:t>
      </w:r>
      <w:r w:rsidR="00891027" w:rsidRPr="00753FA6">
        <w:rPr>
          <w:rFonts w:ascii="Times New Roman" w:hAnsi="Times New Roman" w:cs="Times New Roman"/>
        </w:rPr>
        <w:t xml:space="preserve"> </w:t>
      </w:r>
      <w:r w:rsidR="001A4BDA" w:rsidRPr="00753FA6">
        <w:rPr>
          <w:rFonts w:ascii="Times New Roman" w:hAnsi="Times New Roman" w:cs="Times New Roman"/>
        </w:rPr>
        <w:t>due</w:t>
      </w:r>
      <w:r w:rsidR="00891027" w:rsidRPr="00753FA6">
        <w:rPr>
          <w:rFonts w:ascii="Times New Roman" w:hAnsi="Times New Roman" w:cs="Times New Roman"/>
        </w:rPr>
        <w:t xml:space="preserve"> </w:t>
      </w:r>
      <w:r w:rsidR="001A4BDA" w:rsidRPr="00753FA6">
        <w:rPr>
          <w:rFonts w:ascii="Times New Roman" w:hAnsi="Times New Roman" w:cs="Times New Roman"/>
        </w:rPr>
        <w:t>to</w:t>
      </w:r>
      <w:r w:rsidR="00891027" w:rsidRPr="00753FA6">
        <w:rPr>
          <w:rFonts w:ascii="Times New Roman" w:hAnsi="Times New Roman" w:cs="Times New Roman"/>
        </w:rPr>
        <w:t xml:space="preserve"> </w:t>
      </w:r>
      <w:r w:rsidR="001A4BDA" w:rsidRPr="00753FA6">
        <w:rPr>
          <w:rFonts w:ascii="Times New Roman" w:hAnsi="Times New Roman" w:cs="Times New Roman"/>
        </w:rPr>
        <w:t>high</w:t>
      </w:r>
      <w:r w:rsidR="00891027" w:rsidRPr="00753FA6">
        <w:rPr>
          <w:rFonts w:ascii="Times New Roman" w:hAnsi="Times New Roman" w:cs="Times New Roman"/>
        </w:rPr>
        <w:t xml:space="preserve"> </w:t>
      </w:r>
      <w:r w:rsidR="001A4BDA" w:rsidRPr="00753FA6">
        <w:rPr>
          <w:rFonts w:ascii="Times New Roman" w:hAnsi="Times New Roman" w:cs="Times New Roman"/>
        </w:rPr>
        <w:t>territorial</w:t>
      </w:r>
      <w:r w:rsidR="00891027" w:rsidRPr="00753FA6">
        <w:rPr>
          <w:rFonts w:ascii="Times New Roman" w:hAnsi="Times New Roman" w:cs="Times New Roman"/>
        </w:rPr>
        <w:t xml:space="preserve"> </w:t>
      </w:r>
      <w:r w:rsidR="001A4BDA" w:rsidRPr="00753FA6">
        <w:rPr>
          <w:rFonts w:ascii="Times New Roman" w:hAnsi="Times New Roman" w:cs="Times New Roman"/>
        </w:rPr>
        <w:t>behavio</w:t>
      </w:r>
      <w:r w:rsidR="00762B28" w:rsidRPr="00753FA6">
        <w:rPr>
          <w:rFonts w:ascii="Times New Roman" w:hAnsi="Times New Roman" w:cs="Times New Roman"/>
        </w:rPr>
        <w:t>u</w:t>
      </w:r>
      <w:r w:rsidR="001A4BDA" w:rsidRPr="00753FA6">
        <w:rPr>
          <w:rFonts w:ascii="Times New Roman" w:hAnsi="Times New Roman" w:cs="Times New Roman"/>
        </w:rPr>
        <w:t>r</w:t>
      </w:r>
      <w:r w:rsidR="00891027" w:rsidRPr="00753FA6">
        <w:rPr>
          <w:rFonts w:ascii="Times New Roman" w:hAnsi="Times New Roman" w:cs="Times New Roman"/>
        </w:rPr>
        <w:t xml:space="preserve"> </w:t>
      </w:r>
      <w:r w:rsidR="00277C50" w:rsidRPr="00753FA6">
        <w:rPr>
          <w:rFonts w:ascii="Times New Roman" w:hAnsi="Times New Roman" w:cs="Times New Roman"/>
        </w:rPr>
        <w:t>(</w:t>
      </w:r>
      <w:r w:rsidR="006E1146">
        <w:rPr>
          <w:rFonts w:ascii="Times New Roman" w:hAnsi="Times New Roman" w:cs="Times New Roman"/>
        </w:rPr>
        <w:t xml:space="preserve">e.g. </w:t>
      </w:r>
      <w:proofErr w:type="spellStart"/>
      <w:r w:rsidR="001A4BDA" w:rsidRPr="00753FA6">
        <w:rPr>
          <w:rFonts w:ascii="Times New Roman" w:hAnsi="Times New Roman" w:cs="Times New Roman"/>
          <w:i/>
        </w:rPr>
        <w:t>Dryocopus</w:t>
      </w:r>
      <w:proofErr w:type="spellEnd"/>
      <w:r w:rsidR="00891027" w:rsidRPr="00753FA6">
        <w:rPr>
          <w:rFonts w:ascii="Times New Roman" w:hAnsi="Times New Roman" w:cs="Times New Roman"/>
          <w:i/>
        </w:rPr>
        <w:t xml:space="preserve"> </w:t>
      </w:r>
      <w:proofErr w:type="spellStart"/>
      <w:r w:rsidR="001A4BDA" w:rsidRPr="00753FA6">
        <w:rPr>
          <w:rFonts w:ascii="Times New Roman" w:hAnsi="Times New Roman" w:cs="Times New Roman"/>
          <w:i/>
        </w:rPr>
        <w:t>martius</w:t>
      </w:r>
      <w:proofErr w:type="spellEnd"/>
      <w:r w:rsidR="006E1146">
        <w:rPr>
          <w:rFonts w:ascii="Times New Roman" w:hAnsi="Times New Roman" w:cs="Times New Roman"/>
        </w:rPr>
        <w:t>,</w:t>
      </w:r>
      <w:r w:rsidR="00891027" w:rsidRPr="00753FA6">
        <w:rPr>
          <w:rFonts w:ascii="Times New Roman" w:hAnsi="Times New Roman" w:cs="Times New Roman"/>
        </w:rPr>
        <w:t xml:space="preserve"> </w:t>
      </w:r>
      <w:proofErr w:type="spellStart"/>
      <w:r w:rsidR="00277C50" w:rsidRPr="00753FA6">
        <w:rPr>
          <w:rFonts w:ascii="Times New Roman" w:hAnsi="Times New Roman" w:cs="Times New Roman"/>
          <w:i/>
        </w:rPr>
        <w:t>Picus</w:t>
      </w:r>
      <w:proofErr w:type="spellEnd"/>
      <w:r w:rsidR="00891027" w:rsidRPr="00753FA6">
        <w:rPr>
          <w:rFonts w:ascii="Times New Roman" w:hAnsi="Times New Roman" w:cs="Times New Roman"/>
          <w:i/>
        </w:rPr>
        <w:t xml:space="preserve"> </w:t>
      </w:r>
      <w:proofErr w:type="spellStart"/>
      <w:r w:rsidR="00277C50" w:rsidRPr="00753FA6">
        <w:rPr>
          <w:rFonts w:ascii="Times New Roman" w:hAnsi="Times New Roman" w:cs="Times New Roman"/>
          <w:i/>
        </w:rPr>
        <w:t>canus</w:t>
      </w:r>
      <w:proofErr w:type="spellEnd"/>
      <w:r w:rsidR="00306C60" w:rsidRPr="00753FA6">
        <w:rPr>
          <w:rFonts w:ascii="Times New Roman" w:hAnsi="Times New Roman" w:cs="Times New Roman"/>
        </w:rPr>
        <w:t>)</w:t>
      </w:r>
      <w:r w:rsidR="00891027" w:rsidRPr="00753FA6">
        <w:rPr>
          <w:rFonts w:ascii="Times New Roman" w:hAnsi="Times New Roman" w:cs="Times New Roman"/>
        </w:rPr>
        <w:t xml:space="preserve"> </w:t>
      </w:r>
      <w:r w:rsidR="00871E80" w:rsidRPr="00753FA6">
        <w:rPr>
          <w:rFonts w:ascii="Times New Roman" w:hAnsi="Times New Roman" w:cs="Times New Roman"/>
        </w:rPr>
        <w:t>and</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871E80" w:rsidRPr="00753FA6">
        <w:rPr>
          <w:rFonts w:ascii="Times New Roman" w:hAnsi="Times New Roman" w:cs="Times New Roman"/>
        </w:rPr>
        <w:t>counting</w:t>
      </w:r>
      <w:r w:rsidR="00891027" w:rsidRPr="00753FA6">
        <w:rPr>
          <w:rFonts w:ascii="Times New Roman" w:hAnsi="Times New Roman" w:cs="Times New Roman"/>
        </w:rPr>
        <w:t xml:space="preserve"> </w:t>
      </w:r>
      <w:r w:rsidR="00871E80" w:rsidRPr="00753FA6">
        <w:rPr>
          <w:rFonts w:ascii="Times New Roman" w:hAnsi="Times New Roman" w:cs="Times New Roman"/>
        </w:rPr>
        <w:t>method</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used </w:t>
      </w:r>
      <w:r w:rsidR="00871E80" w:rsidRPr="00753FA6">
        <w:rPr>
          <w:rFonts w:ascii="Times New Roman" w:hAnsi="Times New Roman" w:cs="Times New Roman"/>
        </w:rPr>
        <w:t>(10</w:t>
      </w:r>
      <w:r w:rsidR="00891027" w:rsidRPr="00753FA6">
        <w:rPr>
          <w:rFonts w:ascii="Times New Roman" w:hAnsi="Times New Roman" w:cs="Times New Roman"/>
        </w:rPr>
        <w:t xml:space="preserve"> </w:t>
      </w:r>
      <w:r w:rsidR="00871E80" w:rsidRPr="00753FA6">
        <w:rPr>
          <w:rFonts w:ascii="Times New Roman" w:hAnsi="Times New Roman" w:cs="Times New Roman"/>
        </w:rPr>
        <w:t>min</w:t>
      </w:r>
      <w:r w:rsidR="00891027" w:rsidRPr="00753FA6">
        <w:rPr>
          <w:rFonts w:ascii="Times New Roman" w:hAnsi="Times New Roman" w:cs="Times New Roman"/>
        </w:rPr>
        <w:t xml:space="preserve"> </w:t>
      </w:r>
      <w:r w:rsidR="00094DBF" w:rsidRPr="00753FA6">
        <w:rPr>
          <w:rFonts w:ascii="Times New Roman" w:hAnsi="Times New Roman" w:cs="Times New Roman"/>
        </w:rPr>
        <w:t>per</w:t>
      </w:r>
      <w:r w:rsidR="00891027" w:rsidRPr="00753FA6">
        <w:rPr>
          <w:rFonts w:ascii="Times New Roman" w:hAnsi="Times New Roman" w:cs="Times New Roman"/>
        </w:rPr>
        <w:t xml:space="preserve"> </w:t>
      </w:r>
      <w:r w:rsidR="003E40A3" w:rsidRPr="00753FA6">
        <w:rPr>
          <w:rFonts w:ascii="Times New Roman" w:hAnsi="Times New Roman" w:cs="Times New Roman"/>
        </w:rPr>
        <w:t>survey</w:t>
      </w:r>
      <w:r w:rsidR="00891027" w:rsidRPr="00753FA6">
        <w:rPr>
          <w:rFonts w:ascii="Times New Roman" w:hAnsi="Times New Roman" w:cs="Times New Roman"/>
        </w:rPr>
        <w:t xml:space="preserve"> </w:t>
      </w:r>
      <w:r w:rsidR="003E40A3" w:rsidRPr="00753FA6">
        <w:rPr>
          <w:rFonts w:ascii="Times New Roman" w:hAnsi="Times New Roman" w:cs="Times New Roman"/>
        </w:rPr>
        <w:t>midpoint</w:t>
      </w:r>
      <w:r w:rsidR="00871E80" w:rsidRPr="00753FA6">
        <w:rPr>
          <w:rFonts w:ascii="Times New Roman" w:hAnsi="Times New Roman" w:cs="Times New Roman"/>
        </w:rPr>
        <w:t>)</w:t>
      </w:r>
      <w:r w:rsidR="00891027" w:rsidRPr="00753FA6">
        <w:rPr>
          <w:rFonts w:ascii="Times New Roman" w:hAnsi="Times New Roman" w:cs="Times New Roman"/>
        </w:rPr>
        <w:t xml:space="preserve"> </w:t>
      </w:r>
      <w:r w:rsidR="00871E80" w:rsidRPr="00753FA6">
        <w:rPr>
          <w:rFonts w:ascii="Times New Roman" w:hAnsi="Times New Roman" w:cs="Times New Roman"/>
        </w:rPr>
        <w:t>may</w:t>
      </w:r>
      <w:r w:rsidR="00891027" w:rsidRPr="00753FA6">
        <w:rPr>
          <w:rFonts w:ascii="Times New Roman" w:hAnsi="Times New Roman" w:cs="Times New Roman"/>
        </w:rPr>
        <w:t xml:space="preserve"> </w:t>
      </w:r>
      <w:r w:rsidR="00871E80" w:rsidRPr="00753FA6">
        <w:rPr>
          <w:rFonts w:ascii="Times New Roman" w:hAnsi="Times New Roman" w:cs="Times New Roman"/>
        </w:rPr>
        <w:t>not</w:t>
      </w:r>
      <w:r w:rsidR="00891027" w:rsidRPr="00753FA6">
        <w:rPr>
          <w:rFonts w:ascii="Times New Roman" w:hAnsi="Times New Roman" w:cs="Times New Roman"/>
        </w:rPr>
        <w:t xml:space="preserve"> </w:t>
      </w:r>
      <w:r w:rsidR="00871E80" w:rsidRPr="00753FA6">
        <w:rPr>
          <w:rFonts w:ascii="Times New Roman" w:hAnsi="Times New Roman" w:cs="Times New Roman"/>
        </w:rPr>
        <w:t>reveal</w:t>
      </w:r>
      <w:r w:rsidR="00891027" w:rsidRPr="00753FA6">
        <w:rPr>
          <w:rFonts w:ascii="Times New Roman" w:hAnsi="Times New Roman" w:cs="Times New Roman"/>
        </w:rPr>
        <w:t xml:space="preserve"> </w:t>
      </w:r>
      <w:r w:rsidR="00871E80" w:rsidRPr="00753FA6">
        <w:rPr>
          <w:rFonts w:ascii="Times New Roman" w:hAnsi="Times New Roman" w:cs="Times New Roman"/>
        </w:rPr>
        <w:t>these</w:t>
      </w:r>
      <w:r w:rsidR="00891027" w:rsidRPr="00753FA6">
        <w:rPr>
          <w:rFonts w:ascii="Times New Roman" w:hAnsi="Times New Roman" w:cs="Times New Roman"/>
        </w:rPr>
        <w:t xml:space="preserve"> </w:t>
      </w:r>
      <w:r w:rsidR="00871E80" w:rsidRPr="00753FA6">
        <w:rPr>
          <w:rFonts w:ascii="Times New Roman" w:hAnsi="Times New Roman" w:cs="Times New Roman"/>
        </w:rPr>
        <w:t>rare</w:t>
      </w:r>
      <w:r w:rsidR="00891027" w:rsidRPr="00753FA6">
        <w:rPr>
          <w:rFonts w:ascii="Times New Roman" w:hAnsi="Times New Roman" w:cs="Times New Roman"/>
        </w:rPr>
        <w:t xml:space="preserve"> </w:t>
      </w:r>
      <w:r w:rsidR="00871E80" w:rsidRPr="00753FA6">
        <w:rPr>
          <w:rFonts w:ascii="Times New Roman" w:hAnsi="Times New Roman" w:cs="Times New Roman"/>
        </w:rPr>
        <w:t>species.</w:t>
      </w:r>
      <w:r w:rsidR="00AD4445">
        <w:rPr>
          <w:rFonts w:ascii="Times New Roman" w:hAnsi="Times New Roman" w:cs="Times New Roman"/>
        </w:rPr>
        <w:t xml:space="preserve"> </w:t>
      </w:r>
      <w:r w:rsidR="00AD4445" w:rsidRPr="00E41A32">
        <w:rPr>
          <w:rFonts w:ascii="Times New Roman" w:hAnsi="Times New Roman" w:cs="Times New Roman"/>
          <w:highlight w:val="yellow"/>
        </w:rPr>
        <w:t>An interesting fact is the finding of a positive effect of deciduous large trees, which by their presence increase the species diversity of stands, and a negative effect of the diversity of tree species. These trends are in a way contradictory. The importance of large trees to specialists is more likely to be determined by other characteristics (</w:t>
      </w:r>
      <w:proofErr w:type="gramStart"/>
      <w:r w:rsidR="00AD4445" w:rsidRPr="00E41A32">
        <w:rPr>
          <w:rFonts w:ascii="Times New Roman" w:hAnsi="Times New Roman" w:cs="Times New Roman"/>
          <w:highlight w:val="yellow"/>
        </w:rPr>
        <w:t>e.g.</w:t>
      </w:r>
      <w:proofErr w:type="gramEnd"/>
      <w:r w:rsidR="00AD4445" w:rsidRPr="00E41A32">
        <w:rPr>
          <w:rFonts w:ascii="Times New Roman" w:hAnsi="Times New Roman" w:cs="Times New Roman"/>
          <w:highlight w:val="yellow"/>
        </w:rPr>
        <w:t xml:space="preserve"> the </w:t>
      </w:r>
      <w:proofErr w:type="spellStart"/>
      <w:r w:rsidR="00AD4445" w:rsidRPr="00E41A32">
        <w:rPr>
          <w:rFonts w:ascii="Times New Roman" w:hAnsi="Times New Roman" w:cs="Times New Roman"/>
          <w:highlight w:val="yellow"/>
        </w:rPr>
        <w:t>TreMs</w:t>
      </w:r>
      <w:proofErr w:type="spellEnd"/>
      <w:r w:rsidR="00AD4445" w:rsidRPr="00E41A32">
        <w:rPr>
          <w:rFonts w:ascii="Times New Roman" w:hAnsi="Times New Roman" w:cs="Times New Roman"/>
          <w:highlight w:val="yellow"/>
        </w:rPr>
        <w:t xml:space="preserve"> already mentioned).</w:t>
      </w:r>
    </w:p>
    <w:p w14:paraId="22443807" w14:textId="56BA66E3" w:rsidR="00A45914" w:rsidRDefault="009F11B3" w:rsidP="00A45914">
      <w:pPr>
        <w:jc w:val="both"/>
        <w:rPr>
          <w:rFonts w:ascii="Times New Roman" w:hAnsi="Times New Roman" w:cs="Times New Roman"/>
        </w:rPr>
      </w:pPr>
      <w:r w:rsidRPr="00E41A32">
        <w:rPr>
          <w:rFonts w:ascii="Times New Roman" w:hAnsi="Times New Roman" w:cs="Times New Roman"/>
          <w:highlight w:val="yellow"/>
        </w:rPr>
        <w:t>Conversely</w:t>
      </w:r>
      <w:r w:rsidR="007A5C10" w:rsidRPr="00E41A32">
        <w:rPr>
          <w:rFonts w:ascii="Times New Roman" w:hAnsi="Times New Roman" w:cs="Times New Roman"/>
          <w:highlight w:val="yellow"/>
        </w:rPr>
        <w:t>,</w:t>
      </w:r>
      <w:r w:rsidR="00891027" w:rsidRPr="00E41A32">
        <w:rPr>
          <w:rFonts w:ascii="Times New Roman" w:hAnsi="Times New Roman" w:cs="Times New Roman"/>
          <w:highlight w:val="yellow"/>
        </w:rPr>
        <w:t xml:space="preserve"> </w:t>
      </w:r>
      <w:r w:rsidR="00AC174B" w:rsidRPr="00E41A32">
        <w:rPr>
          <w:rFonts w:ascii="Times New Roman" w:hAnsi="Times New Roman" w:cs="Times New Roman"/>
          <w:highlight w:val="yellow"/>
        </w:rPr>
        <w:t xml:space="preserve">the </w:t>
      </w:r>
      <w:r w:rsidR="007A5C10" w:rsidRPr="00E41A32">
        <w:rPr>
          <w:rFonts w:ascii="Times New Roman" w:hAnsi="Times New Roman" w:cs="Times New Roman"/>
          <w:highlight w:val="yellow"/>
        </w:rPr>
        <w:t>number</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of</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generalist</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species</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was</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higher</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in</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forest</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reserves</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than</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in</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production</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forest</w:t>
      </w:r>
      <w:r w:rsidR="00891027" w:rsidRPr="00E41A32">
        <w:rPr>
          <w:rFonts w:ascii="Times New Roman" w:hAnsi="Times New Roman" w:cs="Times New Roman"/>
          <w:highlight w:val="yellow"/>
        </w:rPr>
        <w:t xml:space="preserve"> </w:t>
      </w:r>
      <w:r w:rsidR="00600AD3" w:rsidRPr="00E41A32">
        <w:rPr>
          <w:rFonts w:ascii="Times New Roman" w:hAnsi="Times New Roman" w:cs="Times New Roman"/>
          <w:highlight w:val="yellow"/>
        </w:rPr>
        <w:t xml:space="preserve">with less than 1 </w:t>
      </w:r>
      <w:r w:rsidR="00965E29" w:rsidRPr="00E41A32">
        <w:rPr>
          <w:rFonts w:ascii="Times New Roman" w:hAnsi="Times New Roman" w:cs="Times New Roman"/>
          <w:highlight w:val="yellow"/>
        </w:rPr>
        <w:t>broadleaved</w:t>
      </w:r>
      <w:r w:rsidR="00891027" w:rsidRPr="00E41A32">
        <w:rPr>
          <w:rFonts w:ascii="Times New Roman" w:hAnsi="Times New Roman" w:cs="Times New Roman"/>
          <w:highlight w:val="yellow"/>
        </w:rPr>
        <w:t xml:space="preserve"> </w:t>
      </w:r>
      <w:r w:rsidR="00444BC8" w:rsidRPr="00E41A32">
        <w:rPr>
          <w:rFonts w:ascii="Times New Roman" w:hAnsi="Times New Roman" w:cs="Times New Roman"/>
          <w:highlight w:val="yellow"/>
        </w:rPr>
        <w:t>large</w:t>
      </w:r>
      <w:r w:rsidR="00891027" w:rsidRPr="00E41A32">
        <w:rPr>
          <w:rFonts w:ascii="Times New Roman" w:hAnsi="Times New Roman" w:cs="Times New Roman"/>
          <w:highlight w:val="yellow"/>
        </w:rPr>
        <w:t xml:space="preserve"> </w:t>
      </w:r>
      <w:r w:rsidR="007A5C10" w:rsidRPr="00E41A32">
        <w:rPr>
          <w:rFonts w:ascii="Times New Roman" w:hAnsi="Times New Roman" w:cs="Times New Roman"/>
          <w:highlight w:val="yellow"/>
        </w:rPr>
        <w:t>tree</w:t>
      </w:r>
      <w:r w:rsidR="00600AD3" w:rsidRPr="00E41A32">
        <w:rPr>
          <w:rFonts w:ascii="Times New Roman" w:hAnsi="Times New Roman" w:cs="Times New Roman"/>
          <w:highlight w:val="yellow"/>
        </w:rPr>
        <w:t xml:space="preserve"> per ha</w:t>
      </w:r>
      <w:r w:rsidR="00870ACC" w:rsidRPr="00E41A32">
        <w:rPr>
          <w:rFonts w:ascii="Times New Roman" w:hAnsi="Times New Roman" w:cs="Times New Roman"/>
          <w:highlight w:val="yellow"/>
        </w:rPr>
        <w:t>.</w:t>
      </w:r>
      <w:r w:rsidR="00600AD3" w:rsidRPr="00E41A32">
        <w:rPr>
          <w:rFonts w:ascii="Times New Roman" w:hAnsi="Times New Roman" w:cs="Times New Roman"/>
          <w:highlight w:val="yellow"/>
        </w:rPr>
        <w:t xml:space="preserve"> Similarly, in category 3&lt;&gt;9 trees/ha is significantly higher number of generalist than in category without large broadleaved trees.</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Compared</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to</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specialist</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species,</w:t>
      </w:r>
      <w:r w:rsidR="00891027" w:rsidRPr="00E41A32">
        <w:rPr>
          <w:rFonts w:ascii="Times New Roman" w:hAnsi="Times New Roman" w:cs="Times New Roman"/>
          <w:highlight w:val="yellow"/>
        </w:rPr>
        <w:t xml:space="preserve"> </w:t>
      </w:r>
      <w:r w:rsidR="00AC174B" w:rsidRPr="00E41A32">
        <w:rPr>
          <w:rFonts w:ascii="Times New Roman" w:hAnsi="Times New Roman" w:cs="Times New Roman"/>
          <w:highlight w:val="yellow"/>
        </w:rPr>
        <w:t xml:space="preserve">the </w:t>
      </w:r>
      <w:r w:rsidR="0085491F" w:rsidRPr="00E41A32">
        <w:rPr>
          <w:rFonts w:ascii="Times New Roman" w:hAnsi="Times New Roman" w:cs="Times New Roman"/>
          <w:highlight w:val="yellow"/>
        </w:rPr>
        <w:t>number</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of</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generalist</w:t>
      </w:r>
      <w:r w:rsidR="00AC174B" w:rsidRPr="00E41A32">
        <w:rPr>
          <w:rFonts w:ascii="Times New Roman" w:hAnsi="Times New Roman" w:cs="Times New Roman"/>
          <w:highlight w:val="yellow"/>
        </w:rPr>
        <w:t>s</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increased</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with</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diversity</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of</w:t>
      </w:r>
      <w:r w:rsidR="00891027" w:rsidRPr="00E41A32">
        <w:rPr>
          <w:rFonts w:ascii="Times New Roman" w:hAnsi="Times New Roman" w:cs="Times New Roman"/>
          <w:highlight w:val="yellow"/>
        </w:rPr>
        <w:t xml:space="preserve"> </w:t>
      </w:r>
      <w:r w:rsidR="0085491F" w:rsidRPr="00E41A32">
        <w:rPr>
          <w:rFonts w:ascii="Times New Roman" w:hAnsi="Times New Roman" w:cs="Times New Roman"/>
          <w:highlight w:val="yellow"/>
        </w:rPr>
        <w:t>tree</w:t>
      </w:r>
      <w:r w:rsidR="00891027" w:rsidRPr="00E41A32">
        <w:rPr>
          <w:rFonts w:ascii="Times New Roman" w:hAnsi="Times New Roman" w:cs="Times New Roman"/>
          <w:highlight w:val="yellow"/>
        </w:rPr>
        <w:t xml:space="preserve"> </w:t>
      </w:r>
      <w:r w:rsidR="00EC770B" w:rsidRPr="00E41A32">
        <w:rPr>
          <w:rFonts w:ascii="Times New Roman" w:hAnsi="Times New Roman" w:cs="Times New Roman"/>
          <w:highlight w:val="yellow"/>
        </w:rPr>
        <w:t>species which corresponds to the assumptions.</w:t>
      </w:r>
      <w:r w:rsidR="002A2307" w:rsidRPr="00E41A32">
        <w:rPr>
          <w:rFonts w:ascii="Times New Roman" w:hAnsi="Times New Roman" w:cs="Times New Roman"/>
          <w:highlight w:val="yellow"/>
        </w:rPr>
        <w:t xml:space="preserve"> </w:t>
      </w:r>
      <w:r w:rsidR="00A45914" w:rsidRPr="00E41A32">
        <w:rPr>
          <w:rFonts w:ascii="Times New Roman" w:hAnsi="Times New Roman" w:cs="Times New Roman"/>
          <w:highlight w:val="yellow"/>
        </w:rPr>
        <w:t xml:space="preserve">The opposing trends of generalists and specialists on the gradient of </w:t>
      </w:r>
      <w:proofErr w:type="spellStart"/>
      <w:r w:rsidR="00A45914" w:rsidRPr="00E41A32">
        <w:rPr>
          <w:rFonts w:ascii="Times New Roman" w:hAnsi="Times New Roman" w:cs="Times New Roman"/>
          <w:highlight w:val="yellow"/>
        </w:rPr>
        <w:t>Shanon's</w:t>
      </w:r>
      <w:proofErr w:type="spellEnd"/>
      <w:r w:rsidR="00A45914" w:rsidRPr="00E41A32">
        <w:rPr>
          <w:rFonts w:ascii="Times New Roman" w:hAnsi="Times New Roman" w:cs="Times New Roman"/>
          <w:highlight w:val="yellow"/>
        </w:rPr>
        <w:t xml:space="preserve"> tree species diversity index caused only a weakly significant result for total species richness. Our study showed an interesting difference between these groups of species. For these species groups, a heterogeneous population trend is also recorded in Europe with specialist species showing a long-term declining trend, whereas generalists are stable or slightly increasing </w:t>
      </w:r>
      <w:r w:rsidR="00A45914" w:rsidRPr="00E41A32">
        <w:rPr>
          <w:rFonts w:ascii="Times New Roman" w:hAnsi="Times New Roman" w:cs="Times New Roman"/>
          <w:highlight w:val="yellow"/>
        </w:rPr>
        <w:fldChar w:fldCharType="begin" w:fldLock="1"/>
      </w:r>
      <w:r w:rsidR="00A45914" w:rsidRPr="00E41A32">
        <w:rPr>
          <w:rFonts w:ascii="Times New Roman" w:hAnsi="Times New Roman" w:cs="Times New Roman"/>
          <w:highlight w:val="yellow"/>
        </w:rPr>
        <w:instrText>ADDIN CSL_CITATION {"citationItems":[{"id":"ITEM-1","itemData":{"DOI":"10.1111/j.1474-919X.2007.00698.x","ISSN":"00191019","abstract":"We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 © 2007 The Authors.","author":[{"dropping-particle":"","family":"Gregory","given":"Richard D.","non-dropping-particle":"","parse-names":false,"suffix":""},{"dropping-particle":"","family":"Vorisek","given":"Petr","non-dropping-particle":"","parse-names":false,"suffix":""},{"dropping-particle":"","family":"Strien","given":"Arco","non-dropping-particle":"Van","parse-names":false,"suffix":""},{"dropping-particle":"","family":"Gmelig Meyling","given":"Adriaan W.","non-dropping-particle":"","parse-names":false,"suffix":""},{"dropping-particle":"","family":"Jiguet","given":"Frédéric","non-dropping-particle":"","parse-names":false,"suffix":""},{"dropping-particle":"","family":"Fornasari","given":"Lorenzo","non-dropping-particle":"","parse-names":false,"suffix":""},{"dropping-particle":"","family":"Reif","given":"Jiri","non-dropping-particle":"","parse-names":false,"suffix":""},{"dropping-particle":"","family":"Chylarecki","given":"Przemek","non-dropping-particle":"","parse-names":false,"suffix":""},{"dropping-particle":"","family":"Burfield","given":"Ian J.","non-dropping-particle":"","parse-names":false,"suffix":""}],"container-title":"Ibis","id":"ITEM-1","issue":"SUPPL. 2","issued":{"date-parts":[["2007"]]},"page":"78-97","title":"Population trends of widespread woodland birds in Europe","type":"article-journal","volume":"149"},"uris":["http://www.mendeley.com/documents/?uuid=0a5799e9-08d0-4a12-b075-c9575306f369"]}],"mendeley":{"formattedCitation":"(Gregory et al., 2007)","plainTextFormattedCitation":"(Gregory et al., 2007)","previouslyFormattedCitation":"(Gregory et al., 2007)"},"properties":{"noteIndex":0},"schema":"https://github.com/citation-style-language/schema/raw/master/csl-citation.json"}</w:instrText>
      </w:r>
      <w:r w:rsidR="00A45914" w:rsidRPr="00E41A32">
        <w:rPr>
          <w:rFonts w:ascii="Times New Roman" w:hAnsi="Times New Roman" w:cs="Times New Roman"/>
          <w:highlight w:val="yellow"/>
        </w:rPr>
        <w:fldChar w:fldCharType="separate"/>
      </w:r>
      <w:r w:rsidR="00A45914" w:rsidRPr="00E41A32">
        <w:rPr>
          <w:rFonts w:ascii="Times New Roman" w:hAnsi="Times New Roman" w:cs="Times New Roman"/>
          <w:noProof/>
          <w:highlight w:val="yellow"/>
        </w:rPr>
        <w:t>(Gregory et al., 2007)</w:t>
      </w:r>
      <w:r w:rsidR="00A45914" w:rsidRPr="00E41A32">
        <w:rPr>
          <w:rFonts w:ascii="Times New Roman" w:hAnsi="Times New Roman" w:cs="Times New Roman"/>
          <w:highlight w:val="yellow"/>
        </w:rPr>
        <w:fldChar w:fldCharType="end"/>
      </w:r>
      <w:r w:rsidR="00A45914" w:rsidRPr="00E41A32">
        <w:rPr>
          <w:rFonts w:ascii="Times New Roman" w:hAnsi="Times New Roman" w:cs="Times New Roman"/>
          <w:highlight w:val="yellow"/>
        </w:rPr>
        <w:t xml:space="preserve">. Specialists may be more susceptible to habitat fragmentation and disturbance </w:t>
      </w:r>
      <w:r w:rsidR="00A45914" w:rsidRPr="00E41A32">
        <w:rPr>
          <w:rFonts w:ascii="Times New Roman" w:hAnsi="Times New Roman" w:cs="Times New Roman"/>
          <w:highlight w:val="yellow"/>
        </w:rPr>
        <w:fldChar w:fldCharType="begin" w:fldLock="1"/>
      </w:r>
      <w:r w:rsidR="00A45914" w:rsidRPr="00E41A32">
        <w:rPr>
          <w:rFonts w:ascii="Times New Roman" w:hAnsi="Times New Roman" w:cs="Times New Roman"/>
          <w:highlight w:val="yellow"/>
        </w:rPr>
        <w:instrText>ADDIN CSL_CITATION {"citationItems":[{"id":"ITEM-1","itemData":{"DOI":"10.1111/j.2008.0030-1299.16215.x","ISSN":"0030-1299","abstract":"In this paper, we tested whether the spatial distribution of a given species in more or less fragmented and disturbed landscapes depends on the species habitat specialization. We studied 891 spatial replicates from the French Breeding Bird Survey (FBBS) monitored at least two years during 2001-2005, and two independent landscape databases measuring respectively landscape fragmentation and recent landscape disturbance on each FBBS replicate. We used a continuous habitat specialization index for the 105 most common bird species monitored by the FBBS. We further modelled the spatial variation in abundance of each species according to fragmentation and disturbance across FBBS replicates, accounting for habitat differences and spatial trends. We then tested whether more or less specialized species responded to landscape fragmentation and disturbance. We found that the more specialist a species, the more negative its spatial response to landscape fragmentation and disturbance. Although there was a very high variation around these tendencies indicating that there are many other drivers of species distribution, our results suggest that measuring specialization may be helpful in predicting which species are likely to thrive in human degraded landscapes. We also emphasize the need to consider both positive and negative species responses when assessing consequences of habitat change in communities.","author":[{"dropping-particle":"","family":"Devictor","given":"Vincent","non-dropping-particle":"","parse-names":false,"suffix":""},{"dropping-particle":"","family":"Julliard","given":"Romain","non-dropping-particle":"","parse-names":false,"suffix":""},{"dropping-particle":"","family":"Jiguet","given":"Frédéric","non-dropping-particle":"","parse-names":false,"suffix":""}],"container-title":"Oikos","id":"ITEM-1","issue":"0","issued":{"date-parts":[["2008"]]},"page":"080211051304426-0","title":"Distribution of specialist and generalist species along spatial gradients of habitat disturbance and fragmentation","type":"article-journal","volume":"0"},"uris":["http://www.mendeley.com/documents/?uuid=7e2320ad-3c23-4311-9cc0-93d140efa008"]}],"mendeley":{"formattedCitation":"(Devictor et al., 2008)","plainTextFormattedCitation":"(Devictor et al., 2008)","previouslyFormattedCitation":"(Devictor et al., 2008)"},"properties":{"noteIndex":0},"schema":"https://github.com/citation-style-language/schema/raw/master/csl-citation.json"}</w:instrText>
      </w:r>
      <w:r w:rsidR="00A45914" w:rsidRPr="00E41A32">
        <w:rPr>
          <w:rFonts w:ascii="Times New Roman" w:hAnsi="Times New Roman" w:cs="Times New Roman"/>
          <w:highlight w:val="yellow"/>
        </w:rPr>
        <w:fldChar w:fldCharType="separate"/>
      </w:r>
      <w:r w:rsidR="00A45914" w:rsidRPr="00E41A32">
        <w:rPr>
          <w:rFonts w:ascii="Times New Roman" w:hAnsi="Times New Roman" w:cs="Times New Roman"/>
          <w:noProof/>
          <w:highlight w:val="yellow"/>
        </w:rPr>
        <w:t>(Devictor et al., 2008)</w:t>
      </w:r>
      <w:r w:rsidR="00A45914" w:rsidRPr="00E41A32">
        <w:rPr>
          <w:rFonts w:ascii="Times New Roman" w:hAnsi="Times New Roman" w:cs="Times New Roman"/>
          <w:highlight w:val="yellow"/>
        </w:rPr>
        <w:fldChar w:fldCharType="end"/>
      </w:r>
      <w:r w:rsidR="00A45914" w:rsidRPr="00E41A32">
        <w:rPr>
          <w:rFonts w:ascii="Times New Roman" w:hAnsi="Times New Roman" w:cs="Times New Roman"/>
          <w:highlight w:val="yellow"/>
        </w:rPr>
        <w:t xml:space="preserve">. However, due to current climate change, extreme events such as extreme drought, windstorms, and bark beetle outbreaks are increasing, which can lead to forest fragmentation due to salvage logging of dead trees. Forest specialists may also be species tied to early successional stages </w:t>
      </w:r>
      <w:r w:rsidR="00A45914" w:rsidRPr="00E41A32">
        <w:rPr>
          <w:rFonts w:ascii="Times New Roman" w:hAnsi="Times New Roman" w:cs="Times New Roman"/>
          <w:highlight w:val="yellow"/>
        </w:rPr>
        <w:fldChar w:fldCharType="begin" w:fldLock="1"/>
      </w:r>
      <w:r w:rsidR="00EA60F1" w:rsidRPr="00E41A32">
        <w:rPr>
          <w:rFonts w:ascii="Times New Roman" w:hAnsi="Times New Roman" w:cs="Times New Roman"/>
          <w:highlight w:val="yellow"/>
        </w:rPr>
        <w:instrText>ADDIN CSL_CITATION {"citationItems":[{"id":"ITEM-1","itemData":{"DOI":"10.1016/j.baae.2013.05.007","ISSN":"14391791","abstract":"The long history of human influence on northern temperate landscapes has created a mosaic of successional stages, from closed forest to open grassland. Various species thus adapted to different habitats and it is interesting to explore how these differences in species composition among particular successional stages translate into differences at the community level. For this purpose, we surveyed breeding birds in 233 patches of five different habitats covering a gradient from bare ground to forest in 29 abandoned military training sites scattered throughout the Czech Republic. Linear mixed effects modelling revealed that late-successional habitats (dense scrubland and forest) were the most species-rich, whereas early-successional stages hosted bird communities with the highest habitat specialization and threat level. These results suggest that the habitats of late-successional stages are important for the maintenance of high bird species richness, but that early-successional habitats are essential for highly specialized and threatened bird species. Given the highly adverse impacts of agricultural intensification and land abandonment on open habitats, it is necessary to promote factors creating initial successional stages suitable for specialized and threatened species. © 2013 Gesellschaft für Ökologie.","author":[{"dropping-particle":"","family":"Reif","given":"Jiří","non-dropping-particle":"","parse-names":false,"suffix":""},{"dropping-particle":"","family":"Marhoul","given":"Pavel","non-dropping-particle":"","parse-names":false,"suffix":""},{"dropping-particle":"","family":"Koptík","given":"Jiří","non-dropping-particle":"","parse-names":false,"suffix":""}],"container-title":"Basic and Applied Ecology","id":"ITEM-1","issue":"5","issued":{"date-parts":[["2013"]]},"page":"423-431","title":"Bird communities in habitats along a successional gradient: Divergent patterns of species richness, specialization and threat","type":"article-journal","volume":"14"},"uris":["http://www.mendeley.com/documents/?uuid=06172eaa-ade7-4b9d-be06-04d4ef2adf3c"]}],"mendeley":{"formattedCitation":"(Reif et al., 2013)","plainTextFormattedCitation":"(Reif et al., 2013)","previouslyFormattedCitation":"(Reif et al., 2013)"},"properties":{"noteIndex":0},"schema":"https://github.com/citation-style-language/schema/raw/master/csl-citation.json"}</w:instrText>
      </w:r>
      <w:r w:rsidR="00A45914" w:rsidRPr="00E41A32">
        <w:rPr>
          <w:rFonts w:ascii="Times New Roman" w:hAnsi="Times New Roman" w:cs="Times New Roman"/>
          <w:highlight w:val="yellow"/>
        </w:rPr>
        <w:fldChar w:fldCharType="separate"/>
      </w:r>
      <w:r w:rsidR="00A45914" w:rsidRPr="00E41A32">
        <w:rPr>
          <w:rFonts w:ascii="Times New Roman" w:hAnsi="Times New Roman" w:cs="Times New Roman"/>
          <w:noProof/>
          <w:highlight w:val="yellow"/>
        </w:rPr>
        <w:t>(Reif et al., 2013)</w:t>
      </w:r>
      <w:r w:rsidR="00A45914" w:rsidRPr="00E41A32">
        <w:rPr>
          <w:rFonts w:ascii="Times New Roman" w:hAnsi="Times New Roman" w:cs="Times New Roman"/>
          <w:highlight w:val="yellow"/>
        </w:rPr>
        <w:fldChar w:fldCharType="end"/>
      </w:r>
      <w:r w:rsidR="00A45914" w:rsidRPr="00E41A32">
        <w:rPr>
          <w:rFonts w:ascii="Times New Roman" w:hAnsi="Times New Roman" w:cs="Times New Roman"/>
          <w:highlight w:val="yellow"/>
        </w:rPr>
        <w:t>. Due to forest management, some (early) successional stages are missing in forest stands. Uniform</w:t>
      </w:r>
      <w:r w:rsidR="000C3537" w:rsidRPr="00E41A32">
        <w:rPr>
          <w:rFonts w:ascii="Times New Roman" w:hAnsi="Times New Roman" w:cs="Times New Roman"/>
          <w:highlight w:val="yellow"/>
        </w:rPr>
        <w:t xml:space="preserve"> stands,</w:t>
      </w:r>
      <w:r w:rsidR="000C3537" w:rsidRPr="00E41A32">
        <w:rPr>
          <w:highlight w:val="yellow"/>
        </w:rPr>
        <w:t xml:space="preserve"> </w:t>
      </w:r>
      <w:r w:rsidR="000C3537" w:rsidRPr="00E41A32">
        <w:rPr>
          <w:rFonts w:ascii="Times New Roman" w:hAnsi="Times New Roman" w:cs="Times New Roman"/>
          <w:highlight w:val="yellow"/>
        </w:rPr>
        <w:t xml:space="preserve">that are beyond the regeneration phase and have not yet reached the mature phase </w:t>
      </w:r>
      <w:r w:rsidR="00EA60F1" w:rsidRPr="00E41A32">
        <w:rPr>
          <w:rFonts w:ascii="Times New Roman" w:hAnsi="Times New Roman" w:cs="Times New Roman"/>
          <w:highlight w:val="yellow"/>
        </w:rPr>
        <w:fldChar w:fldCharType="begin" w:fldLock="1"/>
      </w:r>
      <w:r w:rsidR="00EA60F1" w:rsidRPr="00E41A32">
        <w:rPr>
          <w:rFonts w:ascii="Times New Roman" w:hAnsi="Times New Roman" w:cs="Times New Roman"/>
          <w:highlight w:val="yellow"/>
        </w:rPr>
        <w:instrText>ADDIN CSL_CITATION {"citationItems":[{"id":"ITEM-1","itemData":{"author":[{"dropping-particle":"","family":"FOREST EUROPE","given":"","non-dropping-particle":"","parse-names":false,"suffix":""}],"id":"ITEM-1","issued":{"date-parts":[["2020"]]},"publisher":"Ministerial Conference on the Protection of Forests in Europe FOREST","publisher-place":"Liaison Unit Bratislava","title":"State of Europe’s Forests 2020","type":"paper-conference"},"uris":["http://www.mendeley.com/documents/?uuid=726d8ecc-8bff-41da-ab9a-c8752ad032e8"]}],"mendeley":{"formattedCitation":"(FOREST EUROPE, 2020)","plainTextFormattedCitation":"(FOREST EUROPE, 2020)","previouslyFormattedCitation":"(FOREST EUROPE, 2020)"},"properties":{"noteIndex":0},"schema":"https://github.com/citation-style-language/schema/raw/master/csl-citation.json"}</w:instrText>
      </w:r>
      <w:r w:rsidR="00EA60F1" w:rsidRPr="00E41A32">
        <w:rPr>
          <w:rFonts w:ascii="Times New Roman" w:hAnsi="Times New Roman" w:cs="Times New Roman"/>
          <w:highlight w:val="yellow"/>
        </w:rPr>
        <w:fldChar w:fldCharType="separate"/>
      </w:r>
      <w:r w:rsidR="00EA60F1" w:rsidRPr="00E41A32">
        <w:rPr>
          <w:rFonts w:ascii="Times New Roman" w:hAnsi="Times New Roman" w:cs="Times New Roman"/>
          <w:noProof/>
          <w:highlight w:val="yellow"/>
        </w:rPr>
        <w:t>(FOREST EUROPE, 2020)</w:t>
      </w:r>
      <w:r w:rsidR="00EA60F1" w:rsidRPr="00E41A32">
        <w:rPr>
          <w:rFonts w:ascii="Times New Roman" w:hAnsi="Times New Roman" w:cs="Times New Roman"/>
          <w:highlight w:val="yellow"/>
        </w:rPr>
        <w:fldChar w:fldCharType="end"/>
      </w:r>
      <w:r w:rsidR="000C3537" w:rsidRPr="00E41A32">
        <w:rPr>
          <w:rFonts w:ascii="Times New Roman" w:hAnsi="Times New Roman" w:cs="Times New Roman"/>
          <w:highlight w:val="yellow"/>
        </w:rPr>
        <w:t xml:space="preserve"> most commonly between 2</w:t>
      </w:r>
      <w:r w:rsidR="00A45914" w:rsidRPr="00E41A32">
        <w:rPr>
          <w:rFonts w:ascii="Times New Roman" w:hAnsi="Times New Roman" w:cs="Times New Roman"/>
          <w:highlight w:val="yellow"/>
        </w:rPr>
        <w:t>0-80 years of age</w:t>
      </w:r>
      <w:r w:rsidR="00EA60F1" w:rsidRPr="00E41A32">
        <w:rPr>
          <w:rFonts w:ascii="Times New Roman" w:hAnsi="Times New Roman" w:cs="Times New Roman"/>
          <w:highlight w:val="yellow"/>
        </w:rPr>
        <w:t xml:space="preserve"> </w:t>
      </w:r>
      <w:r w:rsidR="00EA60F1" w:rsidRPr="00E41A32">
        <w:rPr>
          <w:rFonts w:ascii="Times New Roman" w:hAnsi="Times New Roman" w:cs="Times New Roman"/>
          <w:highlight w:val="yellow"/>
        </w:rPr>
        <w:fldChar w:fldCharType="begin" w:fldLock="1"/>
      </w:r>
      <w:r w:rsidR="00586731">
        <w:rPr>
          <w:rFonts w:ascii="Times New Roman" w:hAnsi="Times New Roman" w:cs="Times New Roman"/>
          <w:highlight w:val="yellow"/>
        </w:rPr>
        <w:instrText>ADDIN CSL_CITATION {"citationItems":[{"id":"ITEM-1","itemData":{"ISBN":"978-82-92980-05-7","author":[{"dropping-particle":"","family":"FOREST EUROPE","given":"","non-dropping-particle":"","parse-names":false,"suffix":""}],"id":"ITEM-1","issued":{"date-parts":[["2011"]]},"publisher":"Ministerial Conference on the Protection of Forests in Europe","publisher-place":"Oslo","title":"State of Europe’s Forests 2011. Status and Trends in Sustainable Forest Management in Europe.","type":"book"},"uris":["http://www.mendeley.com/documents/?uuid=fd3d2201-f1a1-4e4a-8dfd-647f8a719b05"]}],"mendeley":{"formattedCitation":"(FOREST EUROPE, 2011)","plainTextFormattedCitation":"(FOREST EUROPE, 2011)","previouslyFormattedCitation":"(FOREST EUROPE, 2011)"},"properties":{"noteIndex":0},"schema":"https://github.com/citation-style-language/schema/raw/master/csl-citation.json"}</w:instrText>
      </w:r>
      <w:r w:rsidR="00EA60F1" w:rsidRPr="00E41A32">
        <w:rPr>
          <w:rFonts w:ascii="Times New Roman" w:hAnsi="Times New Roman" w:cs="Times New Roman"/>
          <w:highlight w:val="yellow"/>
        </w:rPr>
        <w:fldChar w:fldCharType="separate"/>
      </w:r>
      <w:r w:rsidR="00EA60F1" w:rsidRPr="00E41A32">
        <w:rPr>
          <w:rFonts w:ascii="Times New Roman" w:hAnsi="Times New Roman" w:cs="Times New Roman"/>
          <w:noProof/>
          <w:highlight w:val="yellow"/>
        </w:rPr>
        <w:t>(FOREST EUROPE, 2011)</w:t>
      </w:r>
      <w:r w:rsidR="00EA60F1" w:rsidRPr="00E41A32">
        <w:rPr>
          <w:rFonts w:ascii="Times New Roman" w:hAnsi="Times New Roman" w:cs="Times New Roman"/>
          <w:highlight w:val="yellow"/>
        </w:rPr>
        <w:fldChar w:fldCharType="end"/>
      </w:r>
      <w:r w:rsidR="00A45914" w:rsidRPr="00E41A32">
        <w:rPr>
          <w:rFonts w:ascii="Times New Roman" w:hAnsi="Times New Roman" w:cs="Times New Roman"/>
          <w:highlight w:val="yellow"/>
        </w:rPr>
        <w:t>, may thus not be ideal habitats for these specialist species and it is questionable how trends for these species will change further.</w:t>
      </w:r>
    </w:p>
    <w:p w14:paraId="449D1E60" w14:textId="1FBAA675" w:rsidR="006B2E53" w:rsidRPr="00753FA6" w:rsidRDefault="00444BC8" w:rsidP="00FE1D15">
      <w:pPr>
        <w:pStyle w:val="Nadpis2"/>
      </w:pPr>
      <w:r w:rsidRPr="00444BC8">
        <w:rPr>
          <w:highlight w:val="yellow"/>
        </w:rPr>
        <w:t>Large</w:t>
      </w:r>
      <w:r w:rsidR="00891027" w:rsidRPr="00753FA6">
        <w:t xml:space="preserve"> </w:t>
      </w:r>
      <w:r w:rsidR="00594AD4" w:rsidRPr="00753FA6">
        <w:t>trees</w:t>
      </w:r>
      <w:r w:rsidR="00891027" w:rsidRPr="00753FA6">
        <w:t xml:space="preserve"> </w:t>
      </w:r>
      <w:r w:rsidR="00594AD4" w:rsidRPr="00753FA6">
        <w:t>as</w:t>
      </w:r>
      <w:r w:rsidR="00891027" w:rsidRPr="00753FA6">
        <w:t xml:space="preserve"> </w:t>
      </w:r>
      <w:r w:rsidR="00AC174B">
        <w:t xml:space="preserve">a </w:t>
      </w:r>
      <w:r w:rsidR="00594AD4" w:rsidRPr="00753FA6">
        <w:t>tool</w:t>
      </w:r>
      <w:r w:rsidR="00891027" w:rsidRPr="00753FA6">
        <w:t xml:space="preserve"> </w:t>
      </w:r>
      <w:r w:rsidR="00FE1D15" w:rsidRPr="00753FA6">
        <w:t>for</w:t>
      </w:r>
      <w:r w:rsidR="00891027" w:rsidRPr="00753FA6">
        <w:t xml:space="preserve"> </w:t>
      </w:r>
      <w:r w:rsidR="00FE1D15" w:rsidRPr="00753FA6">
        <w:t>forest</w:t>
      </w:r>
      <w:r w:rsidR="00891027" w:rsidRPr="00753FA6">
        <w:t xml:space="preserve"> </w:t>
      </w:r>
      <w:r w:rsidR="00BF686C" w:rsidRPr="00753FA6">
        <w:t>conservation</w:t>
      </w:r>
      <w:r w:rsidR="00891027" w:rsidRPr="00753FA6">
        <w:t xml:space="preserve"> </w:t>
      </w:r>
      <w:r w:rsidR="00FE1D15" w:rsidRPr="00753FA6">
        <w:t>management</w:t>
      </w:r>
    </w:p>
    <w:p w14:paraId="409EF9F9" w14:textId="4A705238" w:rsidR="004749B5" w:rsidRDefault="00444BC8" w:rsidP="004749B5">
      <w:pPr>
        <w:jc w:val="both"/>
        <w:rPr>
          <w:rFonts w:ascii="Times New Roman" w:hAnsi="Times New Roman" w:cs="Times New Roman"/>
        </w:rPr>
      </w:pPr>
      <w:r w:rsidRPr="00444BC8">
        <w:rPr>
          <w:rFonts w:ascii="Times New Roman" w:hAnsi="Times New Roman" w:cs="Times New Roman"/>
          <w:highlight w:val="yellow"/>
        </w:rPr>
        <w:t>Large old</w:t>
      </w:r>
      <w:r w:rsidR="00891027" w:rsidRPr="00753FA6">
        <w:rPr>
          <w:rFonts w:ascii="Times New Roman" w:hAnsi="Times New Roman" w:cs="Times New Roman"/>
        </w:rPr>
        <w:t xml:space="preserve"> </w:t>
      </w:r>
      <w:r w:rsidR="00FE1D15" w:rsidRPr="00753FA6">
        <w:rPr>
          <w:rFonts w:ascii="Times New Roman" w:hAnsi="Times New Roman" w:cs="Times New Roman"/>
        </w:rPr>
        <w:t>trees</w:t>
      </w:r>
      <w:r w:rsidR="00891027" w:rsidRPr="00753FA6">
        <w:rPr>
          <w:rFonts w:ascii="Times New Roman" w:hAnsi="Times New Roman" w:cs="Times New Roman"/>
        </w:rPr>
        <w:t xml:space="preserve"> </w:t>
      </w:r>
      <w:r w:rsidR="00FE1D15" w:rsidRPr="00753FA6">
        <w:rPr>
          <w:rFonts w:ascii="Times New Roman" w:hAnsi="Times New Roman" w:cs="Times New Roman"/>
        </w:rPr>
        <w:t>are</w:t>
      </w:r>
      <w:r w:rsidR="00891027" w:rsidRPr="00753FA6">
        <w:rPr>
          <w:rFonts w:ascii="Times New Roman" w:hAnsi="Times New Roman" w:cs="Times New Roman"/>
        </w:rPr>
        <w:t xml:space="preserve"> </w:t>
      </w:r>
      <w:r w:rsidR="00FE1D15" w:rsidRPr="00753FA6">
        <w:rPr>
          <w:rFonts w:ascii="Times New Roman" w:hAnsi="Times New Roman" w:cs="Times New Roman"/>
        </w:rPr>
        <w:t>important</w:t>
      </w:r>
      <w:r w:rsidR="00891027" w:rsidRPr="00753FA6">
        <w:rPr>
          <w:rFonts w:ascii="Times New Roman" w:hAnsi="Times New Roman" w:cs="Times New Roman"/>
        </w:rPr>
        <w:t xml:space="preserve"> </w:t>
      </w:r>
      <w:r w:rsidR="00FE1D15" w:rsidRPr="00753FA6">
        <w:rPr>
          <w:rFonts w:ascii="Times New Roman" w:hAnsi="Times New Roman" w:cs="Times New Roman"/>
        </w:rPr>
        <w:t>forest</w:t>
      </w:r>
      <w:r w:rsidR="00891027" w:rsidRPr="00753FA6">
        <w:rPr>
          <w:rFonts w:ascii="Times New Roman" w:hAnsi="Times New Roman" w:cs="Times New Roman"/>
        </w:rPr>
        <w:t xml:space="preserve"> </w:t>
      </w:r>
      <w:r w:rsidR="00FE1D15" w:rsidRPr="00753FA6">
        <w:rPr>
          <w:rFonts w:ascii="Times New Roman" w:hAnsi="Times New Roman" w:cs="Times New Roman"/>
        </w:rPr>
        <w:t>structures</w:t>
      </w:r>
      <w:r w:rsidR="00891027" w:rsidRPr="00753FA6">
        <w:rPr>
          <w:rFonts w:ascii="Times New Roman" w:hAnsi="Times New Roman" w:cs="Times New Roman"/>
        </w:rPr>
        <w:t xml:space="preserve"> </w:t>
      </w:r>
      <w:r w:rsidR="00FE1D15" w:rsidRPr="00753FA6">
        <w:rPr>
          <w:rFonts w:ascii="Times New Roman" w:hAnsi="Times New Roman" w:cs="Times New Roman"/>
        </w:rPr>
        <w:t>for</w:t>
      </w:r>
      <w:r w:rsidR="00891027" w:rsidRPr="00753FA6">
        <w:rPr>
          <w:rFonts w:ascii="Times New Roman" w:hAnsi="Times New Roman" w:cs="Times New Roman"/>
        </w:rPr>
        <w:t xml:space="preserve"> </w:t>
      </w:r>
      <w:r w:rsidR="00680941" w:rsidRPr="00753FA6">
        <w:rPr>
          <w:rFonts w:ascii="Times New Roman" w:hAnsi="Times New Roman" w:cs="Times New Roman"/>
        </w:rPr>
        <w:t>many</w:t>
      </w:r>
      <w:r w:rsidR="00891027" w:rsidRPr="00753FA6">
        <w:rPr>
          <w:rFonts w:ascii="Times New Roman" w:hAnsi="Times New Roman" w:cs="Times New Roman"/>
        </w:rPr>
        <w:t xml:space="preserve"> </w:t>
      </w:r>
      <w:r w:rsidR="00680941" w:rsidRPr="00753FA6">
        <w:rPr>
          <w:rFonts w:ascii="Times New Roman" w:hAnsi="Times New Roman" w:cs="Times New Roman"/>
        </w:rPr>
        <w:t>taxa</w:t>
      </w:r>
      <w:r w:rsidR="00AC174B">
        <w:rPr>
          <w:rFonts w:ascii="Times New Roman" w:hAnsi="Times New Roman" w:cs="Times New Roman"/>
        </w:rPr>
        <w:t>, such</w:t>
      </w:r>
      <w:r w:rsidR="00891027" w:rsidRPr="00753FA6">
        <w:rPr>
          <w:rFonts w:ascii="Times New Roman" w:hAnsi="Times New Roman" w:cs="Times New Roman"/>
        </w:rPr>
        <w:t xml:space="preserve"> </w:t>
      </w:r>
      <w:r w:rsidR="00680941" w:rsidRPr="00753FA6">
        <w:rPr>
          <w:rFonts w:ascii="Times New Roman" w:hAnsi="Times New Roman" w:cs="Times New Roman"/>
        </w:rPr>
        <w:t>as</w:t>
      </w:r>
      <w:r w:rsidR="00891027" w:rsidRPr="00753FA6">
        <w:rPr>
          <w:rFonts w:ascii="Times New Roman" w:hAnsi="Times New Roman" w:cs="Times New Roman"/>
        </w:rPr>
        <w:t xml:space="preserve"> </w:t>
      </w:r>
      <w:r w:rsidR="00FE1D15" w:rsidRPr="00753FA6">
        <w:rPr>
          <w:rFonts w:ascii="Times New Roman" w:hAnsi="Times New Roman" w:cs="Times New Roman"/>
        </w:rPr>
        <w:t>birds</w:t>
      </w:r>
      <w:r w:rsidR="00891027" w:rsidRPr="00753FA6">
        <w:rPr>
          <w:rFonts w:ascii="Times New Roman" w:hAnsi="Times New Roman" w:cs="Times New Roman"/>
        </w:rPr>
        <w:t xml:space="preserve"> </w:t>
      </w:r>
      <w:r w:rsidR="00FE1D15" w:rsidRPr="00753FA6">
        <w:rPr>
          <w:rFonts w:ascii="Times New Roman" w:hAnsi="Times New Roman" w:cs="Times New Roman"/>
        </w:rPr>
        <w:fldChar w:fldCharType="begin" w:fldLock="1"/>
      </w:r>
      <w:r w:rsidR="002E5E0D">
        <w:rPr>
          <w:rFonts w:ascii="Times New Roman" w:hAnsi="Times New Roman" w:cs="Times New Roman"/>
        </w:rPr>
        <w:instrText>ADDIN CSL_CITATION {"citationItems":[{"id":"ITEM-1","itemData":{"DOI":"10.1186/s40663-020-00271-y","ISSN":"21975620","abstract":"Background: Nesting trees and habitat represent the key factor underpinning stand selection by forest-dwelling birds. While two large European species – the black stork (Ciconia nigra L.) and white-tailed eagle (Haliaaetus albicilla L.) – are known to require old, large trees for nesting, we sought to investigate further by comparing species requirements at the levels of the nesting tree, nesting stand, and landscape. This entailed a detailed examination of forest features within circles of radius 15 m surrounding 16 and 19 trees holding the nests of storks and eagles respectively. The same parameters were also checked in the vicinity of 50 randomly-selected mature trees. Results: Our results indicate different nesting preferences, with the eagles entirely confining themselves to Scots pine (Pinus sylvestris L.) – a species also chosen by black storks, which nevertheless regularly favour pedunculate oak (Quercus robur L.). Both species select trees of greater girth than the random ones, but white-tailed eagles choose to nest in the vicinity of patches of mature old stands with a loose canopy, to the extent that nesting trees and surrounding trees are of similar ages. In contrast, black storks prefer “veteran” trees with low-set crowns that are much older than any others in their vicinity. Nesting trees of the eagles are away from roads and close to lakes, while black storks do not avoid roads. Conclusions: As the ages of nesting trees of both species are greater than ages at final cutting in this region’s managed forest, silvicultural measures will need to be adjusted, with small patches of forest spared, or larger areas as “islands” of old-growth. Likewise, as tending and thinning are engaged in, certain trees with horizontal branches will need to remain, with relict trees also left untouched. As it happens, all of these recommendations are anyway key elements of close-to nature silviculture and multifunctional forestry.","author":[{"dropping-particle":"","family":"Zawadzki","given":"Grzegorz","non-dropping-particle":"","parse-names":false,"suffix":""},{"dropping-particle":"","family":"Zawadzka","given":"Dorota","non-dropping-particle":"","parse-names":false,"suffix":""},{"dropping-particle":"","family":"Sołtys","given":"Anna","non-dropping-particle":"","parse-names":false,"suffix":""},{"dropping-particle":"","family":"Drozdowski","given":"Stanisław","non-dropping-particle":"","parse-names":false,"suffix":""}],"container-title":"Forest Ecosystems","id":"ITEM-1","issue":"1","issued":{"date-parts":[["2020"]]},"title":"Nest-site selection by the white-tailed eagle and black stork – implications for conservation practice","type":"article-journal","volume":"7"},"uris":["http://www.mendeley.com/documents/?uuid=cb43d1c5-487f-4bda-8cd9-e27ade7d30b9"]},{"id":"ITEM-2","itemData":{"DOI":"10.1016/j.foreco.2020.118327","ISSN":"03781127","abstract":"Forestry in the boreal region increasingly replaces natural disturbances in shaping biodiversity. Large-scale removal of small diameter trees (thinning), is ubiquitous in northern European forestry, yet an understanding of how it relates to biodiversity across taxa is lacking. To address this, we examined how two forest structural elements, commonly impacted by forest thinning (i.e. vegetation density in the understory and overstory), are correlated with the species richness of forest-dwelling birds and epiphytic lichens. These taxa were chosen because they likely have opposing habitat demands: epiphytic lichens potentially benefitting from more light in open forests, and birds benefitting from structurally complex forests for foraging, nesting and cover. We used remote sensing tools, already applied in forestry planning, to see if management recommendations could be found that balance the needs of both taxonomic groups within the same forests. Our results show that richness in epiphytic lichens and forest-dwelling birds is not correlated and that a high species richness (~15 birds &amp; ~40 epiphytic lichens) in both taxa is only predicted in the same stand under a specific vertical distribution and density of the forest's vegetation: this occurs when the vegetation above 3 m is open (to promote epiphytic lichen richness) and below 3 m is dense (to promote bird richness). Dense vegetation up to 7 m above ground has a diverging effect on forest birds (positive) and epiphytic lichens (negative). A larger stem diameter further increases species richness in both taxa. Our study provides results that are directly implementable in forestry planning over large areas with the help of remote sensing tools (LiDAR).","author":[{"dropping-particle":"","family":"Klein","given":"Julian","non-dropping-particle":"","parse-names":false,"suffix":""},{"dropping-particle":"","family":"Thor","given":"Göran","non-dropping-particle":"","parse-names":false,"suffix":""},{"dropping-particle":"","family":"Low","given":"Matthew","non-dropping-particle":"","parse-names":false,"suffix":""},{"dropping-particle":"","family":"Sjögren","given":"Jörgen","non-dropping-particle":"","parse-names":false,"suffix":""},{"dropping-particle":"","family":"Lindberg","given":"Eva","non-dropping-particle":"","parse-names":false,"suffix":""},{"dropping-particle":"","family":"Eggers","given":"Sönke","non-dropping-particle":"","parse-names":false,"suffix":""}],"container-title":"Forest Ecology and Management","id":"ITEM-2","issue":"June","issued":{"date-parts":[["2020"]]},"page":"118327","publisher":"Elsevier","title":"What is good for birds is not always good for lichens: Interactions between forest structure and species richness in managed boreal forests","type":"article-journal","volume":"473"},"uris":["http://www.mendeley.com/documents/?uuid=0bfdec1d-ea25-4973-88d6-35a8274ec0fb"]},{"id":"ITEM-3","itemData":{"DOI":"10.1002/ece3.4245","ISSN":"17510260","abstract":"Many studies have dealt with the habitat requirements of cavity-nesting birds, butthere is no meta-analysis on the subject and individual study results remain vague orcontradictory. We conducted a meta-analysis to increase the available evidence fornest-site selection of cavity-nesting birds. Literature was searched in Web of Scienceand Google Scholar and included studies that provide data on the habitat requirements of cavity-nesting birds in temperate and boreal forests of varying naturalness.To compare nest and non-nest-tree characteristics, the following data were collectedfrom the literature: diameter at breast height (DBH) and its standard deviation (SD),sample size of trees with and without active nest, amount of nest and available treesdescribed as dead or with a broken crown, and amount of nest and available treesthat were lacking these characteristics. Further collected data included bird speciesnesting in the cavities and nest-building type (nonexcavator/excavator), forest type(coniferous/deciduous/mixed), biome (temperate/boreal), and naturalness (managed/natural). From these data, three effect sizes were calculated that describe potential nest trees in terms of DBH, vital status (dead/alive), and crown status (broken/intact). These tree characteristics can be easily recognized by foresters. The resultsshow that on average large-diameter trees, dead trees, and trees with broken crownswere selected for nesting. The magnitude of this effect varied depending primarilyon bird species and the explanatory variables forest type and naturalness. Biome hadlowest influence (indicated by AIC). We conclude that diameter at breast height,vitality, and crown status can be used as tree characteristics for the selection of treesthat should be retained in selectively harvested forests.","author":[{"dropping-particle":"","family":"Gutzat","given":"Fabian","non-dropping-particle":"","parse-names":false,"suffix":""},{"dropping-particle":"","family":"Dormann","given":"Carsten F.","non-dropping-particle":"","parse-names":false,"suffix":""}],"container-title":"International Journal of Business Innovation and Research","id":"ITEM-3","issue":"3","issued":{"date-parts":[["2018"]]},"page":"8616-8626","title":"Decaying trees improve nesting opportunities for cavity-nesting birds in temperate and boreal forests: A meta-analysis and implications for retention forestry","type":"article-journal","volume":"17"},"uris":["http://www.mendeley.com/documents/?uuid=ee3ef540-c77e-4307-ada6-d07f1c0b3805"]}],"mendeley":{"formattedCitation":"(Gutzat and Dormann, 2018; Klein et al., 2020; Zawadzki et al., 2020)","plainTextFormattedCitation":"(Gutzat and Dormann, 2018; Klein et al., 2020; Zawadzki et al., 2020)","previouslyFormattedCitation":"(Gutzat and Dormann, 2018; Klein et al., 2020; Zawadzki et al., 2020)"},"properties":{"noteIndex":0},"schema":"https://github.com/citation-style-language/schema/raw/master/csl-citation.json"}</w:instrText>
      </w:r>
      <w:r w:rsidR="00FE1D15" w:rsidRPr="00753FA6">
        <w:rPr>
          <w:rFonts w:ascii="Times New Roman" w:hAnsi="Times New Roman" w:cs="Times New Roman"/>
        </w:rPr>
        <w:fldChar w:fldCharType="separate"/>
      </w:r>
      <w:r w:rsidR="007A75C3" w:rsidRPr="007A75C3">
        <w:rPr>
          <w:rFonts w:ascii="Times New Roman" w:hAnsi="Times New Roman" w:cs="Times New Roman"/>
          <w:noProof/>
        </w:rPr>
        <w:t>(Gutzat and Dormann, 2018; Klein et al., 2020; Zawadzki et al., 2020)</w:t>
      </w:r>
      <w:r w:rsidR="00FE1D15" w:rsidRPr="00753FA6">
        <w:rPr>
          <w:rFonts w:ascii="Times New Roman" w:hAnsi="Times New Roman" w:cs="Times New Roman"/>
        </w:rPr>
        <w:fldChar w:fldCharType="end"/>
      </w:r>
      <w:r w:rsidR="00FE1D15" w:rsidRPr="00753FA6">
        <w:rPr>
          <w:rFonts w:ascii="Times New Roman" w:hAnsi="Times New Roman" w:cs="Times New Roman"/>
        </w:rPr>
        <w:t>,</w:t>
      </w:r>
      <w:r w:rsidR="00891027" w:rsidRPr="00753FA6">
        <w:rPr>
          <w:rFonts w:ascii="Times New Roman" w:hAnsi="Times New Roman" w:cs="Times New Roman"/>
        </w:rPr>
        <w:t xml:space="preserve"> </w:t>
      </w:r>
      <w:r w:rsidR="00943FCB" w:rsidRPr="00753FA6">
        <w:rPr>
          <w:rFonts w:ascii="Times New Roman" w:hAnsi="Times New Roman" w:cs="Times New Roman"/>
        </w:rPr>
        <w:t>insects</w:t>
      </w:r>
      <w:r w:rsidR="00891027" w:rsidRPr="00753FA6">
        <w:rPr>
          <w:rFonts w:ascii="Times New Roman" w:hAnsi="Times New Roman" w:cs="Times New Roman"/>
        </w:rPr>
        <w:t xml:space="preserve"> </w:t>
      </w:r>
      <w:r w:rsidR="00FE1D15" w:rsidRPr="00753FA6">
        <w:rPr>
          <w:rFonts w:ascii="Times New Roman" w:hAnsi="Times New Roman" w:cs="Times New Roman"/>
        </w:rPr>
        <w:fldChar w:fldCharType="begin" w:fldLock="1"/>
      </w:r>
      <w:r w:rsidR="00943FCB" w:rsidRPr="00753FA6">
        <w:rPr>
          <w:rFonts w:ascii="Times New Roman" w:hAnsi="Times New Roman" w:cs="Times New Roman"/>
        </w:rPr>
        <w:instrText>ADDIN CSL_CITATION {"citationItems":[{"id":"ITEM-1","itemData":{"DOI":"10.1016/j.foreco.2018.02.048","ISSN":"03781127","abstract":"In Northern Europe, human activities have caused a substantial decrease in the number of old deciduous trees over the last two centuries, leading to a decline in species populations associated with this habitat. One way to mitigate this trend is to increase the abundance of mature and old deciduous trees in commercial forests, such as by tree retention at final harvest. We analysed the biodiversity value of retained mature oaks in the production forests of Norway spruce in southern Sweden, using oaks in pastures as reference. The forest oaks were grown in two different levels of shade. We analysed two categories of saproxylic (i.e. dead wood-dependent) beetles: those utilizing oaks (Group I) and those utilizing oak but not spruce (Group II, which was, therefore, a subcategory of Group I). We found that forest oaks sustained high beetle diversity, in particular, Group I beetles, which were significantly more abundant in forest oaks in heavily thinned patches, as compared with pasture oaks and oaks in moderately thinned patches. For both beetle groups, the composition differed between the forest oaks and pasture oaks, indicating that the forest oaks can be a complementary habitat to that of pasture oaks. There was a positive relationship between oak dead branch diameter and beetle biodiversity, but only for older oaks (</w:instrText>
      </w:r>
      <w:r w:rsidR="00943FCB" w:rsidRPr="00753FA6">
        <w:rPr>
          <w:rFonts w:ascii="Cambria Math" w:hAnsi="Cambria Math" w:cs="Cambria Math"/>
        </w:rPr>
        <w:instrText>∼</w:instrText>
      </w:r>
      <w:r w:rsidR="00943FCB" w:rsidRPr="00753FA6">
        <w:rPr>
          <w:rFonts w:ascii="Times New Roman" w:hAnsi="Times New Roman" w:cs="Times New Roman"/>
        </w:rPr>
        <w:instrText>200 years old). We conclude that retaining oaks in production spruce forests can increase the diversity of oak-associated beetles at the landscape scale. Since many oak associated species depend on relatively high levels of insolation, management of retained oaks in production forests should include periodic removal of encroaching trees.","author":[{"dropping-particle":"","family":"Koch Widerberg","given":"Maria","non-dropping-particle":"","parse-names":false,"suffix":""},{"dropping-particle":"","family":"Ranius","given":"Thomas","non-dropping-particle":"","parse-names":false,"suffix":""},{"dropping-particle":"","family":"Drobyshev","given":"Igor","non-dropping-particle":"","parse-names":false,"suffix":""},{"dropping-particle":"","family":"Lindbladh","given":"Matts","non-dropping-particle":"","parse-names":false,"suffix":""}],"container-title":"Forest Ecology and Management","id":"ITEM-1","issue":"February","issued":{"date-parts":[["2018"]]},"page":"257-264","publisher":"Elsevier","title":"Oaks retained in production spruce forests help maintain saproxylic beetle diversity in southern Scandinavian landscapes","type":"article-journal","volume":"417"},"uris":["http://www.mendeley.com/documents/?uuid=e7e4b19f-596f-4adf-9e47-27a89586d595"]},{"id":"ITEM-2","itemData":{"DOI":"10.1007/s10841-019-00210-5","ISBN":"0123456789","ISSN":"15729753","abstract":"Veteran trees are keystone structures currently in decline worldwide. In Europe, veteran oaks (Quercus spp.) are important habitat trees for wood-living beetles. Still, we have limited knowledge of the drivers determining the composition of these communities and the relevant spatial and temporal scales for these drivers. We collected beetles from 32 hollow oaks in two regions in Southern Norway along a coast-inland gradient paralleling historical onset of oak harvesting. We focused on species with different host-association to oak and identified the relative importance of processes working on different spatial scales, ranging from tree-scale to region-scale, as well as effects of the coast-inland gradient. We found all the spatial scales to influence the species composition, with a response to the coast-inland gradient and differences between the regions for all beetle groups. The tree scale was the most important scale for species mainly associated with oak, generalist species and the overall species composition—with bryophyte cover on the stem, depth of bark crevices and amount of wood mould as the most important variables. The close surroundings and forest variables on the landscape scale was most important for the beetle species restricted to broadleaf trees. Our study confirmed established knowledge, but also revealed new relationships between oak-associated beetles and relevant drivers on the tree and regional scale. As important responses of species mainly associated with oak or broadleaf trees were concealed when analyzing the total community, care should be taken not to base management recommendations on such overall, general patterns.","author":[{"dropping-particle":"","family":"Pilskog","given":"Hanne Eik","non-dropping-particle":"","parse-names":false,"suffix":""},{"dropping-particle":"","family":"Birkemoe","given":"Tone","non-dropping-particle":"","parse-names":false,"suffix":""},{"dropping-particle":"","family":"Evju","given":"Marianne","non-dropping-particle":"","parse-names":false,"suffix":""},{"dropping-particle":"","family":"Sverdrup-Thygeson","given":"Anne","non-dropping-particle":"","parse-names":false,"suffix":""}],"container-title":"Journal of Insect Conservation","id":"ITEM-2","issue":"1","issued":{"date-parts":[["2020"]]},"page":"65-86","publisher":"Springer International Publishing","title":"Species composition of beetles grouped by host association in hollow oaks reveals management-relevant patterns","type":"article-journal","volume":"24"},"uris":["http://www.mendeley.com/documents/?uuid=b812b2e2-975e-457a-b4d2-83196c79221d"]},{"id":"ITEM-3","itemData":{"DOI":"10.1016/j.foreco.2017.08.003","ISSN":"03781127","abstract":"Intensified human land use continues to increase habitat loss and fragmentation, and leads to a homogenization of biodiversity. Specialized species with narrow niches seem to be declining more rapidly than generalist species. Veteran trees offer an excellent model system for testing the responses of habitat specialists vs. generalists in a changing environment, as they host a rich fauna of associated insects, with different degrees of strict habitat affinity. In this study, we use an extensive dataset of more than 22 000 wood-living beetles collected from 62 veteran oaks across Southern Norway, combined with a full-cover map predicting the occurrence of similar oaks in the surrounding landscape. We calculate three different connectivity measures, at eight different scales up to 25 km radius, and compare the response to patch size and patch connectivity for the specialist beetles in the veteran oak community, with that of the remaining beetle species in the community. We investigate these responses in oaks in two different surroundings; forests and parks. Our overall aim is to test whether habitat specialists and generalists respond differently to habitat patch connectivity, and if so, if differences in species traits or close surroundings can explain the response. We found that the specialists showed a positive response to habitat amount on a small scale (0.5 km), and this effect of small-scale connectivity was the only common factor explaining a high species richness of specialists in all models, independent of park or forest surroundings. For generalists, there was no or only a weak response to connectivity, and only at the largest scale (25 km) tested. The differences in response to habitat connectivity between specialists and generalists in veteran oaks can partly be explained by differences in traits, as the specialists were found to have larger body sizes, and feed on larger and more decayed dead wood material. These are all traits that have been related to increased sensitivity to forest fragmentation in earlier studies. The size and vitality of the oak, as well as the openness around it, also influenced the species richness, with different patterns between specialists and generalists and between the two types of oak surroundings. We conclude that increasing biotic homogenization is likely to take place with further fragmentation and loss of veteran trees, and specialist species will be the major group affected.","author":[{"dropping-particle":"","family":"Sverdrup-Thygeson","given":"Anne","non-dropping-particle":"","parse-names":false,"suffix":""},{"dropping-particle":"","family":"Skarpaas","given":"Olav","non-dropping-particle":"","parse-names":false,"suffix":""},{"dropping-particle":"","family":"Blumentrath","given":"Stefan","non-dropping-particle":"","parse-names":false,"suffix":""},{"dropping-particle":"","family":"Birkemoe","given":"Tone","non-dropping-particle":"","parse-names":false,"suffix":""},{"dropping-particle":"","family":"Evju","given":"Marianne","non-dropping-particle":"","parse-names":false,"suffix":""}],"container-title":"Forest Ecology and Management","id":"ITEM-3","issue":"1432","issued":{"date-parts":[["2017"]]},"page":"96-102","publisher":"Elsevier","title":"Habitat connectivity affects specialist species richness more than generalists in veteran trees","type":"article-journal","volume":"403"},"uris":["http://www.mendeley.com/documents/?uuid=07dc56b3-086b-4031-b00e-a4a9169be982"]},{"id":"ITEM-4","itemData":{"DOI":"10.1007/s10841-017-9953-7","ISBN":"0123456789","ISSN":"15729753","abstract":"Insect and veteran trees are important parts of ecosystems and are usually included in ecological studies of forest management. The loss of veteran trees in woodlands and open landscapes would lead to the loss of saproxylic organisms—an important part of biodiversity. Hence, the persistence of many specialized insects depends on the presence of veteran trees scattered in woodlands (e.g. ancient wood pastures, game parks or protected areas), cities, towns and villages (e.g. avenues, parks or chateau parks) or open landscapes (e.g. fishpond dams, solitary trees or fruit orchards). Veteran tree conditions could be fairly well described by three components—diameter, age and microhabitats present. The problem is that diameter belongs to the most studied characteristics, while age and microhabitats, which can be quite complicated to measure, are much less studied. This paper illustrates that, due to this unbalanced use of indicators of veteran-tree conditions, we are still missing some important information on saproxylic species ecology—and sometimes only large trees might be studied, rather than real veterans. Although we already know that veteran trees are essential habitat for a range of saproxylic organisms, there are still gaps in our knowledge of the specific conditions that veteran trees provide. It is vital that these are quantified and understood so that this information can be used to conserve veteran trees and their associated species.","author":[{"dropping-particle":"","family":"Horák","given":"Jakub","non-dropping-particle":"","parse-names":false,"suffix":""}],"container-title":"Journal of Insect Conservation","id":"ITEM-4","issue":"1","issued":{"date-parts":[["2017"]]},"page":"0","publisher":"Springer International Publishing","title":"Insect ecology and veteran trees","type":"article-journal","volume":"21"},"uris":["http://www.mendeley.com/documents/?uuid=debd90b1-abb7-4fb9-ad2f-8efc50d7e403"]},{"id":"ITEM-5","itemData":{"DOI":"10.1111/icad.12441","ISSN":"17524598","abstract":"The decreasing number of veteran trees in Europe threatens old-growth habitats and the fauna they support. This includes rare taxa, such as the violet click beetle, Limoniscus violaceus (Müller, 1821). Samples of wood mould were taken from all beech trees in Windsor Forest previously confirmed to have contained L. violaceus larvae, and from trees where L. violaceus had not previously been detected, the latter categorised as having high, medium or low likelihood of containing the beetle during recent surveys. Habitat characteristics were measured, and volatile profiles determined using gas-chromatography mass-spectrometry. Water content significantly differed between tree hollows of different violet click beetle status, high-potential habitats having higher and relatively stable water content compared with habitats with medium or low potential of beetle occupancy. Several volatile organic compounds (VOCs) were significantly associated with L. violaceus habitats. No differences in other characteristics were detected. The distinction in water regime between habitats highlights that recording this quantitatively could improve habitat surveys. Several potential L. violaceus attractant VOCs were identified. These could potentially be integrated into existing monitoring strategies, such as through volatile-baited emergence traps or volatile-based surveying of habitats, for more efficient population monitoring of the beetle.","author":[{"dropping-particle":"","family":"Cuff","given":"Jordan Patrick","non-dropping-particle":"","parse-names":false,"suffix":""},{"dropping-particle":"","family":"Müller","given":"Carsten Theodor","non-dropping-particle":"","parse-names":false,"suffix":""},{"dropping-particle":"","family":"Gilmartin","given":"Emma Christine","non-dropping-particle":"","parse-names":false,"suffix":""},{"dropping-particle":"","family":"Boddy","given":"Lynne","non-dropping-particle":"","parse-names":false,"suffix":""},{"dropping-particle":"","family":"Jones","given":"Thomas Hefin","non-dropping-particle":"","parse-names":false,"suffix":""}],"container-title":"Insect Conservation and Diversity","id":"ITEM-5","issued":{"date-parts":[["2020"]]},"title":"Home is where the heart rot is: violet click beetle, Limoniscus violaceus (Müller, 1821), habitat attributes and volatiles","type":"article-journal"},"uris":["http://www.mendeley.com/documents/?uuid=7f4091f2-ade2-4904-bdd5-a72c8a1c3f53"]}],"mendeley":{"formattedCitation":"(Cuff et al., 2020; Horák, 2017; Koch Widerberg et al., 2018; Pilskog et al., 2020; Sverdrup-Thygeson et al., 2017)","plainTextFormattedCitation":"(Cuff et al., 2020; Horák, 2017; Koch Widerberg et al., 2018; Pilskog et al., 2020; Sverdrup-Thygeson et al., 2017)","previouslyFormattedCitation":"(Cuff et al., 2020; Horák, 2017; Koch Widerberg et al., 2018; Pilskog et al., 2020; Sverdrup-Thygeson et al., 2017)"},"properties":{"noteIndex":0},"schema":"https://github.com/citation-style-language/schema/raw/master/csl-citation.json"}</w:instrText>
      </w:r>
      <w:r w:rsidR="00FE1D15" w:rsidRPr="00753FA6">
        <w:rPr>
          <w:rFonts w:ascii="Times New Roman" w:hAnsi="Times New Roman" w:cs="Times New Roman"/>
        </w:rPr>
        <w:fldChar w:fldCharType="separate"/>
      </w:r>
      <w:r w:rsidR="00943FCB" w:rsidRPr="00753FA6">
        <w:rPr>
          <w:rFonts w:ascii="Times New Roman" w:hAnsi="Times New Roman" w:cs="Times New Roman"/>
          <w:noProof/>
        </w:rPr>
        <w:t>(Cuff</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2020;</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Horák,</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2017;</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Koch</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Widerberg</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2018;</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Pilskog</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2020;</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Sverdrup-Thygeson</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943FCB" w:rsidRPr="00753FA6">
        <w:rPr>
          <w:rFonts w:ascii="Times New Roman" w:hAnsi="Times New Roman" w:cs="Times New Roman"/>
          <w:noProof/>
        </w:rPr>
        <w:t>2017)</w:t>
      </w:r>
      <w:r w:rsidR="00FE1D15" w:rsidRPr="00753FA6">
        <w:rPr>
          <w:rFonts w:ascii="Times New Roman" w:hAnsi="Times New Roman" w:cs="Times New Roman"/>
        </w:rPr>
        <w:fldChar w:fldCharType="end"/>
      </w:r>
      <w:r w:rsidR="00661A67" w:rsidRPr="00753FA6">
        <w:rPr>
          <w:rFonts w:ascii="Times New Roman" w:hAnsi="Times New Roman" w:cs="Times New Roman"/>
        </w:rPr>
        <w:t>,</w:t>
      </w:r>
      <w:r w:rsidR="00891027" w:rsidRPr="00753FA6">
        <w:rPr>
          <w:rFonts w:ascii="Times New Roman" w:hAnsi="Times New Roman" w:cs="Times New Roman"/>
        </w:rPr>
        <w:t xml:space="preserve"> </w:t>
      </w:r>
      <w:proofErr w:type="spellStart"/>
      <w:r w:rsidR="00661A67" w:rsidRPr="00753FA6">
        <w:rPr>
          <w:rFonts w:ascii="Times New Roman" w:hAnsi="Times New Roman" w:cs="Times New Roman"/>
        </w:rPr>
        <w:t>macrofungi</w:t>
      </w:r>
      <w:proofErr w:type="spellEnd"/>
      <w:r w:rsidR="00661A67" w:rsidRPr="00753FA6">
        <w:rPr>
          <w:rFonts w:ascii="Times New Roman" w:hAnsi="Times New Roman" w:cs="Times New Roman"/>
        </w:rPr>
        <w:t>,</w:t>
      </w:r>
      <w:r w:rsidR="00891027" w:rsidRPr="00753FA6">
        <w:rPr>
          <w:rFonts w:ascii="Times New Roman" w:hAnsi="Times New Roman" w:cs="Times New Roman"/>
        </w:rPr>
        <w:t xml:space="preserve"> </w:t>
      </w:r>
      <w:r w:rsidR="00661A67" w:rsidRPr="00753FA6">
        <w:rPr>
          <w:rFonts w:ascii="Times New Roman" w:hAnsi="Times New Roman" w:cs="Times New Roman"/>
        </w:rPr>
        <w:t>bryophytes</w:t>
      </w:r>
      <w:r w:rsidR="00891027" w:rsidRPr="00753FA6">
        <w:rPr>
          <w:rFonts w:ascii="Times New Roman" w:hAnsi="Times New Roman" w:cs="Times New Roman"/>
        </w:rPr>
        <w:t xml:space="preserve"> </w:t>
      </w:r>
      <w:r w:rsidR="00661A67" w:rsidRPr="00753FA6">
        <w:rPr>
          <w:rFonts w:ascii="Times New Roman" w:hAnsi="Times New Roman" w:cs="Times New Roman"/>
        </w:rPr>
        <w:fldChar w:fldCharType="begin" w:fldLock="1"/>
      </w:r>
      <w:r w:rsidR="00302C9B">
        <w:rPr>
          <w:rFonts w:ascii="Times New Roman" w:hAnsi="Times New Roman" w:cs="Times New Roman"/>
        </w:rPr>
        <w:instrText>ADDIN CSL_CITATION {"citationItems":[{"id":"ITEM-1","itemData":{"DOI":"10.1016/j.ecolind.2015.05.015","ISSN":"1470160X","abstract":"Changes in temperate forest ecosystems resulting from a long history of forest exploitation may severely impact current cryptogam diversity. We documented the distribution of cryptogams in representative forest types between 200 and 1000 m a.s.l. in central Europe, in managed and unmanaged stands. This survey included one-time inventories of lichens and bryophytes, 2 years of regular monitoring of macrofungi, and a detailed description of forest structure (live trees and dead woody debris) in 96 sampling plots (2500 m2 each) in six study areas in the Czech Republic. On this basis, we attempted to identify the quantitative limits of forest structural attributes that affect cryptogam diversity along a gradient of forest management practices in central Europe. In total, we recorded 1387, 173 and 103 species of macrofungi, lichens and bryophytes, respectively, of which 149, 99 and 4 were red-listed species. Species richness was correlated among observed taxa at the plot scale, and rare and red-listed species made higher contributions in species-rich communities. Cryptogam species richness showed both common and taxa-specific patterns in relation to forest structure, tree species composition, age of the oldest tree strata and elevation. We found a positive influence of the largest-diameter tree classes (stem diameter &gt;80 cm) on the species richness of all cryptogam taxa, whereas the contribution of dead wood to the fit of a linear mixed effect model was minimal. Nevertheless, the magnitude of total and red-listed species richness was remarkably high in plots in which at least one large tree or woody object occurred compared to plots lacking these attributes. The effect of large dead wood debris (diameter &gt;80 cm and unit volume &gt;1 m3) was not replaced by total dead wood volume, even though it was relatively high (&gt;40 m3 ha-1). Hence, both large live trees and woody debris compartments are probably important for the species richness of cryptogam communities. However, the spatial pattern of cryptogam communities at a given time point (i.e., the time of our survey) was associated with the spatial and temporal heterogeneity of live tree structures, but less with that of dead wood substrates. Large tree and woody debris characterize forests that have been unmanaged for at least several decades and occasionally occur in the oldest of moderately managed forests. The importance of these cryptogam refuges in managed forests should not be underestimated because their c…","author":[{"dropping-particle":"","family":"Hofmeister","given":"Jeňýk","non-dropping-particle":"","parse-names":false,"suffix":""},{"dropping-particle":"","family":"Hošek","given":"Jan","non-dropping-particle":"","parse-names":false,"suffix":""},{"dropping-particle":"","family":"Brabec","given":"Marek","non-dropping-particle":"","parse-names":false,"suffix":""},{"dropping-particle":"","family":"Dvořák","given":"Daniel","non-dropping-particle":"","parse-names":false,"suffix":""},{"dropping-particle":"","family":"Beran","given":"Miroslav","non-dropping-particle":"","parse-names":false,"suffix":""},{"dropping-particle":"","family":"Deckerová","given":"Helena","non-dropping-particle":"","parse-names":false,"suffix":""},{"dropping-particle":"","family":"Burel","given":"Jiří","non-dropping-particle":"","parse-names":false,"suffix":""},{"dropping-particle":"","family":"Kříž","given":"Martin","non-dropping-particle":"","parse-names":false,"suffix":""},{"dropping-particle":"","family":"Borovička","given":"Jan","non-dropping-particle":"","parse-names":false,"suffix":""},{"dropping-particle":"","family":"Bě͗ák","given":"Jan","non-dropping-particle":"","parse-names":false,"suffix":""},{"dropping-particle":"","family":"Vašutová","given":"Martina","non-dropping-particle":"","parse-names":false,"suffix":""},{"dropping-particle":"","family":"Malíček","given":"Jiří","non-dropping-particle":"","parse-names":false,"suffix":""},{"dropping-particle":"","family":"Palice","given":"Zdeněk","non-dropping-particle":"","parse-names":false,"suffix":""},{"dropping-particle":"","family":"Syrovátková","given":"Lada","non-dropping-particle":"","parse-names":false,"suffix":""},{"dropping-particle":"","family":"Steinová","given":"Jana","non-dropping-particle":"","parse-names":false,"suffix":""},{"dropping-particle":"","family":"Černajová","given":"Ivana","non-dropping-particle":"","parse-names":false,"suffix":""},{"dropping-particle":"","family":"Holá","given":"Eva","non-dropping-particle":"","parse-names":false,"suffix":""},{"dropping-particle":"","family":"Novozámská","given":"Eva","non-dropping-particle":"","parse-names":false,"suffix":""},{"dropping-particle":"","family":"Čížek","given":"Ladislav","non-dropping-particle":"","parse-names":false,"suffix":""},{"dropping-particle":"","family":"Iarema","given":"Viktor","non-dropping-particle":"","parse-names":false,"suffix":""},{"dropping-particle":"","family":"Baltaziuk","given":"Kateryna","non-dropping-particle":"","parse-names":false,"suffix":""},{"dropping-particle":"","family":"Svoboda","given":"Tomáš","non-dropping-particle":"","parse-names":false,"suffix":""}],"container-title":"Ecological Indicators","id":"ITEM-1","issued":{"date-parts":[["2015"]]},"page":"497-504","title":"Value of old forest attribute related to cryptogam species richness in temperate forests: A quantitative assessment","type":"article-journal","volume":"57"},"uris":["http://www.mendeley.com/documents/?uuid=64c76be8-21c7-4fe5-b1b9-619ca06e7ff7"]}],"mendeley":{"formattedCitation":"(Hofmeister et al., 2015)","plainTextFormattedCitation":"(Hofmeister et al., 2015)","previouslyFormattedCitation":"(Hofmeister et al., 2015)"},"properties":{"noteIndex":0},"schema":"https://github.com/citation-style-language/schema/raw/master/csl-citation.json"}</w:instrText>
      </w:r>
      <w:r w:rsidR="00661A67" w:rsidRPr="00753FA6">
        <w:rPr>
          <w:rFonts w:ascii="Times New Roman" w:hAnsi="Times New Roman" w:cs="Times New Roman"/>
        </w:rPr>
        <w:fldChar w:fldCharType="separate"/>
      </w:r>
      <w:r w:rsidR="00661A67" w:rsidRPr="00753FA6">
        <w:rPr>
          <w:rFonts w:ascii="Times New Roman" w:hAnsi="Times New Roman" w:cs="Times New Roman"/>
          <w:noProof/>
        </w:rPr>
        <w:t>(Hofmeister</w:t>
      </w:r>
      <w:r w:rsidR="00891027" w:rsidRPr="00753FA6">
        <w:rPr>
          <w:rFonts w:ascii="Times New Roman" w:hAnsi="Times New Roman" w:cs="Times New Roman"/>
          <w:noProof/>
        </w:rPr>
        <w:t xml:space="preserve"> </w:t>
      </w:r>
      <w:r w:rsidR="00661A67"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661A67"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661A67" w:rsidRPr="00753FA6">
        <w:rPr>
          <w:rFonts w:ascii="Times New Roman" w:hAnsi="Times New Roman" w:cs="Times New Roman"/>
          <w:noProof/>
        </w:rPr>
        <w:t>2015)</w:t>
      </w:r>
      <w:r w:rsidR="00661A67" w:rsidRPr="00753FA6">
        <w:rPr>
          <w:rFonts w:ascii="Times New Roman" w:hAnsi="Times New Roman" w:cs="Times New Roman"/>
        </w:rPr>
        <w:fldChar w:fldCharType="end"/>
      </w:r>
      <w:r w:rsidR="00AC174B">
        <w:rPr>
          <w:rFonts w:ascii="Times New Roman" w:hAnsi="Times New Roman" w:cs="Times New Roman"/>
        </w:rPr>
        <w:t>,</w:t>
      </w:r>
      <w:r w:rsidR="00891027" w:rsidRPr="00753FA6">
        <w:rPr>
          <w:rFonts w:ascii="Times New Roman" w:hAnsi="Times New Roman" w:cs="Times New Roman"/>
        </w:rPr>
        <w:t xml:space="preserve"> </w:t>
      </w:r>
      <w:r w:rsidR="00C13FFC" w:rsidRPr="00753FA6">
        <w:rPr>
          <w:rFonts w:ascii="Times New Roman" w:hAnsi="Times New Roman" w:cs="Times New Roman"/>
        </w:rPr>
        <w:t>or</w:t>
      </w:r>
      <w:r w:rsidR="00891027" w:rsidRPr="00753FA6">
        <w:rPr>
          <w:rFonts w:ascii="Times New Roman" w:hAnsi="Times New Roman" w:cs="Times New Roman"/>
        </w:rPr>
        <w:t xml:space="preserve"> </w:t>
      </w:r>
      <w:r w:rsidR="00FE1D15" w:rsidRPr="00753FA6">
        <w:rPr>
          <w:rFonts w:ascii="Times New Roman" w:hAnsi="Times New Roman" w:cs="Times New Roman"/>
        </w:rPr>
        <w:t>lichens</w:t>
      </w:r>
      <w:r w:rsidR="00891027" w:rsidRPr="00753FA6">
        <w:rPr>
          <w:rFonts w:ascii="Times New Roman" w:hAnsi="Times New Roman" w:cs="Times New Roman"/>
        </w:rPr>
        <w:t xml:space="preserve"> </w:t>
      </w:r>
      <w:r w:rsidR="00FE1D15" w:rsidRPr="00753FA6">
        <w:rPr>
          <w:rFonts w:ascii="Times New Roman" w:hAnsi="Times New Roman" w:cs="Times New Roman"/>
        </w:rPr>
        <w:fldChar w:fldCharType="begin" w:fldLock="1"/>
      </w:r>
      <w:r w:rsidR="00302C9B">
        <w:rPr>
          <w:rFonts w:ascii="Times New Roman" w:hAnsi="Times New Roman" w:cs="Times New Roman"/>
        </w:rPr>
        <w:instrText>ADDIN CSL_CITATION {"citationItems":[{"id":"ITEM-1","itemData":{"DOI":"10.1007/s10531-016-1106-x","ISSN":"15729710","abstract":"The forest management practices used in central Europe in the last several centuries have led to loss of lichen diversity that may be largely attributed to a loss of substrate variability and quantity. In an attempt to obtain information enabling us to mitigate this process, we surveyed affinity of lichen species to the substrates they currently occupy in six forest areas in the Czech Republic, located between 200 and 1000 m a.s.l. Tree bases and stems represented the most important substrate for lichen species, and especially so for threatened (i.e. red-listed) species. Lichen species richness per individual tree generally increased with stem diameter, especially for beech. Stems and tree bases of large-diameter beeches provide habitats that have enabled the survival of a crucial component of the red-listed lichen species in central Europe, far outweighing other tree species. The deciduous tree species that are commonly considered as favourable for lichen diversity (e.g. maples, ash, elms) were inhabited by only a few other lichen species additional to those associated with beech. This may be due to the low frequency of these tree species in most managed forests, and also some forest reserves, at the present time. Similarly, low incidence of dead wood in managed forests has likely limited its contribution to the lichen diversity, despite the high potential for lichen diversity associated with such substrates. It is thus apparent that bark of large-diameter live beech trees comprises a keystone habitat element in the provision of lichen diversity in central European forests.","author":[{"dropping-particle":"","family":"Hofmeister","given":"Jeňýk","non-dropping-particle":"","parse-names":false,"suffix":""},{"dropping-particle":"","family":"Hošek","given":"Jan","non-dropping-particle":"","parse-names":false,"suffix":""},{"dropping-particle":"","family":"Malíček","given":"Jiří","non-dropping-particle":"","parse-names":false,"suffix":""},{"dropping-particle":"","family":"Palice","given":"Zdeněk","non-dropping-particle":"","parse-names":false,"suffix":""},{"dropping-particle":"","family":"Syrovátková","given":"Lada","non-dropping-particle":"","parse-names":false,"suffix":""},{"dropping-particle":"","family":"Steinová","given":"Jana","non-dropping-particle":"","parse-names":false,"suffix":""},{"dropping-particle":"","family":"Černajová","given":"Ivana","non-dropping-particle":"","parse-names":false,"suffix":""}],"container-title":"Biodiversity and Conservation","id":"ITEM-1","issue":"6","issued":{"date-parts":[["2016"]]},"page":"1073-1090","title":"Large beech (Fagus sylvatica) trees as ‘lifeboats’ for lichen diversity in central European forests","type":"article-journal","volume":"25"},"uris":["http://www.mendeley.com/documents/?uuid=6d0b1082-cb81-467f-9f7d-8cf93000c1e1"]},{"id":"ITEM-2","itemData":{"DOI":"10.1016/j.ecolind.2015.05.015","ISSN":"1470160X","abstract":"Changes in temperate forest ecosystems resulting from a long history of forest exploitation may severely impact current cryptogam diversity. We documented the distribution of cryptogams in representative forest types between 200 and 1000 m a.s.l. in central Europe, in managed and unmanaged stands. This survey included one-time inventories of lichens and bryophytes, 2 years of regular monitoring of macrofungi, and a detailed description of forest structure (live trees and dead woody debris) in 96 sampling plots (2500 m2 each) in six study areas in the Czech Republic. On this basis, we attempted to identify the quantitative limits of forest structural attributes that affect cryptogam diversity along a gradient of forest management practices in central Europe. In total, we recorded 1387, 173 and 103 species of macrofungi, lichens and bryophytes, respectively, of which 149, 99 and 4 were red-listed species. Species richness was correlated among observed taxa at the plot scale, and rare and red-listed species made higher contributions in species-rich communities. Cryptogam species richness showed both common and taxa-specific patterns in relation to forest structure, tree species composition, age of the oldest tree strata and elevation. We found a positive influence of the largest-diameter tree classes (stem diameter &gt;80 cm) on the species richness of all cryptogam taxa, whereas the contribution of dead wood to the fit of a linear mixed effect model was minimal. Nevertheless, the magnitude of total and red-listed species richness was remarkably high in plots in which at least one large tree or woody object occurred compared to plots lacking these attributes. The effect of large dead wood debris (diameter &gt;80 cm and unit volume &gt;1 m3) was not replaced by total dead wood volume, even though it was relatively high (&gt;40 m3 ha-1). Hence, both large live trees and woody debris compartments are probably important for the species richness of cryptogam communities. However, the spatial pattern of cryptogam communities at a given time point (i.e., the time of our survey) was associated with the spatial and temporal heterogeneity of live tree structures, but less with that of dead wood substrates. Large tree and woody debris characterize forests that have been unmanaged for at least several decades and occasionally occur in the oldest of moderately managed forests. The importance of these cryptogam refuges in managed forests should not be underestimated because their c…","author":[{"dropping-particle":"","family":"Hofmeister","given":"Jeňýk","non-dropping-particle":"","parse-names":false,"suffix":""},{"dropping-particle":"","family":"Hošek","given":"Jan","non-dropping-particle":"","parse-names":false,"suffix":""},{"dropping-particle":"","family":"Brabec","given":"Marek","non-dropping-particle":"","parse-names":false,"suffix":""},{"dropping-particle":"","family":"Dvořák","given":"Daniel","non-dropping-particle":"","parse-names":false,"suffix":""},{"dropping-particle":"","family":"Beran","given":"Miroslav","non-dropping-particle":"","parse-names":false,"suffix":""},{"dropping-particle":"","family":"Deckerová","given":"Helena","non-dropping-particle":"","parse-names":false,"suffix":""},{"dropping-particle":"","family":"Burel","given":"Jiří","non-dropping-particle":"","parse-names":false,"suffix":""},{"dropping-particle":"","family":"Kříž","given":"Martin","non-dropping-particle":"","parse-names":false,"suffix":""},{"dropping-particle":"","family":"Borovička","given":"Jan","non-dropping-particle":"","parse-names":false,"suffix":""},{"dropping-particle":"","family":"Bě͗ák","given":"Jan","non-dropping-particle":"","parse-names":false,"suffix":""},{"dropping-particle":"","family":"Vašutová","given":"Martina","non-dropping-particle":"","parse-names":false,"suffix":""},{"dropping-particle":"","family":"Malíček","given":"Jiří","non-dropping-particle":"","parse-names":false,"suffix":""},{"dropping-particle":"","family":"Palice","given":"Zdeněk","non-dropping-particle":"","parse-names":false,"suffix":""},{"dropping-particle":"","family":"Syrovátková","given":"Lada","non-dropping-particle":"","parse-names":false,"suffix":""},{"dropping-particle":"","family":"Steinová","given":"Jana","non-dropping-particle":"","parse-names":false,"suffix":""},{"dropping-particle":"","family":"Černajová","given":"Ivana","non-dropping-particle":"","parse-names":false,"suffix":""},{"dropping-particle":"","family":"Holá","given":"Eva","non-dropping-particle":"","parse-names":false,"suffix":""},{"dropping-particle":"","family":"Novozámská","given":"Eva","non-dropping-particle":"","parse-names":false,"suffix":""},{"dropping-particle":"","family":"Čížek","given":"Ladislav","non-dropping-particle":"","parse-names":false,"suffix":""},{"dropping-particle":"","family":"Iarema","given":"Viktor","non-dropping-particle":"","parse-names":false,"suffix":""},{"dropping-particle":"","family":"Baltaziuk","given":"Kateryna","non-dropping-particle":"","parse-names":false,"suffix":""},{"dropping-particle":"","family":"Svoboda","given":"Tomáš","non-dropping-particle":"","parse-names":false,"suffix":""}],"container-title":"Ecological Indicators","id":"ITEM-2","issued":{"date-parts":[["2015"]]},"page":"497-504","title":"Value of old forest attribute related to cryptogam species richness in temperate forests: A quantitative assessment","type":"article-journal","volume":"57"},"uris":["http://www.mendeley.com/documents/?uuid=64c76be8-21c7-4fe5-b1b9-619ca06e7ff7"]}],"mendeley":{"formattedCitation":"(Hofmeister et al., 2016, 2015)","plainTextFormattedCitation":"(Hofmeister et al., 2016, 2015)","previouslyFormattedCitation":"(Hofmeister et al., 2016, 2015)"},"properties":{"noteIndex":0},"schema":"https://github.com/citation-style-language/schema/raw/master/csl-citation.json"}</w:instrText>
      </w:r>
      <w:r w:rsidR="00FE1D15" w:rsidRPr="00753FA6">
        <w:rPr>
          <w:rFonts w:ascii="Times New Roman" w:hAnsi="Times New Roman" w:cs="Times New Roman"/>
        </w:rPr>
        <w:fldChar w:fldCharType="separate"/>
      </w:r>
      <w:r w:rsidR="00661A67" w:rsidRPr="00753FA6">
        <w:rPr>
          <w:rFonts w:ascii="Times New Roman" w:hAnsi="Times New Roman" w:cs="Times New Roman"/>
          <w:noProof/>
        </w:rPr>
        <w:t>(Hofmeister</w:t>
      </w:r>
      <w:r w:rsidR="00891027" w:rsidRPr="00753FA6">
        <w:rPr>
          <w:rFonts w:ascii="Times New Roman" w:hAnsi="Times New Roman" w:cs="Times New Roman"/>
          <w:noProof/>
        </w:rPr>
        <w:t xml:space="preserve"> </w:t>
      </w:r>
      <w:r w:rsidR="00661A67"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661A67"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661A67" w:rsidRPr="00753FA6">
        <w:rPr>
          <w:rFonts w:ascii="Times New Roman" w:hAnsi="Times New Roman" w:cs="Times New Roman"/>
          <w:noProof/>
        </w:rPr>
        <w:t>2016,</w:t>
      </w:r>
      <w:r w:rsidR="00891027" w:rsidRPr="00753FA6">
        <w:rPr>
          <w:rFonts w:ascii="Times New Roman" w:hAnsi="Times New Roman" w:cs="Times New Roman"/>
          <w:noProof/>
        </w:rPr>
        <w:t xml:space="preserve"> </w:t>
      </w:r>
      <w:r w:rsidR="00661A67" w:rsidRPr="00753FA6">
        <w:rPr>
          <w:rFonts w:ascii="Times New Roman" w:hAnsi="Times New Roman" w:cs="Times New Roman"/>
          <w:noProof/>
        </w:rPr>
        <w:t>2015)</w:t>
      </w:r>
      <w:r w:rsidR="00FE1D15" w:rsidRPr="00753FA6">
        <w:rPr>
          <w:rFonts w:ascii="Times New Roman" w:hAnsi="Times New Roman" w:cs="Times New Roman"/>
        </w:rPr>
        <w:fldChar w:fldCharType="end"/>
      </w:r>
      <w:r w:rsidR="00C13FFC" w:rsidRPr="00753FA6">
        <w:rPr>
          <w:rFonts w:ascii="Times New Roman" w:hAnsi="Times New Roman" w:cs="Times New Roman"/>
        </w:rPr>
        <w:t>.</w:t>
      </w:r>
      <w:r w:rsidR="00891027" w:rsidRPr="00753FA6">
        <w:rPr>
          <w:rFonts w:ascii="Times New Roman" w:hAnsi="Times New Roman" w:cs="Times New Roman"/>
        </w:rPr>
        <w:t xml:space="preserve"> </w:t>
      </w:r>
      <w:r w:rsidR="00661A67" w:rsidRPr="00753FA6">
        <w:rPr>
          <w:rFonts w:ascii="Times New Roman" w:hAnsi="Times New Roman" w:cs="Times New Roman"/>
        </w:rPr>
        <w:t>In</w:t>
      </w:r>
      <w:r w:rsidR="00891027" w:rsidRPr="00753FA6">
        <w:rPr>
          <w:rFonts w:ascii="Times New Roman" w:hAnsi="Times New Roman" w:cs="Times New Roman"/>
        </w:rPr>
        <w:t xml:space="preserve"> </w:t>
      </w:r>
      <w:r w:rsidR="00661A67" w:rsidRPr="00753FA6">
        <w:rPr>
          <w:rFonts w:ascii="Times New Roman" w:hAnsi="Times New Roman" w:cs="Times New Roman"/>
        </w:rPr>
        <w:t>this</w:t>
      </w:r>
      <w:r w:rsidR="00891027" w:rsidRPr="00753FA6">
        <w:rPr>
          <w:rFonts w:ascii="Times New Roman" w:hAnsi="Times New Roman" w:cs="Times New Roman"/>
        </w:rPr>
        <w:t xml:space="preserve"> </w:t>
      </w:r>
      <w:r w:rsidR="00661A67" w:rsidRPr="00753FA6">
        <w:rPr>
          <w:rFonts w:ascii="Times New Roman" w:hAnsi="Times New Roman" w:cs="Times New Roman"/>
        </w:rPr>
        <w:t>way,</w:t>
      </w:r>
      <w:r w:rsidR="00891027" w:rsidRPr="00753FA6">
        <w:rPr>
          <w:rFonts w:ascii="Times New Roman" w:hAnsi="Times New Roman" w:cs="Times New Roman"/>
        </w:rPr>
        <w:t xml:space="preserve"> </w:t>
      </w:r>
      <w:r w:rsidRPr="00444BC8">
        <w:rPr>
          <w:rFonts w:ascii="Times New Roman" w:hAnsi="Times New Roman" w:cs="Times New Roman"/>
          <w:highlight w:val="yellow"/>
        </w:rPr>
        <w:t>large</w:t>
      </w:r>
      <w:r w:rsidR="00891027" w:rsidRPr="00753FA6">
        <w:rPr>
          <w:rFonts w:ascii="Times New Roman" w:hAnsi="Times New Roman" w:cs="Times New Roman"/>
        </w:rPr>
        <w:t xml:space="preserve"> </w:t>
      </w:r>
      <w:r w:rsidR="00661A67" w:rsidRPr="00753FA6">
        <w:rPr>
          <w:rFonts w:ascii="Times New Roman" w:hAnsi="Times New Roman" w:cs="Times New Roman"/>
        </w:rPr>
        <w:t>trees</w:t>
      </w:r>
      <w:r w:rsidR="00891027" w:rsidRPr="00753FA6">
        <w:rPr>
          <w:rFonts w:ascii="Times New Roman" w:hAnsi="Times New Roman" w:cs="Times New Roman"/>
        </w:rPr>
        <w:t xml:space="preserve"> </w:t>
      </w:r>
      <w:r w:rsidR="00661A67" w:rsidRPr="00753FA6">
        <w:rPr>
          <w:rFonts w:ascii="Times New Roman" w:hAnsi="Times New Roman" w:cs="Times New Roman"/>
        </w:rPr>
        <w:t>are</w:t>
      </w:r>
      <w:r w:rsidR="00891027" w:rsidRPr="00753FA6">
        <w:rPr>
          <w:rFonts w:ascii="Times New Roman" w:hAnsi="Times New Roman" w:cs="Times New Roman"/>
        </w:rPr>
        <w:t xml:space="preserve"> </w:t>
      </w:r>
      <w:r w:rsidR="00AC174B">
        <w:rPr>
          <w:rFonts w:ascii="Times New Roman" w:hAnsi="Times New Roman" w:cs="Times New Roman"/>
        </w:rPr>
        <w:t>an</w:t>
      </w:r>
      <w:r w:rsidR="00AC174B" w:rsidRPr="00753FA6">
        <w:rPr>
          <w:rFonts w:ascii="Times New Roman" w:hAnsi="Times New Roman" w:cs="Times New Roman"/>
        </w:rPr>
        <w:t xml:space="preserve"> </w:t>
      </w:r>
      <w:r w:rsidR="00661A67" w:rsidRPr="00753FA6">
        <w:rPr>
          <w:rFonts w:ascii="Times New Roman" w:hAnsi="Times New Roman" w:cs="Times New Roman"/>
        </w:rPr>
        <w:t>important</w:t>
      </w:r>
      <w:r w:rsidR="00891027" w:rsidRPr="00753FA6">
        <w:rPr>
          <w:rFonts w:ascii="Times New Roman" w:hAnsi="Times New Roman" w:cs="Times New Roman"/>
        </w:rPr>
        <w:t xml:space="preserve"> </w:t>
      </w:r>
      <w:r w:rsidR="00661A67" w:rsidRPr="00753FA6">
        <w:rPr>
          <w:rFonts w:ascii="Times New Roman" w:hAnsi="Times New Roman" w:cs="Times New Roman"/>
        </w:rPr>
        <w:t>habitat</w:t>
      </w:r>
      <w:r w:rsidR="00891027" w:rsidRPr="00753FA6">
        <w:rPr>
          <w:rFonts w:ascii="Times New Roman" w:hAnsi="Times New Roman" w:cs="Times New Roman"/>
        </w:rPr>
        <w:t xml:space="preserve"> </w:t>
      </w:r>
      <w:r w:rsidR="00661A67" w:rsidRPr="00753FA6">
        <w:rPr>
          <w:rFonts w:ascii="Times New Roman" w:hAnsi="Times New Roman" w:cs="Times New Roman"/>
        </w:rPr>
        <w:t>feature</w:t>
      </w:r>
      <w:r w:rsidR="00891027" w:rsidRPr="00753FA6">
        <w:rPr>
          <w:rFonts w:ascii="Times New Roman" w:hAnsi="Times New Roman" w:cs="Times New Roman"/>
        </w:rPr>
        <w:t xml:space="preserve"> </w:t>
      </w:r>
      <w:r w:rsidR="00661A67" w:rsidRPr="00753FA6">
        <w:rPr>
          <w:rFonts w:ascii="Times New Roman" w:hAnsi="Times New Roman" w:cs="Times New Roman"/>
        </w:rPr>
        <w:t>for</w:t>
      </w:r>
      <w:r w:rsidR="00891027" w:rsidRPr="00753FA6">
        <w:rPr>
          <w:rFonts w:ascii="Times New Roman" w:hAnsi="Times New Roman" w:cs="Times New Roman"/>
        </w:rPr>
        <w:t xml:space="preserve"> </w:t>
      </w:r>
      <w:r w:rsidR="00661A67" w:rsidRPr="00753FA6">
        <w:rPr>
          <w:rFonts w:ascii="Times New Roman" w:hAnsi="Times New Roman" w:cs="Times New Roman"/>
        </w:rPr>
        <w:t>biodiversity</w:t>
      </w:r>
      <w:r w:rsidR="00891027" w:rsidRPr="00753FA6">
        <w:rPr>
          <w:rFonts w:ascii="Times New Roman" w:hAnsi="Times New Roman" w:cs="Times New Roman"/>
        </w:rPr>
        <w:t xml:space="preserve"> </w:t>
      </w:r>
      <w:r w:rsidR="00661A67" w:rsidRPr="00753FA6">
        <w:rPr>
          <w:rFonts w:ascii="Times New Roman" w:hAnsi="Times New Roman" w:cs="Times New Roman"/>
        </w:rPr>
        <w:t>of</w:t>
      </w:r>
      <w:r w:rsidR="00891027" w:rsidRPr="00753FA6">
        <w:rPr>
          <w:rFonts w:ascii="Times New Roman" w:hAnsi="Times New Roman" w:cs="Times New Roman"/>
        </w:rPr>
        <w:t xml:space="preserve"> </w:t>
      </w:r>
      <w:r w:rsidR="00661A67" w:rsidRPr="00753FA6">
        <w:rPr>
          <w:rFonts w:ascii="Times New Roman" w:hAnsi="Times New Roman" w:cs="Times New Roman"/>
        </w:rPr>
        <w:t>forest</w:t>
      </w:r>
      <w:r w:rsidR="00891027" w:rsidRPr="00753FA6">
        <w:rPr>
          <w:rFonts w:ascii="Times New Roman" w:hAnsi="Times New Roman" w:cs="Times New Roman"/>
        </w:rPr>
        <w:t xml:space="preserve"> </w:t>
      </w:r>
      <w:r w:rsidR="00661A67" w:rsidRPr="00753FA6">
        <w:rPr>
          <w:rFonts w:ascii="Times New Roman" w:hAnsi="Times New Roman" w:cs="Times New Roman"/>
        </w:rPr>
        <w:t>ecosystems.</w:t>
      </w:r>
      <w:r w:rsidR="00891027" w:rsidRPr="00753FA6">
        <w:rPr>
          <w:rFonts w:ascii="Times New Roman" w:hAnsi="Times New Roman" w:cs="Times New Roman"/>
        </w:rPr>
        <w:t xml:space="preserve"> </w:t>
      </w:r>
      <w:r w:rsidR="00C13FFC" w:rsidRPr="00753FA6">
        <w:rPr>
          <w:rFonts w:ascii="Times New Roman" w:hAnsi="Times New Roman" w:cs="Times New Roman"/>
        </w:rPr>
        <w:t>However,</w:t>
      </w:r>
      <w:r w:rsidR="00891027" w:rsidRPr="00753FA6">
        <w:rPr>
          <w:rFonts w:ascii="Times New Roman" w:hAnsi="Times New Roman" w:cs="Times New Roman"/>
        </w:rPr>
        <w:t xml:space="preserve"> </w:t>
      </w:r>
      <w:r w:rsidR="00C13FFC" w:rsidRPr="00753FA6">
        <w:rPr>
          <w:rFonts w:ascii="Times New Roman" w:hAnsi="Times New Roman" w:cs="Times New Roman"/>
        </w:rPr>
        <w:t>the</w:t>
      </w:r>
      <w:r w:rsidR="00891027" w:rsidRPr="00753FA6">
        <w:rPr>
          <w:rFonts w:ascii="Times New Roman" w:hAnsi="Times New Roman" w:cs="Times New Roman"/>
        </w:rPr>
        <w:t xml:space="preserve"> </w:t>
      </w:r>
      <w:r w:rsidR="00C13FFC" w:rsidRPr="00753FA6">
        <w:rPr>
          <w:rFonts w:ascii="Times New Roman" w:hAnsi="Times New Roman" w:cs="Times New Roman"/>
        </w:rPr>
        <w:t>importance</w:t>
      </w:r>
      <w:r w:rsidR="00891027" w:rsidRPr="00753FA6">
        <w:rPr>
          <w:rFonts w:ascii="Times New Roman" w:hAnsi="Times New Roman" w:cs="Times New Roman"/>
        </w:rPr>
        <w:t xml:space="preserve"> </w:t>
      </w:r>
      <w:r w:rsidR="00C13FFC" w:rsidRPr="00753FA6">
        <w:rPr>
          <w:rFonts w:ascii="Times New Roman" w:hAnsi="Times New Roman" w:cs="Times New Roman"/>
        </w:rPr>
        <w:t>of</w:t>
      </w:r>
      <w:r w:rsidR="00891027" w:rsidRPr="00753FA6">
        <w:rPr>
          <w:rFonts w:ascii="Times New Roman" w:hAnsi="Times New Roman" w:cs="Times New Roman"/>
        </w:rPr>
        <w:t xml:space="preserve"> </w:t>
      </w:r>
      <w:r w:rsidR="00C13FFC" w:rsidRPr="00753FA6">
        <w:rPr>
          <w:rFonts w:ascii="Times New Roman" w:hAnsi="Times New Roman" w:cs="Times New Roman"/>
        </w:rPr>
        <w:t>large</w:t>
      </w:r>
      <w:r w:rsidR="00891027" w:rsidRPr="00753FA6">
        <w:rPr>
          <w:rFonts w:ascii="Times New Roman" w:hAnsi="Times New Roman" w:cs="Times New Roman"/>
        </w:rPr>
        <w:t xml:space="preserve"> </w:t>
      </w:r>
      <w:r w:rsidR="00C13FFC" w:rsidRPr="00753FA6">
        <w:rPr>
          <w:rFonts w:ascii="Times New Roman" w:hAnsi="Times New Roman" w:cs="Times New Roman"/>
        </w:rPr>
        <w:t>trees</w:t>
      </w:r>
      <w:r w:rsidR="00661A67" w:rsidRPr="00753FA6">
        <w:rPr>
          <w:rFonts w:ascii="Times New Roman" w:hAnsi="Times New Roman" w:cs="Times New Roman"/>
        </w:rPr>
        <w:t>,</w:t>
      </w:r>
      <w:r w:rsidR="00891027" w:rsidRPr="00753FA6">
        <w:rPr>
          <w:rFonts w:ascii="Times New Roman" w:hAnsi="Times New Roman" w:cs="Times New Roman"/>
        </w:rPr>
        <w:t xml:space="preserve"> </w:t>
      </w:r>
      <w:r w:rsidR="00661A67" w:rsidRPr="00753FA6">
        <w:rPr>
          <w:rFonts w:ascii="Times New Roman" w:hAnsi="Times New Roman" w:cs="Times New Roman"/>
        </w:rPr>
        <w:t>for</w:t>
      </w:r>
      <w:r w:rsidR="00891027" w:rsidRPr="00753FA6">
        <w:rPr>
          <w:rFonts w:ascii="Times New Roman" w:hAnsi="Times New Roman" w:cs="Times New Roman"/>
        </w:rPr>
        <w:t xml:space="preserve"> </w:t>
      </w:r>
      <w:r w:rsidR="00661A67" w:rsidRPr="00753FA6">
        <w:rPr>
          <w:rFonts w:ascii="Times New Roman" w:hAnsi="Times New Roman" w:cs="Times New Roman"/>
        </w:rPr>
        <w:t>example,</w:t>
      </w:r>
      <w:r w:rsidR="00891027" w:rsidRPr="00753FA6">
        <w:rPr>
          <w:rFonts w:ascii="Times New Roman" w:hAnsi="Times New Roman" w:cs="Times New Roman"/>
        </w:rPr>
        <w:t xml:space="preserve"> </w:t>
      </w:r>
      <w:r w:rsidR="00661A67" w:rsidRPr="00753FA6">
        <w:rPr>
          <w:rFonts w:ascii="Times New Roman" w:hAnsi="Times New Roman" w:cs="Times New Roman"/>
        </w:rPr>
        <w:t>should</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also </w:t>
      </w:r>
      <w:r w:rsidR="00661A67" w:rsidRPr="00753FA6">
        <w:rPr>
          <w:rFonts w:ascii="Times New Roman" w:hAnsi="Times New Roman" w:cs="Times New Roman"/>
        </w:rPr>
        <w:t>be</w:t>
      </w:r>
      <w:r w:rsidR="00891027" w:rsidRPr="00753FA6">
        <w:rPr>
          <w:rFonts w:ascii="Times New Roman" w:hAnsi="Times New Roman" w:cs="Times New Roman"/>
        </w:rPr>
        <w:t xml:space="preserve"> </w:t>
      </w:r>
      <w:r w:rsidR="00680941" w:rsidRPr="00753FA6">
        <w:rPr>
          <w:rFonts w:ascii="Times New Roman" w:hAnsi="Times New Roman" w:cs="Times New Roman"/>
        </w:rPr>
        <w:t>in</w:t>
      </w:r>
      <w:r w:rsidR="00891027" w:rsidRPr="00753FA6">
        <w:rPr>
          <w:rFonts w:ascii="Times New Roman" w:hAnsi="Times New Roman" w:cs="Times New Roman"/>
        </w:rPr>
        <w:t xml:space="preserve"> </w:t>
      </w:r>
      <w:r w:rsidR="00680941" w:rsidRPr="00753FA6">
        <w:rPr>
          <w:rFonts w:ascii="Times New Roman" w:hAnsi="Times New Roman" w:cs="Times New Roman"/>
        </w:rPr>
        <w:t>terms</w:t>
      </w:r>
      <w:r w:rsidR="00891027" w:rsidRPr="00753FA6">
        <w:rPr>
          <w:rFonts w:ascii="Times New Roman" w:hAnsi="Times New Roman" w:cs="Times New Roman"/>
        </w:rPr>
        <w:t xml:space="preserve"> </w:t>
      </w:r>
      <w:r w:rsidR="00680941" w:rsidRPr="00753FA6">
        <w:rPr>
          <w:rFonts w:ascii="Times New Roman" w:hAnsi="Times New Roman" w:cs="Times New Roman"/>
        </w:rPr>
        <w:t>of</w:t>
      </w:r>
      <w:r w:rsidR="00891027" w:rsidRPr="00753FA6">
        <w:rPr>
          <w:rFonts w:ascii="Times New Roman" w:hAnsi="Times New Roman" w:cs="Times New Roman"/>
        </w:rPr>
        <w:t xml:space="preserve"> </w:t>
      </w:r>
      <w:r w:rsidR="00C13FFC" w:rsidRPr="00753FA6">
        <w:rPr>
          <w:rFonts w:ascii="Times New Roman" w:hAnsi="Times New Roman" w:cs="Times New Roman"/>
        </w:rPr>
        <w:t>carbon</w:t>
      </w:r>
      <w:r w:rsidR="00891027" w:rsidRPr="00753FA6">
        <w:rPr>
          <w:rFonts w:ascii="Times New Roman" w:hAnsi="Times New Roman" w:cs="Times New Roman"/>
        </w:rPr>
        <w:t xml:space="preserve"> </w:t>
      </w:r>
      <w:r w:rsidR="00C13FFC" w:rsidRPr="00753FA6">
        <w:rPr>
          <w:rFonts w:ascii="Times New Roman" w:hAnsi="Times New Roman" w:cs="Times New Roman"/>
        </w:rPr>
        <w:t>storage</w:t>
      </w:r>
      <w:r w:rsidR="00891027" w:rsidRPr="00753FA6">
        <w:rPr>
          <w:rFonts w:ascii="Times New Roman" w:hAnsi="Times New Roman" w:cs="Times New Roman"/>
        </w:rPr>
        <w:t xml:space="preserve"> </w:t>
      </w:r>
      <w:r w:rsidR="00C13FFC" w:rsidRPr="00753FA6">
        <w:rPr>
          <w:rFonts w:ascii="Times New Roman" w:hAnsi="Times New Roman" w:cs="Times New Roman"/>
        </w:rPr>
        <w:fldChar w:fldCharType="begin" w:fldLock="1"/>
      </w:r>
      <w:r w:rsidR="004749B5" w:rsidRPr="00753FA6">
        <w:rPr>
          <w:rFonts w:ascii="Times New Roman" w:hAnsi="Times New Roman" w:cs="Times New Roman"/>
        </w:rPr>
        <w:instrText>ADDIN CSL_CITATION {"citationItems":[{"id":"ITEM-1","itemData":{"DOI":"10.3389/ffgc.2020.594274","ISSN":"2624-893X","abstract":"Large-diameter trees store disproportionally massive amounts of carbon and are a major driver of carbon cycle dynamics in forests worldwide. In the temperate forests of the western United States, proposed changes to Forest Plans would significantly weaken protections for a large portion of trees greater than 53 cm (21 inches) in diameter (herein referred to as \"large-diameter trees\") across 11.5 million acres (</w:instrText>
      </w:r>
      <w:r w:rsidR="004749B5" w:rsidRPr="00753FA6">
        <w:rPr>
          <w:rFonts w:ascii="Cambria Math" w:hAnsi="Cambria Math" w:cs="Cambria Math"/>
        </w:rPr>
        <w:instrText>∼</w:instrText>
      </w:r>
      <w:r w:rsidR="004749B5" w:rsidRPr="00753FA6">
        <w:rPr>
          <w:rFonts w:ascii="Times New Roman" w:hAnsi="Times New Roman" w:cs="Times New Roman"/>
        </w:rPr>
        <w:instrText xml:space="preserve">4.7 million ha) of National Forest lands. This study is among the first to report how carbon storage in large trees and forest ecosystems would be affected by a proposed policy. We examined the proportion of large-diameter trees on National Forest lands east of the Cascade Mountains crest in Oregon and Washington, their contribution to overall aboveground carbon (AGC) storage, and the potential reduction in carbon stocks resulting from widespread harvest. We analyzed forest inventory data collected on 3,335 plots and found that large trees play a major role in the accumulated carbon stock of these forests. Tree AGC (kg) increases sharply with tree diameter at breast height (DBH; cm) among five dominant tree species. Large trees accounted for 2.0 to 3.7% of all stems (DBH ≥ 1\" or 2.54 cm) among five tree species; but held 33 to 46% of the total AGC stored by each species. Pooled across the five dominant species, large trees accounted for 3% of the 636,520 trees occurring on the inventory plots but stored 42% of the total AGC. A recently proposed large-scale vegetation management project that involved widespread harvest of large trees, mostly grand fir, would have removed </w:instrText>
      </w:r>
      <w:r w:rsidR="004749B5" w:rsidRPr="00753FA6">
        <w:rPr>
          <w:rFonts w:ascii="Cambria Math" w:hAnsi="Cambria Math" w:cs="Cambria Math"/>
        </w:rPr>
        <w:instrText>∼</w:instrText>
      </w:r>
      <w:r w:rsidR="004749B5" w:rsidRPr="00753FA6">
        <w:rPr>
          <w:rFonts w:ascii="Times New Roman" w:hAnsi="Times New Roman" w:cs="Times New Roman"/>
        </w:rPr>
        <w:instrText>44% of the AGC stored in these large-diameter trees, and released a large amount of carbon dioxide to the atmosphere. Given the urgency of keeping additional carbon out of the atmosphere and continuing carbon accumulation from the atmosphere to protect the climate system, it would be prudent to continue protecting ecosystems with large trees for their carbon stores, and also for their co-benefits of habitat for biodiversity, resilience to drought and fire, and microclimate buffering under future climate extremes.","author":[{"dropping-particle":"","family":"Mildrexler","given":"David J.","non-dropping-particle":"","parse-names":false,"suffix":""},{"dropping-particle":"","family":"Berner","given":"Logan T.","non-dropping-particle":"","parse-names":false,"suffix":""},{"dropping-particle":"","family":"Law","given":"Beverly E.","non-dropping-particle":"","parse-names":false,"suffix":""},{"dropping-particle":"","family":"Birdsey","given":"Richard A.","non-dropping-particle":"","parse-names":false,"suffix":""},{"dropping-particle":"","family":"Moomaw","given":"William R.","non-dropping-particle":"","parse-names":false,"suffix":""}],"container-title":"Frontiers in Forests and Global Change","id":"ITEM-1","issue":"November","issued":{"date-parts":[["2020"]]},"title":"Large Trees Dominate Carbon Storage in Forests East of the Cascade Crest in the United States Pacific Northwest","type":"article-journal","volume":"3"},"uris":["http://www.mendeley.com/documents/?uuid=1f769650-cfa1-474c-8a02-1f0fd3d1f234"]}],"mendeley":{"formattedCitation":"(Mildrexler et al., 2020)","plainTextFormattedCitation":"(Mildrexler et al., 2020)","previouslyFormattedCitation":"(Mildrexler et al., 2020)"},"properties":{"noteIndex":0},"schema":"https://github.com/citation-style-language/schema/raw/master/csl-citation.json"}</w:instrText>
      </w:r>
      <w:r w:rsidR="00C13FFC" w:rsidRPr="00753FA6">
        <w:rPr>
          <w:rFonts w:ascii="Times New Roman" w:hAnsi="Times New Roman" w:cs="Times New Roman"/>
        </w:rPr>
        <w:fldChar w:fldCharType="separate"/>
      </w:r>
      <w:r w:rsidR="00C13FFC" w:rsidRPr="00753FA6">
        <w:rPr>
          <w:rFonts w:ascii="Times New Roman" w:hAnsi="Times New Roman" w:cs="Times New Roman"/>
          <w:noProof/>
        </w:rPr>
        <w:t>(Mildrexler</w:t>
      </w:r>
      <w:r w:rsidR="00891027" w:rsidRPr="00753FA6">
        <w:rPr>
          <w:rFonts w:ascii="Times New Roman" w:hAnsi="Times New Roman" w:cs="Times New Roman"/>
          <w:noProof/>
        </w:rPr>
        <w:t xml:space="preserve"> </w:t>
      </w:r>
      <w:r w:rsidR="00C13FFC"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C13FFC"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C13FFC" w:rsidRPr="00753FA6">
        <w:rPr>
          <w:rFonts w:ascii="Times New Roman" w:hAnsi="Times New Roman" w:cs="Times New Roman"/>
          <w:noProof/>
        </w:rPr>
        <w:t>2020)</w:t>
      </w:r>
      <w:r w:rsidR="00C13FFC" w:rsidRPr="00753FA6">
        <w:rPr>
          <w:rFonts w:ascii="Times New Roman" w:hAnsi="Times New Roman" w:cs="Times New Roman"/>
        </w:rPr>
        <w:fldChar w:fldCharType="end"/>
      </w:r>
      <w:r w:rsidR="00C13FFC" w:rsidRPr="00753FA6">
        <w:rPr>
          <w:rFonts w:ascii="Times New Roman" w:hAnsi="Times New Roman" w:cs="Times New Roman"/>
        </w:rPr>
        <w:t>.</w:t>
      </w:r>
      <w:r w:rsidR="00891027" w:rsidRPr="00753FA6">
        <w:rPr>
          <w:rFonts w:ascii="Times New Roman" w:hAnsi="Times New Roman" w:cs="Times New Roman"/>
        </w:rPr>
        <w:t xml:space="preserve"> </w:t>
      </w:r>
      <w:r w:rsidRPr="00444BC8">
        <w:rPr>
          <w:rFonts w:ascii="Times New Roman" w:hAnsi="Times New Roman" w:cs="Times New Roman"/>
          <w:highlight w:val="yellow"/>
        </w:rPr>
        <w:t>Large</w:t>
      </w:r>
      <w:r w:rsidR="00891027" w:rsidRPr="00753FA6">
        <w:rPr>
          <w:rFonts w:ascii="Times New Roman" w:hAnsi="Times New Roman" w:cs="Times New Roman"/>
        </w:rPr>
        <w:t xml:space="preserve"> </w:t>
      </w:r>
      <w:r w:rsidR="004868CB" w:rsidRPr="00753FA6">
        <w:rPr>
          <w:rFonts w:ascii="Times New Roman" w:hAnsi="Times New Roman" w:cs="Times New Roman"/>
        </w:rPr>
        <w:t>trees</w:t>
      </w:r>
      <w:r w:rsidR="00891027" w:rsidRPr="00753FA6">
        <w:rPr>
          <w:rFonts w:ascii="Times New Roman" w:hAnsi="Times New Roman" w:cs="Times New Roman"/>
        </w:rPr>
        <w:t xml:space="preserve"> </w:t>
      </w:r>
      <w:r w:rsidR="004868CB" w:rsidRPr="00753FA6">
        <w:rPr>
          <w:rFonts w:ascii="Times New Roman" w:hAnsi="Times New Roman" w:cs="Times New Roman"/>
        </w:rPr>
        <w:t>retained</w:t>
      </w:r>
      <w:r w:rsidR="00891027" w:rsidRPr="00753FA6">
        <w:rPr>
          <w:rFonts w:ascii="Times New Roman" w:hAnsi="Times New Roman" w:cs="Times New Roman"/>
        </w:rPr>
        <w:t xml:space="preserve"> </w:t>
      </w:r>
      <w:r w:rsidR="004868CB" w:rsidRPr="00753FA6">
        <w:rPr>
          <w:rFonts w:ascii="Times New Roman" w:hAnsi="Times New Roman" w:cs="Times New Roman"/>
        </w:rPr>
        <w:t>in</w:t>
      </w:r>
      <w:r w:rsidR="00891027" w:rsidRPr="00753FA6">
        <w:rPr>
          <w:rFonts w:ascii="Times New Roman" w:hAnsi="Times New Roman" w:cs="Times New Roman"/>
        </w:rPr>
        <w:t xml:space="preserve"> </w:t>
      </w:r>
      <w:r w:rsidR="004868CB" w:rsidRPr="00753FA6">
        <w:rPr>
          <w:rFonts w:ascii="Times New Roman" w:hAnsi="Times New Roman" w:cs="Times New Roman"/>
        </w:rPr>
        <w:t>spruce</w:t>
      </w:r>
      <w:r w:rsidR="00FF6DB0">
        <w:rPr>
          <w:rFonts w:ascii="Times New Roman" w:hAnsi="Times New Roman" w:cs="Times New Roman"/>
        </w:rPr>
        <w:t>-</w:t>
      </w:r>
      <w:r w:rsidR="004868CB" w:rsidRPr="00753FA6">
        <w:rPr>
          <w:rFonts w:ascii="Times New Roman" w:hAnsi="Times New Roman" w:cs="Times New Roman"/>
        </w:rPr>
        <w:t>dominated</w:t>
      </w:r>
      <w:r w:rsidR="00891027" w:rsidRPr="00753FA6">
        <w:rPr>
          <w:rFonts w:ascii="Times New Roman" w:hAnsi="Times New Roman" w:cs="Times New Roman"/>
        </w:rPr>
        <w:t xml:space="preserve"> </w:t>
      </w:r>
      <w:r w:rsidR="004868CB" w:rsidRPr="00753FA6">
        <w:rPr>
          <w:rFonts w:ascii="Times New Roman" w:hAnsi="Times New Roman" w:cs="Times New Roman"/>
        </w:rPr>
        <w:t>production</w:t>
      </w:r>
      <w:r w:rsidR="00891027" w:rsidRPr="00753FA6">
        <w:rPr>
          <w:rFonts w:ascii="Times New Roman" w:hAnsi="Times New Roman" w:cs="Times New Roman"/>
        </w:rPr>
        <w:t xml:space="preserve"> </w:t>
      </w:r>
      <w:r w:rsidR="004868CB" w:rsidRPr="00753FA6">
        <w:rPr>
          <w:rFonts w:ascii="Times New Roman" w:hAnsi="Times New Roman" w:cs="Times New Roman"/>
        </w:rPr>
        <w:t>forest</w:t>
      </w:r>
      <w:r w:rsidR="00891027" w:rsidRPr="00753FA6">
        <w:rPr>
          <w:rFonts w:ascii="Times New Roman" w:hAnsi="Times New Roman" w:cs="Times New Roman"/>
        </w:rPr>
        <w:t xml:space="preserve"> </w:t>
      </w:r>
      <w:r w:rsidR="004868CB" w:rsidRPr="00753FA6">
        <w:rPr>
          <w:rFonts w:ascii="Times New Roman" w:hAnsi="Times New Roman" w:cs="Times New Roman"/>
        </w:rPr>
        <w:t>should</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mainly </w:t>
      </w:r>
      <w:r w:rsidR="004868CB" w:rsidRPr="00753FA6">
        <w:rPr>
          <w:rFonts w:ascii="Times New Roman" w:hAnsi="Times New Roman" w:cs="Times New Roman"/>
        </w:rPr>
        <w:t>be</w:t>
      </w:r>
      <w:r w:rsidR="00891027" w:rsidRPr="00753FA6">
        <w:rPr>
          <w:rFonts w:ascii="Times New Roman" w:hAnsi="Times New Roman" w:cs="Times New Roman"/>
        </w:rPr>
        <w:t xml:space="preserve"> </w:t>
      </w:r>
      <w:r w:rsidR="004868CB" w:rsidRPr="00753FA6">
        <w:rPr>
          <w:rFonts w:ascii="Times New Roman" w:hAnsi="Times New Roman" w:cs="Times New Roman"/>
        </w:rPr>
        <w:t>species</w:t>
      </w:r>
      <w:r w:rsidR="00891027" w:rsidRPr="00753FA6">
        <w:rPr>
          <w:rFonts w:ascii="Times New Roman" w:hAnsi="Times New Roman" w:cs="Times New Roman"/>
        </w:rPr>
        <w:t xml:space="preserve"> </w:t>
      </w:r>
      <w:r w:rsidR="004868CB" w:rsidRPr="00753FA6">
        <w:rPr>
          <w:rFonts w:ascii="Times New Roman" w:hAnsi="Times New Roman" w:cs="Times New Roman"/>
        </w:rPr>
        <w:t>with</w:t>
      </w:r>
      <w:r w:rsidR="00891027" w:rsidRPr="00753FA6">
        <w:rPr>
          <w:rFonts w:ascii="Times New Roman" w:hAnsi="Times New Roman" w:cs="Times New Roman"/>
        </w:rPr>
        <w:t xml:space="preserve"> </w:t>
      </w:r>
      <w:r w:rsidR="00AC174B">
        <w:rPr>
          <w:rFonts w:ascii="Times New Roman" w:hAnsi="Times New Roman" w:cs="Times New Roman"/>
        </w:rPr>
        <w:t xml:space="preserve">an </w:t>
      </w:r>
      <w:r w:rsidR="004868CB" w:rsidRPr="00753FA6">
        <w:rPr>
          <w:rFonts w:ascii="Times New Roman" w:hAnsi="Times New Roman" w:cs="Times New Roman"/>
        </w:rPr>
        <w:t>original</w:t>
      </w:r>
      <w:r w:rsidR="00891027" w:rsidRPr="00753FA6">
        <w:rPr>
          <w:rFonts w:ascii="Times New Roman" w:hAnsi="Times New Roman" w:cs="Times New Roman"/>
        </w:rPr>
        <w:t xml:space="preserve"> </w:t>
      </w:r>
      <w:r w:rsidR="004868CB" w:rsidRPr="00753FA6">
        <w:rPr>
          <w:rFonts w:ascii="Times New Roman" w:hAnsi="Times New Roman" w:cs="Times New Roman"/>
        </w:rPr>
        <w:t>range</w:t>
      </w:r>
      <w:r w:rsidR="00891027" w:rsidRPr="00753FA6">
        <w:rPr>
          <w:rFonts w:ascii="Times New Roman" w:hAnsi="Times New Roman" w:cs="Times New Roman"/>
        </w:rPr>
        <w:t xml:space="preserve"> </w:t>
      </w:r>
      <w:r w:rsidR="004868CB" w:rsidRPr="00753FA6">
        <w:rPr>
          <w:rFonts w:ascii="Times New Roman" w:hAnsi="Times New Roman" w:cs="Times New Roman"/>
        </w:rPr>
        <w:t>in</w:t>
      </w:r>
      <w:r w:rsidR="00891027" w:rsidRPr="00753FA6">
        <w:rPr>
          <w:rFonts w:ascii="Times New Roman" w:hAnsi="Times New Roman" w:cs="Times New Roman"/>
        </w:rPr>
        <w:t xml:space="preserve"> </w:t>
      </w:r>
      <w:r w:rsidR="004868CB" w:rsidRPr="00753FA6">
        <w:rPr>
          <w:rFonts w:ascii="Times New Roman" w:hAnsi="Times New Roman" w:cs="Times New Roman"/>
        </w:rPr>
        <w:t>the</w:t>
      </w:r>
      <w:r w:rsidR="00891027" w:rsidRPr="00753FA6">
        <w:rPr>
          <w:rFonts w:ascii="Times New Roman" w:hAnsi="Times New Roman" w:cs="Times New Roman"/>
        </w:rPr>
        <w:t xml:space="preserve"> </w:t>
      </w:r>
      <w:r w:rsidR="004868CB" w:rsidRPr="00753FA6">
        <w:rPr>
          <w:rFonts w:ascii="Times New Roman" w:hAnsi="Times New Roman" w:cs="Times New Roman"/>
        </w:rPr>
        <w:t>given</w:t>
      </w:r>
      <w:r w:rsidR="00891027" w:rsidRPr="00753FA6">
        <w:rPr>
          <w:rFonts w:ascii="Times New Roman" w:hAnsi="Times New Roman" w:cs="Times New Roman"/>
        </w:rPr>
        <w:t xml:space="preserve"> </w:t>
      </w:r>
      <w:r w:rsidR="004868CB" w:rsidRPr="00753FA6">
        <w:rPr>
          <w:rFonts w:ascii="Times New Roman" w:hAnsi="Times New Roman" w:cs="Times New Roman"/>
        </w:rPr>
        <w:t>area</w:t>
      </w:r>
      <w:r w:rsidR="00AC174B">
        <w:rPr>
          <w:rFonts w:ascii="Times New Roman" w:hAnsi="Times New Roman" w:cs="Times New Roman"/>
        </w:rPr>
        <w:t>,</w:t>
      </w:r>
      <w:r w:rsidR="00891027" w:rsidRPr="00753FA6">
        <w:rPr>
          <w:rFonts w:ascii="Times New Roman" w:hAnsi="Times New Roman" w:cs="Times New Roman"/>
        </w:rPr>
        <w:t xml:space="preserve"> </w:t>
      </w:r>
      <w:r w:rsidR="004868CB" w:rsidRPr="00753FA6">
        <w:rPr>
          <w:rFonts w:ascii="Times New Roman" w:hAnsi="Times New Roman" w:cs="Times New Roman"/>
        </w:rPr>
        <w:t>adapted</w:t>
      </w:r>
      <w:r w:rsidR="00891027" w:rsidRPr="00753FA6">
        <w:rPr>
          <w:rFonts w:ascii="Times New Roman" w:hAnsi="Times New Roman" w:cs="Times New Roman"/>
        </w:rPr>
        <w:t xml:space="preserve"> </w:t>
      </w:r>
      <w:r w:rsidR="004868CB" w:rsidRPr="00753FA6">
        <w:rPr>
          <w:rFonts w:ascii="Times New Roman" w:hAnsi="Times New Roman" w:cs="Times New Roman"/>
        </w:rPr>
        <w:t>to</w:t>
      </w:r>
      <w:r w:rsidR="00891027" w:rsidRPr="00753FA6">
        <w:rPr>
          <w:rFonts w:ascii="Times New Roman" w:hAnsi="Times New Roman" w:cs="Times New Roman"/>
        </w:rPr>
        <w:t xml:space="preserve"> </w:t>
      </w:r>
      <w:r w:rsidR="004868CB" w:rsidRPr="00753FA6">
        <w:rPr>
          <w:rFonts w:ascii="Times New Roman" w:hAnsi="Times New Roman" w:cs="Times New Roman"/>
        </w:rPr>
        <w:t>the</w:t>
      </w:r>
      <w:r w:rsidR="00891027" w:rsidRPr="00753FA6">
        <w:rPr>
          <w:rFonts w:ascii="Times New Roman" w:hAnsi="Times New Roman" w:cs="Times New Roman"/>
        </w:rPr>
        <w:t xml:space="preserve"> </w:t>
      </w:r>
      <w:r w:rsidR="004868CB" w:rsidRPr="00753FA6">
        <w:rPr>
          <w:rFonts w:ascii="Times New Roman" w:hAnsi="Times New Roman" w:cs="Times New Roman"/>
        </w:rPr>
        <w:t>local</w:t>
      </w:r>
      <w:r w:rsidR="00891027" w:rsidRPr="00753FA6">
        <w:rPr>
          <w:rFonts w:ascii="Times New Roman" w:hAnsi="Times New Roman" w:cs="Times New Roman"/>
        </w:rPr>
        <w:t xml:space="preserve"> </w:t>
      </w:r>
      <w:r w:rsidR="004868CB" w:rsidRPr="00753FA6">
        <w:rPr>
          <w:rFonts w:ascii="Times New Roman" w:hAnsi="Times New Roman" w:cs="Times New Roman"/>
        </w:rPr>
        <w:t>microclimate</w:t>
      </w:r>
      <w:r w:rsidR="00891027" w:rsidRPr="00753FA6">
        <w:rPr>
          <w:rFonts w:ascii="Times New Roman" w:hAnsi="Times New Roman" w:cs="Times New Roman"/>
        </w:rPr>
        <w:t xml:space="preserve"> </w:t>
      </w:r>
      <w:r w:rsidR="004868CB" w:rsidRPr="00753FA6">
        <w:rPr>
          <w:rFonts w:ascii="Times New Roman" w:hAnsi="Times New Roman" w:cs="Times New Roman"/>
        </w:rPr>
        <w:t>(in</w:t>
      </w:r>
      <w:r w:rsidR="00891027" w:rsidRPr="00753FA6">
        <w:rPr>
          <w:rFonts w:ascii="Times New Roman" w:hAnsi="Times New Roman" w:cs="Times New Roman"/>
        </w:rPr>
        <w:t xml:space="preserve"> </w:t>
      </w:r>
      <w:r w:rsidR="004868CB" w:rsidRPr="00753FA6">
        <w:rPr>
          <w:rFonts w:ascii="Times New Roman" w:hAnsi="Times New Roman" w:cs="Times New Roman"/>
        </w:rPr>
        <w:t>most</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4868CB" w:rsidRPr="00753FA6">
        <w:rPr>
          <w:rFonts w:ascii="Times New Roman" w:hAnsi="Times New Roman" w:cs="Times New Roman"/>
        </w:rPr>
        <w:t>tree</w:t>
      </w:r>
      <w:r w:rsidR="00891027" w:rsidRPr="00753FA6">
        <w:rPr>
          <w:rFonts w:ascii="Times New Roman" w:hAnsi="Times New Roman" w:cs="Times New Roman"/>
        </w:rPr>
        <w:t xml:space="preserve"> </w:t>
      </w:r>
      <w:r w:rsidR="004868CB" w:rsidRPr="00753FA6">
        <w:rPr>
          <w:rFonts w:ascii="Times New Roman" w:hAnsi="Times New Roman" w:cs="Times New Roman"/>
        </w:rPr>
        <w:t>species).</w:t>
      </w:r>
      <w:r w:rsidR="00891027" w:rsidRPr="00753FA6">
        <w:rPr>
          <w:rFonts w:ascii="Times New Roman" w:hAnsi="Times New Roman" w:cs="Times New Roman"/>
        </w:rPr>
        <w:t xml:space="preserve"> </w:t>
      </w:r>
      <w:r w:rsidR="000F25D3" w:rsidRPr="00753FA6">
        <w:rPr>
          <w:rFonts w:ascii="Times New Roman" w:hAnsi="Times New Roman" w:cs="Times New Roman"/>
        </w:rPr>
        <w:t>Due</w:t>
      </w:r>
      <w:r w:rsidR="00891027" w:rsidRPr="00753FA6">
        <w:rPr>
          <w:rFonts w:ascii="Times New Roman" w:hAnsi="Times New Roman" w:cs="Times New Roman"/>
        </w:rPr>
        <w:t xml:space="preserve"> </w:t>
      </w:r>
      <w:r w:rsidR="000F25D3" w:rsidRPr="00753FA6">
        <w:rPr>
          <w:rFonts w:ascii="Times New Roman" w:hAnsi="Times New Roman" w:cs="Times New Roman"/>
        </w:rPr>
        <w:t>to</w:t>
      </w:r>
      <w:r w:rsidR="00891027" w:rsidRPr="00753FA6">
        <w:rPr>
          <w:rFonts w:ascii="Times New Roman" w:hAnsi="Times New Roman" w:cs="Times New Roman"/>
        </w:rPr>
        <w:t xml:space="preserve"> </w:t>
      </w:r>
      <w:r w:rsidR="000F25D3" w:rsidRPr="00753FA6">
        <w:rPr>
          <w:rFonts w:ascii="Times New Roman" w:hAnsi="Times New Roman" w:cs="Times New Roman"/>
        </w:rPr>
        <w:t>t</w:t>
      </w:r>
      <w:r w:rsidR="004868CB" w:rsidRPr="00753FA6">
        <w:rPr>
          <w:rFonts w:ascii="Times New Roman" w:hAnsi="Times New Roman" w:cs="Times New Roman"/>
        </w:rPr>
        <w:t>he</w:t>
      </w:r>
      <w:r w:rsidR="00891027" w:rsidRPr="00753FA6">
        <w:rPr>
          <w:rFonts w:ascii="Times New Roman" w:hAnsi="Times New Roman" w:cs="Times New Roman"/>
        </w:rPr>
        <w:t xml:space="preserve"> </w:t>
      </w:r>
      <w:r w:rsidR="000F25D3" w:rsidRPr="00753FA6">
        <w:rPr>
          <w:rFonts w:ascii="Times New Roman" w:hAnsi="Times New Roman" w:cs="Times New Roman"/>
        </w:rPr>
        <w:t>addition</w:t>
      </w:r>
      <w:r w:rsidR="00891027" w:rsidRPr="00753FA6">
        <w:rPr>
          <w:rFonts w:ascii="Times New Roman" w:hAnsi="Times New Roman" w:cs="Times New Roman"/>
        </w:rPr>
        <w:t xml:space="preserve"> </w:t>
      </w:r>
      <w:r w:rsidR="004868CB" w:rsidRPr="00753FA6">
        <w:rPr>
          <w:rFonts w:ascii="Times New Roman" w:hAnsi="Times New Roman" w:cs="Times New Roman"/>
        </w:rPr>
        <w:t>of</w:t>
      </w:r>
      <w:r w:rsidR="00891027" w:rsidRPr="00753FA6">
        <w:rPr>
          <w:rFonts w:ascii="Times New Roman" w:hAnsi="Times New Roman" w:cs="Times New Roman"/>
        </w:rPr>
        <w:t xml:space="preserve"> </w:t>
      </w:r>
      <w:r w:rsidR="000F25D3" w:rsidRPr="00753FA6">
        <w:rPr>
          <w:rFonts w:ascii="Times New Roman" w:hAnsi="Times New Roman" w:cs="Times New Roman"/>
        </w:rPr>
        <w:t>these</w:t>
      </w:r>
      <w:r w:rsidR="00891027" w:rsidRPr="00753FA6">
        <w:rPr>
          <w:rFonts w:ascii="Times New Roman" w:hAnsi="Times New Roman" w:cs="Times New Roman"/>
        </w:rPr>
        <w:t xml:space="preserve"> </w:t>
      </w:r>
      <w:r w:rsidR="00A12057" w:rsidRPr="00753FA6">
        <w:rPr>
          <w:rFonts w:ascii="Times New Roman" w:hAnsi="Times New Roman" w:cs="Times New Roman"/>
        </w:rPr>
        <w:t>native</w:t>
      </w:r>
      <w:r w:rsidR="00891027" w:rsidRPr="00753FA6">
        <w:rPr>
          <w:rFonts w:ascii="Times New Roman" w:hAnsi="Times New Roman" w:cs="Times New Roman"/>
        </w:rPr>
        <w:t xml:space="preserve"> </w:t>
      </w:r>
      <w:r w:rsidR="00A12057" w:rsidRPr="00753FA6">
        <w:rPr>
          <w:rFonts w:ascii="Times New Roman" w:hAnsi="Times New Roman" w:cs="Times New Roman"/>
        </w:rPr>
        <w:t>species,</w:t>
      </w:r>
      <w:r w:rsidR="00891027" w:rsidRPr="00753FA6">
        <w:rPr>
          <w:rFonts w:ascii="Times New Roman" w:hAnsi="Times New Roman" w:cs="Times New Roman"/>
        </w:rPr>
        <w:t xml:space="preserve"> </w:t>
      </w:r>
      <w:r w:rsidR="000F25D3" w:rsidRPr="00753FA6">
        <w:rPr>
          <w:rFonts w:ascii="Times New Roman" w:hAnsi="Times New Roman" w:cs="Times New Roman"/>
        </w:rPr>
        <w:t>spruce</w:t>
      </w:r>
      <w:r w:rsidR="00FF6DB0">
        <w:rPr>
          <w:rFonts w:ascii="Times New Roman" w:hAnsi="Times New Roman" w:cs="Times New Roman"/>
        </w:rPr>
        <w:t>-</w:t>
      </w:r>
      <w:r w:rsidR="000F25D3" w:rsidRPr="00753FA6">
        <w:rPr>
          <w:rFonts w:ascii="Times New Roman" w:hAnsi="Times New Roman" w:cs="Times New Roman"/>
        </w:rPr>
        <w:t>dominated</w:t>
      </w:r>
      <w:r w:rsidR="00891027" w:rsidRPr="00753FA6">
        <w:rPr>
          <w:rFonts w:ascii="Times New Roman" w:hAnsi="Times New Roman" w:cs="Times New Roman"/>
        </w:rPr>
        <w:t xml:space="preserve"> </w:t>
      </w:r>
      <w:r w:rsidR="000F25D3" w:rsidRPr="00753FA6">
        <w:rPr>
          <w:rFonts w:ascii="Times New Roman" w:hAnsi="Times New Roman" w:cs="Times New Roman"/>
        </w:rPr>
        <w:t>stands</w:t>
      </w:r>
      <w:r w:rsidR="00891027" w:rsidRPr="00753FA6">
        <w:rPr>
          <w:rFonts w:ascii="Times New Roman" w:hAnsi="Times New Roman" w:cs="Times New Roman"/>
        </w:rPr>
        <w:t xml:space="preserve"> </w:t>
      </w:r>
      <w:r w:rsidR="000F25D3" w:rsidRPr="00753FA6">
        <w:rPr>
          <w:rFonts w:ascii="Times New Roman" w:hAnsi="Times New Roman" w:cs="Times New Roman"/>
        </w:rPr>
        <w:t>should</w:t>
      </w:r>
      <w:r w:rsidR="00891027" w:rsidRPr="00753FA6">
        <w:rPr>
          <w:rFonts w:ascii="Times New Roman" w:hAnsi="Times New Roman" w:cs="Times New Roman"/>
        </w:rPr>
        <w:t xml:space="preserve"> </w:t>
      </w:r>
      <w:r w:rsidR="000F25D3" w:rsidRPr="00753FA6">
        <w:rPr>
          <w:rFonts w:ascii="Times New Roman" w:hAnsi="Times New Roman" w:cs="Times New Roman"/>
        </w:rPr>
        <w:t>be</w:t>
      </w:r>
      <w:r w:rsidR="00891027" w:rsidRPr="00753FA6">
        <w:rPr>
          <w:rFonts w:ascii="Times New Roman" w:hAnsi="Times New Roman" w:cs="Times New Roman"/>
        </w:rPr>
        <w:t xml:space="preserve"> </w:t>
      </w:r>
      <w:r w:rsidR="000F25D3" w:rsidRPr="00753FA6">
        <w:rPr>
          <w:rFonts w:ascii="Times New Roman" w:hAnsi="Times New Roman" w:cs="Times New Roman"/>
        </w:rPr>
        <w:t>more</w:t>
      </w:r>
      <w:r w:rsidR="00891027" w:rsidRPr="00753FA6">
        <w:rPr>
          <w:rFonts w:ascii="Times New Roman" w:hAnsi="Times New Roman" w:cs="Times New Roman"/>
        </w:rPr>
        <w:t xml:space="preserve"> </w:t>
      </w:r>
      <w:r w:rsidR="000F25D3" w:rsidRPr="00753FA6">
        <w:rPr>
          <w:rFonts w:ascii="Times New Roman" w:hAnsi="Times New Roman" w:cs="Times New Roman"/>
        </w:rPr>
        <w:t>resistant</w:t>
      </w:r>
      <w:r w:rsidR="00891027" w:rsidRPr="00753FA6">
        <w:rPr>
          <w:rFonts w:ascii="Times New Roman" w:hAnsi="Times New Roman" w:cs="Times New Roman"/>
        </w:rPr>
        <w:t xml:space="preserve"> </w:t>
      </w:r>
      <w:r w:rsidR="000F25D3" w:rsidRPr="00753FA6">
        <w:rPr>
          <w:rFonts w:ascii="Times New Roman" w:hAnsi="Times New Roman" w:cs="Times New Roman"/>
        </w:rPr>
        <w:t>to</w:t>
      </w:r>
      <w:r w:rsidR="00891027" w:rsidRPr="00753FA6">
        <w:rPr>
          <w:rFonts w:ascii="Times New Roman" w:hAnsi="Times New Roman" w:cs="Times New Roman"/>
        </w:rPr>
        <w:t xml:space="preserve"> </w:t>
      </w:r>
      <w:r w:rsidR="000F25D3" w:rsidRPr="00753FA6">
        <w:rPr>
          <w:rFonts w:ascii="Times New Roman" w:hAnsi="Times New Roman" w:cs="Times New Roman"/>
        </w:rPr>
        <w:t>extreme</w:t>
      </w:r>
      <w:r w:rsidR="00891027" w:rsidRPr="00753FA6">
        <w:rPr>
          <w:rFonts w:ascii="Times New Roman" w:hAnsi="Times New Roman" w:cs="Times New Roman"/>
        </w:rPr>
        <w:t xml:space="preserve"> </w:t>
      </w:r>
      <w:r w:rsidR="000F25D3" w:rsidRPr="00753FA6">
        <w:rPr>
          <w:rFonts w:ascii="Times New Roman" w:hAnsi="Times New Roman" w:cs="Times New Roman"/>
        </w:rPr>
        <w:t>climatic</w:t>
      </w:r>
      <w:r w:rsidR="00891027" w:rsidRPr="00753FA6">
        <w:rPr>
          <w:rFonts w:ascii="Times New Roman" w:hAnsi="Times New Roman" w:cs="Times New Roman"/>
        </w:rPr>
        <w:t xml:space="preserve"> </w:t>
      </w:r>
      <w:r w:rsidR="000F25D3" w:rsidRPr="00753FA6">
        <w:rPr>
          <w:rFonts w:ascii="Times New Roman" w:hAnsi="Times New Roman" w:cs="Times New Roman"/>
        </w:rPr>
        <w:t>events</w:t>
      </w:r>
      <w:r w:rsidR="00891027" w:rsidRPr="00753FA6">
        <w:rPr>
          <w:rFonts w:ascii="Times New Roman" w:hAnsi="Times New Roman" w:cs="Times New Roman"/>
        </w:rPr>
        <w:t xml:space="preserve"> </w:t>
      </w:r>
      <w:r w:rsidR="000F25D3" w:rsidRPr="00753FA6">
        <w:rPr>
          <w:rFonts w:ascii="Times New Roman" w:hAnsi="Times New Roman" w:cs="Times New Roman"/>
        </w:rPr>
        <w:t>such</w:t>
      </w:r>
      <w:r w:rsidR="00891027" w:rsidRPr="00753FA6">
        <w:rPr>
          <w:rFonts w:ascii="Times New Roman" w:hAnsi="Times New Roman" w:cs="Times New Roman"/>
        </w:rPr>
        <w:t xml:space="preserve"> </w:t>
      </w:r>
      <w:r w:rsidR="000F25D3" w:rsidRPr="00753FA6">
        <w:rPr>
          <w:rFonts w:ascii="Times New Roman" w:hAnsi="Times New Roman" w:cs="Times New Roman"/>
        </w:rPr>
        <w:t>as</w:t>
      </w:r>
      <w:r w:rsidR="00891027" w:rsidRPr="00753FA6">
        <w:rPr>
          <w:rFonts w:ascii="Times New Roman" w:hAnsi="Times New Roman" w:cs="Times New Roman"/>
        </w:rPr>
        <w:t xml:space="preserve"> </w:t>
      </w:r>
      <w:r w:rsidR="000F25D3" w:rsidRPr="00753FA6">
        <w:rPr>
          <w:rFonts w:ascii="Times New Roman" w:hAnsi="Times New Roman" w:cs="Times New Roman"/>
        </w:rPr>
        <w:t>drought,</w:t>
      </w:r>
      <w:r w:rsidR="00891027" w:rsidRPr="00753FA6">
        <w:rPr>
          <w:rFonts w:ascii="Times New Roman" w:hAnsi="Times New Roman" w:cs="Times New Roman"/>
        </w:rPr>
        <w:t xml:space="preserve"> </w:t>
      </w:r>
      <w:r w:rsidR="000F25D3" w:rsidRPr="00753FA6">
        <w:rPr>
          <w:rFonts w:ascii="Times New Roman" w:hAnsi="Times New Roman" w:cs="Times New Roman"/>
        </w:rPr>
        <w:t>windstorm</w:t>
      </w:r>
      <w:r w:rsidR="00A12057" w:rsidRPr="00753FA6">
        <w:rPr>
          <w:rFonts w:ascii="Times New Roman" w:hAnsi="Times New Roman" w:cs="Times New Roman"/>
        </w:rPr>
        <w:t>s</w:t>
      </w:r>
      <w:r w:rsidR="00AC174B">
        <w:rPr>
          <w:rFonts w:ascii="Times New Roman" w:hAnsi="Times New Roman" w:cs="Times New Roman"/>
        </w:rPr>
        <w:t>,</w:t>
      </w:r>
      <w:r w:rsidR="00891027" w:rsidRPr="00753FA6">
        <w:rPr>
          <w:rFonts w:ascii="Times New Roman" w:hAnsi="Times New Roman" w:cs="Times New Roman"/>
        </w:rPr>
        <w:t xml:space="preserve"> </w:t>
      </w:r>
      <w:r w:rsidR="000F25D3" w:rsidRPr="00753FA6">
        <w:rPr>
          <w:rFonts w:ascii="Times New Roman" w:hAnsi="Times New Roman" w:cs="Times New Roman"/>
        </w:rPr>
        <w:t>or</w:t>
      </w:r>
      <w:r w:rsidR="00891027" w:rsidRPr="00753FA6">
        <w:rPr>
          <w:rFonts w:ascii="Times New Roman" w:hAnsi="Times New Roman" w:cs="Times New Roman"/>
        </w:rPr>
        <w:t xml:space="preserve"> </w:t>
      </w:r>
      <w:r w:rsidR="000F25D3" w:rsidRPr="00753FA6">
        <w:rPr>
          <w:rFonts w:ascii="Times New Roman" w:hAnsi="Times New Roman" w:cs="Times New Roman"/>
        </w:rPr>
        <w:t>insect</w:t>
      </w:r>
      <w:r w:rsidR="00891027" w:rsidRPr="00753FA6">
        <w:rPr>
          <w:rFonts w:ascii="Times New Roman" w:hAnsi="Times New Roman" w:cs="Times New Roman"/>
        </w:rPr>
        <w:t xml:space="preserve"> </w:t>
      </w:r>
      <w:r w:rsidR="000F25D3" w:rsidRPr="00753FA6">
        <w:rPr>
          <w:rFonts w:ascii="Times New Roman" w:hAnsi="Times New Roman" w:cs="Times New Roman"/>
        </w:rPr>
        <w:t>outbreaks.</w:t>
      </w:r>
      <w:r w:rsidR="00891027" w:rsidRPr="00753FA6">
        <w:rPr>
          <w:rFonts w:ascii="Times New Roman" w:hAnsi="Times New Roman" w:cs="Times New Roman"/>
        </w:rPr>
        <w:t xml:space="preserve"> </w:t>
      </w:r>
      <w:r w:rsidR="00FA3695" w:rsidRPr="00753FA6">
        <w:rPr>
          <w:rFonts w:ascii="Times New Roman" w:hAnsi="Times New Roman" w:cs="Times New Roman"/>
        </w:rPr>
        <w:t>Furthermore,</w:t>
      </w:r>
      <w:r w:rsidR="00891027" w:rsidRPr="00753FA6">
        <w:rPr>
          <w:rFonts w:ascii="Times New Roman" w:hAnsi="Times New Roman" w:cs="Times New Roman"/>
        </w:rPr>
        <w:t xml:space="preserve"> </w:t>
      </w:r>
      <w:r w:rsidR="00FA3695" w:rsidRPr="00753FA6">
        <w:rPr>
          <w:rFonts w:ascii="Times New Roman" w:hAnsi="Times New Roman" w:cs="Times New Roman"/>
        </w:rPr>
        <w:t>the</w:t>
      </w:r>
      <w:r w:rsidR="00891027" w:rsidRPr="00753FA6">
        <w:rPr>
          <w:rFonts w:ascii="Times New Roman" w:hAnsi="Times New Roman" w:cs="Times New Roman"/>
        </w:rPr>
        <w:t xml:space="preserve"> </w:t>
      </w:r>
      <w:r w:rsidR="00FA3695" w:rsidRPr="00753FA6">
        <w:rPr>
          <w:rFonts w:ascii="Times New Roman" w:hAnsi="Times New Roman" w:cs="Times New Roman"/>
        </w:rPr>
        <w:t>age</w:t>
      </w:r>
      <w:r w:rsidR="00891027" w:rsidRPr="00753FA6">
        <w:rPr>
          <w:rFonts w:ascii="Times New Roman" w:hAnsi="Times New Roman" w:cs="Times New Roman"/>
        </w:rPr>
        <w:t xml:space="preserve"> </w:t>
      </w:r>
      <w:r w:rsidR="00FA3695" w:rsidRPr="00753FA6">
        <w:rPr>
          <w:rFonts w:ascii="Times New Roman" w:hAnsi="Times New Roman" w:cs="Times New Roman"/>
        </w:rPr>
        <w:t>structure</w:t>
      </w:r>
      <w:r w:rsidR="00891027" w:rsidRPr="00753FA6">
        <w:rPr>
          <w:rFonts w:ascii="Times New Roman" w:hAnsi="Times New Roman" w:cs="Times New Roman"/>
        </w:rPr>
        <w:t xml:space="preserve"> </w:t>
      </w:r>
      <w:r w:rsidR="00FA3695" w:rsidRPr="00753FA6">
        <w:rPr>
          <w:rFonts w:ascii="Times New Roman" w:hAnsi="Times New Roman" w:cs="Times New Roman"/>
        </w:rPr>
        <w:t>of</w:t>
      </w:r>
      <w:r w:rsidR="00891027" w:rsidRPr="00753FA6">
        <w:rPr>
          <w:rFonts w:ascii="Times New Roman" w:hAnsi="Times New Roman" w:cs="Times New Roman"/>
        </w:rPr>
        <w:t xml:space="preserve"> </w:t>
      </w:r>
      <w:r w:rsidR="00FA3695" w:rsidRPr="00753FA6">
        <w:rPr>
          <w:rFonts w:ascii="Times New Roman" w:hAnsi="Times New Roman" w:cs="Times New Roman"/>
        </w:rPr>
        <w:t>even-aged</w:t>
      </w:r>
      <w:r w:rsidR="00891027" w:rsidRPr="00753FA6">
        <w:rPr>
          <w:rFonts w:ascii="Times New Roman" w:hAnsi="Times New Roman" w:cs="Times New Roman"/>
        </w:rPr>
        <w:t xml:space="preserve"> </w:t>
      </w:r>
      <w:r w:rsidR="00A12057" w:rsidRPr="00753FA6">
        <w:rPr>
          <w:rFonts w:ascii="Times New Roman" w:hAnsi="Times New Roman" w:cs="Times New Roman"/>
        </w:rPr>
        <w:t>production</w:t>
      </w:r>
      <w:r w:rsidR="00891027" w:rsidRPr="00753FA6">
        <w:rPr>
          <w:rFonts w:ascii="Times New Roman" w:hAnsi="Times New Roman" w:cs="Times New Roman"/>
        </w:rPr>
        <w:t xml:space="preserve"> </w:t>
      </w:r>
      <w:r w:rsidR="00FA3695" w:rsidRPr="00753FA6">
        <w:rPr>
          <w:rFonts w:ascii="Times New Roman" w:hAnsi="Times New Roman" w:cs="Times New Roman"/>
        </w:rPr>
        <w:t>stands</w:t>
      </w:r>
      <w:r w:rsidR="00891027" w:rsidRPr="00753FA6">
        <w:rPr>
          <w:rFonts w:ascii="Times New Roman" w:hAnsi="Times New Roman" w:cs="Times New Roman"/>
        </w:rPr>
        <w:t xml:space="preserve"> </w:t>
      </w:r>
      <w:r w:rsidR="00A43E5F" w:rsidRPr="00753FA6">
        <w:rPr>
          <w:rFonts w:ascii="Times New Roman" w:hAnsi="Times New Roman" w:cs="Times New Roman"/>
        </w:rPr>
        <w:t>will</w:t>
      </w:r>
      <w:r w:rsidR="00891027" w:rsidRPr="00753FA6">
        <w:rPr>
          <w:rFonts w:ascii="Times New Roman" w:hAnsi="Times New Roman" w:cs="Times New Roman"/>
        </w:rPr>
        <w:t xml:space="preserve"> </w:t>
      </w:r>
      <w:r w:rsidR="00A43E5F" w:rsidRPr="00753FA6">
        <w:rPr>
          <w:rFonts w:ascii="Times New Roman" w:hAnsi="Times New Roman" w:cs="Times New Roman"/>
        </w:rPr>
        <w:t>improve</w:t>
      </w:r>
      <w:r w:rsidR="00FA3695" w:rsidRPr="00753FA6">
        <w:rPr>
          <w:rFonts w:ascii="Times New Roman" w:hAnsi="Times New Roman" w:cs="Times New Roman"/>
        </w:rPr>
        <w:t>.</w:t>
      </w:r>
      <w:r w:rsidR="00891027" w:rsidRPr="00753FA6">
        <w:rPr>
          <w:rFonts w:ascii="Times New Roman" w:hAnsi="Times New Roman" w:cs="Times New Roman"/>
        </w:rPr>
        <w:t xml:space="preserve"> </w:t>
      </w:r>
      <w:r w:rsidRPr="00444BC8">
        <w:rPr>
          <w:rFonts w:ascii="Times New Roman" w:hAnsi="Times New Roman" w:cs="Times New Roman"/>
          <w:highlight w:val="yellow"/>
        </w:rPr>
        <w:t>Large</w:t>
      </w:r>
      <w:r w:rsidR="00891027" w:rsidRPr="00753FA6">
        <w:rPr>
          <w:rFonts w:ascii="Times New Roman" w:hAnsi="Times New Roman" w:cs="Times New Roman"/>
        </w:rPr>
        <w:t xml:space="preserve"> </w:t>
      </w:r>
      <w:r w:rsidR="00A43E5F" w:rsidRPr="00753FA6">
        <w:rPr>
          <w:rFonts w:ascii="Times New Roman" w:hAnsi="Times New Roman" w:cs="Times New Roman"/>
        </w:rPr>
        <w:t>tre</w:t>
      </w:r>
      <w:r w:rsidR="006F1239">
        <w:rPr>
          <w:rFonts w:ascii="Times New Roman" w:hAnsi="Times New Roman" w:cs="Times New Roman"/>
        </w:rPr>
        <w:t>e</w:t>
      </w:r>
      <w:r w:rsidR="00A43E5F" w:rsidRPr="00753FA6">
        <w:rPr>
          <w:rFonts w:ascii="Times New Roman" w:hAnsi="Times New Roman" w:cs="Times New Roman"/>
        </w:rPr>
        <w:t>s</w:t>
      </w:r>
      <w:r w:rsidR="00891027" w:rsidRPr="00753FA6">
        <w:rPr>
          <w:rFonts w:ascii="Times New Roman" w:hAnsi="Times New Roman" w:cs="Times New Roman"/>
        </w:rPr>
        <w:t xml:space="preserve"> </w:t>
      </w:r>
      <w:r w:rsidR="00A43E5F" w:rsidRPr="00753FA6">
        <w:rPr>
          <w:rFonts w:ascii="Times New Roman" w:hAnsi="Times New Roman" w:cs="Times New Roman"/>
        </w:rPr>
        <w:t>retained</w:t>
      </w:r>
      <w:r w:rsidR="00891027" w:rsidRPr="00753FA6">
        <w:rPr>
          <w:rFonts w:ascii="Times New Roman" w:hAnsi="Times New Roman" w:cs="Times New Roman"/>
        </w:rPr>
        <w:t xml:space="preserve"> </w:t>
      </w:r>
      <w:r w:rsidR="00A43E5F" w:rsidRPr="00753FA6">
        <w:rPr>
          <w:rFonts w:ascii="Times New Roman" w:hAnsi="Times New Roman" w:cs="Times New Roman"/>
        </w:rPr>
        <w:t>in</w:t>
      </w:r>
      <w:r w:rsidR="00891027" w:rsidRPr="00753FA6">
        <w:rPr>
          <w:rFonts w:ascii="Times New Roman" w:hAnsi="Times New Roman" w:cs="Times New Roman"/>
        </w:rPr>
        <w:t xml:space="preserve"> </w:t>
      </w:r>
      <w:r w:rsidR="00A43E5F" w:rsidRPr="00753FA6">
        <w:rPr>
          <w:rFonts w:ascii="Times New Roman" w:hAnsi="Times New Roman" w:cs="Times New Roman"/>
        </w:rPr>
        <w:t>production</w:t>
      </w:r>
      <w:r w:rsidR="00891027" w:rsidRPr="00753FA6">
        <w:rPr>
          <w:rFonts w:ascii="Times New Roman" w:hAnsi="Times New Roman" w:cs="Times New Roman"/>
        </w:rPr>
        <w:t xml:space="preserve"> </w:t>
      </w:r>
      <w:r w:rsidR="00A43E5F" w:rsidRPr="00753FA6">
        <w:rPr>
          <w:rFonts w:ascii="Times New Roman" w:hAnsi="Times New Roman" w:cs="Times New Roman"/>
        </w:rPr>
        <w:t>stands</w:t>
      </w:r>
      <w:r w:rsidR="00891027" w:rsidRPr="00753FA6">
        <w:rPr>
          <w:rFonts w:ascii="Times New Roman" w:hAnsi="Times New Roman" w:cs="Times New Roman"/>
        </w:rPr>
        <w:t xml:space="preserve"> </w:t>
      </w:r>
      <w:r w:rsidR="00A43E5F" w:rsidRPr="00753FA6">
        <w:rPr>
          <w:rFonts w:ascii="Times New Roman" w:hAnsi="Times New Roman" w:cs="Times New Roman"/>
        </w:rPr>
        <w:t>should</w:t>
      </w:r>
      <w:r w:rsidR="00891027" w:rsidRPr="00753FA6">
        <w:rPr>
          <w:rFonts w:ascii="Times New Roman" w:hAnsi="Times New Roman" w:cs="Times New Roman"/>
        </w:rPr>
        <w:t xml:space="preserve"> </w:t>
      </w:r>
      <w:r w:rsidR="00A43E5F" w:rsidRPr="00753FA6">
        <w:rPr>
          <w:rFonts w:ascii="Times New Roman" w:hAnsi="Times New Roman" w:cs="Times New Roman"/>
        </w:rPr>
        <w:t>be</w:t>
      </w:r>
      <w:r w:rsidR="00891027" w:rsidRPr="00753FA6">
        <w:rPr>
          <w:rFonts w:ascii="Times New Roman" w:hAnsi="Times New Roman" w:cs="Times New Roman"/>
        </w:rPr>
        <w:t xml:space="preserve"> </w:t>
      </w:r>
      <w:r w:rsidR="00A43E5F" w:rsidRPr="00753FA6">
        <w:rPr>
          <w:rFonts w:ascii="Times New Roman" w:hAnsi="Times New Roman" w:cs="Times New Roman"/>
        </w:rPr>
        <w:t>allowed</w:t>
      </w:r>
      <w:r w:rsidR="00891027" w:rsidRPr="00753FA6">
        <w:rPr>
          <w:rFonts w:ascii="Times New Roman" w:hAnsi="Times New Roman" w:cs="Times New Roman"/>
        </w:rPr>
        <w:t xml:space="preserve"> </w:t>
      </w:r>
      <w:r w:rsidR="00A43E5F" w:rsidRPr="00753FA6">
        <w:rPr>
          <w:rFonts w:ascii="Times New Roman" w:hAnsi="Times New Roman" w:cs="Times New Roman"/>
        </w:rPr>
        <w:t>to</w:t>
      </w:r>
      <w:r w:rsidR="00891027" w:rsidRPr="00753FA6">
        <w:rPr>
          <w:rFonts w:ascii="Times New Roman" w:hAnsi="Times New Roman" w:cs="Times New Roman"/>
        </w:rPr>
        <w:t xml:space="preserve"> </w:t>
      </w:r>
      <w:r w:rsidR="00A43E5F" w:rsidRPr="00753FA6">
        <w:rPr>
          <w:rFonts w:ascii="Times New Roman" w:hAnsi="Times New Roman" w:cs="Times New Roman"/>
        </w:rPr>
        <w:t>go</w:t>
      </w:r>
      <w:r w:rsidR="00891027" w:rsidRPr="00753FA6">
        <w:rPr>
          <w:rFonts w:ascii="Times New Roman" w:hAnsi="Times New Roman" w:cs="Times New Roman"/>
        </w:rPr>
        <w:t xml:space="preserve"> </w:t>
      </w:r>
      <w:r w:rsidR="00A43E5F" w:rsidRPr="00753FA6">
        <w:rPr>
          <w:rFonts w:ascii="Times New Roman" w:hAnsi="Times New Roman" w:cs="Times New Roman"/>
        </w:rPr>
        <w:t>throw</w:t>
      </w:r>
      <w:r w:rsidR="00891027" w:rsidRPr="00753FA6">
        <w:rPr>
          <w:rFonts w:ascii="Times New Roman" w:hAnsi="Times New Roman" w:cs="Times New Roman"/>
        </w:rPr>
        <w:t xml:space="preserve"> </w:t>
      </w:r>
      <w:r w:rsidR="00A43E5F" w:rsidRPr="00753FA6">
        <w:rPr>
          <w:rFonts w:ascii="Times New Roman" w:hAnsi="Times New Roman" w:cs="Times New Roman"/>
        </w:rPr>
        <w:t>the</w:t>
      </w:r>
      <w:r w:rsidR="006F1239">
        <w:rPr>
          <w:rFonts w:ascii="Times New Roman" w:hAnsi="Times New Roman" w:cs="Times New Roman"/>
        </w:rPr>
        <w:t>ir</w:t>
      </w:r>
      <w:r w:rsidR="00891027" w:rsidRPr="00753FA6">
        <w:rPr>
          <w:rFonts w:ascii="Times New Roman" w:hAnsi="Times New Roman" w:cs="Times New Roman"/>
        </w:rPr>
        <w:t xml:space="preserve"> </w:t>
      </w:r>
      <w:r w:rsidR="00A43E5F" w:rsidRPr="00753FA6">
        <w:rPr>
          <w:rFonts w:ascii="Times New Roman" w:hAnsi="Times New Roman" w:cs="Times New Roman"/>
        </w:rPr>
        <w:t>entire</w:t>
      </w:r>
      <w:r w:rsidR="00891027" w:rsidRPr="00753FA6">
        <w:rPr>
          <w:rFonts w:ascii="Times New Roman" w:hAnsi="Times New Roman" w:cs="Times New Roman"/>
        </w:rPr>
        <w:t xml:space="preserve"> </w:t>
      </w:r>
      <w:r w:rsidR="00A43E5F" w:rsidRPr="00753FA6">
        <w:rPr>
          <w:rFonts w:ascii="Times New Roman" w:hAnsi="Times New Roman" w:cs="Times New Roman"/>
        </w:rPr>
        <w:t>life</w:t>
      </w:r>
      <w:r w:rsidR="00891027" w:rsidRPr="00753FA6">
        <w:rPr>
          <w:rFonts w:ascii="Times New Roman" w:hAnsi="Times New Roman" w:cs="Times New Roman"/>
        </w:rPr>
        <w:t xml:space="preserve"> </w:t>
      </w:r>
      <w:r w:rsidR="00A43E5F" w:rsidRPr="00753FA6">
        <w:rPr>
          <w:rFonts w:ascii="Times New Roman" w:hAnsi="Times New Roman" w:cs="Times New Roman"/>
        </w:rPr>
        <w:t>cycle</w:t>
      </w:r>
      <w:r w:rsidR="00891027" w:rsidRPr="00753FA6">
        <w:rPr>
          <w:rFonts w:ascii="Times New Roman" w:hAnsi="Times New Roman" w:cs="Times New Roman"/>
        </w:rPr>
        <w:t xml:space="preserve"> </w:t>
      </w:r>
      <w:r w:rsidR="00A43E5F" w:rsidRPr="00753FA6">
        <w:rPr>
          <w:rFonts w:ascii="Times New Roman" w:hAnsi="Times New Roman" w:cs="Times New Roman"/>
        </w:rPr>
        <w:t>(</w:t>
      </w:r>
      <w:r w:rsidR="005E6E06" w:rsidRPr="00753FA6">
        <w:rPr>
          <w:rFonts w:ascii="Times New Roman" w:hAnsi="Times New Roman" w:cs="Times New Roman"/>
        </w:rPr>
        <w:t>until</w:t>
      </w:r>
      <w:r w:rsidR="00891027" w:rsidRPr="00753FA6">
        <w:rPr>
          <w:rFonts w:ascii="Times New Roman" w:hAnsi="Times New Roman" w:cs="Times New Roman"/>
        </w:rPr>
        <w:t xml:space="preserve"> </w:t>
      </w:r>
      <w:r w:rsidR="005E6E06" w:rsidRPr="00753FA6">
        <w:rPr>
          <w:rFonts w:ascii="Times New Roman" w:hAnsi="Times New Roman" w:cs="Times New Roman"/>
        </w:rPr>
        <w:t>death</w:t>
      </w:r>
      <w:r w:rsidR="00891027" w:rsidRPr="00753FA6">
        <w:rPr>
          <w:rFonts w:ascii="Times New Roman" w:hAnsi="Times New Roman" w:cs="Times New Roman"/>
        </w:rPr>
        <w:t xml:space="preserve"> </w:t>
      </w:r>
      <w:r w:rsidR="005E6E06" w:rsidRPr="00753FA6">
        <w:rPr>
          <w:rFonts w:ascii="Times New Roman" w:hAnsi="Times New Roman" w:cs="Times New Roman"/>
        </w:rPr>
        <w:t>of</w:t>
      </w:r>
      <w:r w:rsidR="00891027" w:rsidRPr="00753FA6">
        <w:rPr>
          <w:rFonts w:ascii="Times New Roman" w:hAnsi="Times New Roman" w:cs="Times New Roman"/>
        </w:rPr>
        <w:t xml:space="preserve"> </w:t>
      </w:r>
      <w:r w:rsidR="005E6E06" w:rsidRPr="00753FA6">
        <w:rPr>
          <w:rFonts w:ascii="Times New Roman" w:hAnsi="Times New Roman" w:cs="Times New Roman"/>
        </w:rPr>
        <w:t>the</w:t>
      </w:r>
      <w:r w:rsidR="00891027" w:rsidRPr="00753FA6">
        <w:rPr>
          <w:rFonts w:ascii="Times New Roman" w:hAnsi="Times New Roman" w:cs="Times New Roman"/>
        </w:rPr>
        <w:t xml:space="preserve"> </w:t>
      </w:r>
      <w:r w:rsidR="005E6E06" w:rsidRPr="00753FA6">
        <w:rPr>
          <w:rFonts w:ascii="Times New Roman" w:hAnsi="Times New Roman" w:cs="Times New Roman"/>
        </w:rPr>
        <w:t>tree</w:t>
      </w:r>
      <w:r w:rsidR="00891027" w:rsidRPr="00753FA6">
        <w:rPr>
          <w:rFonts w:ascii="Times New Roman" w:hAnsi="Times New Roman" w:cs="Times New Roman"/>
        </w:rPr>
        <w:t xml:space="preserve"> </w:t>
      </w:r>
      <w:r w:rsidR="005E6E06" w:rsidRPr="00753FA6">
        <w:rPr>
          <w:rFonts w:ascii="Times New Roman" w:hAnsi="Times New Roman" w:cs="Times New Roman"/>
        </w:rPr>
        <w:t>and</w:t>
      </w:r>
      <w:r w:rsidR="00891027" w:rsidRPr="00753FA6">
        <w:rPr>
          <w:rFonts w:ascii="Times New Roman" w:hAnsi="Times New Roman" w:cs="Times New Roman"/>
        </w:rPr>
        <w:t xml:space="preserve"> </w:t>
      </w:r>
      <w:r w:rsidR="005E6E06" w:rsidRPr="00753FA6">
        <w:rPr>
          <w:rFonts w:ascii="Times New Roman" w:hAnsi="Times New Roman" w:cs="Times New Roman"/>
        </w:rPr>
        <w:t>decomposition</w:t>
      </w:r>
      <w:r w:rsidR="00891027" w:rsidRPr="00753FA6">
        <w:rPr>
          <w:rFonts w:ascii="Times New Roman" w:hAnsi="Times New Roman" w:cs="Times New Roman"/>
        </w:rPr>
        <w:t xml:space="preserve"> </w:t>
      </w:r>
      <w:r w:rsidR="005E6E06" w:rsidRPr="00753FA6">
        <w:rPr>
          <w:rFonts w:ascii="Times New Roman" w:hAnsi="Times New Roman" w:cs="Times New Roman"/>
        </w:rPr>
        <w:t>of</w:t>
      </w:r>
      <w:r w:rsidR="00891027" w:rsidRPr="00753FA6">
        <w:rPr>
          <w:rFonts w:ascii="Times New Roman" w:hAnsi="Times New Roman" w:cs="Times New Roman"/>
        </w:rPr>
        <w:t xml:space="preserve"> </w:t>
      </w:r>
      <w:r w:rsidR="005E6E06" w:rsidRPr="00753FA6">
        <w:rPr>
          <w:rFonts w:ascii="Times New Roman" w:hAnsi="Times New Roman" w:cs="Times New Roman"/>
        </w:rPr>
        <w:t>dead</w:t>
      </w:r>
      <w:r w:rsidR="00891027" w:rsidRPr="00753FA6">
        <w:rPr>
          <w:rFonts w:ascii="Times New Roman" w:hAnsi="Times New Roman" w:cs="Times New Roman"/>
        </w:rPr>
        <w:t xml:space="preserve"> </w:t>
      </w:r>
      <w:r w:rsidR="005E6E06" w:rsidRPr="00753FA6">
        <w:rPr>
          <w:rFonts w:ascii="Times New Roman" w:hAnsi="Times New Roman" w:cs="Times New Roman"/>
        </w:rPr>
        <w:t>wood),</w:t>
      </w:r>
      <w:r w:rsidR="00891027" w:rsidRPr="00753FA6">
        <w:rPr>
          <w:rFonts w:ascii="Times New Roman" w:hAnsi="Times New Roman" w:cs="Times New Roman"/>
        </w:rPr>
        <w:t xml:space="preserve"> </w:t>
      </w:r>
      <w:r w:rsidR="005E6E06" w:rsidRPr="00753FA6">
        <w:rPr>
          <w:rFonts w:ascii="Times New Roman" w:hAnsi="Times New Roman" w:cs="Times New Roman"/>
        </w:rPr>
        <w:t>which</w:t>
      </w:r>
      <w:r w:rsidR="00891027" w:rsidRPr="00753FA6">
        <w:rPr>
          <w:rFonts w:ascii="Times New Roman" w:hAnsi="Times New Roman" w:cs="Times New Roman"/>
        </w:rPr>
        <w:t xml:space="preserve"> </w:t>
      </w:r>
      <w:r w:rsidR="005E6E06" w:rsidRPr="00753FA6">
        <w:rPr>
          <w:rFonts w:ascii="Times New Roman" w:hAnsi="Times New Roman" w:cs="Times New Roman"/>
        </w:rPr>
        <w:t>will</w:t>
      </w:r>
      <w:r w:rsidR="00891027" w:rsidRPr="00753FA6">
        <w:rPr>
          <w:rFonts w:ascii="Times New Roman" w:hAnsi="Times New Roman" w:cs="Times New Roman"/>
        </w:rPr>
        <w:t xml:space="preserve"> </w:t>
      </w:r>
      <w:r w:rsidR="005E6E06" w:rsidRPr="00753FA6">
        <w:rPr>
          <w:rFonts w:ascii="Times New Roman" w:hAnsi="Times New Roman" w:cs="Times New Roman"/>
        </w:rPr>
        <w:t>increase</w:t>
      </w:r>
      <w:r w:rsidR="00891027" w:rsidRPr="00753FA6">
        <w:rPr>
          <w:rFonts w:ascii="Times New Roman" w:hAnsi="Times New Roman" w:cs="Times New Roman"/>
        </w:rPr>
        <w:t xml:space="preserve"> </w:t>
      </w:r>
      <w:r w:rsidR="005E6E06" w:rsidRPr="00753FA6">
        <w:rPr>
          <w:rFonts w:ascii="Times New Roman" w:hAnsi="Times New Roman" w:cs="Times New Roman"/>
        </w:rPr>
        <w:t>the</w:t>
      </w:r>
      <w:r w:rsidR="00891027" w:rsidRPr="00753FA6">
        <w:rPr>
          <w:rFonts w:ascii="Times New Roman" w:hAnsi="Times New Roman" w:cs="Times New Roman"/>
        </w:rPr>
        <w:t xml:space="preserve"> </w:t>
      </w:r>
      <w:r w:rsidR="005E6E06" w:rsidRPr="00753FA6">
        <w:rPr>
          <w:rFonts w:ascii="Times New Roman" w:hAnsi="Times New Roman" w:cs="Times New Roman"/>
        </w:rPr>
        <w:t>presence</w:t>
      </w:r>
      <w:r w:rsidR="00891027" w:rsidRPr="00753FA6">
        <w:rPr>
          <w:rFonts w:ascii="Times New Roman" w:hAnsi="Times New Roman" w:cs="Times New Roman"/>
        </w:rPr>
        <w:t xml:space="preserve"> </w:t>
      </w:r>
      <w:r w:rsidR="005E6E06" w:rsidRPr="00753FA6">
        <w:rPr>
          <w:rFonts w:ascii="Times New Roman" w:hAnsi="Times New Roman" w:cs="Times New Roman"/>
        </w:rPr>
        <w:t>of</w:t>
      </w:r>
      <w:r w:rsidR="00891027" w:rsidRPr="00753FA6">
        <w:rPr>
          <w:rFonts w:ascii="Times New Roman" w:hAnsi="Times New Roman" w:cs="Times New Roman"/>
        </w:rPr>
        <w:t xml:space="preserve"> </w:t>
      </w:r>
      <w:r w:rsidR="005E6E06" w:rsidRPr="00753FA6">
        <w:rPr>
          <w:rFonts w:ascii="Times New Roman" w:hAnsi="Times New Roman" w:cs="Times New Roman"/>
        </w:rPr>
        <w:t>dead</w:t>
      </w:r>
      <w:r w:rsidR="00891027" w:rsidRPr="00753FA6">
        <w:rPr>
          <w:rFonts w:ascii="Times New Roman" w:hAnsi="Times New Roman" w:cs="Times New Roman"/>
        </w:rPr>
        <w:t xml:space="preserve"> </w:t>
      </w:r>
      <w:r w:rsidR="005E6E06" w:rsidRPr="00753FA6">
        <w:rPr>
          <w:rFonts w:ascii="Times New Roman" w:hAnsi="Times New Roman" w:cs="Times New Roman"/>
        </w:rPr>
        <w:t>wood</w:t>
      </w:r>
      <w:r w:rsidR="00891027" w:rsidRPr="00753FA6">
        <w:rPr>
          <w:rFonts w:ascii="Times New Roman" w:hAnsi="Times New Roman" w:cs="Times New Roman"/>
        </w:rPr>
        <w:t xml:space="preserve"> </w:t>
      </w:r>
      <w:r w:rsidR="00A12057" w:rsidRPr="00753FA6">
        <w:rPr>
          <w:rFonts w:ascii="Times New Roman" w:hAnsi="Times New Roman" w:cs="Times New Roman"/>
        </w:rPr>
        <w:t>in</w:t>
      </w:r>
      <w:r w:rsidR="00891027" w:rsidRPr="00753FA6">
        <w:rPr>
          <w:rFonts w:ascii="Times New Roman" w:hAnsi="Times New Roman" w:cs="Times New Roman"/>
        </w:rPr>
        <w:t xml:space="preserve"> </w:t>
      </w:r>
      <w:r w:rsidR="00A12057" w:rsidRPr="00753FA6">
        <w:rPr>
          <w:rFonts w:ascii="Times New Roman" w:hAnsi="Times New Roman" w:cs="Times New Roman"/>
        </w:rPr>
        <w:t>production</w:t>
      </w:r>
      <w:r w:rsidR="00891027" w:rsidRPr="00753FA6">
        <w:rPr>
          <w:rFonts w:ascii="Times New Roman" w:hAnsi="Times New Roman" w:cs="Times New Roman"/>
        </w:rPr>
        <w:t xml:space="preserve"> </w:t>
      </w:r>
      <w:r w:rsidR="00A12057" w:rsidRPr="00753FA6">
        <w:rPr>
          <w:rFonts w:ascii="Times New Roman" w:hAnsi="Times New Roman" w:cs="Times New Roman"/>
        </w:rPr>
        <w:t>forests</w:t>
      </w:r>
      <w:r w:rsidR="005E6E06" w:rsidRPr="00753FA6">
        <w:rPr>
          <w:rFonts w:ascii="Times New Roman" w:hAnsi="Times New Roman" w:cs="Times New Roman"/>
        </w:rPr>
        <w:t>.</w:t>
      </w:r>
      <w:r w:rsidR="00891027" w:rsidRPr="00753FA6">
        <w:rPr>
          <w:rFonts w:ascii="Times New Roman" w:hAnsi="Times New Roman" w:cs="Times New Roman"/>
        </w:rPr>
        <w:t xml:space="preserve"> </w:t>
      </w:r>
      <w:r w:rsidR="004749B5" w:rsidRPr="00753FA6">
        <w:rPr>
          <w:rFonts w:ascii="Times New Roman" w:hAnsi="Times New Roman" w:cs="Times New Roman"/>
        </w:rPr>
        <w:t>Compared</w:t>
      </w:r>
      <w:r w:rsidR="00891027" w:rsidRPr="00753FA6">
        <w:rPr>
          <w:rFonts w:ascii="Times New Roman" w:hAnsi="Times New Roman" w:cs="Times New Roman"/>
        </w:rPr>
        <w:t xml:space="preserve"> </w:t>
      </w:r>
      <w:r w:rsidR="004749B5" w:rsidRPr="00753FA6">
        <w:rPr>
          <w:rFonts w:ascii="Times New Roman" w:hAnsi="Times New Roman" w:cs="Times New Roman"/>
        </w:rPr>
        <w:t>to</w:t>
      </w:r>
      <w:r w:rsidR="00891027" w:rsidRPr="00753FA6">
        <w:rPr>
          <w:rFonts w:ascii="Times New Roman" w:hAnsi="Times New Roman" w:cs="Times New Roman"/>
        </w:rPr>
        <w:t xml:space="preserve"> </w:t>
      </w:r>
      <w:r w:rsidR="004749B5" w:rsidRPr="00753FA6">
        <w:rPr>
          <w:rFonts w:ascii="Times New Roman" w:hAnsi="Times New Roman" w:cs="Times New Roman"/>
        </w:rPr>
        <w:t>dead</w:t>
      </w:r>
      <w:r w:rsidR="00891027" w:rsidRPr="00753FA6">
        <w:rPr>
          <w:rFonts w:ascii="Times New Roman" w:hAnsi="Times New Roman" w:cs="Times New Roman"/>
        </w:rPr>
        <w:t xml:space="preserve"> </w:t>
      </w:r>
      <w:r w:rsidR="004749B5" w:rsidRPr="00753FA6">
        <w:rPr>
          <w:rFonts w:ascii="Times New Roman" w:hAnsi="Times New Roman" w:cs="Times New Roman"/>
        </w:rPr>
        <w:t>wood</w:t>
      </w:r>
      <w:r w:rsidR="00891027" w:rsidRPr="00753FA6">
        <w:rPr>
          <w:rFonts w:ascii="Times New Roman" w:hAnsi="Times New Roman" w:cs="Times New Roman"/>
        </w:rPr>
        <w:t xml:space="preserve"> </w:t>
      </w:r>
      <w:r w:rsidR="004749B5" w:rsidRPr="00753FA6">
        <w:rPr>
          <w:rFonts w:ascii="Times New Roman" w:hAnsi="Times New Roman" w:cs="Times New Roman"/>
        </w:rPr>
        <w:t>(standing</w:t>
      </w:r>
      <w:r w:rsidR="00891027" w:rsidRPr="00753FA6">
        <w:rPr>
          <w:rFonts w:ascii="Times New Roman" w:hAnsi="Times New Roman" w:cs="Times New Roman"/>
        </w:rPr>
        <w:t xml:space="preserve"> </w:t>
      </w:r>
      <w:r w:rsidR="004749B5" w:rsidRPr="00753FA6">
        <w:rPr>
          <w:rFonts w:ascii="Times New Roman" w:hAnsi="Times New Roman" w:cs="Times New Roman"/>
        </w:rPr>
        <w:t>or</w:t>
      </w:r>
      <w:r w:rsidR="00891027" w:rsidRPr="00753FA6">
        <w:rPr>
          <w:rFonts w:ascii="Times New Roman" w:hAnsi="Times New Roman" w:cs="Times New Roman"/>
        </w:rPr>
        <w:t xml:space="preserve"> </w:t>
      </w:r>
      <w:r w:rsidR="004749B5" w:rsidRPr="00753FA6">
        <w:rPr>
          <w:rFonts w:ascii="Times New Roman" w:hAnsi="Times New Roman" w:cs="Times New Roman"/>
        </w:rPr>
        <w:t>laying),</w:t>
      </w:r>
      <w:r w:rsidR="00891027" w:rsidRPr="00753FA6">
        <w:rPr>
          <w:rFonts w:ascii="Times New Roman" w:hAnsi="Times New Roman" w:cs="Times New Roman"/>
        </w:rPr>
        <w:t xml:space="preserve"> </w:t>
      </w:r>
      <w:r w:rsidR="004749B5" w:rsidRPr="00753FA6">
        <w:rPr>
          <w:rFonts w:ascii="Times New Roman" w:hAnsi="Times New Roman" w:cs="Times New Roman"/>
        </w:rPr>
        <w:t>the</w:t>
      </w:r>
      <w:r w:rsidR="00891027" w:rsidRPr="00753FA6">
        <w:rPr>
          <w:rFonts w:ascii="Times New Roman" w:hAnsi="Times New Roman" w:cs="Times New Roman"/>
        </w:rPr>
        <w:t xml:space="preserve"> </w:t>
      </w:r>
      <w:r w:rsidR="006F1239" w:rsidRPr="00753FA6">
        <w:rPr>
          <w:rFonts w:ascii="Times New Roman" w:hAnsi="Times New Roman" w:cs="Times New Roman"/>
        </w:rPr>
        <w:t>lifespan</w:t>
      </w:r>
      <w:r w:rsidR="006F1239">
        <w:rPr>
          <w:rFonts w:ascii="Times New Roman" w:hAnsi="Times New Roman" w:cs="Times New Roman"/>
        </w:rPr>
        <w:t xml:space="preserve"> of</w:t>
      </w:r>
      <w:r w:rsidR="006F1239" w:rsidRPr="00753FA6">
        <w:rPr>
          <w:rFonts w:ascii="Times New Roman" w:hAnsi="Times New Roman" w:cs="Times New Roman"/>
        </w:rPr>
        <w:t xml:space="preserve"> </w:t>
      </w:r>
      <w:r w:rsidR="004749B5" w:rsidRPr="00753FA6">
        <w:rPr>
          <w:rFonts w:ascii="Times New Roman" w:hAnsi="Times New Roman" w:cs="Times New Roman"/>
        </w:rPr>
        <w:t>live</w:t>
      </w:r>
      <w:r w:rsidR="00891027" w:rsidRPr="00753FA6">
        <w:rPr>
          <w:rFonts w:ascii="Times New Roman" w:hAnsi="Times New Roman" w:cs="Times New Roman"/>
        </w:rPr>
        <w:t xml:space="preserve"> </w:t>
      </w:r>
      <w:r w:rsidRPr="00444BC8">
        <w:rPr>
          <w:rFonts w:ascii="Times New Roman" w:hAnsi="Times New Roman" w:cs="Times New Roman"/>
          <w:highlight w:val="yellow"/>
        </w:rPr>
        <w:t>large</w:t>
      </w:r>
      <w:r w:rsidR="00891027" w:rsidRPr="00753FA6">
        <w:rPr>
          <w:rFonts w:ascii="Times New Roman" w:hAnsi="Times New Roman" w:cs="Times New Roman"/>
        </w:rPr>
        <w:t xml:space="preserve"> </w:t>
      </w:r>
      <w:r w:rsidR="004749B5" w:rsidRPr="00753FA6">
        <w:rPr>
          <w:rFonts w:ascii="Times New Roman" w:hAnsi="Times New Roman" w:cs="Times New Roman"/>
        </w:rPr>
        <w:t>tree</w:t>
      </w:r>
      <w:r w:rsidR="006F1239">
        <w:rPr>
          <w:rFonts w:ascii="Times New Roman" w:hAnsi="Times New Roman" w:cs="Times New Roman"/>
        </w:rPr>
        <w:t>s</w:t>
      </w:r>
      <w:r w:rsidR="00891027" w:rsidRPr="00753FA6">
        <w:rPr>
          <w:rFonts w:ascii="Times New Roman" w:hAnsi="Times New Roman" w:cs="Times New Roman"/>
        </w:rPr>
        <w:t xml:space="preserve"> </w:t>
      </w:r>
      <w:r w:rsidR="004749B5" w:rsidRPr="00753FA6">
        <w:rPr>
          <w:rFonts w:ascii="Times New Roman" w:hAnsi="Times New Roman" w:cs="Times New Roman"/>
        </w:rPr>
        <w:t>(or</w:t>
      </w:r>
      <w:r w:rsidR="00891027" w:rsidRPr="00753FA6">
        <w:rPr>
          <w:rFonts w:ascii="Times New Roman" w:hAnsi="Times New Roman" w:cs="Times New Roman"/>
        </w:rPr>
        <w:t xml:space="preserve"> </w:t>
      </w:r>
      <w:r w:rsidR="004749B5" w:rsidRPr="00753FA6">
        <w:rPr>
          <w:rFonts w:ascii="Times New Roman" w:hAnsi="Times New Roman" w:cs="Times New Roman"/>
        </w:rPr>
        <w:lastRenderedPageBreak/>
        <w:t>bearing</w:t>
      </w:r>
      <w:r w:rsidR="00891027" w:rsidRPr="00753FA6">
        <w:rPr>
          <w:rFonts w:ascii="Times New Roman" w:hAnsi="Times New Roman" w:cs="Times New Roman"/>
        </w:rPr>
        <w:t xml:space="preserve"> </w:t>
      </w:r>
      <w:r w:rsidR="004749B5" w:rsidRPr="00753FA6">
        <w:rPr>
          <w:rFonts w:ascii="Times New Roman" w:hAnsi="Times New Roman" w:cs="Times New Roman"/>
        </w:rPr>
        <w:t>microhabitats,</w:t>
      </w:r>
      <w:r w:rsidR="00891027" w:rsidRPr="00753FA6">
        <w:rPr>
          <w:rFonts w:ascii="Times New Roman" w:hAnsi="Times New Roman" w:cs="Times New Roman"/>
        </w:rPr>
        <w:t xml:space="preserve"> </w:t>
      </w:r>
      <w:r w:rsidR="004749B5"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4749B5" w:rsidRPr="00753FA6">
        <w:rPr>
          <w:rFonts w:ascii="Times New Roman" w:hAnsi="Times New Roman" w:cs="Times New Roman"/>
        </w:rPr>
        <w:t>cavities)</w:t>
      </w:r>
      <w:r w:rsidR="00891027" w:rsidRPr="00753FA6">
        <w:rPr>
          <w:rFonts w:ascii="Times New Roman" w:hAnsi="Times New Roman" w:cs="Times New Roman"/>
        </w:rPr>
        <w:t xml:space="preserve"> </w:t>
      </w:r>
      <w:r w:rsidR="004749B5" w:rsidRPr="00753FA6">
        <w:rPr>
          <w:rFonts w:ascii="Times New Roman" w:hAnsi="Times New Roman" w:cs="Times New Roman"/>
        </w:rPr>
        <w:t>is</w:t>
      </w:r>
      <w:r w:rsidR="00891027" w:rsidRPr="00753FA6">
        <w:rPr>
          <w:rFonts w:ascii="Times New Roman" w:hAnsi="Times New Roman" w:cs="Times New Roman"/>
        </w:rPr>
        <w:t xml:space="preserve"> </w:t>
      </w:r>
      <w:r w:rsidR="004749B5" w:rsidRPr="00753FA6">
        <w:rPr>
          <w:rFonts w:ascii="Times New Roman" w:hAnsi="Times New Roman" w:cs="Times New Roman"/>
        </w:rPr>
        <w:t>much</w:t>
      </w:r>
      <w:r w:rsidR="00891027" w:rsidRPr="00753FA6">
        <w:rPr>
          <w:rFonts w:ascii="Times New Roman" w:hAnsi="Times New Roman" w:cs="Times New Roman"/>
        </w:rPr>
        <w:t xml:space="preserve"> </w:t>
      </w:r>
      <w:r w:rsidR="004749B5" w:rsidRPr="00753FA6">
        <w:rPr>
          <w:rFonts w:ascii="Times New Roman" w:hAnsi="Times New Roman" w:cs="Times New Roman"/>
        </w:rPr>
        <w:t>longer</w:t>
      </w:r>
      <w:r w:rsidR="00891027" w:rsidRPr="00753FA6">
        <w:rPr>
          <w:rFonts w:ascii="Times New Roman" w:hAnsi="Times New Roman" w:cs="Times New Roman"/>
        </w:rPr>
        <w:t xml:space="preserve"> </w:t>
      </w:r>
      <w:r w:rsidR="004749B5" w:rsidRPr="00753FA6">
        <w:rPr>
          <w:rFonts w:ascii="Times New Roman" w:hAnsi="Times New Roman" w:cs="Times New Roman"/>
        </w:rPr>
        <w:fldChar w:fldCharType="begin" w:fldLock="1"/>
      </w:r>
      <w:r w:rsidR="00A12057" w:rsidRPr="00753FA6">
        <w:rPr>
          <w:rFonts w:ascii="Times New Roman" w:hAnsi="Times New Roman" w:cs="Times New Roman"/>
        </w:rPr>
        <w:instrText>ADDIN CSL_CITATION {"citationItems":[{"id":"ITEM-1","itemData":{"DOI":"10.1016/j.foreco.2005.10.015","ISSN":"03781127","abstract":"We assessed: (1) the relative importance of different macro- and microhabitat characteristics for explaining the occurrence of tree cavities and their occupancy by hole-nesting passerines and (2) the role of woodpeckers as keystone species in riverine aspen and birch stands in central Estonia. In 1999-2003, multiple surveys were carried out in 16 stands with a total area of 104 ha. Of the 713 tree-holes found, 483 were considered suitable for secondary cavity-nesters. The mean density was 4.1 ± 3.0 (S.D.) suitable cavities ha-1 (including 2.0 ± 1.3 suitable for hole-nesting passerines). Woodpeckers had excavated 88% of suitable cavities. The density of breeding woodpeckers explained 78% of variance in the density of woodpecker-excavated cavities (mean = 28 holes per pair) and 51% of natural cavities. Woodpecker-excavated and natural cavities occurred in very similar conditions, determined mostly by tree species, decay and size, stand type, as well as the vicinity of other cavities. Ninety-six of 161 occupancy cases of cavities were by passerines, which - probably to reduce the risk of nest predation or physical destruction - preferred small natural cavities in live trees. We conclude that riverine areas are important centres of cavity supply in forested regions and the value of woodpeckers as keystone species comes mostly from the large quantity, but not quality, of the cavities they provide. The results imply that: (1) for cavity-nesters, large (DBH &gt; 30 cm) broadleaved trees, both live and dead, are the most important to retain during forestry operations in hemiboreal riverine forests and (2) woodpecker censuses may indicate cavity abundance, particularly if woodpecker-holes dominate among all cavities. © 2005 Elsevier B.V. All rights reserved.","author":[{"dropping-particle":"","family":"Remm","given":"Jaanus","non-dropping-particle":"","parse-names":false,"suffix":""},{"dropping-particle":"","family":"Lõhmus","given":"Asko","non-dropping-particle":"","parse-names":false,"suffix":""},{"dropping-particle":"","family":"Remm","given":"Kalle","non-dropping-particle":"","parse-names":false,"suffix":""}],"container-title":"Forest Ecology and Management","id":"ITEM-1","issue":"1-3","issued":{"date-parts":[["2006"]]},"page":"267-277","title":"Tree cavities in riverine forests: What determines their occurrence and use by hole-nesting passerines?","type":"article-journal","volume":"221"},"uris":["http://www.mendeley.com/documents/?uuid=64bc2339-7185-42f6-bc39-f6682b2929c0"]},{"id":"ITEM-2","itemData":{"DOI":"10.1016/j.foreco.2019.117530","ISSN":"03781127","abstract":"Tree cavities are microhabitats used by multiple taxa and are considered indicators of forest biodiversity. The factors that affect cavity occurrence and its dynamics are poorly known. We studied tree- and stand-level factors that affect cavity persistence in boreal forests. Cavities of Eurasian Three-toed Woodpeckers (Picoides tridactylus) (n = 654) were surveyed in a 170 km2 area in southern Finland for 31 years during 1987–2017. In total, 447 cavities were lost during the study period: 329 to tree fall or breakage, 72 to cavity damage, and 46 to logging. With the Kaplan-Meier method and Cox proportional hazards models, we analysed which tree- and stand-level factors affected the risk of a cavity to be damaged or lost due to tree fall. The median lifespan of cavities was 10 years, and both tree- and stand-level factors affected the persistence of cavities. Cavities in managed forest areas with low territory occupancy rates were more at risk of tree fall and cavity damage than in other types of forest areas. In all nest tree species, with the exception of European aspen (Populus tremula), the risk of cavity loss to tree fall declined with increasing tree diameter. Moreover, the risk of cavity loss to tree fall was higher in dead trees than in healthy and weakened trees. Cavities in deciduous tree species other than aspen were more at risk of damage than in other tree species. Furthermore, the risk of cavity damage was greater in cavities located lower in a tree. This study showed that factors like the tree species, and size and condition of a tree modify the persistence of woodpecker-made cavities. Consequently, it is likely that these factors influence the value of cavities as microhabitats and how these cavities can be used as indicators of forest biodiversity. Understanding the dynamics of cavities in forest habitats appears critical for the use of cavities as general biodiversity indicators.","author":[{"dropping-particle":"","family":"Hardenbol","given":"Alwin A.","non-dropping-particle":"","parse-names":false,"suffix":""},{"dropping-particle":"","family":"Pakkala","given":"Timo","non-dropping-particle":"","parse-names":false,"suffix":""},{"dropping-particle":"","family":"Kouki","given":"Jari","non-dropping-particle":"","parse-names":false,"suffix":""}],"container-title":"Forest Ecology and Management","id":"ITEM-2","issue":"May","issued":{"date-parts":[["2019"]]},"page":"117530","publisher":"Elsevier","title":"Persistence of a keystone microhabitat in boreal forests: Cavities of Eurasian Three-toed Woodpeckers (Picoides tridactylus)","type":"article-journal","volume":"450"},"uris":["http://www.mendeley.com/documents/?uuid=c9e0fe2e-6ab3-45ef-9d28-22cb50d44519"]}],"mendeley":{"formattedCitation":"(Hardenbol et al., 2019; Remm et al., 2006)","plainTextFormattedCitation":"(Hardenbol et al., 2019; Remm et al., 2006)","previouslyFormattedCitation":"(Hardenbol et al., 2019; Remm et al., 2006)"},"properties":{"noteIndex":0},"schema":"https://github.com/citation-style-language/schema/raw/master/csl-citation.json"}</w:instrText>
      </w:r>
      <w:r w:rsidR="004749B5" w:rsidRPr="00753FA6">
        <w:rPr>
          <w:rFonts w:ascii="Times New Roman" w:hAnsi="Times New Roman" w:cs="Times New Roman"/>
        </w:rPr>
        <w:fldChar w:fldCharType="separate"/>
      </w:r>
      <w:r w:rsidR="00A12057" w:rsidRPr="00753FA6">
        <w:rPr>
          <w:rFonts w:ascii="Times New Roman" w:hAnsi="Times New Roman" w:cs="Times New Roman"/>
          <w:noProof/>
        </w:rPr>
        <w:t>(Hardenbol</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2019;</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Remm</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2006)</w:t>
      </w:r>
      <w:r w:rsidR="004749B5" w:rsidRPr="00753FA6">
        <w:rPr>
          <w:rFonts w:ascii="Times New Roman" w:hAnsi="Times New Roman" w:cs="Times New Roman"/>
        </w:rPr>
        <w:fldChar w:fldCharType="end"/>
      </w:r>
      <w:r w:rsidR="004749B5" w:rsidRPr="00753FA6">
        <w:rPr>
          <w:rFonts w:ascii="Times New Roman" w:hAnsi="Times New Roman" w:cs="Times New Roman"/>
        </w:rPr>
        <w:t>.</w:t>
      </w:r>
      <w:r w:rsidR="00891027" w:rsidRPr="00753FA6">
        <w:rPr>
          <w:rFonts w:ascii="Times New Roman" w:hAnsi="Times New Roman" w:cs="Times New Roman"/>
        </w:rPr>
        <w:t xml:space="preserve"> </w:t>
      </w:r>
      <w:r w:rsidR="00AB62F1" w:rsidRPr="00753FA6">
        <w:rPr>
          <w:rFonts w:ascii="Times New Roman" w:hAnsi="Times New Roman" w:cs="Times New Roman"/>
        </w:rPr>
        <w:t>The</w:t>
      </w:r>
      <w:r w:rsidR="00891027" w:rsidRPr="00753FA6">
        <w:rPr>
          <w:rFonts w:ascii="Times New Roman" w:hAnsi="Times New Roman" w:cs="Times New Roman"/>
        </w:rPr>
        <w:t xml:space="preserve"> </w:t>
      </w:r>
      <w:r w:rsidR="00AB62F1" w:rsidRPr="00753FA6">
        <w:rPr>
          <w:rFonts w:ascii="Times New Roman" w:hAnsi="Times New Roman" w:cs="Times New Roman"/>
        </w:rPr>
        <w:t>lifespan</w:t>
      </w:r>
      <w:r w:rsidR="00891027" w:rsidRPr="00753FA6">
        <w:rPr>
          <w:rFonts w:ascii="Times New Roman" w:hAnsi="Times New Roman" w:cs="Times New Roman"/>
        </w:rPr>
        <w:t xml:space="preserve"> </w:t>
      </w:r>
      <w:r w:rsidR="00AB62F1" w:rsidRPr="00753FA6">
        <w:rPr>
          <w:rFonts w:ascii="Times New Roman" w:hAnsi="Times New Roman" w:cs="Times New Roman"/>
        </w:rPr>
        <w:t>of</w:t>
      </w:r>
      <w:r w:rsidR="00891027" w:rsidRPr="00753FA6">
        <w:rPr>
          <w:rFonts w:ascii="Times New Roman" w:hAnsi="Times New Roman" w:cs="Times New Roman"/>
        </w:rPr>
        <w:t xml:space="preserve"> </w:t>
      </w:r>
      <w:r w:rsidR="00AB62F1" w:rsidRPr="00753FA6">
        <w:rPr>
          <w:rFonts w:ascii="Times New Roman" w:hAnsi="Times New Roman" w:cs="Times New Roman"/>
        </w:rPr>
        <w:t>temperate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AB62F1" w:rsidRPr="00753FA6">
        <w:rPr>
          <w:rFonts w:ascii="Times New Roman" w:hAnsi="Times New Roman" w:cs="Times New Roman"/>
        </w:rPr>
        <w:t>trees</w:t>
      </w:r>
      <w:r w:rsidR="00891027" w:rsidRPr="00753FA6">
        <w:rPr>
          <w:rFonts w:ascii="Times New Roman" w:hAnsi="Times New Roman" w:cs="Times New Roman"/>
        </w:rPr>
        <w:t xml:space="preserve"> </w:t>
      </w:r>
      <w:r w:rsidR="00AB62F1" w:rsidRPr="00753FA6">
        <w:rPr>
          <w:rFonts w:ascii="Times New Roman" w:hAnsi="Times New Roman" w:cs="Times New Roman"/>
        </w:rPr>
        <w:t>(</w:t>
      </w:r>
      <w:r w:rsidR="00AB62F1" w:rsidRPr="00753FA6">
        <w:rPr>
          <w:rFonts w:ascii="Times New Roman" w:hAnsi="Times New Roman" w:cs="Times New Roman"/>
          <w:i/>
        </w:rPr>
        <w:t>Quercus</w:t>
      </w:r>
      <w:r w:rsidR="00891027" w:rsidRPr="00753FA6">
        <w:rPr>
          <w:rFonts w:ascii="Times New Roman" w:hAnsi="Times New Roman" w:cs="Times New Roman"/>
        </w:rPr>
        <w:t xml:space="preserve"> </w:t>
      </w:r>
      <w:r w:rsidR="00AB62F1" w:rsidRPr="00753FA6">
        <w:rPr>
          <w:rFonts w:ascii="Times New Roman" w:hAnsi="Times New Roman" w:cs="Times New Roman"/>
        </w:rPr>
        <w:t>sp.,</w:t>
      </w:r>
      <w:r w:rsidR="00891027" w:rsidRPr="00753FA6">
        <w:rPr>
          <w:rFonts w:ascii="Times New Roman" w:hAnsi="Times New Roman" w:cs="Times New Roman"/>
        </w:rPr>
        <w:t xml:space="preserve"> </w:t>
      </w:r>
      <w:r w:rsidR="00AB62F1" w:rsidRPr="00753FA6">
        <w:rPr>
          <w:rFonts w:ascii="Times New Roman" w:hAnsi="Times New Roman" w:cs="Times New Roman"/>
          <w:i/>
        </w:rPr>
        <w:t>Fagus</w:t>
      </w:r>
      <w:r w:rsidR="00891027" w:rsidRPr="00753FA6">
        <w:rPr>
          <w:rFonts w:ascii="Times New Roman" w:hAnsi="Times New Roman" w:cs="Times New Roman"/>
        </w:rPr>
        <w:t xml:space="preserve"> </w:t>
      </w:r>
      <w:r w:rsidR="00AB62F1" w:rsidRPr="00753FA6">
        <w:rPr>
          <w:rFonts w:ascii="Times New Roman" w:hAnsi="Times New Roman" w:cs="Times New Roman"/>
        </w:rPr>
        <w:t>sp.)</w:t>
      </w:r>
      <w:r w:rsidR="00891027" w:rsidRPr="00753FA6">
        <w:rPr>
          <w:rFonts w:ascii="Times New Roman" w:hAnsi="Times New Roman" w:cs="Times New Roman"/>
        </w:rPr>
        <w:t xml:space="preserve"> </w:t>
      </w:r>
      <w:r w:rsidR="00AB62F1" w:rsidRPr="00753FA6">
        <w:rPr>
          <w:rFonts w:ascii="Times New Roman" w:hAnsi="Times New Roman" w:cs="Times New Roman"/>
        </w:rPr>
        <w:t>is</w:t>
      </w:r>
      <w:r w:rsidR="00891027" w:rsidRPr="00753FA6">
        <w:rPr>
          <w:rFonts w:ascii="Times New Roman" w:hAnsi="Times New Roman" w:cs="Times New Roman"/>
        </w:rPr>
        <w:t xml:space="preserve"> </w:t>
      </w:r>
      <w:r w:rsidR="00AB62F1" w:rsidRPr="00753FA6">
        <w:rPr>
          <w:rFonts w:ascii="Times New Roman" w:hAnsi="Times New Roman" w:cs="Times New Roman"/>
        </w:rPr>
        <w:t>between</w:t>
      </w:r>
      <w:r w:rsidR="00891027" w:rsidRPr="00753FA6">
        <w:rPr>
          <w:rFonts w:ascii="Times New Roman" w:hAnsi="Times New Roman" w:cs="Times New Roman"/>
        </w:rPr>
        <w:t xml:space="preserve"> </w:t>
      </w:r>
      <w:r w:rsidR="00AB62F1" w:rsidRPr="00753FA6">
        <w:rPr>
          <w:rFonts w:ascii="Times New Roman" w:hAnsi="Times New Roman" w:cs="Times New Roman"/>
        </w:rPr>
        <w:t>300</w:t>
      </w:r>
      <w:r w:rsidR="00891027" w:rsidRPr="00753FA6">
        <w:rPr>
          <w:rFonts w:ascii="Times New Roman" w:hAnsi="Times New Roman" w:cs="Times New Roman"/>
        </w:rPr>
        <w:t xml:space="preserve"> </w:t>
      </w:r>
      <w:r w:rsidR="008D22EC" w:rsidRPr="00753FA6">
        <w:rPr>
          <w:rFonts w:ascii="Times New Roman" w:hAnsi="Times New Roman" w:cs="Times New Roman"/>
        </w:rPr>
        <w:t>to</w:t>
      </w:r>
      <w:r w:rsidR="00891027" w:rsidRPr="00753FA6">
        <w:rPr>
          <w:rFonts w:ascii="Times New Roman" w:hAnsi="Times New Roman" w:cs="Times New Roman"/>
        </w:rPr>
        <w:t xml:space="preserve"> </w:t>
      </w:r>
      <w:r w:rsidR="00AB62F1" w:rsidRPr="00753FA6">
        <w:rPr>
          <w:rFonts w:ascii="Times New Roman" w:hAnsi="Times New Roman" w:cs="Times New Roman"/>
        </w:rPr>
        <w:t>400</w:t>
      </w:r>
      <w:r w:rsidR="00891027" w:rsidRPr="00753FA6">
        <w:rPr>
          <w:rFonts w:ascii="Times New Roman" w:hAnsi="Times New Roman" w:cs="Times New Roman"/>
        </w:rPr>
        <w:t xml:space="preserve"> </w:t>
      </w:r>
      <w:r w:rsidR="00AB62F1" w:rsidRPr="00753FA6">
        <w:rPr>
          <w:rFonts w:ascii="Times New Roman" w:hAnsi="Times New Roman" w:cs="Times New Roman"/>
        </w:rPr>
        <w:t>years</w:t>
      </w:r>
      <w:r w:rsidR="00891027" w:rsidRPr="00753FA6">
        <w:rPr>
          <w:rFonts w:ascii="Times New Roman" w:hAnsi="Times New Roman" w:cs="Times New Roman"/>
        </w:rPr>
        <w:t xml:space="preserve"> </w:t>
      </w:r>
      <w:r w:rsidR="00AB62F1" w:rsidRPr="00753FA6">
        <w:rPr>
          <w:rFonts w:ascii="Times New Roman" w:hAnsi="Times New Roman" w:cs="Times New Roman"/>
        </w:rPr>
        <w:fldChar w:fldCharType="begin" w:fldLock="1"/>
      </w:r>
      <w:r w:rsidR="00DF4738" w:rsidRPr="00753FA6">
        <w:rPr>
          <w:rFonts w:ascii="Times New Roman" w:hAnsi="Times New Roman" w:cs="Times New Roman"/>
        </w:rPr>
        <w:instrText>ADDIN CSL_CITATION {"citationItems":[{"id":"ITEM-1","itemData":{"DOI":"10.3389/fevo.2015.00046","ISSN":"2296701X","abstract":"Understanding the factors controlling the expression of longevity in trees is still an outstanding challenge for tree biologists and forest ecologists. We gathered tree-ring data and literature for broadleaf deciduous (BD) temperate trees growing in closed-canopy old-growth (OG) forests in the Northern Hemisphere to explore the role of geographic patterns, climate variability, and growth rates on longevity. Our pan-continental analysis, covering 25 species from 12 genera, showed that 300-400 years can be considered a baseline threshold for maximum tree lifespan in many temperate deciduous forests. Maximum age varies greatly in relation to environmental features, even within the same species. Tree longevity is generally promoted by reduced growth rates across large genetic differences and environmental gradients. We argue that slower growth rates, and the associated smaller size, provide trees with an advantage against biotic and abiotic disturbance agents, supporting the idea that size, not age, is the main constraint to tree longevity. The oldest trees were living most of their life in subordinate canopy conditions and/or within primary forests in cool temperate environments and outside major storm tracks. Very old trees are thus characterized by slow growth and often live in forests with harsh site conditions and infrequent disturbance events that kill much of the trees. Temperature inversely controls the expression of longevity in mesophilous species (Fagus spp.), but its role in Quercus spp. is more complex and warrants further research in disturbance ecology. Biological, ecological, and historical drivers must be considered to understand the constraints imposed to longevity within different forest landscapes.","author":[{"dropping-particle":"","family":"Filippo","given":"Alfredo","non-dropping-particle":"Di","parse-names":false,"suffix":""},{"dropping-particle":"","family":"Pederson","given":"Neil","non-dropping-particle":"","parse-names":false,"suffix":""},{"dropping-particle":"","family":"Baliva","given":"Michele","non-dropping-particle":"","parse-names":false,"suffix":""},{"dropping-particle":"","family":"Brunetti","given":"Michele","non-dropping-particle":"","parse-names":false,"suffix":""},{"dropping-particle":"","family":"Dinella","given":"Anna","non-dropping-particle":"","parse-names":false,"suffix":""},{"dropping-particle":"","family":"Kitamura","given":"Keiko","non-dropping-particle":"","parse-names":false,"suffix":""},{"dropping-particle":"","family":"Knapp","given":"Hanns D.","non-dropping-particle":"","parse-names":false,"suffix":""},{"dropping-particle":"","family":"Schirone","given":"Bartolomeo","non-dropping-particle":"","parse-names":false,"suffix":""},{"dropping-particle":"","family":"Piovesan","given":"Gianluca","non-dropping-particle":"","parse-names":false,"suffix":""}],"container-title":"Frontiers in Ecology and Evolution","id":"ITEM-1","issue":"MAY","issued":{"date-parts":[["2015"]]},"page":"1-15","title":"The longevity of broadleaf deciduous trees in Northern Hemisphere temperate forests: Insights from tree-ring series","type":"article-journal","volume":"3"},"uris":["http://www.mendeley.com/documents/?uuid=5536abe9-2ee6-478d-a8a3-3bb465ccec60"]}],"mendeley":{"formattedCitation":"(Di Filippo et al., 2015)","plainTextFormattedCitation":"(Di Filippo et al., 2015)","previouslyFormattedCitation":"(Di Filippo et al., 2015)"},"properties":{"noteIndex":0},"schema":"https://github.com/citation-style-language/schema/raw/master/csl-citation.json"}</w:instrText>
      </w:r>
      <w:r w:rsidR="00AB62F1" w:rsidRPr="00753FA6">
        <w:rPr>
          <w:rFonts w:ascii="Times New Roman" w:hAnsi="Times New Roman" w:cs="Times New Roman"/>
        </w:rPr>
        <w:fldChar w:fldCharType="separate"/>
      </w:r>
      <w:r w:rsidR="00AB62F1" w:rsidRPr="00753FA6">
        <w:rPr>
          <w:rFonts w:ascii="Times New Roman" w:hAnsi="Times New Roman" w:cs="Times New Roman"/>
          <w:noProof/>
        </w:rPr>
        <w:t>(Di</w:t>
      </w:r>
      <w:r w:rsidR="00891027" w:rsidRPr="00753FA6">
        <w:rPr>
          <w:rFonts w:ascii="Times New Roman" w:hAnsi="Times New Roman" w:cs="Times New Roman"/>
          <w:noProof/>
        </w:rPr>
        <w:t xml:space="preserve"> </w:t>
      </w:r>
      <w:r w:rsidR="00AB62F1" w:rsidRPr="00753FA6">
        <w:rPr>
          <w:rFonts w:ascii="Times New Roman" w:hAnsi="Times New Roman" w:cs="Times New Roman"/>
          <w:noProof/>
        </w:rPr>
        <w:t>Filippo</w:t>
      </w:r>
      <w:r w:rsidR="00891027" w:rsidRPr="00753FA6">
        <w:rPr>
          <w:rFonts w:ascii="Times New Roman" w:hAnsi="Times New Roman" w:cs="Times New Roman"/>
          <w:noProof/>
        </w:rPr>
        <w:t xml:space="preserve"> </w:t>
      </w:r>
      <w:r w:rsidR="00AB62F1"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AB62F1"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AB62F1" w:rsidRPr="00753FA6">
        <w:rPr>
          <w:rFonts w:ascii="Times New Roman" w:hAnsi="Times New Roman" w:cs="Times New Roman"/>
          <w:noProof/>
        </w:rPr>
        <w:t>2015)</w:t>
      </w:r>
      <w:r w:rsidR="00AB62F1" w:rsidRPr="00753FA6">
        <w:rPr>
          <w:rFonts w:ascii="Times New Roman" w:hAnsi="Times New Roman" w:cs="Times New Roman"/>
        </w:rPr>
        <w:fldChar w:fldCharType="end"/>
      </w:r>
      <w:r w:rsidR="00AB62F1" w:rsidRPr="00753FA6">
        <w:rPr>
          <w:rFonts w:ascii="Times New Roman" w:hAnsi="Times New Roman" w:cs="Times New Roman"/>
        </w:rPr>
        <w:t>.</w:t>
      </w:r>
      <w:r w:rsidR="00891027" w:rsidRPr="00753FA6">
        <w:rPr>
          <w:rFonts w:ascii="Times New Roman" w:hAnsi="Times New Roman" w:cs="Times New Roman"/>
        </w:rPr>
        <w:t xml:space="preserve"> </w:t>
      </w:r>
      <w:r w:rsidR="00B87A38" w:rsidRPr="00753FA6">
        <w:rPr>
          <w:rFonts w:ascii="Times New Roman" w:hAnsi="Times New Roman" w:cs="Times New Roman"/>
        </w:rPr>
        <w:t>However,</w:t>
      </w:r>
      <w:r w:rsidR="00891027" w:rsidRPr="00753FA6">
        <w:rPr>
          <w:rFonts w:ascii="Times New Roman" w:hAnsi="Times New Roman" w:cs="Times New Roman"/>
        </w:rPr>
        <w:t xml:space="preserve"> </w:t>
      </w:r>
      <w:r w:rsidR="00B87A38" w:rsidRPr="00753FA6">
        <w:rPr>
          <w:rFonts w:ascii="Times New Roman" w:hAnsi="Times New Roman" w:cs="Times New Roman"/>
        </w:rPr>
        <w:t>the</w:t>
      </w:r>
      <w:r w:rsidR="00891027" w:rsidRPr="00753FA6">
        <w:rPr>
          <w:rFonts w:ascii="Times New Roman" w:hAnsi="Times New Roman" w:cs="Times New Roman"/>
        </w:rPr>
        <w:t xml:space="preserve"> </w:t>
      </w:r>
      <w:r w:rsidR="00B87A38" w:rsidRPr="00753FA6">
        <w:rPr>
          <w:rFonts w:ascii="Times New Roman" w:hAnsi="Times New Roman" w:cs="Times New Roman"/>
        </w:rPr>
        <w:t>age</w:t>
      </w:r>
      <w:r w:rsidR="00891027" w:rsidRPr="00753FA6">
        <w:rPr>
          <w:rFonts w:ascii="Times New Roman" w:hAnsi="Times New Roman" w:cs="Times New Roman"/>
        </w:rPr>
        <w:t xml:space="preserve"> </w:t>
      </w:r>
      <w:r w:rsidR="00B87A38" w:rsidRPr="00753FA6">
        <w:rPr>
          <w:rFonts w:ascii="Times New Roman" w:hAnsi="Times New Roman" w:cs="Times New Roman"/>
        </w:rPr>
        <w:t>of</w:t>
      </w:r>
      <w:r w:rsidR="00891027" w:rsidRPr="00753FA6">
        <w:rPr>
          <w:rFonts w:ascii="Times New Roman" w:hAnsi="Times New Roman" w:cs="Times New Roman"/>
        </w:rPr>
        <w:t xml:space="preserve"> </w:t>
      </w:r>
      <w:r w:rsidR="00B87A38" w:rsidRPr="00753FA6">
        <w:rPr>
          <w:rFonts w:ascii="Times New Roman" w:hAnsi="Times New Roman" w:cs="Times New Roman"/>
        </w:rPr>
        <w:t>production</w:t>
      </w:r>
      <w:r w:rsidR="00891027" w:rsidRPr="00753FA6">
        <w:rPr>
          <w:rFonts w:ascii="Times New Roman" w:hAnsi="Times New Roman" w:cs="Times New Roman"/>
        </w:rPr>
        <w:t xml:space="preserve"> </w:t>
      </w:r>
      <w:r w:rsidR="00B87A38" w:rsidRPr="00753FA6">
        <w:rPr>
          <w:rFonts w:ascii="Times New Roman" w:hAnsi="Times New Roman" w:cs="Times New Roman"/>
        </w:rPr>
        <w:t>forest</w:t>
      </w:r>
      <w:r w:rsidR="00891027" w:rsidRPr="00753FA6">
        <w:rPr>
          <w:rFonts w:ascii="Times New Roman" w:hAnsi="Times New Roman" w:cs="Times New Roman"/>
        </w:rPr>
        <w:t xml:space="preserve"> </w:t>
      </w:r>
      <w:r w:rsidR="00B87A38" w:rsidRPr="00753FA6">
        <w:rPr>
          <w:rFonts w:ascii="Times New Roman" w:hAnsi="Times New Roman" w:cs="Times New Roman"/>
        </w:rPr>
        <w:t>stand</w:t>
      </w:r>
      <w:r w:rsidR="006F1239">
        <w:rPr>
          <w:rFonts w:ascii="Times New Roman" w:hAnsi="Times New Roman" w:cs="Times New Roman"/>
        </w:rPr>
        <w:t>s</w:t>
      </w:r>
      <w:r w:rsidR="00891027" w:rsidRPr="00753FA6">
        <w:rPr>
          <w:rFonts w:ascii="Times New Roman" w:hAnsi="Times New Roman" w:cs="Times New Roman"/>
        </w:rPr>
        <w:t xml:space="preserve"> </w:t>
      </w:r>
      <w:r w:rsidR="00B87A38" w:rsidRPr="00753FA6">
        <w:rPr>
          <w:rFonts w:ascii="Times New Roman" w:hAnsi="Times New Roman" w:cs="Times New Roman"/>
        </w:rPr>
        <w:t>is</w:t>
      </w:r>
      <w:r w:rsidR="00891027" w:rsidRPr="00753FA6">
        <w:rPr>
          <w:rFonts w:ascii="Times New Roman" w:hAnsi="Times New Roman" w:cs="Times New Roman"/>
        </w:rPr>
        <w:t xml:space="preserve"> </w:t>
      </w:r>
      <w:r w:rsidR="00B87A38" w:rsidRPr="00753FA6">
        <w:rPr>
          <w:rFonts w:ascii="Times New Roman" w:hAnsi="Times New Roman" w:cs="Times New Roman"/>
        </w:rPr>
        <w:t>limited</w:t>
      </w:r>
      <w:r w:rsidR="00891027" w:rsidRPr="00753FA6">
        <w:rPr>
          <w:rFonts w:ascii="Times New Roman" w:hAnsi="Times New Roman" w:cs="Times New Roman"/>
        </w:rPr>
        <w:t xml:space="preserve"> </w:t>
      </w:r>
      <w:r w:rsidR="00110DEF" w:rsidRPr="00753FA6">
        <w:rPr>
          <w:rFonts w:ascii="Times New Roman" w:hAnsi="Times New Roman" w:cs="Times New Roman"/>
        </w:rPr>
        <w:t>for</w:t>
      </w:r>
      <w:r w:rsidR="00891027" w:rsidRPr="00753FA6">
        <w:rPr>
          <w:rFonts w:ascii="Times New Roman" w:hAnsi="Times New Roman" w:cs="Times New Roman"/>
        </w:rPr>
        <w:t xml:space="preserve"> </w:t>
      </w:r>
      <w:r w:rsidR="00110DEF" w:rsidRPr="00753FA6">
        <w:rPr>
          <w:rFonts w:ascii="Times New Roman" w:hAnsi="Times New Roman" w:cs="Times New Roman"/>
        </w:rPr>
        <w:t>maximum</w:t>
      </w:r>
      <w:r w:rsidR="00891027" w:rsidRPr="00753FA6">
        <w:rPr>
          <w:rFonts w:ascii="Times New Roman" w:hAnsi="Times New Roman" w:cs="Times New Roman"/>
        </w:rPr>
        <w:t xml:space="preserve"> </w:t>
      </w:r>
      <w:r w:rsidR="00110DEF" w:rsidRPr="00753FA6">
        <w:rPr>
          <w:rFonts w:ascii="Times New Roman" w:hAnsi="Times New Roman" w:cs="Times New Roman"/>
        </w:rPr>
        <w:t>wood</w:t>
      </w:r>
      <w:r w:rsidR="00891027" w:rsidRPr="00753FA6">
        <w:rPr>
          <w:rFonts w:ascii="Times New Roman" w:hAnsi="Times New Roman" w:cs="Times New Roman"/>
        </w:rPr>
        <w:t xml:space="preserve"> </w:t>
      </w:r>
      <w:r w:rsidR="00110DEF" w:rsidRPr="00753FA6">
        <w:rPr>
          <w:rFonts w:ascii="Times New Roman" w:hAnsi="Times New Roman" w:cs="Times New Roman"/>
        </w:rPr>
        <w:t>production</w:t>
      </w:r>
      <w:r w:rsidR="00891027" w:rsidRPr="00753FA6">
        <w:rPr>
          <w:rFonts w:ascii="Times New Roman" w:hAnsi="Times New Roman" w:cs="Times New Roman"/>
        </w:rPr>
        <w:t xml:space="preserve"> </w:t>
      </w:r>
      <w:r w:rsidR="00A12057" w:rsidRPr="00753FA6">
        <w:rPr>
          <w:rFonts w:ascii="Times New Roman" w:hAnsi="Times New Roman" w:cs="Times New Roman"/>
        </w:rPr>
        <w:t>to</w:t>
      </w:r>
      <w:r w:rsidR="00891027" w:rsidRPr="00753FA6">
        <w:rPr>
          <w:rFonts w:ascii="Times New Roman" w:hAnsi="Times New Roman" w:cs="Times New Roman"/>
        </w:rPr>
        <w:t xml:space="preserve"> </w:t>
      </w:r>
      <w:r w:rsidR="00970F46">
        <w:rPr>
          <w:rFonts w:ascii="Times New Roman" w:hAnsi="Times New Roman" w:cs="Times New Roman"/>
        </w:rPr>
        <w:t>about</w:t>
      </w:r>
      <w:r w:rsidR="00891027" w:rsidRPr="00753FA6">
        <w:rPr>
          <w:rFonts w:ascii="Times New Roman" w:hAnsi="Times New Roman" w:cs="Times New Roman"/>
        </w:rPr>
        <w:t xml:space="preserve"> </w:t>
      </w:r>
      <w:r w:rsidR="00A12057" w:rsidRPr="00753FA6">
        <w:rPr>
          <w:rFonts w:ascii="Times New Roman" w:hAnsi="Times New Roman" w:cs="Times New Roman"/>
        </w:rPr>
        <w:t>120</w:t>
      </w:r>
      <w:r w:rsidR="00891027" w:rsidRPr="00753FA6">
        <w:rPr>
          <w:rFonts w:ascii="Times New Roman" w:hAnsi="Times New Roman" w:cs="Times New Roman"/>
        </w:rPr>
        <w:t xml:space="preserve"> </w:t>
      </w:r>
      <w:r w:rsidR="00A12057" w:rsidRPr="00753FA6">
        <w:rPr>
          <w:rFonts w:ascii="Times New Roman" w:hAnsi="Times New Roman" w:cs="Times New Roman"/>
        </w:rPr>
        <w:t>years</w:t>
      </w:r>
      <w:r w:rsidR="00891027" w:rsidRPr="00753FA6">
        <w:rPr>
          <w:rFonts w:ascii="Times New Roman" w:hAnsi="Times New Roman" w:cs="Times New Roman"/>
        </w:rPr>
        <w:t xml:space="preserve"> </w:t>
      </w:r>
      <w:r w:rsidR="00A12057" w:rsidRPr="00753FA6">
        <w:rPr>
          <w:rFonts w:ascii="Times New Roman" w:hAnsi="Times New Roman" w:cs="Times New Roman"/>
        </w:rPr>
        <w:fldChar w:fldCharType="begin" w:fldLock="1"/>
      </w:r>
      <w:r w:rsidR="00661A67" w:rsidRPr="00753FA6">
        <w:rPr>
          <w:rFonts w:ascii="Times New Roman" w:hAnsi="Times New Roman" w:cs="Times New Roman"/>
        </w:rPr>
        <w:instrText>ADDIN CSL_CITATION {"citationItems":[{"id":"ITEM-1","itemData":{"author":[{"dropping-particle":"","family":"Bütler","given":"R.","non-dropping-particle":"","parse-names":false,"suffix":""},{"dropping-particle":"","family":"Lachat","given":"T.","non-dropping-particle":"","parse-names":false,"suffix":""},{"dropping-particle":"","family":"Larrieu","given":"L.","non-dropping-particle":"","parse-names":false,"suffix":""},{"dropping-particle":"","family":"Paillet","given":"Y.","non-dropping-particle":"","parse-names":false,"suffix":""}],"container-title":"Integrative approaches as an opportunity for the conservation of forest biodiversity","id":"ITEM-1","issue":"January","issued":{"date-parts":[["2013"]]},"page":"84-91","title":"Habitat trees: key elements for forest biodiversity","type":"article-journal"},"uris":["http://www.mendeley.com/documents/?uuid=f42e4b0b-49c7-45e8-9de4-d88d50296d16"]}],"mendeley":{"formattedCitation":"(Bütler et al., 2013)","plainTextFormattedCitation":"(Bütler et al., 2013)","previouslyFormattedCitation":"(Bütler et al., 2013)"},"properties":{"noteIndex":0},"schema":"https://github.com/citation-style-language/schema/raw/master/csl-citation.json"}</w:instrText>
      </w:r>
      <w:r w:rsidR="00A12057" w:rsidRPr="00753FA6">
        <w:rPr>
          <w:rFonts w:ascii="Times New Roman" w:hAnsi="Times New Roman" w:cs="Times New Roman"/>
        </w:rPr>
        <w:fldChar w:fldCharType="separate"/>
      </w:r>
      <w:r w:rsidR="00A12057" w:rsidRPr="00753FA6">
        <w:rPr>
          <w:rFonts w:ascii="Times New Roman" w:hAnsi="Times New Roman" w:cs="Times New Roman"/>
          <w:noProof/>
        </w:rPr>
        <w:t>(Bütler</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et</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al.,</w:t>
      </w:r>
      <w:r w:rsidR="00891027" w:rsidRPr="00753FA6">
        <w:rPr>
          <w:rFonts w:ascii="Times New Roman" w:hAnsi="Times New Roman" w:cs="Times New Roman"/>
          <w:noProof/>
        </w:rPr>
        <w:t xml:space="preserve"> </w:t>
      </w:r>
      <w:r w:rsidR="00A12057" w:rsidRPr="00753FA6">
        <w:rPr>
          <w:rFonts w:ascii="Times New Roman" w:hAnsi="Times New Roman" w:cs="Times New Roman"/>
          <w:noProof/>
        </w:rPr>
        <w:t>2013)</w:t>
      </w:r>
      <w:r w:rsidR="00A12057" w:rsidRPr="00753FA6">
        <w:rPr>
          <w:rFonts w:ascii="Times New Roman" w:hAnsi="Times New Roman" w:cs="Times New Roman"/>
        </w:rPr>
        <w:fldChar w:fldCharType="end"/>
      </w:r>
      <w:r w:rsidR="00110DEF" w:rsidRPr="00753FA6">
        <w:rPr>
          <w:rFonts w:ascii="Times New Roman" w:hAnsi="Times New Roman" w:cs="Times New Roman"/>
        </w:rPr>
        <w:t>.</w:t>
      </w:r>
      <w:r w:rsidR="004338FC">
        <w:rPr>
          <w:rFonts w:ascii="Times New Roman" w:hAnsi="Times New Roman" w:cs="Times New Roman"/>
        </w:rPr>
        <w:t xml:space="preserve"> </w:t>
      </w:r>
      <w:r w:rsidR="0053658B" w:rsidRPr="00753FA6">
        <w:rPr>
          <w:rFonts w:ascii="Times New Roman" w:hAnsi="Times New Roman" w:cs="Times New Roman"/>
        </w:rPr>
        <w:t>At</w:t>
      </w:r>
      <w:r w:rsidR="00891027" w:rsidRPr="00753FA6">
        <w:rPr>
          <w:rFonts w:ascii="Times New Roman" w:hAnsi="Times New Roman" w:cs="Times New Roman"/>
        </w:rPr>
        <w:t xml:space="preserve"> </w:t>
      </w:r>
      <w:r w:rsidR="0053658B" w:rsidRPr="00753FA6">
        <w:rPr>
          <w:rFonts w:ascii="Times New Roman" w:hAnsi="Times New Roman" w:cs="Times New Roman"/>
        </w:rPr>
        <w:t>present,</w:t>
      </w:r>
      <w:r w:rsidR="00891027" w:rsidRPr="00753FA6">
        <w:rPr>
          <w:rFonts w:ascii="Times New Roman" w:hAnsi="Times New Roman" w:cs="Times New Roman"/>
        </w:rPr>
        <w:t xml:space="preserve"> </w:t>
      </w:r>
      <w:r w:rsidR="0053658B" w:rsidRPr="00753FA6">
        <w:rPr>
          <w:rFonts w:ascii="Times New Roman" w:hAnsi="Times New Roman" w:cs="Times New Roman"/>
        </w:rPr>
        <w:t>a</w:t>
      </w:r>
      <w:r w:rsidR="00891027" w:rsidRPr="00753FA6">
        <w:rPr>
          <w:rFonts w:ascii="Times New Roman" w:hAnsi="Times New Roman" w:cs="Times New Roman"/>
        </w:rPr>
        <w:t xml:space="preserve"> </w:t>
      </w:r>
      <w:r w:rsidR="0053658B" w:rsidRPr="00753FA6">
        <w:rPr>
          <w:rFonts w:ascii="Times New Roman" w:hAnsi="Times New Roman" w:cs="Times New Roman"/>
        </w:rPr>
        <w:t>limited</w:t>
      </w:r>
      <w:r w:rsidR="00891027" w:rsidRPr="00753FA6">
        <w:rPr>
          <w:rFonts w:ascii="Times New Roman" w:hAnsi="Times New Roman" w:cs="Times New Roman"/>
        </w:rPr>
        <w:t xml:space="preserve"> </w:t>
      </w:r>
      <w:r w:rsidR="0053658B" w:rsidRPr="00753FA6">
        <w:rPr>
          <w:rFonts w:ascii="Times New Roman" w:hAnsi="Times New Roman" w:cs="Times New Roman"/>
        </w:rPr>
        <w:t>number</w:t>
      </w:r>
      <w:r w:rsidR="00891027" w:rsidRPr="00753FA6">
        <w:rPr>
          <w:rFonts w:ascii="Times New Roman" w:hAnsi="Times New Roman" w:cs="Times New Roman"/>
        </w:rPr>
        <w:t xml:space="preserve"> </w:t>
      </w:r>
      <w:r w:rsidR="0053658B" w:rsidRPr="00753FA6">
        <w:rPr>
          <w:rFonts w:ascii="Times New Roman" w:hAnsi="Times New Roman" w:cs="Times New Roman"/>
        </w:rPr>
        <w:t>of</w:t>
      </w:r>
      <w:r w:rsidR="00891027" w:rsidRPr="00753FA6">
        <w:rPr>
          <w:rFonts w:ascii="Times New Roman" w:hAnsi="Times New Roman" w:cs="Times New Roman"/>
        </w:rPr>
        <w:t xml:space="preserve"> </w:t>
      </w:r>
      <w:r w:rsidRPr="00444BC8">
        <w:rPr>
          <w:rFonts w:ascii="Times New Roman" w:hAnsi="Times New Roman" w:cs="Times New Roman"/>
          <w:highlight w:val="yellow"/>
        </w:rPr>
        <w:t>large</w:t>
      </w:r>
      <w:r w:rsidR="00891027" w:rsidRPr="00753FA6">
        <w:rPr>
          <w:rFonts w:ascii="Times New Roman" w:hAnsi="Times New Roman" w:cs="Times New Roman"/>
        </w:rPr>
        <w:t xml:space="preserve"> </w:t>
      </w:r>
      <w:r w:rsidR="0053658B" w:rsidRPr="00753FA6">
        <w:rPr>
          <w:rFonts w:ascii="Times New Roman" w:hAnsi="Times New Roman" w:cs="Times New Roman"/>
        </w:rPr>
        <w:t>trees</w:t>
      </w:r>
      <w:r w:rsidR="00891027" w:rsidRPr="00753FA6">
        <w:rPr>
          <w:rFonts w:ascii="Times New Roman" w:hAnsi="Times New Roman" w:cs="Times New Roman"/>
        </w:rPr>
        <w:t xml:space="preserve"> </w:t>
      </w:r>
      <w:r w:rsidR="0053658B" w:rsidRPr="00753FA6">
        <w:rPr>
          <w:rFonts w:ascii="Times New Roman" w:hAnsi="Times New Roman" w:cs="Times New Roman"/>
        </w:rPr>
        <w:t>are</w:t>
      </w:r>
      <w:r w:rsidR="00891027" w:rsidRPr="00753FA6">
        <w:rPr>
          <w:rFonts w:ascii="Times New Roman" w:hAnsi="Times New Roman" w:cs="Times New Roman"/>
        </w:rPr>
        <w:t xml:space="preserve"> </w:t>
      </w:r>
      <w:proofErr w:type="gramStart"/>
      <w:r w:rsidR="0053658B" w:rsidRPr="00753FA6">
        <w:rPr>
          <w:rFonts w:ascii="Times New Roman" w:hAnsi="Times New Roman" w:cs="Times New Roman"/>
        </w:rPr>
        <w:t>avai</w:t>
      </w:r>
      <w:r w:rsidR="00A150B1" w:rsidRPr="00753FA6">
        <w:rPr>
          <w:rFonts w:ascii="Times New Roman" w:hAnsi="Times New Roman" w:cs="Times New Roman"/>
        </w:rPr>
        <w:t>l</w:t>
      </w:r>
      <w:r w:rsidR="0053658B" w:rsidRPr="00753FA6">
        <w:rPr>
          <w:rFonts w:ascii="Times New Roman" w:hAnsi="Times New Roman" w:cs="Times New Roman"/>
        </w:rPr>
        <w:t>able</w:t>
      </w:r>
      <w:proofErr w:type="gramEnd"/>
      <w:r w:rsidR="00891027" w:rsidRPr="00753FA6">
        <w:rPr>
          <w:rFonts w:ascii="Times New Roman" w:hAnsi="Times New Roman" w:cs="Times New Roman"/>
        </w:rPr>
        <w:t xml:space="preserve"> </w:t>
      </w:r>
      <w:r w:rsidR="0053658B" w:rsidRPr="00753FA6">
        <w:rPr>
          <w:rFonts w:ascii="Times New Roman" w:hAnsi="Times New Roman" w:cs="Times New Roman"/>
        </w:rPr>
        <w:t>and</w:t>
      </w:r>
      <w:r w:rsidR="00891027" w:rsidRPr="00753FA6">
        <w:rPr>
          <w:rFonts w:ascii="Times New Roman" w:hAnsi="Times New Roman" w:cs="Times New Roman"/>
        </w:rPr>
        <w:t xml:space="preserve"> </w:t>
      </w:r>
      <w:r w:rsidR="0053658B" w:rsidRPr="00753FA6">
        <w:rPr>
          <w:rFonts w:ascii="Times New Roman" w:hAnsi="Times New Roman" w:cs="Times New Roman"/>
        </w:rPr>
        <w:t>it</w:t>
      </w:r>
      <w:r w:rsidR="00891027" w:rsidRPr="00753FA6">
        <w:rPr>
          <w:rFonts w:ascii="Times New Roman" w:hAnsi="Times New Roman" w:cs="Times New Roman"/>
        </w:rPr>
        <w:t xml:space="preserve"> </w:t>
      </w:r>
      <w:r w:rsidR="0053658B" w:rsidRPr="00753FA6">
        <w:rPr>
          <w:rFonts w:ascii="Times New Roman" w:hAnsi="Times New Roman" w:cs="Times New Roman"/>
        </w:rPr>
        <w:t>is</w:t>
      </w:r>
      <w:r w:rsidR="00891027" w:rsidRPr="00753FA6">
        <w:rPr>
          <w:rFonts w:ascii="Times New Roman" w:hAnsi="Times New Roman" w:cs="Times New Roman"/>
        </w:rPr>
        <w:t xml:space="preserve"> </w:t>
      </w:r>
      <w:r w:rsidR="0053658B" w:rsidRPr="00753FA6">
        <w:rPr>
          <w:rFonts w:ascii="Times New Roman" w:hAnsi="Times New Roman" w:cs="Times New Roman"/>
        </w:rPr>
        <w:t>necessary</w:t>
      </w:r>
      <w:r w:rsidR="00891027" w:rsidRPr="00753FA6">
        <w:rPr>
          <w:rFonts w:ascii="Times New Roman" w:hAnsi="Times New Roman" w:cs="Times New Roman"/>
        </w:rPr>
        <w:t xml:space="preserve"> </w:t>
      </w:r>
      <w:r w:rsidR="0053658B" w:rsidRPr="00753FA6">
        <w:rPr>
          <w:rFonts w:ascii="Times New Roman" w:hAnsi="Times New Roman" w:cs="Times New Roman"/>
        </w:rPr>
        <w:t>to</w:t>
      </w:r>
      <w:r w:rsidR="00891027" w:rsidRPr="00753FA6">
        <w:rPr>
          <w:rFonts w:ascii="Times New Roman" w:hAnsi="Times New Roman" w:cs="Times New Roman"/>
        </w:rPr>
        <w:t xml:space="preserve"> </w:t>
      </w:r>
      <w:r w:rsidR="0053658B" w:rsidRPr="00753FA6">
        <w:rPr>
          <w:rFonts w:ascii="Times New Roman" w:hAnsi="Times New Roman" w:cs="Times New Roman"/>
        </w:rPr>
        <w:t>take</w:t>
      </w:r>
      <w:r w:rsidR="00891027" w:rsidRPr="00753FA6">
        <w:rPr>
          <w:rFonts w:ascii="Times New Roman" w:hAnsi="Times New Roman" w:cs="Times New Roman"/>
        </w:rPr>
        <w:t xml:space="preserve"> </w:t>
      </w:r>
      <w:r w:rsidR="0053658B" w:rsidRPr="00753FA6">
        <w:rPr>
          <w:rFonts w:ascii="Times New Roman" w:hAnsi="Times New Roman" w:cs="Times New Roman"/>
        </w:rPr>
        <w:t>into</w:t>
      </w:r>
      <w:r w:rsidR="00891027" w:rsidRPr="00753FA6">
        <w:rPr>
          <w:rFonts w:ascii="Times New Roman" w:hAnsi="Times New Roman" w:cs="Times New Roman"/>
        </w:rPr>
        <w:t xml:space="preserve"> </w:t>
      </w:r>
      <w:r w:rsidR="0053658B" w:rsidRPr="00753FA6">
        <w:rPr>
          <w:rFonts w:ascii="Times New Roman" w:hAnsi="Times New Roman" w:cs="Times New Roman"/>
        </w:rPr>
        <w:t>account</w:t>
      </w:r>
      <w:r w:rsidR="00891027" w:rsidRPr="00753FA6">
        <w:rPr>
          <w:rFonts w:ascii="Times New Roman" w:hAnsi="Times New Roman" w:cs="Times New Roman"/>
        </w:rPr>
        <w:t xml:space="preserve"> </w:t>
      </w:r>
      <w:r w:rsidR="0053658B" w:rsidRPr="00753FA6">
        <w:rPr>
          <w:rFonts w:ascii="Times New Roman" w:hAnsi="Times New Roman" w:cs="Times New Roman"/>
        </w:rPr>
        <w:t>their</w:t>
      </w:r>
      <w:r w:rsidR="00891027" w:rsidRPr="00753FA6">
        <w:rPr>
          <w:rFonts w:ascii="Times New Roman" w:hAnsi="Times New Roman" w:cs="Times New Roman"/>
        </w:rPr>
        <w:t xml:space="preserve"> </w:t>
      </w:r>
      <w:r w:rsidR="0053658B" w:rsidRPr="00753FA6">
        <w:rPr>
          <w:rFonts w:ascii="Times New Roman" w:hAnsi="Times New Roman" w:cs="Times New Roman"/>
        </w:rPr>
        <w:t>further</w:t>
      </w:r>
      <w:r w:rsidR="00891027" w:rsidRPr="00753FA6">
        <w:rPr>
          <w:rFonts w:ascii="Times New Roman" w:hAnsi="Times New Roman" w:cs="Times New Roman"/>
        </w:rPr>
        <w:t xml:space="preserve"> </w:t>
      </w:r>
      <w:r w:rsidR="0053658B" w:rsidRPr="00753FA6">
        <w:rPr>
          <w:rFonts w:ascii="Times New Roman" w:hAnsi="Times New Roman" w:cs="Times New Roman"/>
        </w:rPr>
        <w:t>loss</w:t>
      </w:r>
      <w:r w:rsidR="00891027" w:rsidRPr="00753FA6">
        <w:rPr>
          <w:rFonts w:ascii="Times New Roman" w:hAnsi="Times New Roman" w:cs="Times New Roman"/>
        </w:rPr>
        <w:t xml:space="preserve"> </w:t>
      </w:r>
      <w:r w:rsidR="0053658B" w:rsidRPr="00753FA6">
        <w:rPr>
          <w:rFonts w:ascii="Times New Roman" w:hAnsi="Times New Roman" w:cs="Times New Roman"/>
        </w:rPr>
        <w:t>(due</w:t>
      </w:r>
      <w:r w:rsidR="00891027" w:rsidRPr="00753FA6">
        <w:rPr>
          <w:rFonts w:ascii="Times New Roman" w:hAnsi="Times New Roman" w:cs="Times New Roman"/>
        </w:rPr>
        <w:t xml:space="preserve"> </w:t>
      </w:r>
      <w:r w:rsidR="0053658B" w:rsidRPr="00753FA6">
        <w:rPr>
          <w:rFonts w:ascii="Times New Roman" w:hAnsi="Times New Roman" w:cs="Times New Roman"/>
        </w:rPr>
        <w:t>to</w:t>
      </w:r>
      <w:r w:rsidR="00891027" w:rsidRPr="00753FA6">
        <w:rPr>
          <w:rFonts w:ascii="Times New Roman" w:hAnsi="Times New Roman" w:cs="Times New Roman"/>
        </w:rPr>
        <w:t xml:space="preserve"> </w:t>
      </w:r>
      <w:r w:rsidR="0053658B" w:rsidRPr="00753FA6">
        <w:rPr>
          <w:rFonts w:ascii="Times New Roman" w:hAnsi="Times New Roman" w:cs="Times New Roman"/>
        </w:rPr>
        <w:t>drying,</w:t>
      </w:r>
      <w:r w:rsidR="00891027" w:rsidRPr="00753FA6">
        <w:rPr>
          <w:rFonts w:ascii="Times New Roman" w:hAnsi="Times New Roman" w:cs="Times New Roman"/>
        </w:rPr>
        <w:t xml:space="preserve"> </w:t>
      </w:r>
      <w:r w:rsidR="0053658B" w:rsidRPr="00753FA6">
        <w:rPr>
          <w:rFonts w:ascii="Times New Roman" w:hAnsi="Times New Roman" w:cs="Times New Roman"/>
        </w:rPr>
        <w:t>uprooting,</w:t>
      </w:r>
      <w:r w:rsidR="00891027" w:rsidRPr="00753FA6">
        <w:rPr>
          <w:rFonts w:ascii="Times New Roman" w:hAnsi="Times New Roman" w:cs="Times New Roman"/>
        </w:rPr>
        <w:t xml:space="preserve"> </w:t>
      </w:r>
      <w:r w:rsidR="0053658B" w:rsidRPr="00753FA6">
        <w:rPr>
          <w:rFonts w:ascii="Times New Roman" w:hAnsi="Times New Roman" w:cs="Times New Roman"/>
        </w:rPr>
        <w:t>breaking,</w:t>
      </w:r>
      <w:r w:rsidR="00891027" w:rsidRPr="00753FA6">
        <w:rPr>
          <w:rFonts w:ascii="Times New Roman" w:hAnsi="Times New Roman" w:cs="Times New Roman"/>
        </w:rPr>
        <w:t xml:space="preserve"> </w:t>
      </w:r>
      <w:r w:rsidR="0053658B" w:rsidRPr="00753FA6">
        <w:rPr>
          <w:rFonts w:ascii="Times New Roman" w:hAnsi="Times New Roman" w:cs="Times New Roman"/>
        </w:rPr>
        <w:t>etc.).</w:t>
      </w:r>
      <w:r w:rsidR="00891027" w:rsidRPr="00753FA6">
        <w:rPr>
          <w:rFonts w:ascii="Times New Roman" w:hAnsi="Times New Roman" w:cs="Times New Roman"/>
        </w:rPr>
        <w:t xml:space="preserve"> </w:t>
      </w:r>
      <w:r w:rsidR="0053658B" w:rsidRPr="00753FA6">
        <w:rPr>
          <w:rFonts w:ascii="Times New Roman" w:hAnsi="Times New Roman" w:cs="Times New Roman"/>
        </w:rPr>
        <w:t>Therefore,</w:t>
      </w:r>
      <w:r w:rsidR="00891027" w:rsidRPr="00753FA6">
        <w:rPr>
          <w:rFonts w:ascii="Times New Roman" w:hAnsi="Times New Roman" w:cs="Times New Roman"/>
        </w:rPr>
        <w:t xml:space="preserve"> </w:t>
      </w:r>
      <w:r w:rsidR="0053658B" w:rsidRPr="00753FA6">
        <w:rPr>
          <w:rFonts w:ascii="Times New Roman" w:hAnsi="Times New Roman" w:cs="Times New Roman"/>
        </w:rPr>
        <w:t>the</w:t>
      </w:r>
      <w:r w:rsidR="00891027" w:rsidRPr="00753FA6">
        <w:rPr>
          <w:rFonts w:ascii="Times New Roman" w:hAnsi="Times New Roman" w:cs="Times New Roman"/>
        </w:rPr>
        <w:t xml:space="preserve"> </w:t>
      </w:r>
      <w:r w:rsidR="0053658B" w:rsidRPr="00753FA6">
        <w:rPr>
          <w:rFonts w:ascii="Times New Roman" w:hAnsi="Times New Roman" w:cs="Times New Roman"/>
        </w:rPr>
        <w:t>number</w:t>
      </w:r>
      <w:r w:rsidR="00891027" w:rsidRPr="00753FA6">
        <w:rPr>
          <w:rFonts w:ascii="Times New Roman" w:hAnsi="Times New Roman" w:cs="Times New Roman"/>
        </w:rPr>
        <w:t xml:space="preserve"> </w:t>
      </w:r>
      <w:r w:rsidR="0053658B" w:rsidRPr="00753FA6">
        <w:rPr>
          <w:rFonts w:ascii="Times New Roman" w:hAnsi="Times New Roman" w:cs="Times New Roman"/>
        </w:rPr>
        <w:t>of</w:t>
      </w:r>
      <w:r w:rsidR="00891027" w:rsidRPr="00753FA6">
        <w:rPr>
          <w:rFonts w:ascii="Times New Roman" w:hAnsi="Times New Roman" w:cs="Times New Roman"/>
        </w:rPr>
        <w:t xml:space="preserve"> </w:t>
      </w:r>
      <w:r w:rsidRPr="00444BC8">
        <w:rPr>
          <w:rFonts w:ascii="Times New Roman" w:hAnsi="Times New Roman" w:cs="Times New Roman"/>
          <w:highlight w:val="yellow"/>
        </w:rPr>
        <w:t>large</w:t>
      </w:r>
      <w:r w:rsidR="00891027" w:rsidRPr="00753FA6">
        <w:rPr>
          <w:rFonts w:ascii="Times New Roman" w:hAnsi="Times New Roman" w:cs="Times New Roman"/>
        </w:rPr>
        <w:t xml:space="preserve"> </w:t>
      </w:r>
      <w:r w:rsidR="0053658B" w:rsidRPr="00753FA6">
        <w:rPr>
          <w:rFonts w:ascii="Times New Roman" w:hAnsi="Times New Roman" w:cs="Times New Roman"/>
        </w:rPr>
        <w:t>trees</w:t>
      </w:r>
      <w:r w:rsidR="00891027" w:rsidRPr="00753FA6">
        <w:rPr>
          <w:rFonts w:ascii="Times New Roman" w:hAnsi="Times New Roman" w:cs="Times New Roman"/>
        </w:rPr>
        <w:t xml:space="preserve"> </w:t>
      </w:r>
      <w:r w:rsidR="0053658B" w:rsidRPr="00753FA6">
        <w:rPr>
          <w:rFonts w:ascii="Times New Roman" w:hAnsi="Times New Roman" w:cs="Times New Roman"/>
        </w:rPr>
        <w:t>in</w:t>
      </w:r>
      <w:r w:rsidR="00891027" w:rsidRPr="00753FA6">
        <w:rPr>
          <w:rFonts w:ascii="Times New Roman" w:hAnsi="Times New Roman" w:cs="Times New Roman"/>
        </w:rPr>
        <w:t xml:space="preserve"> </w:t>
      </w:r>
      <w:r w:rsidR="0053658B" w:rsidRPr="00753FA6">
        <w:rPr>
          <w:rFonts w:ascii="Times New Roman" w:hAnsi="Times New Roman" w:cs="Times New Roman"/>
        </w:rPr>
        <w:t>production</w:t>
      </w:r>
      <w:r w:rsidR="00891027" w:rsidRPr="00753FA6">
        <w:rPr>
          <w:rFonts w:ascii="Times New Roman" w:hAnsi="Times New Roman" w:cs="Times New Roman"/>
        </w:rPr>
        <w:t xml:space="preserve"> </w:t>
      </w:r>
      <w:r w:rsidR="0053658B" w:rsidRPr="00753FA6">
        <w:rPr>
          <w:rFonts w:ascii="Times New Roman" w:hAnsi="Times New Roman" w:cs="Times New Roman"/>
        </w:rPr>
        <w:t>forests</w:t>
      </w:r>
      <w:r w:rsidR="00891027" w:rsidRPr="00753FA6">
        <w:rPr>
          <w:rFonts w:ascii="Times New Roman" w:hAnsi="Times New Roman" w:cs="Times New Roman"/>
        </w:rPr>
        <w:t xml:space="preserve"> </w:t>
      </w:r>
      <w:r w:rsidR="0053658B" w:rsidRPr="00753FA6">
        <w:rPr>
          <w:rFonts w:ascii="Times New Roman" w:hAnsi="Times New Roman" w:cs="Times New Roman"/>
        </w:rPr>
        <w:t>should</w:t>
      </w:r>
      <w:r w:rsidR="00891027" w:rsidRPr="00753FA6">
        <w:rPr>
          <w:rFonts w:ascii="Times New Roman" w:hAnsi="Times New Roman" w:cs="Times New Roman"/>
        </w:rPr>
        <w:t xml:space="preserve"> </w:t>
      </w:r>
      <w:r w:rsidR="0053658B" w:rsidRPr="00753FA6">
        <w:rPr>
          <w:rFonts w:ascii="Times New Roman" w:hAnsi="Times New Roman" w:cs="Times New Roman"/>
        </w:rPr>
        <w:t>be</w:t>
      </w:r>
      <w:r w:rsidR="00891027" w:rsidRPr="00753FA6">
        <w:rPr>
          <w:rFonts w:ascii="Times New Roman" w:hAnsi="Times New Roman" w:cs="Times New Roman"/>
        </w:rPr>
        <w:t xml:space="preserve"> </w:t>
      </w:r>
      <w:r w:rsidR="0053658B" w:rsidRPr="00753FA6">
        <w:rPr>
          <w:rFonts w:ascii="Times New Roman" w:hAnsi="Times New Roman" w:cs="Times New Roman"/>
        </w:rPr>
        <w:t>constantly</w:t>
      </w:r>
      <w:r w:rsidR="00891027" w:rsidRPr="00753FA6">
        <w:rPr>
          <w:rFonts w:ascii="Times New Roman" w:hAnsi="Times New Roman" w:cs="Times New Roman"/>
        </w:rPr>
        <w:t xml:space="preserve"> </w:t>
      </w:r>
      <w:r w:rsidR="0053658B" w:rsidRPr="00753FA6">
        <w:rPr>
          <w:rFonts w:ascii="Times New Roman" w:hAnsi="Times New Roman" w:cs="Times New Roman"/>
        </w:rPr>
        <w:t>added</w:t>
      </w:r>
      <w:r w:rsidR="006F1239">
        <w:rPr>
          <w:rFonts w:ascii="Times New Roman" w:hAnsi="Times New Roman" w:cs="Times New Roman"/>
        </w:rPr>
        <w:t xml:space="preserve"> to</w:t>
      </w:r>
      <w:r w:rsidR="0053658B" w:rsidRPr="00753FA6">
        <w:rPr>
          <w:rFonts w:ascii="Times New Roman" w:hAnsi="Times New Roman" w:cs="Times New Roman"/>
        </w:rPr>
        <w:t>.</w:t>
      </w:r>
      <w:r w:rsidR="00891027" w:rsidRPr="00753FA6">
        <w:rPr>
          <w:rFonts w:ascii="Times New Roman" w:hAnsi="Times New Roman" w:cs="Times New Roman"/>
        </w:rPr>
        <w:t xml:space="preserve"> </w:t>
      </w:r>
      <w:r w:rsidR="00A150B1" w:rsidRPr="00753FA6">
        <w:rPr>
          <w:rFonts w:ascii="Times New Roman" w:hAnsi="Times New Roman" w:cs="Times New Roman"/>
        </w:rPr>
        <w:t>For</w:t>
      </w:r>
      <w:r w:rsidR="00891027" w:rsidRPr="00753FA6">
        <w:rPr>
          <w:rFonts w:ascii="Times New Roman" w:hAnsi="Times New Roman" w:cs="Times New Roman"/>
        </w:rPr>
        <w:t xml:space="preserve"> </w:t>
      </w:r>
      <w:r w:rsidR="00A150B1" w:rsidRPr="00753FA6">
        <w:rPr>
          <w:rFonts w:ascii="Times New Roman" w:hAnsi="Times New Roman" w:cs="Times New Roman"/>
        </w:rPr>
        <w:t>the</w:t>
      </w:r>
      <w:r w:rsidR="00891027" w:rsidRPr="00753FA6">
        <w:rPr>
          <w:rFonts w:ascii="Times New Roman" w:hAnsi="Times New Roman" w:cs="Times New Roman"/>
        </w:rPr>
        <w:t xml:space="preserve"> </w:t>
      </w:r>
      <w:r w:rsidR="00A150B1" w:rsidRPr="00753FA6">
        <w:rPr>
          <w:rFonts w:ascii="Times New Roman" w:hAnsi="Times New Roman" w:cs="Times New Roman"/>
        </w:rPr>
        <w:t>future</w:t>
      </w:r>
      <w:r w:rsidR="00891027" w:rsidRPr="00753FA6">
        <w:rPr>
          <w:rFonts w:ascii="Times New Roman" w:hAnsi="Times New Roman" w:cs="Times New Roman"/>
        </w:rPr>
        <w:t xml:space="preserve"> </w:t>
      </w:r>
      <w:r w:rsidR="00A150B1" w:rsidRPr="00753FA6">
        <w:rPr>
          <w:rFonts w:ascii="Times New Roman" w:hAnsi="Times New Roman" w:cs="Times New Roman"/>
        </w:rPr>
        <w:t>development</w:t>
      </w:r>
      <w:r w:rsidR="00891027" w:rsidRPr="00753FA6">
        <w:rPr>
          <w:rFonts w:ascii="Times New Roman" w:hAnsi="Times New Roman" w:cs="Times New Roman"/>
        </w:rPr>
        <w:t xml:space="preserve"> </w:t>
      </w:r>
      <w:r w:rsidR="00A150B1" w:rsidRPr="00753FA6">
        <w:rPr>
          <w:rFonts w:ascii="Times New Roman" w:hAnsi="Times New Roman" w:cs="Times New Roman"/>
        </w:rPr>
        <w:t>of</w:t>
      </w:r>
      <w:r w:rsidR="00891027" w:rsidRPr="00753FA6">
        <w:rPr>
          <w:rFonts w:ascii="Times New Roman" w:hAnsi="Times New Roman" w:cs="Times New Roman"/>
        </w:rPr>
        <w:t xml:space="preserve"> </w:t>
      </w:r>
      <w:r w:rsidR="00C16CED" w:rsidRPr="00C16CED">
        <w:rPr>
          <w:rFonts w:ascii="Times New Roman" w:hAnsi="Times New Roman" w:cs="Times New Roman"/>
          <w:highlight w:val="yellow"/>
        </w:rPr>
        <w:t>habitat bearing large</w:t>
      </w:r>
      <w:r w:rsidR="00891027" w:rsidRPr="00753FA6">
        <w:rPr>
          <w:rFonts w:ascii="Times New Roman" w:hAnsi="Times New Roman" w:cs="Times New Roman"/>
        </w:rPr>
        <w:t xml:space="preserve"> </w:t>
      </w:r>
      <w:r w:rsidR="00A150B1" w:rsidRPr="00753FA6">
        <w:rPr>
          <w:rFonts w:ascii="Times New Roman" w:hAnsi="Times New Roman" w:cs="Times New Roman"/>
        </w:rPr>
        <w:t>trees,</w:t>
      </w:r>
      <w:r w:rsidR="00891027" w:rsidRPr="00753FA6">
        <w:rPr>
          <w:rFonts w:ascii="Times New Roman" w:hAnsi="Times New Roman" w:cs="Times New Roman"/>
        </w:rPr>
        <w:t xml:space="preserve"> </w:t>
      </w:r>
      <w:r w:rsidR="00A150B1" w:rsidRPr="00753FA6">
        <w:rPr>
          <w:rFonts w:ascii="Times New Roman" w:hAnsi="Times New Roman" w:cs="Times New Roman"/>
        </w:rPr>
        <w:t>it</w:t>
      </w:r>
      <w:r w:rsidR="00891027" w:rsidRPr="00753FA6">
        <w:rPr>
          <w:rFonts w:ascii="Times New Roman" w:hAnsi="Times New Roman" w:cs="Times New Roman"/>
        </w:rPr>
        <w:t xml:space="preserve"> </w:t>
      </w:r>
      <w:r w:rsidR="00A150B1" w:rsidRPr="00753FA6">
        <w:rPr>
          <w:rFonts w:ascii="Times New Roman" w:hAnsi="Times New Roman" w:cs="Times New Roman"/>
        </w:rPr>
        <w:t>is</w:t>
      </w:r>
      <w:r w:rsidR="00891027" w:rsidRPr="00753FA6">
        <w:rPr>
          <w:rFonts w:ascii="Times New Roman" w:hAnsi="Times New Roman" w:cs="Times New Roman"/>
        </w:rPr>
        <w:t xml:space="preserve"> </w:t>
      </w:r>
      <w:r w:rsidR="00A150B1" w:rsidRPr="00753FA6">
        <w:rPr>
          <w:rFonts w:ascii="Times New Roman" w:hAnsi="Times New Roman" w:cs="Times New Roman"/>
        </w:rPr>
        <w:t>necessary</w:t>
      </w:r>
      <w:r w:rsidR="00891027" w:rsidRPr="00753FA6">
        <w:rPr>
          <w:rFonts w:ascii="Times New Roman" w:hAnsi="Times New Roman" w:cs="Times New Roman"/>
        </w:rPr>
        <w:t xml:space="preserve"> </w:t>
      </w:r>
      <w:r w:rsidR="00A150B1" w:rsidRPr="00753FA6">
        <w:rPr>
          <w:rFonts w:ascii="Times New Roman" w:hAnsi="Times New Roman" w:cs="Times New Roman"/>
        </w:rPr>
        <w:t>to</w:t>
      </w:r>
      <w:r w:rsidR="00891027" w:rsidRPr="00753FA6">
        <w:rPr>
          <w:rFonts w:ascii="Times New Roman" w:hAnsi="Times New Roman" w:cs="Times New Roman"/>
        </w:rPr>
        <w:t xml:space="preserve"> </w:t>
      </w:r>
      <w:r w:rsidR="00A150B1" w:rsidRPr="00753FA6">
        <w:rPr>
          <w:rFonts w:ascii="Times New Roman" w:hAnsi="Times New Roman" w:cs="Times New Roman"/>
        </w:rPr>
        <w:t>adjust</w:t>
      </w:r>
      <w:r w:rsidR="00891027" w:rsidRPr="00753FA6">
        <w:rPr>
          <w:rFonts w:ascii="Times New Roman" w:hAnsi="Times New Roman" w:cs="Times New Roman"/>
        </w:rPr>
        <w:t xml:space="preserve"> </w:t>
      </w:r>
      <w:r w:rsidR="00A150B1" w:rsidRPr="00753FA6">
        <w:rPr>
          <w:rFonts w:ascii="Times New Roman" w:hAnsi="Times New Roman" w:cs="Times New Roman"/>
        </w:rPr>
        <w:t>the</w:t>
      </w:r>
      <w:r w:rsidR="00891027" w:rsidRPr="00753FA6">
        <w:rPr>
          <w:rFonts w:ascii="Times New Roman" w:hAnsi="Times New Roman" w:cs="Times New Roman"/>
        </w:rPr>
        <w:t xml:space="preserve"> </w:t>
      </w:r>
      <w:r w:rsidR="00A150B1" w:rsidRPr="00753FA6">
        <w:rPr>
          <w:rFonts w:ascii="Times New Roman" w:hAnsi="Times New Roman" w:cs="Times New Roman"/>
        </w:rPr>
        <w:t>forest</w:t>
      </w:r>
      <w:r w:rsidR="00891027" w:rsidRPr="00753FA6">
        <w:rPr>
          <w:rFonts w:ascii="Times New Roman" w:hAnsi="Times New Roman" w:cs="Times New Roman"/>
        </w:rPr>
        <w:t xml:space="preserve"> </w:t>
      </w:r>
      <w:r w:rsidR="00A150B1" w:rsidRPr="00753FA6">
        <w:rPr>
          <w:rFonts w:ascii="Times New Roman" w:hAnsi="Times New Roman" w:cs="Times New Roman"/>
        </w:rPr>
        <w:t>management</w:t>
      </w:r>
      <w:r w:rsidR="00891027" w:rsidRPr="00753FA6">
        <w:rPr>
          <w:rFonts w:ascii="Times New Roman" w:hAnsi="Times New Roman" w:cs="Times New Roman"/>
        </w:rPr>
        <w:t xml:space="preserve"> </w:t>
      </w:r>
      <w:r w:rsidR="00A150B1" w:rsidRPr="00753FA6">
        <w:rPr>
          <w:rFonts w:ascii="Times New Roman" w:hAnsi="Times New Roman" w:cs="Times New Roman"/>
        </w:rPr>
        <w:t>for</w:t>
      </w:r>
      <w:r w:rsidR="00891027" w:rsidRPr="00753FA6">
        <w:rPr>
          <w:rFonts w:ascii="Times New Roman" w:hAnsi="Times New Roman" w:cs="Times New Roman"/>
        </w:rPr>
        <w:t xml:space="preserve"> </w:t>
      </w:r>
      <w:r w:rsidR="00A150B1" w:rsidRPr="00753FA6">
        <w:rPr>
          <w:rFonts w:ascii="Times New Roman" w:hAnsi="Times New Roman" w:cs="Times New Roman"/>
        </w:rPr>
        <w:t>existing</w:t>
      </w:r>
      <w:r w:rsidR="00891027" w:rsidRPr="00753FA6">
        <w:rPr>
          <w:rFonts w:ascii="Times New Roman" w:hAnsi="Times New Roman" w:cs="Times New Roman"/>
        </w:rPr>
        <w:t xml:space="preserve"> </w:t>
      </w:r>
      <w:r w:rsidR="00A150B1" w:rsidRPr="00753FA6">
        <w:rPr>
          <w:rFonts w:ascii="Times New Roman" w:hAnsi="Times New Roman" w:cs="Times New Roman"/>
        </w:rPr>
        <w:t>young</w:t>
      </w:r>
      <w:r w:rsidR="00891027" w:rsidRPr="00753FA6">
        <w:rPr>
          <w:rFonts w:ascii="Times New Roman" w:hAnsi="Times New Roman" w:cs="Times New Roman"/>
        </w:rPr>
        <w:t xml:space="preserve"> </w:t>
      </w:r>
      <w:r w:rsidR="00A150B1" w:rsidRPr="00753FA6">
        <w:rPr>
          <w:rFonts w:ascii="Times New Roman" w:hAnsi="Times New Roman" w:cs="Times New Roman"/>
        </w:rPr>
        <w:t>spruce</w:t>
      </w:r>
      <w:r w:rsidR="00FF6DB0">
        <w:rPr>
          <w:rFonts w:ascii="Times New Roman" w:hAnsi="Times New Roman" w:cs="Times New Roman"/>
        </w:rPr>
        <w:t>-</w:t>
      </w:r>
      <w:r w:rsidR="00A150B1" w:rsidRPr="00753FA6">
        <w:rPr>
          <w:rFonts w:ascii="Times New Roman" w:hAnsi="Times New Roman" w:cs="Times New Roman"/>
        </w:rPr>
        <w:t>dominated</w:t>
      </w:r>
      <w:r w:rsidR="00891027" w:rsidRPr="00753FA6">
        <w:rPr>
          <w:rFonts w:ascii="Times New Roman" w:hAnsi="Times New Roman" w:cs="Times New Roman"/>
        </w:rPr>
        <w:t xml:space="preserve"> </w:t>
      </w:r>
      <w:r w:rsidR="00A150B1" w:rsidRPr="00753FA6">
        <w:rPr>
          <w:rFonts w:ascii="Times New Roman" w:hAnsi="Times New Roman" w:cs="Times New Roman"/>
        </w:rPr>
        <w:t>production</w:t>
      </w:r>
      <w:r w:rsidR="00891027" w:rsidRPr="00753FA6">
        <w:rPr>
          <w:rFonts w:ascii="Times New Roman" w:hAnsi="Times New Roman" w:cs="Times New Roman"/>
        </w:rPr>
        <w:t xml:space="preserve"> </w:t>
      </w:r>
      <w:r w:rsidR="00A150B1" w:rsidRPr="00753FA6">
        <w:rPr>
          <w:rFonts w:ascii="Times New Roman" w:hAnsi="Times New Roman" w:cs="Times New Roman"/>
        </w:rPr>
        <w:t>forest</w:t>
      </w:r>
      <w:r w:rsidR="00891027" w:rsidRPr="00753FA6">
        <w:rPr>
          <w:rFonts w:ascii="Times New Roman" w:hAnsi="Times New Roman" w:cs="Times New Roman"/>
        </w:rPr>
        <w:t xml:space="preserve"> </w:t>
      </w:r>
      <w:r w:rsidR="00762B28" w:rsidRPr="00753FA6">
        <w:rPr>
          <w:rFonts w:ascii="Times New Roman" w:hAnsi="Times New Roman" w:cs="Times New Roman"/>
        </w:rPr>
        <w:t>stands,</w:t>
      </w:r>
      <w:r w:rsidR="00891027" w:rsidRPr="00753FA6">
        <w:rPr>
          <w:rFonts w:ascii="Times New Roman" w:hAnsi="Times New Roman" w:cs="Times New Roman"/>
        </w:rPr>
        <w:t xml:space="preserve"> </w:t>
      </w:r>
      <w:r w:rsidR="00762B28" w:rsidRPr="00753FA6">
        <w:rPr>
          <w:rFonts w:ascii="Times New Roman" w:hAnsi="Times New Roman" w:cs="Times New Roman"/>
        </w:rPr>
        <w:t>which</w:t>
      </w:r>
      <w:r w:rsidR="00891027" w:rsidRPr="00753FA6">
        <w:rPr>
          <w:rFonts w:ascii="Times New Roman" w:hAnsi="Times New Roman" w:cs="Times New Roman"/>
        </w:rPr>
        <w:t xml:space="preserve"> </w:t>
      </w:r>
      <w:r w:rsidR="00762B28" w:rsidRPr="00753FA6">
        <w:rPr>
          <w:rFonts w:ascii="Times New Roman" w:hAnsi="Times New Roman" w:cs="Times New Roman"/>
        </w:rPr>
        <w:t>should</w:t>
      </w:r>
      <w:r w:rsidR="00891027" w:rsidRPr="00753FA6">
        <w:rPr>
          <w:rFonts w:ascii="Times New Roman" w:hAnsi="Times New Roman" w:cs="Times New Roman"/>
        </w:rPr>
        <w:t xml:space="preserve"> </w:t>
      </w:r>
      <w:r w:rsidR="00762B28" w:rsidRPr="00753FA6">
        <w:rPr>
          <w:rFonts w:ascii="Times New Roman" w:hAnsi="Times New Roman" w:cs="Times New Roman"/>
        </w:rPr>
        <w:t>be</w:t>
      </w:r>
      <w:r w:rsidR="00891027" w:rsidRPr="00753FA6">
        <w:rPr>
          <w:rFonts w:ascii="Times New Roman" w:hAnsi="Times New Roman" w:cs="Times New Roman"/>
        </w:rPr>
        <w:t xml:space="preserve"> </w:t>
      </w:r>
      <w:r w:rsidR="00762B28" w:rsidRPr="00753FA6">
        <w:rPr>
          <w:rFonts w:ascii="Times New Roman" w:hAnsi="Times New Roman" w:cs="Times New Roman"/>
        </w:rPr>
        <w:t>supplemented</w:t>
      </w:r>
      <w:r w:rsidR="00891027" w:rsidRPr="00753FA6">
        <w:rPr>
          <w:rFonts w:ascii="Times New Roman" w:hAnsi="Times New Roman" w:cs="Times New Roman"/>
        </w:rPr>
        <w:t xml:space="preserve"> </w:t>
      </w:r>
      <w:r w:rsidR="00762B28" w:rsidRPr="00753FA6">
        <w:rPr>
          <w:rFonts w:ascii="Times New Roman" w:hAnsi="Times New Roman" w:cs="Times New Roman"/>
        </w:rPr>
        <w:t>with</w:t>
      </w:r>
      <w:r w:rsidR="00891027" w:rsidRPr="00753FA6">
        <w:rPr>
          <w:rFonts w:ascii="Times New Roman" w:hAnsi="Times New Roman" w:cs="Times New Roman"/>
        </w:rPr>
        <w:t xml:space="preserve"> </w:t>
      </w:r>
      <w:r w:rsidR="00762B28" w:rsidRPr="00753FA6">
        <w:rPr>
          <w:rFonts w:ascii="Times New Roman" w:hAnsi="Times New Roman" w:cs="Times New Roman"/>
        </w:rPr>
        <w:t>native</w:t>
      </w:r>
      <w:r w:rsidR="00891027" w:rsidRPr="00753FA6">
        <w:rPr>
          <w:rFonts w:ascii="Times New Roman" w:hAnsi="Times New Roman" w:cs="Times New Roman"/>
        </w:rPr>
        <w:t xml:space="preserve"> </w:t>
      </w:r>
      <w:r w:rsidR="00965E29">
        <w:rPr>
          <w:rFonts w:ascii="Times New Roman" w:hAnsi="Times New Roman" w:cs="Times New Roman"/>
        </w:rPr>
        <w:t>broadleaved</w:t>
      </w:r>
      <w:r w:rsidR="00891027" w:rsidRPr="00753FA6">
        <w:rPr>
          <w:rFonts w:ascii="Times New Roman" w:hAnsi="Times New Roman" w:cs="Times New Roman"/>
        </w:rPr>
        <w:t xml:space="preserve"> </w:t>
      </w:r>
      <w:r w:rsidR="00762B28" w:rsidRPr="00753FA6">
        <w:rPr>
          <w:rFonts w:ascii="Times New Roman" w:hAnsi="Times New Roman" w:cs="Times New Roman"/>
        </w:rPr>
        <w:t>tree</w:t>
      </w:r>
      <w:r w:rsidR="00891027" w:rsidRPr="00753FA6">
        <w:rPr>
          <w:rFonts w:ascii="Times New Roman" w:hAnsi="Times New Roman" w:cs="Times New Roman"/>
        </w:rPr>
        <w:t xml:space="preserve"> </w:t>
      </w:r>
      <w:r w:rsidR="00762B28" w:rsidRPr="00753FA6">
        <w:rPr>
          <w:rFonts w:ascii="Times New Roman" w:hAnsi="Times New Roman" w:cs="Times New Roman"/>
        </w:rPr>
        <w:t>species</w:t>
      </w:r>
      <w:r w:rsidR="00891027" w:rsidRPr="00753FA6">
        <w:rPr>
          <w:rFonts w:ascii="Times New Roman" w:hAnsi="Times New Roman" w:cs="Times New Roman"/>
        </w:rPr>
        <w:t xml:space="preserve"> </w:t>
      </w:r>
      <w:r w:rsidR="00762B28" w:rsidRPr="00753FA6">
        <w:rPr>
          <w:rFonts w:ascii="Times New Roman" w:hAnsi="Times New Roman" w:cs="Times New Roman"/>
        </w:rPr>
        <w:t>and</w:t>
      </w:r>
      <w:r w:rsidR="00891027" w:rsidRPr="00753FA6">
        <w:rPr>
          <w:rFonts w:ascii="Times New Roman" w:hAnsi="Times New Roman" w:cs="Times New Roman"/>
        </w:rPr>
        <w:t xml:space="preserve"> </w:t>
      </w:r>
      <w:r w:rsidR="00762B28" w:rsidRPr="00753FA6">
        <w:rPr>
          <w:rFonts w:ascii="Times New Roman" w:hAnsi="Times New Roman" w:cs="Times New Roman"/>
        </w:rPr>
        <w:t>allow</w:t>
      </w:r>
      <w:r w:rsidR="00891027" w:rsidRPr="00753FA6">
        <w:rPr>
          <w:rFonts w:ascii="Times New Roman" w:hAnsi="Times New Roman" w:cs="Times New Roman"/>
        </w:rPr>
        <w:t xml:space="preserve"> </w:t>
      </w:r>
      <w:r w:rsidR="00762B28" w:rsidRPr="00753FA6">
        <w:rPr>
          <w:rFonts w:ascii="Times New Roman" w:hAnsi="Times New Roman" w:cs="Times New Roman"/>
        </w:rPr>
        <w:t>these</w:t>
      </w:r>
      <w:r w:rsidR="00891027" w:rsidRPr="00753FA6">
        <w:rPr>
          <w:rFonts w:ascii="Times New Roman" w:hAnsi="Times New Roman" w:cs="Times New Roman"/>
        </w:rPr>
        <w:t xml:space="preserve"> </w:t>
      </w:r>
      <w:r w:rsidR="00762B28" w:rsidRPr="00753FA6">
        <w:rPr>
          <w:rFonts w:ascii="Times New Roman" w:hAnsi="Times New Roman" w:cs="Times New Roman"/>
        </w:rPr>
        <w:t>stands</w:t>
      </w:r>
      <w:r w:rsidR="00891027" w:rsidRPr="00753FA6">
        <w:rPr>
          <w:rFonts w:ascii="Times New Roman" w:hAnsi="Times New Roman" w:cs="Times New Roman"/>
        </w:rPr>
        <w:t xml:space="preserve"> </w:t>
      </w:r>
      <w:r w:rsidR="00762B28" w:rsidRPr="00753FA6">
        <w:rPr>
          <w:rFonts w:ascii="Times New Roman" w:hAnsi="Times New Roman" w:cs="Times New Roman"/>
        </w:rPr>
        <w:t>to</w:t>
      </w:r>
      <w:r w:rsidR="00891027" w:rsidRPr="00753FA6">
        <w:rPr>
          <w:rFonts w:ascii="Times New Roman" w:hAnsi="Times New Roman" w:cs="Times New Roman"/>
        </w:rPr>
        <w:t xml:space="preserve"> </w:t>
      </w:r>
      <w:r w:rsidR="00762B28" w:rsidRPr="00753FA6">
        <w:rPr>
          <w:rFonts w:ascii="Times New Roman" w:hAnsi="Times New Roman" w:cs="Times New Roman"/>
        </w:rPr>
        <w:t>reach</w:t>
      </w:r>
      <w:r w:rsidR="00891027" w:rsidRPr="00753FA6">
        <w:rPr>
          <w:rFonts w:ascii="Times New Roman" w:hAnsi="Times New Roman" w:cs="Times New Roman"/>
        </w:rPr>
        <w:t xml:space="preserve"> </w:t>
      </w:r>
      <w:r w:rsidR="00762B28" w:rsidRPr="00753FA6">
        <w:rPr>
          <w:rFonts w:ascii="Times New Roman" w:hAnsi="Times New Roman" w:cs="Times New Roman"/>
        </w:rPr>
        <w:t>the</w:t>
      </w:r>
      <w:r w:rsidR="00891027" w:rsidRPr="00753FA6">
        <w:rPr>
          <w:rFonts w:ascii="Times New Roman" w:hAnsi="Times New Roman" w:cs="Times New Roman"/>
        </w:rPr>
        <w:t xml:space="preserve"> </w:t>
      </w:r>
      <w:r w:rsidR="00762B28" w:rsidRPr="00753FA6">
        <w:rPr>
          <w:rFonts w:ascii="Times New Roman" w:hAnsi="Times New Roman" w:cs="Times New Roman"/>
        </w:rPr>
        <w:t>required</w:t>
      </w:r>
      <w:r w:rsidR="00891027" w:rsidRPr="00753FA6">
        <w:rPr>
          <w:rFonts w:ascii="Times New Roman" w:hAnsi="Times New Roman" w:cs="Times New Roman"/>
        </w:rPr>
        <w:t xml:space="preserve"> </w:t>
      </w:r>
      <w:r w:rsidR="00762B28" w:rsidRPr="00753FA6">
        <w:rPr>
          <w:rFonts w:ascii="Times New Roman" w:hAnsi="Times New Roman" w:cs="Times New Roman"/>
        </w:rPr>
        <w:t>age</w:t>
      </w:r>
      <w:r w:rsidR="00891027" w:rsidRPr="00753FA6">
        <w:rPr>
          <w:rFonts w:ascii="Times New Roman" w:hAnsi="Times New Roman" w:cs="Times New Roman"/>
        </w:rPr>
        <w:t xml:space="preserve"> </w:t>
      </w:r>
      <w:r w:rsidR="00762B28" w:rsidRPr="00753FA6">
        <w:rPr>
          <w:rFonts w:ascii="Times New Roman" w:hAnsi="Times New Roman" w:cs="Times New Roman"/>
        </w:rPr>
        <w:t>(tree</w:t>
      </w:r>
      <w:r w:rsidR="00891027" w:rsidRPr="00753FA6">
        <w:rPr>
          <w:rFonts w:ascii="Times New Roman" w:hAnsi="Times New Roman" w:cs="Times New Roman"/>
        </w:rPr>
        <w:t xml:space="preserve"> </w:t>
      </w:r>
      <w:r w:rsidR="00762B28" w:rsidRPr="00753FA6">
        <w:rPr>
          <w:rFonts w:ascii="Times New Roman" w:hAnsi="Times New Roman" w:cs="Times New Roman"/>
        </w:rPr>
        <w:t>diameter</w:t>
      </w:r>
      <w:r w:rsidR="00891027" w:rsidRPr="00753FA6">
        <w:rPr>
          <w:rFonts w:ascii="Times New Roman" w:hAnsi="Times New Roman" w:cs="Times New Roman"/>
        </w:rPr>
        <w:t xml:space="preserve"> </w:t>
      </w:r>
      <w:r w:rsidR="00762B28" w:rsidRPr="00753FA6">
        <w:rPr>
          <w:rFonts w:ascii="Times New Roman" w:hAnsi="Times New Roman" w:cs="Times New Roman"/>
        </w:rPr>
        <w:t>respectively)</w:t>
      </w:r>
      <w:r w:rsidR="00891027" w:rsidRPr="00753FA6">
        <w:rPr>
          <w:rFonts w:ascii="Times New Roman" w:hAnsi="Times New Roman" w:cs="Times New Roman"/>
        </w:rPr>
        <w:t xml:space="preserve"> </w:t>
      </w:r>
      <w:r w:rsidR="00762B28" w:rsidRPr="00753FA6">
        <w:rPr>
          <w:rFonts w:ascii="Times New Roman" w:hAnsi="Times New Roman" w:cs="Times New Roman"/>
        </w:rPr>
        <w:t>and</w:t>
      </w:r>
      <w:r w:rsidR="00891027" w:rsidRPr="00753FA6">
        <w:rPr>
          <w:rFonts w:ascii="Times New Roman" w:hAnsi="Times New Roman" w:cs="Times New Roman"/>
        </w:rPr>
        <w:t xml:space="preserve"> </w:t>
      </w:r>
      <w:r w:rsidR="00762B28" w:rsidRPr="00753FA6">
        <w:rPr>
          <w:rFonts w:ascii="Times New Roman" w:hAnsi="Times New Roman" w:cs="Times New Roman"/>
        </w:rPr>
        <w:t>associated</w:t>
      </w:r>
      <w:r w:rsidR="00891027" w:rsidRPr="00753FA6">
        <w:rPr>
          <w:rFonts w:ascii="Times New Roman" w:hAnsi="Times New Roman" w:cs="Times New Roman"/>
        </w:rPr>
        <w:t xml:space="preserve"> </w:t>
      </w:r>
      <w:r w:rsidR="00762B28" w:rsidRPr="00753FA6">
        <w:rPr>
          <w:rFonts w:ascii="Times New Roman" w:hAnsi="Times New Roman" w:cs="Times New Roman"/>
        </w:rPr>
        <w:t>ecological</w:t>
      </w:r>
      <w:r w:rsidR="00891027" w:rsidRPr="00753FA6">
        <w:rPr>
          <w:rFonts w:ascii="Times New Roman" w:hAnsi="Times New Roman" w:cs="Times New Roman"/>
        </w:rPr>
        <w:t xml:space="preserve"> </w:t>
      </w:r>
      <w:r w:rsidR="00762B28" w:rsidRPr="00753FA6">
        <w:rPr>
          <w:rFonts w:ascii="Times New Roman" w:hAnsi="Times New Roman" w:cs="Times New Roman"/>
        </w:rPr>
        <w:t>potential</w:t>
      </w:r>
      <w:r w:rsidR="00891027" w:rsidRPr="00753FA6">
        <w:rPr>
          <w:rFonts w:ascii="Times New Roman" w:hAnsi="Times New Roman" w:cs="Times New Roman"/>
        </w:rPr>
        <w:t xml:space="preserve"> </w:t>
      </w:r>
      <w:r w:rsidR="00762B28" w:rsidRPr="00753FA6">
        <w:rPr>
          <w:rFonts w:ascii="Times New Roman" w:hAnsi="Times New Roman" w:cs="Times New Roman"/>
        </w:rPr>
        <w:t>of</w:t>
      </w:r>
      <w:r w:rsidR="00891027" w:rsidRPr="00753FA6">
        <w:rPr>
          <w:rFonts w:ascii="Times New Roman" w:hAnsi="Times New Roman" w:cs="Times New Roman"/>
        </w:rPr>
        <w:t xml:space="preserve"> </w:t>
      </w:r>
      <w:r w:rsidR="00C16CED" w:rsidRPr="00C16CED">
        <w:rPr>
          <w:rFonts w:ascii="Times New Roman" w:hAnsi="Times New Roman" w:cs="Times New Roman"/>
          <w:highlight w:val="yellow"/>
        </w:rPr>
        <w:t>large</w:t>
      </w:r>
      <w:r w:rsidR="00891027" w:rsidRPr="00753FA6">
        <w:rPr>
          <w:rFonts w:ascii="Times New Roman" w:hAnsi="Times New Roman" w:cs="Times New Roman"/>
        </w:rPr>
        <w:t xml:space="preserve"> </w:t>
      </w:r>
      <w:r w:rsidR="00762B28" w:rsidRPr="00753FA6">
        <w:rPr>
          <w:rFonts w:ascii="Times New Roman" w:hAnsi="Times New Roman" w:cs="Times New Roman"/>
        </w:rPr>
        <w:t>trees.</w:t>
      </w:r>
    </w:p>
    <w:p w14:paraId="31A80DE1" w14:textId="77777777" w:rsidR="00D419BC" w:rsidRPr="00753FA6" w:rsidRDefault="00D419BC" w:rsidP="0091026F">
      <w:pPr>
        <w:pStyle w:val="Nadpis1"/>
        <w:rPr>
          <w:rFonts w:cs="Times New Roman"/>
        </w:rPr>
      </w:pPr>
      <w:r w:rsidRPr="00753FA6">
        <w:rPr>
          <w:rFonts w:cs="Times New Roman"/>
        </w:rPr>
        <w:t>Conclusions</w:t>
      </w:r>
    </w:p>
    <w:p w14:paraId="138740B0" w14:textId="14929CEB" w:rsidR="00BD345B" w:rsidRPr="00FD4F2E" w:rsidRDefault="00D419BC" w:rsidP="00FD4F2E">
      <w:pPr>
        <w:jc w:val="both"/>
        <w:rPr>
          <w:rFonts w:ascii="Times New Roman" w:hAnsi="Times New Roman" w:cs="Times New Roman"/>
        </w:rPr>
      </w:pPr>
      <w:r w:rsidRPr="000919C0">
        <w:rPr>
          <w:rFonts w:ascii="Times New Roman" w:hAnsi="Times New Roman" w:cs="Times New Roman"/>
          <w:color w:val="000000"/>
          <w:shd w:val="clear" w:color="auto" w:fill="FFFFFF"/>
        </w:rPr>
        <w:t>Individually</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occurring</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native</w:t>
      </w:r>
      <w:r w:rsidR="00891027" w:rsidRPr="000919C0">
        <w:rPr>
          <w:rFonts w:ascii="Times New Roman" w:hAnsi="Times New Roman" w:cs="Times New Roman"/>
          <w:color w:val="000000"/>
          <w:shd w:val="clear" w:color="auto" w:fill="FFFFFF"/>
        </w:rPr>
        <w:t xml:space="preserve"> </w:t>
      </w:r>
      <w:r w:rsidR="00965E29" w:rsidRPr="000919C0">
        <w:rPr>
          <w:rFonts w:ascii="Times New Roman" w:hAnsi="Times New Roman" w:cs="Times New Roman"/>
          <w:color w:val="000000"/>
          <w:shd w:val="clear" w:color="auto" w:fill="FFFFFF"/>
        </w:rPr>
        <w:t>broadleaved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trees</w:t>
      </w:r>
      <w:r w:rsidR="00891027" w:rsidRPr="000919C0">
        <w:rPr>
          <w:rFonts w:ascii="Times New Roman" w:hAnsi="Times New Roman" w:cs="Times New Roman"/>
          <w:color w:val="000000"/>
          <w:shd w:val="clear" w:color="auto" w:fill="FFFFFF"/>
        </w:rPr>
        <w:t xml:space="preserve"> </w:t>
      </w:r>
      <w:r w:rsidR="003B57AF" w:rsidRPr="000919C0">
        <w:rPr>
          <w:rFonts w:ascii="Times New Roman" w:hAnsi="Times New Roman" w:cs="Times New Roman"/>
          <w:color w:val="000000"/>
          <w:shd w:val="clear" w:color="auto" w:fill="FFFFFF"/>
        </w:rPr>
        <w:t>≥</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70</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cm</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DBH</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increase</w:t>
      </w:r>
      <w:r w:rsidR="006F1239" w:rsidRPr="000919C0">
        <w:rPr>
          <w:rFonts w:ascii="Times New Roman" w:hAnsi="Times New Roman" w:cs="Times New Roman"/>
          <w:color w:val="000000"/>
          <w:shd w:val="clear" w:color="auto" w:fill="FFFFFF"/>
        </w:rPr>
        <w:t>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bird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diversity</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of</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all</w:t>
      </w:r>
      <w:r w:rsidR="00891027" w:rsidRPr="000919C0">
        <w:rPr>
          <w:rFonts w:ascii="Times New Roman" w:hAnsi="Times New Roman" w:cs="Times New Roman"/>
          <w:color w:val="000000"/>
          <w:shd w:val="clear" w:color="auto" w:fill="FFFFFF"/>
        </w:rPr>
        <w:t xml:space="preserve"> </w:t>
      </w:r>
      <w:r w:rsidR="006F1239" w:rsidRPr="000919C0">
        <w:rPr>
          <w:rFonts w:ascii="Times New Roman" w:hAnsi="Times New Roman" w:cs="Times New Roman"/>
          <w:color w:val="000000"/>
          <w:shd w:val="clear" w:color="auto" w:fill="FFFFFF"/>
        </w:rPr>
        <w:t xml:space="preserve">the </w:t>
      </w:r>
      <w:r w:rsidRPr="000919C0">
        <w:rPr>
          <w:rFonts w:ascii="Times New Roman" w:hAnsi="Times New Roman" w:cs="Times New Roman"/>
          <w:color w:val="000000"/>
          <w:shd w:val="clear" w:color="auto" w:fill="FFFFFF"/>
        </w:rPr>
        <w:t>tested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bird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assemblages</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in</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spruce</w:t>
      </w:r>
      <w:r w:rsidR="00FF6DB0" w:rsidRPr="000919C0">
        <w:rPr>
          <w:rFonts w:ascii="Times New Roman" w:hAnsi="Times New Roman" w:cs="Times New Roman"/>
          <w:color w:val="000000"/>
          <w:shd w:val="clear" w:color="auto" w:fill="FFFFFF"/>
        </w:rPr>
        <w:t>-</w:t>
      </w:r>
      <w:r w:rsidRPr="000919C0">
        <w:rPr>
          <w:rFonts w:ascii="Times New Roman" w:hAnsi="Times New Roman" w:cs="Times New Roman"/>
          <w:color w:val="000000"/>
          <w:shd w:val="clear" w:color="auto" w:fill="FFFFFF"/>
        </w:rPr>
        <w:t>dominated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production</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forests.</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Additionally,</w:t>
      </w:r>
      <w:r w:rsidR="00891027" w:rsidRPr="000919C0">
        <w:rPr>
          <w:rFonts w:ascii="Times New Roman" w:hAnsi="Times New Roman" w:cs="Times New Roman"/>
          <w:color w:val="000000"/>
          <w:shd w:val="clear" w:color="auto" w:fill="FFFFFF"/>
        </w:rPr>
        <w:t xml:space="preserve"> </w:t>
      </w:r>
      <w:r w:rsidR="007911E4">
        <w:rPr>
          <w:rFonts w:ascii="Times New Roman" w:hAnsi="Times New Roman" w:cs="Times New Roman"/>
          <w:color w:val="000000"/>
          <w:shd w:val="clear" w:color="auto" w:fill="FFFFFF"/>
        </w:rPr>
        <w:t>knowledge of large broadleaved tree</w:t>
      </w:r>
      <w:r w:rsidR="006F1239"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occurrence</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seems</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to</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be</w:t>
      </w:r>
      <w:r w:rsidR="00891027" w:rsidRPr="000919C0">
        <w:rPr>
          <w:rFonts w:ascii="Times New Roman" w:hAnsi="Times New Roman" w:cs="Times New Roman"/>
          <w:color w:val="000000"/>
          <w:shd w:val="clear" w:color="auto" w:fill="FFFFFF"/>
        </w:rPr>
        <w:t xml:space="preserve"> </w:t>
      </w:r>
      <w:r w:rsidR="006F1239" w:rsidRPr="000919C0">
        <w:rPr>
          <w:rFonts w:ascii="Times New Roman" w:hAnsi="Times New Roman" w:cs="Times New Roman"/>
          <w:color w:val="000000"/>
          <w:shd w:val="clear" w:color="auto" w:fill="FFFFFF"/>
        </w:rPr>
        <w:t xml:space="preserve">a </w:t>
      </w:r>
      <w:r w:rsidR="00F42C04" w:rsidRPr="000919C0">
        <w:rPr>
          <w:rFonts w:ascii="Times New Roman" w:hAnsi="Times New Roman" w:cs="Times New Roman"/>
          <w:color w:val="000000"/>
          <w:shd w:val="clear" w:color="auto" w:fill="FFFFFF"/>
        </w:rPr>
        <w:t>better</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predictor</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than</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the</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age</w:t>
      </w:r>
      <w:r w:rsidR="00753FA6" w:rsidRPr="000919C0">
        <w:rPr>
          <w:rFonts w:ascii="Times New Roman" w:hAnsi="Times New Roman" w:cs="Times New Roman"/>
          <w:color w:val="000000"/>
          <w:shd w:val="clear" w:color="auto" w:fill="FFFFFF"/>
        </w:rPr>
        <w:t>-</w:t>
      </w:r>
      <w:r w:rsidR="00F42C04" w:rsidRPr="000919C0">
        <w:rPr>
          <w:rFonts w:ascii="Times New Roman" w:hAnsi="Times New Roman" w:cs="Times New Roman"/>
          <w:color w:val="000000"/>
          <w:shd w:val="clear" w:color="auto" w:fill="FFFFFF"/>
        </w:rPr>
        <w:t>based</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predictors.</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In</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addition</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to</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trees,</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tree</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species</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diversity</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(Shannon</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index)</w:t>
      </w:r>
      <w:r w:rsidR="00891027" w:rsidRPr="000919C0">
        <w:rPr>
          <w:rFonts w:ascii="Times New Roman" w:hAnsi="Times New Roman" w:cs="Times New Roman"/>
          <w:color w:val="000000"/>
          <w:shd w:val="clear" w:color="auto" w:fill="FFFFFF"/>
        </w:rPr>
        <w:t xml:space="preserve"> </w:t>
      </w:r>
      <w:r w:rsidR="00AF5898">
        <w:rPr>
          <w:rFonts w:ascii="Times New Roman" w:hAnsi="Times New Roman" w:cs="Times New Roman"/>
          <w:color w:val="000000"/>
          <w:shd w:val="clear" w:color="auto" w:fill="FFFFFF"/>
        </w:rPr>
        <w:t>was</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also</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statistically</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significant</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for</w:t>
      </w:r>
      <w:r w:rsidR="00891027" w:rsidRPr="000919C0">
        <w:rPr>
          <w:rFonts w:ascii="Times New Roman" w:hAnsi="Times New Roman" w:cs="Times New Roman"/>
          <w:color w:val="000000"/>
          <w:shd w:val="clear" w:color="auto" w:fill="FFFFFF"/>
        </w:rPr>
        <w:t xml:space="preserve"> </w:t>
      </w:r>
      <w:r w:rsidR="005071D1">
        <w:rPr>
          <w:rFonts w:ascii="Times New Roman" w:hAnsi="Times New Roman" w:cs="Times New Roman"/>
          <w:color w:val="000000"/>
          <w:shd w:val="clear" w:color="auto" w:fill="FFFFFF"/>
        </w:rPr>
        <w:t xml:space="preserve">generalist and specialist </w:t>
      </w:r>
      <w:r w:rsidR="00F42C04" w:rsidRPr="000919C0">
        <w:rPr>
          <w:rFonts w:ascii="Times New Roman" w:hAnsi="Times New Roman" w:cs="Times New Roman"/>
          <w:color w:val="000000"/>
          <w:shd w:val="clear" w:color="auto" w:fill="FFFFFF"/>
        </w:rPr>
        <w:t>species</w:t>
      </w:r>
      <w:r w:rsidR="00891027" w:rsidRPr="000919C0">
        <w:rPr>
          <w:rFonts w:ascii="Times New Roman" w:hAnsi="Times New Roman" w:cs="Times New Roman"/>
          <w:color w:val="000000"/>
          <w:shd w:val="clear" w:color="auto" w:fill="FFFFFF"/>
        </w:rPr>
        <w:t xml:space="preserve"> </w:t>
      </w:r>
      <w:r w:rsidR="00F42C04" w:rsidRPr="000919C0">
        <w:rPr>
          <w:rFonts w:ascii="Times New Roman" w:hAnsi="Times New Roman" w:cs="Times New Roman"/>
          <w:color w:val="000000"/>
          <w:shd w:val="clear" w:color="auto" w:fill="FFFFFF"/>
        </w:rPr>
        <w:t>guilds.</w:t>
      </w:r>
      <w:r w:rsidR="00AF5898">
        <w:rPr>
          <w:rFonts w:ascii="Times New Roman" w:hAnsi="Times New Roman" w:cs="Times New Roman"/>
          <w:color w:val="000000"/>
          <w:shd w:val="clear" w:color="auto" w:fill="FFFFFF"/>
        </w:rPr>
        <w:t xml:space="preserve"> </w:t>
      </w:r>
      <w:r w:rsidR="00AF5898" w:rsidRPr="00AF5898">
        <w:rPr>
          <w:rFonts w:ascii="Times New Roman" w:hAnsi="Times New Roman" w:cs="Times New Roman"/>
          <w:color w:val="000000"/>
          <w:highlight w:val="yellow"/>
          <w:shd w:val="clear" w:color="auto" w:fill="FFFFFF"/>
        </w:rPr>
        <w:t>Specifically, generalists showed a positive trend with tree diversity and specialists showed a negative trend.</w:t>
      </w:r>
      <w:r w:rsidR="00891027" w:rsidRPr="000919C0">
        <w:rPr>
          <w:rFonts w:ascii="Times New Roman" w:hAnsi="Times New Roman" w:cs="Times New Roman"/>
          <w:color w:val="000000"/>
          <w:shd w:val="clear" w:color="auto" w:fill="FFFFFF"/>
        </w:rPr>
        <w:t xml:space="preserve"> </w:t>
      </w:r>
      <w:r w:rsidR="005B6BFF" w:rsidRPr="00B2118B">
        <w:rPr>
          <w:rFonts w:ascii="Times New Roman" w:hAnsi="Times New Roman" w:cs="Times New Roman"/>
          <w:shd w:val="clear" w:color="auto" w:fill="FFFFFF"/>
        </w:rPr>
        <w:t>T</w:t>
      </w:r>
      <w:r w:rsidRPr="00B2118B">
        <w:rPr>
          <w:rFonts w:ascii="Times New Roman" w:hAnsi="Times New Roman" w:cs="Times New Roman"/>
          <w:shd w:val="clear" w:color="auto" w:fill="FFFFFF"/>
        </w:rPr>
        <w:t>he</w:t>
      </w:r>
      <w:r w:rsidR="00891027" w:rsidRPr="00B2118B">
        <w:rPr>
          <w:rFonts w:ascii="Times New Roman" w:hAnsi="Times New Roman" w:cs="Times New Roman"/>
          <w:shd w:val="clear" w:color="auto" w:fill="FFFFFF"/>
        </w:rPr>
        <w:t xml:space="preserve"> </w:t>
      </w:r>
      <w:r w:rsidR="005B6BFF" w:rsidRPr="00B2118B">
        <w:rPr>
          <w:rFonts w:ascii="Times New Roman" w:hAnsi="Times New Roman" w:cs="Times New Roman"/>
          <w:shd w:val="clear" w:color="auto" w:fill="FFFFFF"/>
        </w:rPr>
        <w:t>total</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number</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of</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bird</w:t>
      </w:r>
      <w:r w:rsidR="005B6BFF" w:rsidRPr="00B2118B">
        <w:rPr>
          <w:rFonts w:ascii="Times New Roman" w:hAnsi="Times New Roman" w:cs="Times New Roman"/>
          <w:shd w:val="clear" w:color="auto" w:fill="FFFFFF"/>
        </w:rPr>
        <w:t>s</w:t>
      </w:r>
      <w:r w:rsidR="00891027" w:rsidRPr="00B2118B">
        <w:rPr>
          <w:rFonts w:ascii="Times New Roman" w:hAnsi="Times New Roman" w:cs="Times New Roman"/>
          <w:shd w:val="clear" w:color="auto" w:fill="FFFFFF"/>
        </w:rPr>
        <w:t xml:space="preserve"> </w:t>
      </w:r>
      <w:r w:rsidR="005B6BFF" w:rsidRPr="00B2118B">
        <w:rPr>
          <w:rFonts w:ascii="Times New Roman" w:hAnsi="Times New Roman" w:cs="Times New Roman"/>
          <w:shd w:val="clear" w:color="auto" w:fill="FFFFFF"/>
        </w:rPr>
        <w:t>and</w:t>
      </w:r>
      <w:r w:rsidR="00891027" w:rsidRPr="00B2118B">
        <w:rPr>
          <w:rFonts w:ascii="Times New Roman" w:hAnsi="Times New Roman" w:cs="Times New Roman"/>
          <w:shd w:val="clear" w:color="auto" w:fill="FFFFFF"/>
        </w:rPr>
        <w:t xml:space="preserve"> </w:t>
      </w:r>
      <w:r w:rsidR="005B6BFF" w:rsidRPr="00B2118B">
        <w:rPr>
          <w:rFonts w:ascii="Times New Roman" w:hAnsi="Times New Roman" w:cs="Times New Roman"/>
          <w:shd w:val="clear" w:color="auto" w:fill="FFFFFF"/>
        </w:rPr>
        <w:t>number</w:t>
      </w:r>
      <w:r w:rsidR="00891027" w:rsidRPr="00B2118B">
        <w:rPr>
          <w:rFonts w:ascii="Times New Roman" w:hAnsi="Times New Roman" w:cs="Times New Roman"/>
          <w:shd w:val="clear" w:color="auto" w:fill="FFFFFF"/>
        </w:rPr>
        <w:t xml:space="preserve"> </w:t>
      </w:r>
      <w:r w:rsidR="005B6BFF" w:rsidRPr="00B2118B">
        <w:rPr>
          <w:rFonts w:ascii="Times New Roman" w:hAnsi="Times New Roman" w:cs="Times New Roman"/>
          <w:shd w:val="clear" w:color="auto" w:fill="FFFFFF"/>
        </w:rPr>
        <w:t>of</w:t>
      </w:r>
      <w:r w:rsidR="00891027" w:rsidRPr="00B2118B">
        <w:rPr>
          <w:rFonts w:ascii="Times New Roman" w:hAnsi="Times New Roman" w:cs="Times New Roman"/>
          <w:shd w:val="clear" w:color="auto" w:fill="FFFFFF"/>
        </w:rPr>
        <w:t xml:space="preserve"> </w:t>
      </w:r>
      <w:r w:rsidR="005B6BFF" w:rsidRPr="00B2118B">
        <w:rPr>
          <w:rFonts w:ascii="Times New Roman" w:hAnsi="Times New Roman" w:cs="Times New Roman"/>
          <w:shd w:val="clear" w:color="auto" w:fill="FFFFFF"/>
        </w:rPr>
        <w:t>generalist</w:t>
      </w:r>
      <w:r w:rsidR="00891027" w:rsidRPr="00B2118B">
        <w:rPr>
          <w:rFonts w:ascii="Times New Roman" w:hAnsi="Times New Roman" w:cs="Times New Roman"/>
          <w:shd w:val="clear" w:color="auto" w:fill="FFFFFF"/>
        </w:rPr>
        <w:t xml:space="preserve"> </w:t>
      </w:r>
      <w:r w:rsidR="005B6BFF" w:rsidRPr="00B2118B">
        <w:rPr>
          <w:rFonts w:ascii="Times New Roman" w:hAnsi="Times New Roman" w:cs="Times New Roman"/>
          <w:shd w:val="clear" w:color="auto" w:fill="FFFFFF"/>
        </w:rPr>
        <w:t>species</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was</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comparable</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between</w:t>
      </w:r>
      <w:r w:rsidR="00891027" w:rsidRPr="00B2118B">
        <w:rPr>
          <w:rFonts w:ascii="Times New Roman" w:hAnsi="Times New Roman" w:cs="Times New Roman"/>
          <w:shd w:val="clear" w:color="auto" w:fill="FFFFFF"/>
        </w:rPr>
        <w:t xml:space="preserve"> </w:t>
      </w:r>
      <w:r w:rsidR="006F1239" w:rsidRPr="00B2118B">
        <w:rPr>
          <w:rFonts w:ascii="Times New Roman" w:hAnsi="Times New Roman" w:cs="Times New Roman"/>
          <w:shd w:val="clear" w:color="auto" w:fill="FFFFFF"/>
        </w:rPr>
        <w:t xml:space="preserve">unmanaged forest reserves and </w:t>
      </w:r>
      <w:r w:rsidRPr="00B2118B">
        <w:rPr>
          <w:rFonts w:ascii="Times New Roman" w:hAnsi="Times New Roman" w:cs="Times New Roman"/>
          <w:shd w:val="clear" w:color="auto" w:fill="FFFFFF"/>
        </w:rPr>
        <w:t>production</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forests</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where</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the</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density</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of</w:t>
      </w:r>
      <w:r w:rsidR="00891027" w:rsidRPr="00B2118B">
        <w:rPr>
          <w:rFonts w:ascii="Times New Roman" w:hAnsi="Times New Roman" w:cs="Times New Roman"/>
          <w:shd w:val="clear" w:color="auto" w:fill="FFFFFF"/>
        </w:rPr>
        <w:t xml:space="preserve"> </w:t>
      </w:r>
      <w:r w:rsidR="005B507E" w:rsidRPr="00B2118B">
        <w:rPr>
          <w:rFonts w:ascii="Times New Roman" w:hAnsi="Times New Roman" w:cs="Times New Roman"/>
          <w:shd w:val="clear" w:color="auto" w:fill="FFFFFF"/>
        </w:rPr>
        <w:t>large</w:t>
      </w:r>
      <w:r w:rsidR="00891027" w:rsidRPr="00B2118B">
        <w:rPr>
          <w:rFonts w:ascii="Times New Roman" w:hAnsi="Times New Roman" w:cs="Times New Roman"/>
          <w:shd w:val="clear" w:color="auto" w:fill="FFFFFF"/>
        </w:rPr>
        <w:t xml:space="preserve"> </w:t>
      </w:r>
      <w:r w:rsidR="00965E29" w:rsidRPr="00B2118B">
        <w:rPr>
          <w:rFonts w:ascii="Times New Roman" w:hAnsi="Times New Roman" w:cs="Times New Roman"/>
          <w:shd w:val="clear" w:color="auto" w:fill="FFFFFF"/>
        </w:rPr>
        <w:t>broadleaved</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trees</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was</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4.9</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tree</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per</w:t>
      </w:r>
      <w:r w:rsidR="00891027" w:rsidRPr="00B2118B">
        <w:rPr>
          <w:rFonts w:ascii="Times New Roman" w:hAnsi="Times New Roman" w:cs="Times New Roman"/>
          <w:shd w:val="clear" w:color="auto" w:fill="FFFFFF"/>
        </w:rPr>
        <w:t xml:space="preserve"> </w:t>
      </w:r>
      <w:r w:rsidRPr="00B2118B">
        <w:rPr>
          <w:rFonts w:ascii="Times New Roman" w:hAnsi="Times New Roman" w:cs="Times New Roman"/>
          <w:shd w:val="clear" w:color="auto" w:fill="FFFFFF"/>
        </w:rPr>
        <w:t>ha</w:t>
      </w:r>
      <w:r w:rsidR="00891027" w:rsidRPr="00B2118B">
        <w:rPr>
          <w:rFonts w:ascii="Times New Roman" w:hAnsi="Times New Roman" w:cs="Times New Roman"/>
          <w:shd w:val="clear" w:color="auto" w:fill="FFFFFF"/>
        </w:rPr>
        <w:t xml:space="preserve"> </w:t>
      </w:r>
      <w:r w:rsidR="00467DF6" w:rsidRPr="00B2118B">
        <w:rPr>
          <w:rFonts w:ascii="Times New Roman" w:hAnsi="Times New Roman" w:cs="Times New Roman"/>
          <w:shd w:val="clear" w:color="auto" w:fill="FFFFFF"/>
        </w:rPr>
        <w:t>o</w:t>
      </w:r>
      <w:r w:rsidR="00CB1DA8" w:rsidRPr="00B2118B">
        <w:rPr>
          <w:rFonts w:ascii="Times New Roman" w:hAnsi="Times New Roman" w:cs="Times New Roman"/>
          <w:shd w:val="clear" w:color="auto" w:fill="FFFFFF"/>
        </w:rPr>
        <w:t>n</w:t>
      </w:r>
      <w:r w:rsidR="00891027" w:rsidRPr="00B2118B">
        <w:rPr>
          <w:rFonts w:ascii="Times New Roman" w:hAnsi="Times New Roman" w:cs="Times New Roman"/>
          <w:shd w:val="clear" w:color="auto" w:fill="FFFFFF"/>
        </w:rPr>
        <w:t xml:space="preserve"> </w:t>
      </w:r>
      <w:r w:rsidR="00CB1DA8" w:rsidRPr="00B2118B">
        <w:rPr>
          <w:rFonts w:ascii="Times New Roman" w:hAnsi="Times New Roman" w:cs="Times New Roman"/>
          <w:shd w:val="clear" w:color="auto" w:fill="FFFFFF"/>
        </w:rPr>
        <w:t>average</w:t>
      </w:r>
      <w:r w:rsidRPr="00B2118B">
        <w:rPr>
          <w:rFonts w:ascii="Times New Roman" w:hAnsi="Times New Roman" w:cs="Times New Roman"/>
          <w:shd w:val="clear" w:color="auto" w:fill="FFFFFF"/>
        </w:rPr>
        <w:t>.</w:t>
      </w:r>
      <w:r w:rsidR="00891027" w:rsidRPr="00B2118B">
        <w:rPr>
          <w:rFonts w:ascii="Times New Roman" w:hAnsi="Times New Roman" w:cs="Times New Roman"/>
          <w:shd w:val="clear" w:color="auto" w:fill="FFFFFF"/>
        </w:rPr>
        <w:t xml:space="preserve"> </w:t>
      </w:r>
      <w:r w:rsidR="005B6BFF" w:rsidRPr="000919C0">
        <w:rPr>
          <w:rFonts w:ascii="Times New Roman" w:hAnsi="Times New Roman" w:cs="Times New Roman"/>
          <w:color w:val="000000"/>
          <w:shd w:val="clear" w:color="auto" w:fill="FFFFFF"/>
        </w:rPr>
        <w:t>On</w:t>
      </w:r>
      <w:r w:rsidR="00891027" w:rsidRPr="000919C0">
        <w:rPr>
          <w:rFonts w:ascii="Times New Roman" w:hAnsi="Times New Roman" w:cs="Times New Roman"/>
          <w:color w:val="000000"/>
          <w:shd w:val="clear" w:color="auto" w:fill="FFFFFF"/>
        </w:rPr>
        <w:t xml:space="preserve"> </w:t>
      </w:r>
      <w:r w:rsidR="005B6BFF" w:rsidRPr="000919C0">
        <w:rPr>
          <w:rFonts w:ascii="Times New Roman" w:hAnsi="Times New Roman" w:cs="Times New Roman"/>
          <w:color w:val="000000"/>
          <w:shd w:val="clear" w:color="auto" w:fill="FFFFFF"/>
        </w:rPr>
        <w:t>the</w:t>
      </w:r>
      <w:r w:rsidR="00891027" w:rsidRPr="000919C0">
        <w:rPr>
          <w:rFonts w:ascii="Times New Roman" w:hAnsi="Times New Roman" w:cs="Times New Roman"/>
          <w:color w:val="000000"/>
          <w:shd w:val="clear" w:color="auto" w:fill="FFFFFF"/>
        </w:rPr>
        <w:t xml:space="preserve"> </w:t>
      </w:r>
      <w:r w:rsidR="005B6BFF" w:rsidRPr="000919C0">
        <w:rPr>
          <w:rFonts w:ascii="Times New Roman" w:hAnsi="Times New Roman" w:cs="Times New Roman"/>
          <w:color w:val="000000"/>
          <w:shd w:val="clear" w:color="auto" w:fill="FFFFFF"/>
        </w:rPr>
        <w:t>other</w:t>
      </w:r>
      <w:r w:rsidR="00891027" w:rsidRPr="000919C0">
        <w:rPr>
          <w:rFonts w:ascii="Times New Roman" w:hAnsi="Times New Roman" w:cs="Times New Roman"/>
          <w:color w:val="000000"/>
          <w:shd w:val="clear" w:color="auto" w:fill="FFFFFF"/>
        </w:rPr>
        <w:t xml:space="preserve"> </w:t>
      </w:r>
      <w:r w:rsidR="005B6BFF" w:rsidRPr="000919C0">
        <w:rPr>
          <w:rFonts w:ascii="Times New Roman" w:hAnsi="Times New Roman" w:cs="Times New Roman"/>
          <w:color w:val="000000"/>
          <w:shd w:val="clear" w:color="auto" w:fill="FFFFFF"/>
        </w:rPr>
        <w:t>hand,</w:t>
      </w:r>
      <w:r w:rsidR="00891027" w:rsidRPr="000919C0">
        <w:rPr>
          <w:rFonts w:ascii="Times New Roman" w:hAnsi="Times New Roman" w:cs="Times New Roman"/>
          <w:color w:val="000000"/>
          <w:shd w:val="clear" w:color="auto" w:fill="FFFFFF"/>
        </w:rPr>
        <w:t xml:space="preserve"> </w:t>
      </w:r>
      <w:r w:rsidR="005B6BFF" w:rsidRPr="000919C0">
        <w:rPr>
          <w:rFonts w:ascii="Times New Roman" w:hAnsi="Times New Roman" w:cs="Times New Roman"/>
          <w:color w:val="000000"/>
          <w:shd w:val="clear" w:color="auto" w:fill="FFFFFF"/>
        </w:rPr>
        <w:t>s</w:t>
      </w:r>
      <w:r w:rsidR="005B6BFF" w:rsidRPr="000919C0">
        <w:rPr>
          <w:rFonts w:ascii="Times New Roman" w:hAnsi="Times New Roman" w:cs="Times New Roman"/>
        </w:rPr>
        <w:t>pecialist</w:t>
      </w:r>
      <w:r w:rsidR="00891027" w:rsidRPr="000919C0">
        <w:rPr>
          <w:rFonts w:ascii="Times New Roman" w:hAnsi="Times New Roman" w:cs="Times New Roman"/>
        </w:rPr>
        <w:t xml:space="preserve"> </w:t>
      </w:r>
      <w:r w:rsidR="005B6BFF" w:rsidRPr="000919C0">
        <w:rPr>
          <w:rFonts w:ascii="Times New Roman" w:hAnsi="Times New Roman" w:cs="Times New Roman"/>
        </w:rPr>
        <w:t>species</w:t>
      </w:r>
      <w:r w:rsidR="00891027" w:rsidRPr="000919C0">
        <w:rPr>
          <w:rFonts w:ascii="Times New Roman" w:hAnsi="Times New Roman" w:cs="Times New Roman"/>
        </w:rPr>
        <w:t xml:space="preserve"> </w:t>
      </w:r>
      <w:r w:rsidR="005B6BFF" w:rsidRPr="000919C0">
        <w:rPr>
          <w:rFonts w:ascii="Times New Roman" w:hAnsi="Times New Roman" w:cs="Times New Roman"/>
        </w:rPr>
        <w:t>were</w:t>
      </w:r>
      <w:r w:rsidR="00891027" w:rsidRPr="000919C0">
        <w:rPr>
          <w:rFonts w:ascii="Times New Roman" w:hAnsi="Times New Roman" w:cs="Times New Roman"/>
        </w:rPr>
        <w:t xml:space="preserve"> </w:t>
      </w:r>
      <w:r w:rsidR="005B6BFF" w:rsidRPr="000919C0">
        <w:rPr>
          <w:rFonts w:ascii="Times New Roman" w:hAnsi="Times New Roman" w:cs="Times New Roman"/>
        </w:rPr>
        <w:t>more</w:t>
      </w:r>
      <w:r w:rsidR="00891027" w:rsidRPr="000919C0">
        <w:rPr>
          <w:rFonts w:ascii="Times New Roman" w:hAnsi="Times New Roman" w:cs="Times New Roman"/>
        </w:rPr>
        <w:t xml:space="preserve"> </w:t>
      </w:r>
      <w:r w:rsidR="005B6BFF" w:rsidRPr="000919C0">
        <w:rPr>
          <w:rFonts w:ascii="Times New Roman" w:hAnsi="Times New Roman" w:cs="Times New Roman"/>
        </w:rPr>
        <w:t>balanced</w:t>
      </w:r>
      <w:r w:rsidR="00891027" w:rsidRPr="000919C0">
        <w:rPr>
          <w:rFonts w:ascii="Times New Roman" w:hAnsi="Times New Roman" w:cs="Times New Roman"/>
        </w:rPr>
        <w:t xml:space="preserve"> </w:t>
      </w:r>
      <w:r w:rsidR="005B6BFF" w:rsidRPr="000919C0">
        <w:rPr>
          <w:rFonts w:ascii="Times New Roman" w:hAnsi="Times New Roman" w:cs="Times New Roman"/>
        </w:rPr>
        <w:t>between</w:t>
      </w:r>
      <w:r w:rsidR="00891027" w:rsidRPr="000919C0">
        <w:rPr>
          <w:rFonts w:ascii="Times New Roman" w:hAnsi="Times New Roman" w:cs="Times New Roman"/>
        </w:rPr>
        <w:t xml:space="preserve"> </w:t>
      </w:r>
      <w:r w:rsidR="003B57AF" w:rsidRPr="000919C0">
        <w:rPr>
          <w:rFonts w:ascii="Times New Roman" w:hAnsi="Times New Roman" w:cs="Times New Roman"/>
        </w:rPr>
        <w:t>sampling</w:t>
      </w:r>
      <w:r w:rsidR="00891027" w:rsidRPr="000919C0">
        <w:rPr>
          <w:rFonts w:ascii="Times New Roman" w:hAnsi="Times New Roman" w:cs="Times New Roman"/>
        </w:rPr>
        <w:t xml:space="preserve"> </w:t>
      </w:r>
      <w:r w:rsidR="003B57AF" w:rsidRPr="000919C0">
        <w:rPr>
          <w:rFonts w:ascii="Times New Roman" w:hAnsi="Times New Roman" w:cs="Times New Roman"/>
        </w:rPr>
        <w:t>plots</w:t>
      </w:r>
      <w:r w:rsidR="00891027" w:rsidRPr="000919C0">
        <w:rPr>
          <w:rFonts w:ascii="Times New Roman" w:hAnsi="Times New Roman" w:cs="Times New Roman"/>
        </w:rPr>
        <w:t xml:space="preserve"> </w:t>
      </w:r>
      <w:r w:rsidR="005B6BFF" w:rsidRPr="000919C0">
        <w:rPr>
          <w:rFonts w:ascii="Times New Roman" w:hAnsi="Times New Roman" w:cs="Times New Roman"/>
        </w:rPr>
        <w:t>with</w:t>
      </w:r>
      <w:r w:rsidR="00891027" w:rsidRPr="000919C0">
        <w:rPr>
          <w:rFonts w:ascii="Times New Roman" w:hAnsi="Times New Roman" w:cs="Times New Roman"/>
        </w:rPr>
        <w:t xml:space="preserve"> </w:t>
      </w:r>
      <w:r w:rsidR="005B6BFF" w:rsidRPr="000919C0">
        <w:rPr>
          <w:rFonts w:ascii="Times New Roman" w:hAnsi="Times New Roman" w:cs="Times New Roman"/>
        </w:rPr>
        <w:t>various</w:t>
      </w:r>
      <w:r w:rsidR="00891027" w:rsidRPr="000919C0">
        <w:rPr>
          <w:rFonts w:ascii="Times New Roman" w:hAnsi="Times New Roman" w:cs="Times New Roman"/>
        </w:rPr>
        <w:t xml:space="preserve"> </w:t>
      </w:r>
      <w:r w:rsidR="005B507E" w:rsidRPr="000919C0">
        <w:rPr>
          <w:rFonts w:ascii="Times New Roman" w:hAnsi="Times New Roman" w:cs="Times New Roman"/>
        </w:rPr>
        <w:t>large</w:t>
      </w:r>
      <w:r w:rsidR="00891027" w:rsidRPr="000919C0">
        <w:rPr>
          <w:rFonts w:ascii="Times New Roman" w:hAnsi="Times New Roman" w:cs="Times New Roman"/>
        </w:rPr>
        <w:t xml:space="preserve"> </w:t>
      </w:r>
      <w:r w:rsidR="00965E29" w:rsidRPr="000919C0">
        <w:rPr>
          <w:rFonts w:ascii="Times New Roman" w:hAnsi="Times New Roman" w:cs="Times New Roman"/>
        </w:rPr>
        <w:t>broadleaved</w:t>
      </w:r>
      <w:r w:rsidR="00891027" w:rsidRPr="000919C0">
        <w:rPr>
          <w:rFonts w:ascii="Times New Roman" w:hAnsi="Times New Roman" w:cs="Times New Roman"/>
        </w:rPr>
        <w:t xml:space="preserve"> </w:t>
      </w:r>
      <w:r w:rsidR="005B6BFF" w:rsidRPr="000919C0">
        <w:rPr>
          <w:rFonts w:ascii="Times New Roman" w:hAnsi="Times New Roman" w:cs="Times New Roman"/>
        </w:rPr>
        <w:t>trees</w:t>
      </w:r>
      <w:r w:rsidR="00891027" w:rsidRPr="000919C0">
        <w:rPr>
          <w:rFonts w:ascii="Times New Roman" w:hAnsi="Times New Roman" w:cs="Times New Roman"/>
        </w:rPr>
        <w:t xml:space="preserve"> </w:t>
      </w:r>
      <w:r w:rsidR="005B6BFF" w:rsidRPr="000919C0">
        <w:rPr>
          <w:rFonts w:ascii="Times New Roman" w:hAnsi="Times New Roman" w:cs="Times New Roman"/>
        </w:rPr>
        <w:t>densities</w:t>
      </w:r>
      <w:r w:rsidR="006F1239" w:rsidRPr="000919C0">
        <w:rPr>
          <w:rFonts w:ascii="Times New Roman" w:hAnsi="Times New Roman" w:cs="Times New Roman"/>
        </w:rPr>
        <w:t>,</w:t>
      </w:r>
      <w:r w:rsidR="00891027" w:rsidRPr="000919C0">
        <w:rPr>
          <w:rFonts w:ascii="Times New Roman" w:hAnsi="Times New Roman" w:cs="Times New Roman"/>
        </w:rPr>
        <w:t xml:space="preserve"> </w:t>
      </w:r>
      <w:r w:rsidR="005B6BFF" w:rsidRPr="000919C0">
        <w:rPr>
          <w:rFonts w:ascii="Times New Roman" w:hAnsi="Times New Roman" w:cs="Times New Roman"/>
        </w:rPr>
        <w:t>and</w:t>
      </w:r>
      <w:r w:rsidR="00891027" w:rsidRPr="000919C0">
        <w:rPr>
          <w:rFonts w:ascii="Times New Roman" w:hAnsi="Times New Roman" w:cs="Times New Roman"/>
        </w:rPr>
        <w:t xml:space="preserve"> </w:t>
      </w:r>
      <w:r w:rsidR="005B6BFF" w:rsidRPr="000919C0">
        <w:rPr>
          <w:rFonts w:ascii="Times New Roman" w:hAnsi="Times New Roman" w:cs="Times New Roman"/>
        </w:rPr>
        <w:t>we</w:t>
      </w:r>
      <w:r w:rsidR="00891027" w:rsidRPr="000919C0">
        <w:rPr>
          <w:rFonts w:ascii="Times New Roman" w:hAnsi="Times New Roman" w:cs="Times New Roman"/>
        </w:rPr>
        <w:t xml:space="preserve"> </w:t>
      </w:r>
      <w:r w:rsidR="005B6BFF" w:rsidRPr="000919C0">
        <w:rPr>
          <w:rFonts w:ascii="Times New Roman" w:hAnsi="Times New Roman" w:cs="Times New Roman"/>
        </w:rPr>
        <w:t>found</w:t>
      </w:r>
      <w:r w:rsidR="00891027" w:rsidRPr="000919C0">
        <w:rPr>
          <w:rFonts w:ascii="Times New Roman" w:hAnsi="Times New Roman" w:cs="Times New Roman"/>
        </w:rPr>
        <w:t xml:space="preserve"> </w:t>
      </w:r>
      <w:r w:rsidR="005B6BFF" w:rsidRPr="000919C0">
        <w:rPr>
          <w:rFonts w:ascii="Times New Roman" w:hAnsi="Times New Roman" w:cs="Times New Roman"/>
        </w:rPr>
        <w:t>only</w:t>
      </w:r>
      <w:r w:rsidR="00891027" w:rsidRPr="000919C0">
        <w:rPr>
          <w:rFonts w:ascii="Times New Roman" w:hAnsi="Times New Roman" w:cs="Times New Roman"/>
        </w:rPr>
        <w:t xml:space="preserve"> </w:t>
      </w:r>
      <w:r w:rsidR="005B6BFF" w:rsidRPr="000919C0">
        <w:rPr>
          <w:rFonts w:ascii="Times New Roman" w:hAnsi="Times New Roman" w:cs="Times New Roman"/>
        </w:rPr>
        <w:t>non-significant</w:t>
      </w:r>
      <w:r w:rsidR="00891027" w:rsidRPr="000919C0">
        <w:rPr>
          <w:rFonts w:ascii="Times New Roman" w:hAnsi="Times New Roman" w:cs="Times New Roman"/>
        </w:rPr>
        <w:t xml:space="preserve"> </w:t>
      </w:r>
      <w:r w:rsidR="005B6BFF" w:rsidRPr="000919C0">
        <w:rPr>
          <w:rFonts w:ascii="Times New Roman" w:hAnsi="Times New Roman" w:cs="Times New Roman"/>
        </w:rPr>
        <w:t>results.</w:t>
      </w:r>
      <w:r w:rsidR="00891027" w:rsidRPr="000919C0">
        <w:rPr>
          <w:rFonts w:ascii="Times New Roman" w:hAnsi="Times New Roman" w:cs="Times New Roman"/>
        </w:rPr>
        <w:t xml:space="preserve"> </w:t>
      </w:r>
      <w:r w:rsidR="005B6BFF" w:rsidRPr="000919C0">
        <w:rPr>
          <w:rFonts w:ascii="Times New Roman" w:hAnsi="Times New Roman" w:cs="Times New Roman"/>
        </w:rPr>
        <w:t>Surprisingly,</w:t>
      </w:r>
      <w:r w:rsidR="00891027" w:rsidRPr="000919C0">
        <w:rPr>
          <w:rFonts w:ascii="Times New Roman" w:hAnsi="Times New Roman" w:cs="Times New Roman"/>
        </w:rPr>
        <w:t xml:space="preserve"> </w:t>
      </w:r>
      <w:r w:rsidR="005B6BFF" w:rsidRPr="000919C0">
        <w:rPr>
          <w:rFonts w:ascii="Times New Roman" w:hAnsi="Times New Roman" w:cs="Times New Roman"/>
        </w:rPr>
        <w:t>the</w:t>
      </w:r>
      <w:r w:rsidR="00891027" w:rsidRPr="000919C0">
        <w:rPr>
          <w:rFonts w:ascii="Times New Roman" w:hAnsi="Times New Roman" w:cs="Times New Roman"/>
        </w:rPr>
        <w:t xml:space="preserve"> </w:t>
      </w:r>
      <w:r w:rsidR="005B6BFF" w:rsidRPr="000919C0">
        <w:rPr>
          <w:rFonts w:ascii="Times New Roman" w:hAnsi="Times New Roman" w:cs="Times New Roman"/>
        </w:rPr>
        <w:t>number</w:t>
      </w:r>
      <w:r w:rsidR="00891027" w:rsidRPr="000919C0">
        <w:rPr>
          <w:rFonts w:ascii="Times New Roman" w:hAnsi="Times New Roman" w:cs="Times New Roman"/>
        </w:rPr>
        <w:t xml:space="preserve"> </w:t>
      </w:r>
      <w:r w:rsidR="005B6BFF" w:rsidRPr="000919C0">
        <w:rPr>
          <w:rFonts w:ascii="Times New Roman" w:hAnsi="Times New Roman" w:cs="Times New Roman"/>
        </w:rPr>
        <w:t>of</w:t>
      </w:r>
      <w:r w:rsidR="00891027" w:rsidRPr="000919C0">
        <w:rPr>
          <w:rFonts w:ascii="Times New Roman" w:hAnsi="Times New Roman" w:cs="Times New Roman"/>
        </w:rPr>
        <w:t xml:space="preserve"> </w:t>
      </w:r>
      <w:r w:rsidR="005B6BFF" w:rsidRPr="000919C0">
        <w:rPr>
          <w:rFonts w:ascii="Times New Roman" w:hAnsi="Times New Roman" w:cs="Times New Roman"/>
        </w:rPr>
        <w:t>specialist</w:t>
      </w:r>
      <w:r w:rsidR="00891027" w:rsidRPr="000919C0">
        <w:rPr>
          <w:rFonts w:ascii="Times New Roman" w:hAnsi="Times New Roman" w:cs="Times New Roman"/>
        </w:rPr>
        <w:t xml:space="preserve"> </w:t>
      </w:r>
      <w:r w:rsidR="005B6BFF" w:rsidRPr="000919C0">
        <w:rPr>
          <w:rFonts w:ascii="Times New Roman" w:hAnsi="Times New Roman" w:cs="Times New Roman"/>
        </w:rPr>
        <w:t>species</w:t>
      </w:r>
      <w:r w:rsidR="00891027" w:rsidRPr="000919C0">
        <w:rPr>
          <w:rFonts w:ascii="Times New Roman" w:hAnsi="Times New Roman" w:cs="Times New Roman"/>
        </w:rPr>
        <w:t xml:space="preserve"> </w:t>
      </w:r>
      <w:r w:rsidR="005B6BFF" w:rsidRPr="000919C0">
        <w:rPr>
          <w:rFonts w:ascii="Times New Roman" w:hAnsi="Times New Roman" w:cs="Times New Roman"/>
        </w:rPr>
        <w:t>was</w:t>
      </w:r>
      <w:r w:rsidR="00891027" w:rsidRPr="000919C0">
        <w:rPr>
          <w:rFonts w:ascii="Times New Roman" w:hAnsi="Times New Roman" w:cs="Times New Roman"/>
        </w:rPr>
        <w:t xml:space="preserve"> </w:t>
      </w:r>
      <w:r w:rsidR="005B6BFF" w:rsidRPr="000919C0">
        <w:rPr>
          <w:rFonts w:ascii="Times New Roman" w:hAnsi="Times New Roman" w:cs="Times New Roman"/>
        </w:rPr>
        <w:t>similarly</w:t>
      </w:r>
      <w:r w:rsidR="00891027" w:rsidRPr="000919C0">
        <w:rPr>
          <w:rFonts w:ascii="Times New Roman" w:hAnsi="Times New Roman" w:cs="Times New Roman"/>
        </w:rPr>
        <w:t xml:space="preserve"> </w:t>
      </w:r>
      <w:r w:rsidR="005B6BFF" w:rsidRPr="000919C0">
        <w:rPr>
          <w:rFonts w:ascii="Times New Roman" w:hAnsi="Times New Roman" w:cs="Times New Roman"/>
        </w:rPr>
        <w:t>low</w:t>
      </w:r>
      <w:r w:rsidR="00891027" w:rsidRPr="000919C0">
        <w:rPr>
          <w:rFonts w:ascii="Times New Roman" w:hAnsi="Times New Roman" w:cs="Times New Roman"/>
        </w:rPr>
        <w:t xml:space="preserve"> </w:t>
      </w:r>
      <w:r w:rsidR="005B6BFF" w:rsidRPr="000919C0">
        <w:rPr>
          <w:rFonts w:ascii="Times New Roman" w:hAnsi="Times New Roman" w:cs="Times New Roman"/>
        </w:rPr>
        <w:t>in</w:t>
      </w:r>
      <w:r w:rsidR="00891027" w:rsidRPr="000919C0">
        <w:rPr>
          <w:rFonts w:ascii="Times New Roman" w:hAnsi="Times New Roman" w:cs="Times New Roman"/>
        </w:rPr>
        <w:t xml:space="preserve"> </w:t>
      </w:r>
      <w:r w:rsidR="005B6BFF" w:rsidRPr="000919C0">
        <w:rPr>
          <w:rFonts w:ascii="Times New Roman" w:hAnsi="Times New Roman" w:cs="Times New Roman"/>
        </w:rPr>
        <w:t>forest</w:t>
      </w:r>
      <w:r w:rsidR="00891027" w:rsidRPr="000919C0">
        <w:rPr>
          <w:rFonts w:ascii="Times New Roman" w:hAnsi="Times New Roman" w:cs="Times New Roman"/>
        </w:rPr>
        <w:t xml:space="preserve"> </w:t>
      </w:r>
      <w:r w:rsidR="005B6BFF" w:rsidRPr="000919C0">
        <w:rPr>
          <w:rFonts w:ascii="Times New Roman" w:hAnsi="Times New Roman" w:cs="Times New Roman"/>
        </w:rPr>
        <w:t>reserves</w:t>
      </w:r>
      <w:r w:rsidR="00891027" w:rsidRPr="000919C0">
        <w:rPr>
          <w:rFonts w:ascii="Times New Roman" w:hAnsi="Times New Roman" w:cs="Times New Roman"/>
        </w:rPr>
        <w:t xml:space="preserve"> </w:t>
      </w:r>
      <w:r w:rsidR="005B6BFF" w:rsidRPr="000919C0">
        <w:rPr>
          <w:rFonts w:ascii="Times New Roman" w:hAnsi="Times New Roman" w:cs="Times New Roman"/>
        </w:rPr>
        <w:t>as</w:t>
      </w:r>
      <w:r w:rsidR="00891027" w:rsidRPr="000919C0">
        <w:rPr>
          <w:rFonts w:ascii="Times New Roman" w:hAnsi="Times New Roman" w:cs="Times New Roman"/>
        </w:rPr>
        <w:t xml:space="preserve"> </w:t>
      </w:r>
      <w:r w:rsidR="005B6BFF" w:rsidRPr="000919C0">
        <w:rPr>
          <w:rFonts w:ascii="Times New Roman" w:hAnsi="Times New Roman" w:cs="Times New Roman"/>
        </w:rPr>
        <w:t>in</w:t>
      </w:r>
      <w:r w:rsidR="00891027" w:rsidRPr="000919C0">
        <w:rPr>
          <w:rFonts w:ascii="Times New Roman" w:hAnsi="Times New Roman" w:cs="Times New Roman"/>
        </w:rPr>
        <w:t xml:space="preserve"> </w:t>
      </w:r>
      <w:r w:rsidR="005B6BFF" w:rsidRPr="000919C0">
        <w:rPr>
          <w:rFonts w:ascii="Times New Roman" w:hAnsi="Times New Roman" w:cs="Times New Roman"/>
        </w:rPr>
        <w:t>production</w:t>
      </w:r>
      <w:r w:rsidR="00891027" w:rsidRPr="000919C0">
        <w:rPr>
          <w:rFonts w:ascii="Times New Roman" w:hAnsi="Times New Roman" w:cs="Times New Roman"/>
        </w:rPr>
        <w:t xml:space="preserve"> </w:t>
      </w:r>
      <w:r w:rsidR="005B6BFF" w:rsidRPr="000919C0">
        <w:rPr>
          <w:rFonts w:ascii="Times New Roman" w:hAnsi="Times New Roman" w:cs="Times New Roman"/>
        </w:rPr>
        <w:t>forest</w:t>
      </w:r>
      <w:r w:rsidR="00891027" w:rsidRPr="000919C0">
        <w:rPr>
          <w:rFonts w:ascii="Times New Roman" w:hAnsi="Times New Roman" w:cs="Times New Roman"/>
        </w:rPr>
        <w:t xml:space="preserve"> </w:t>
      </w:r>
      <w:r w:rsidR="003B57AF" w:rsidRPr="000919C0">
        <w:rPr>
          <w:rFonts w:ascii="Times New Roman" w:hAnsi="Times New Roman" w:cs="Times New Roman"/>
        </w:rPr>
        <w:t>sampling</w:t>
      </w:r>
      <w:r w:rsidR="00891027" w:rsidRPr="000919C0">
        <w:rPr>
          <w:rFonts w:ascii="Times New Roman" w:hAnsi="Times New Roman" w:cs="Times New Roman"/>
        </w:rPr>
        <w:t xml:space="preserve"> </w:t>
      </w:r>
      <w:r w:rsidR="003B57AF" w:rsidRPr="000919C0">
        <w:rPr>
          <w:rFonts w:ascii="Times New Roman" w:hAnsi="Times New Roman" w:cs="Times New Roman"/>
        </w:rPr>
        <w:t>plots</w:t>
      </w:r>
      <w:r w:rsidR="00891027" w:rsidRPr="000919C0">
        <w:rPr>
          <w:rFonts w:ascii="Times New Roman" w:hAnsi="Times New Roman" w:cs="Times New Roman"/>
        </w:rPr>
        <w:t xml:space="preserve"> </w:t>
      </w:r>
      <w:r w:rsidR="005B6BFF" w:rsidRPr="000919C0">
        <w:rPr>
          <w:rFonts w:ascii="Times New Roman" w:hAnsi="Times New Roman" w:cs="Times New Roman"/>
        </w:rPr>
        <w:t>with</w:t>
      </w:r>
      <w:r w:rsidR="00891027" w:rsidRPr="000919C0">
        <w:rPr>
          <w:rFonts w:ascii="Times New Roman" w:hAnsi="Times New Roman" w:cs="Times New Roman"/>
        </w:rPr>
        <w:t xml:space="preserve"> </w:t>
      </w:r>
      <w:r w:rsidR="006F1239" w:rsidRPr="000919C0">
        <w:rPr>
          <w:rFonts w:ascii="Times New Roman" w:hAnsi="Times New Roman" w:cs="Times New Roman"/>
        </w:rPr>
        <w:t xml:space="preserve">an </w:t>
      </w:r>
      <w:r w:rsidR="005B6BFF" w:rsidRPr="000919C0">
        <w:rPr>
          <w:rFonts w:ascii="Times New Roman" w:hAnsi="Times New Roman" w:cs="Times New Roman"/>
        </w:rPr>
        <w:t>absence</w:t>
      </w:r>
      <w:r w:rsidR="00891027" w:rsidRPr="000919C0">
        <w:rPr>
          <w:rFonts w:ascii="Times New Roman" w:hAnsi="Times New Roman" w:cs="Times New Roman"/>
        </w:rPr>
        <w:t xml:space="preserve"> </w:t>
      </w:r>
      <w:r w:rsidR="005B6BFF" w:rsidRPr="000919C0">
        <w:rPr>
          <w:rFonts w:ascii="Times New Roman" w:hAnsi="Times New Roman" w:cs="Times New Roman"/>
        </w:rPr>
        <w:t>of</w:t>
      </w:r>
      <w:r w:rsidR="00891027" w:rsidRPr="000919C0">
        <w:rPr>
          <w:rFonts w:ascii="Times New Roman" w:hAnsi="Times New Roman" w:cs="Times New Roman"/>
        </w:rPr>
        <w:t xml:space="preserve"> </w:t>
      </w:r>
      <w:r w:rsidR="005B507E" w:rsidRPr="000919C0">
        <w:rPr>
          <w:rFonts w:ascii="Times New Roman" w:hAnsi="Times New Roman" w:cs="Times New Roman"/>
        </w:rPr>
        <w:t>large</w:t>
      </w:r>
      <w:r w:rsidR="00891027" w:rsidRPr="000919C0">
        <w:rPr>
          <w:rFonts w:ascii="Times New Roman" w:hAnsi="Times New Roman" w:cs="Times New Roman"/>
        </w:rPr>
        <w:t xml:space="preserve"> </w:t>
      </w:r>
      <w:r w:rsidR="005B6BFF" w:rsidRPr="000919C0">
        <w:rPr>
          <w:rFonts w:ascii="Times New Roman" w:hAnsi="Times New Roman" w:cs="Times New Roman"/>
        </w:rPr>
        <w:t>trees.</w:t>
      </w:r>
      <w:r w:rsidR="00891027" w:rsidRPr="000919C0">
        <w:rPr>
          <w:rFonts w:ascii="Times New Roman" w:hAnsi="Times New Roman" w:cs="Times New Roman"/>
        </w:rPr>
        <w:t xml:space="preserve"> </w:t>
      </w:r>
      <w:r w:rsidR="006F1239" w:rsidRPr="000919C0">
        <w:rPr>
          <w:rFonts w:ascii="Times New Roman" w:hAnsi="Times New Roman" w:cs="Times New Roman"/>
          <w:color w:val="000000"/>
          <w:shd w:val="clear" w:color="auto" w:fill="FFFFFF"/>
        </w:rPr>
        <w:t xml:space="preserve">Creepers </w:t>
      </w:r>
      <w:proofErr w:type="gramStart"/>
      <w:r w:rsidR="006F1239" w:rsidRPr="000919C0">
        <w:rPr>
          <w:rFonts w:ascii="Times New Roman" w:hAnsi="Times New Roman" w:cs="Times New Roman"/>
          <w:color w:val="000000"/>
          <w:shd w:val="clear" w:color="auto" w:fill="FFFFFF"/>
        </w:rPr>
        <w:t>in particular were</w:t>
      </w:r>
      <w:proofErr w:type="gramEnd"/>
      <w:r w:rsidR="006F1239" w:rsidRPr="000919C0">
        <w:rPr>
          <w:rFonts w:ascii="Times New Roman" w:hAnsi="Times New Roman" w:cs="Times New Roman"/>
          <w:color w:val="000000"/>
          <w:shd w:val="clear" w:color="auto" w:fill="FFFFFF"/>
        </w:rPr>
        <w:t xml:space="preserve"> associated with </w:t>
      </w:r>
      <w:r w:rsidR="005B507E" w:rsidRPr="000919C0">
        <w:rPr>
          <w:rFonts w:ascii="Times New Roman" w:hAnsi="Times New Roman" w:cs="Times New Roman"/>
          <w:color w:val="000000"/>
          <w:shd w:val="clear" w:color="auto" w:fill="FFFFFF"/>
        </w:rPr>
        <w:t>large</w:t>
      </w:r>
      <w:r w:rsidR="00891027" w:rsidRPr="000919C0">
        <w:rPr>
          <w:rFonts w:ascii="Times New Roman" w:hAnsi="Times New Roman" w:cs="Times New Roman"/>
          <w:color w:val="000000"/>
          <w:shd w:val="clear" w:color="auto" w:fill="FFFFFF"/>
        </w:rPr>
        <w:t xml:space="preserve"> </w:t>
      </w:r>
      <w:r w:rsidR="00512A3F" w:rsidRPr="000919C0">
        <w:rPr>
          <w:rFonts w:ascii="Times New Roman" w:hAnsi="Times New Roman" w:cs="Times New Roman"/>
          <w:color w:val="000000"/>
          <w:shd w:val="clear" w:color="auto" w:fill="FFFFFF"/>
        </w:rPr>
        <w:t>tree</w:t>
      </w:r>
      <w:r w:rsidR="00891027" w:rsidRPr="000919C0">
        <w:rPr>
          <w:rFonts w:ascii="Times New Roman" w:hAnsi="Times New Roman" w:cs="Times New Roman"/>
          <w:color w:val="000000"/>
          <w:shd w:val="clear" w:color="auto" w:fill="FFFFFF"/>
        </w:rPr>
        <w:t xml:space="preserve"> </w:t>
      </w:r>
      <w:r w:rsidR="00512A3F" w:rsidRPr="000919C0">
        <w:rPr>
          <w:rFonts w:ascii="Times New Roman" w:hAnsi="Times New Roman" w:cs="Times New Roman"/>
          <w:color w:val="000000"/>
          <w:shd w:val="clear" w:color="auto" w:fill="FFFFFF"/>
        </w:rPr>
        <w:t>rich</w:t>
      </w:r>
      <w:r w:rsidR="00891027" w:rsidRPr="000919C0">
        <w:rPr>
          <w:rFonts w:ascii="Times New Roman" w:hAnsi="Times New Roman" w:cs="Times New Roman"/>
          <w:color w:val="000000"/>
          <w:shd w:val="clear" w:color="auto" w:fill="FFFFFF"/>
        </w:rPr>
        <w:t xml:space="preserve"> </w:t>
      </w:r>
      <w:r w:rsidR="003B57AF" w:rsidRPr="000919C0">
        <w:rPr>
          <w:rFonts w:ascii="Times New Roman" w:hAnsi="Times New Roman" w:cs="Times New Roman"/>
          <w:color w:val="000000"/>
          <w:shd w:val="clear" w:color="auto" w:fill="FFFFFF"/>
        </w:rPr>
        <w:t>sampling</w:t>
      </w:r>
      <w:r w:rsidR="00891027" w:rsidRPr="000919C0">
        <w:rPr>
          <w:rFonts w:ascii="Times New Roman" w:hAnsi="Times New Roman" w:cs="Times New Roman"/>
          <w:color w:val="000000"/>
          <w:shd w:val="clear" w:color="auto" w:fill="FFFFFF"/>
        </w:rPr>
        <w:t xml:space="preserve"> </w:t>
      </w:r>
      <w:r w:rsidR="003B57AF" w:rsidRPr="000919C0">
        <w:rPr>
          <w:rFonts w:ascii="Times New Roman" w:hAnsi="Times New Roman" w:cs="Times New Roman"/>
          <w:color w:val="000000"/>
          <w:shd w:val="clear" w:color="auto" w:fill="FFFFFF"/>
        </w:rPr>
        <w:t>plots</w:t>
      </w:r>
      <w:r w:rsidR="00891027" w:rsidRPr="000919C0">
        <w:rPr>
          <w:rFonts w:ascii="Times New Roman" w:hAnsi="Times New Roman" w:cs="Times New Roman"/>
          <w:color w:val="000000"/>
          <w:shd w:val="clear" w:color="auto" w:fill="FFFFFF"/>
        </w:rPr>
        <w:t xml:space="preserve"> </w:t>
      </w:r>
      <w:r w:rsidR="00512A3F" w:rsidRPr="000919C0">
        <w:rPr>
          <w:rFonts w:ascii="Times New Roman" w:hAnsi="Times New Roman" w:cs="Times New Roman"/>
          <w:color w:val="000000"/>
          <w:shd w:val="clear" w:color="auto" w:fill="FFFFFF"/>
        </w:rPr>
        <w:t>in</w:t>
      </w:r>
      <w:r w:rsidR="00891027" w:rsidRPr="000919C0">
        <w:rPr>
          <w:rFonts w:ascii="Times New Roman" w:hAnsi="Times New Roman" w:cs="Times New Roman"/>
          <w:color w:val="000000"/>
          <w:shd w:val="clear" w:color="auto" w:fill="FFFFFF"/>
        </w:rPr>
        <w:t xml:space="preserve"> </w:t>
      </w:r>
      <w:r w:rsidR="003B57AF" w:rsidRPr="000919C0">
        <w:rPr>
          <w:rFonts w:ascii="Times New Roman" w:hAnsi="Times New Roman" w:cs="Times New Roman"/>
          <w:color w:val="000000"/>
          <w:shd w:val="clear" w:color="auto" w:fill="FFFFFF"/>
        </w:rPr>
        <w:t>spruce</w:t>
      </w:r>
      <w:r w:rsidR="00FF6DB0" w:rsidRPr="000919C0">
        <w:rPr>
          <w:rFonts w:ascii="Times New Roman" w:hAnsi="Times New Roman" w:cs="Times New Roman"/>
          <w:color w:val="000000"/>
          <w:shd w:val="clear" w:color="auto" w:fill="FFFFFF"/>
        </w:rPr>
        <w:t>-</w:t>
      </w:r>
      <w:r w:rsidR="003B57AF" w:rsidRPr="000919C0">
        <w:rPr>
          <w:rFonts w:ascii="Times New Roman" w:hAnsi="Times New Roman" w:cs="Times New Roman"/>
          <w:color w:val="000000"/>
          <w:shd w:val="clear" w:color="auto" w:fill="FFFFFF"/>
        </w:rPr>
        <w:t>dominated</w:t>
      </w:r>
      <w:r w:rsidR="00891027" w:rsidRPr="000919C0">
        <w:rPr>
          <w:rFonts w:ascii="Times New Roman" w:hAnsi="Times New Roman" w:cs="Times New Roman"/>
          <w:color w:val="000000"/>
          <w:shd w:val="clear" w:color="auto" w:fill="FFFFFF"/>
        </w:rPr>
        <w:t xml:space="preserve"> </w:t>
      </w:r>
      <w:r w:rsidR="00512A3F" w:rsidRPr="000919C0">
        <w:rPr>
          <w:rFonts w:ascii="Times New Roman" w:hAnsi="Times New Roman" w:cs="Times New Roman"/>
          <w:color w:val="000000"/>
          <w:shd w:val="clear" w:color="auto" w:fill="FFFFFF"/>
        </w:rPr>
        <w:t>production</w:t>
      </w:r>
      <w:r w:rsidR="00891027" w:rsidRPr="000919C0">
        <w:rPr>
          <w:rFonts w:ascii="Times New Roman" w:hAnsi="Times New Roman" w:cs="Times New Roman"/>
          <w:color w:val="000000"/>
          <w:shd w:val="clear" w:color="auto" w:fill="FFFFFF"/>
        </w:rPr>
        <w:t xml:space="preserve"> </w:t>
      </w:r>
      <w:r w:rsidR="00512A3F" w:rsidRPr="000919C0">
        <w:rPr>
          <w:rFonts w:ascii="Times New Roman" w:hAnsi="Times New Roman" w:cs="Times New Roman"/>
          <w:color w:val="000000"/>
          <w:shd w:val="clear" w:color="auto" w:fill="FFFFFF"/>
        </w:rPr>
        <w:t>forests</w:t>
      </w:r>
      <w:r w:rsidRPr="000919C0">
        <w:rPr>
          <w:rFonts w:ascii="Times New Roman" w:hAnsi="Times New Roman" w:cs="Times New Roman"/>
          <w:color w:val="000000"/>
          <w:shd w:val="clear" w:color="auto" w:fill="FFFFFF"/>
        </w:rPr>
        <w:t>.</w:t>
      </w:r>
      <w:r w:rsidR="00891027" w:rsidRPr="000919C0">
        <w:rPr>
          <w:rFonts w:ascii="Times New Roman" w:hAnsi="Times New Roman" w:cs="Times New Roman"/>
          <w:color w:val="000000"/>
          <w:shd w:val="clear" w:color="auto" w:fill="FFFFFF"/>
        </w:rPr>
        <w:t xml:space="preserve"> </w:t>
      </w:r>
      <w:r w:rsidR="00512A3F" w:rsidRPr="000919C0">
        <w:rPr>
          <w:rFonts w:ascii="Times New Roman" w:hAnsi="Times New Roman" w:cs="Times New Roman"/>
          <w:color w:val="000000"/>
          <w:shd w:val="clear" w:color="auto" w:fill="FFFFFF"/>
        </w:rPr>
        <w:t>However</w:t>
      </w:r>
      <w:r w:rsidRPr="000919C0">
        <w:rPr>
          <w:rFonts w:ascii="Times New Roman" w:hAnsi="Times New Roman" w:cs="Times New Roman"/>
          <w:color w:val="000000"/>
          <w:shd w:val="clear" w:color="auto" w:fill="FFFFFF"/>
        </w:rPr>
        <w:t>,</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Red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List</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species</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were</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recorded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mainly</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in</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forest</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reserves.</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Considering</w:t>
      </w:r>
      <w:r w:rsidR="00891027" w:rsidRPr="000919C0">
        <w:rPr>
          <w:rFonts w:ascii="Times New Roman" w:hAnsi="Times New Roman" w:cs="Times New Roman"/>
          <w:color w:val="000000"/>
          <w:shd w:val="clear" w:color="auto" w:fill="FFFFFF"/>
        </w:rPr>
        <w:t xml:space="preserve"> </w:t>
      </w:r>
      <w:r w:rsidR="00B2118B">
        <w:rPr>
          <w:rFonts w:ascii="Times New Roman" w:hAnsi="Times New Roman" w:cs="Times New Roman"/>
          <w:color w:val="000000"/>
          <w:shd w:val="clear" w:color="auto" w:fill="FFFFFF"/>
        </w:rPr>
        <w:t>t</w:t>
      </w:r>
      <w:r w:rsidR="006F1239" w:rsidRPr="000919C0">
        <w:rPr>
          <w:rFonts w:ascii="Times New Roman" w:hAnsi="Times New Roman" w:cs="Times New Roman"/>
          <w:color w:val="000000"/>
          <w:shd w:val="clear" w:color="auto" w:fill="FFFFFF"/>
        </w:rPr>
        <w:t>his</w:t>
      </w:r>
      <w:r w:rsidRPr="000919C0">
        <w:rPr>
          <w:rFonts w:ascii="Times New Roman" w:hAnsi="Times New Roman" w:cs="Times New Roman"/>
          <w:color w:val="000000"/>
          <w:shd w:val="clear" w:color="auto" w:fill="FFFFFF"/>
        </w:rPr>
        <w:t>,</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production</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forests</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with</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a</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high</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number</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of</w:t>
      </w:r>
      <w:r w:rsidR="00891027" w:rsidRPr="000919C0">
        <w:rPr>
          <w:rFonts w:ascii="Times New Roman" w:hAnsi="Times New Roman" w:cs="Times New Roman"/>
          <w:color w:val="000000"/>
          <w:shd w:val="clear" w:color="auto" w:fill="FFFFFF"/>
        </w:rPr>
        <w:t xml:space="preserve"> </w:t>
      </w:r>
      <w:r w:rsidR="005B507E" w:rsidRPr="000919C0">
        <w:rPr>
          <w:rFonts w:ascii="Times New Roman" w:hAnsi="Times New Roman" w:cs="Times New Roman"/>
          <w:color w:val="000000"/>
          <w:shd w:val="clear" w:color="auto" w:fill="FFFFFF"/>
        </w:rPr>
        <w:t>large</w:t>
      </w:r>
      <w:r w:rsidR="00891027" w:rsidRPr="000919C0">
        <w:rPr>
          <w:rFonts w:ascii="Times New Roman" w:hAnsi="Times New Roman" w:cs="Times New Roman"/>
          <w:color w:val="000000"/>
          <w:shd w:val="clear" w:color="auto" w:fill="FFFFFF"/>
        </w:rPr>
        <w:t xml:space="preserve"> </w:t>
      </w:r>
      <w:r w:rsidR="00965E29" w:rsidRPr="000919C0">
        <w:rPr>
          <w:rFonts w:ascii="Times New Roman" w:hAnsi="Times New Roman" w:cs="Times New Roman"/>
          <w:color w:val="000000"/>
          <w:shd w:val="clear" w:color="auto" w:fill="FFFFFF"/>
        </w:rPr>
        <w:t>broadleaved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trees</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do</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not</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have</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equal</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biological</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potential</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as</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forest</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reserves</w:t>
      </w:r>
      <w:r w:rsidR="006F1239" w:rsidRPr="000919C0">
        <w:rPr>
          <w:rFonts w:ascii="Times New Roman" w:hAnsi="Times New Roman" w:cs="Times New Roman"/>
          <w:color w:val="000000"/>
          <w:shd w:val="clear" w:color="auto" w:fill="FFFFFF"/>
        </w:rPr>
        <w:t xml:space="preserve"> do</w:t>
      </w:r>
      <w:r w:rsidRPr="000919C0">
        <w:rPr>
          <w:rFonts w:ascii="Times New Roman" w:hAnsi="Times New Roman" w:cs="Times New Roman"/>
          <w:color w:val="000000"/>
          <w:shd w:val="clear" w:color="auto" w:fill="FFFFFF"/>
        </w:rPr>
        <w:t>.</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Leaving</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native</w:t>
      </w:r>
      <w:r w:rsidR="00891027" w:rsidRPr="000919C0">
        <w:rPr>
          <w:rFonts w:ascii="Times New Roman" w:hAnsi="Times New Roman" w:cs="Times New Roman"/>
          <w:color w:val="000000"/>
          <w:shd w:val="clear" w:color="auto" w:fill="FFFFFF"/>
        </w:rPr>
        <w:t xml:space="preserve"> </w:t>
      </w:r>
      <w:r w:rsidR="005B507E" w:rsidRPr="000919C0">
        <w:rPr>
          <w:rFonts w:ascii="Times New Roman" w:hAnsi="Times New Roman" w:cs="Times New Roman"/>
          <w:color w:val="000000"/>
          <w:shd w:val="clear" w:color="auto" w:fill="FFFFFF"/>
        </w:rPr>
        <w:t>large</w:t>
      </w:r>
      <w:r w:rsidR="00891027" w:rsidRPr="000919C0">
        <w:rPr>
          <w:rFonts w:ascii="Times New Roman" w:hAnsi="Times New Roman" w:cs="Times New Roman"/>
          <w:color w:val="000000"/>
          <w:shd w:val="clear" w:color="auto" w:fill="FFFFFF"/>
        </w:rPr>
        <w:t xml:space="preserve"> </w:t>
      </w:r>
      <w:r w:rsidR="00965E29" w:rsidRPr="000919C0">
        <w:rPr>
          <w:rFonts w:ascii="Times New Roman" w:hAnsi="Times New Roman" w:cs="Times New Roman"/>
          <w:color w:val="000000"/>
          <w:shd w:val="clear" w:color="auto" w:fill="FFFFFF"/>
        </w:rPr>
        <w:t>broadleaved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trees</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in</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non-native</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spruce</w:t>
      </w:r>
      <w:r w:rsidR="00FF6DB0" w:rsidRPr="000919C0">
        <w:rPr>
          <w:rFonts w:ascii="Times New Roman" w:hAnsi="Times New Roman" w:cs="Times New Roman"/>
          <w:color w:val="000000"/>
          <w:shd w:val="clear" w:color="auto" w:fill="FFFFFF"/>
        </w:rPr>
        <w:t>-</w:t>
      </w:r>
      <w:r w:rsidRPr="000919C0">
        <w:rPr>
          <w:rFonts w:ascii="Times New Roman" w:hAnsi="Times New Roman" w:cs="Times New Roman"/>
          <w:color w:val="000000"/>
          <w:shd w:val="clear" w:color="auto" w:fill="FFFFFF"/>
        </w:rPr>
        <w:t>dominated</w:t>
      </w:r>
      <w:r w:rsidR="00891027" w:rsidRPr="000919C0">
        <w:rPr>
          <w:rFonts w:ascii="Times New Roman" w:hAnsi="Times New Roman" w:cs="Times New Roman"/>
          <w:color w:val="000000"/>
          <w:shd w:val="clear" w:color="auto" w:fill="FFFFFF"/>
        </w:rPr>
        <w:t xml:space="preserve"> </w:t>
      </w:r>
      <w:r w:rsidR="00C833B2" w:rsidRPr="000919C0">
        <w:rPr>
          <w:rFonts w:ascii="Times New Roman" w:hAnsi="Times New Roman" w:cs="Times New Roman"/>
          <w:color w:val="000000"/>
          <w:shd w:val="clear" w:color="auto" w:fill="FFFFFF"/>
        </w:rPr>
        <w:t>production</w:t>
      </w:r>
      <w:r w:rsidR="00891027" w:rsidRPr="000919C0">
        <w:rPr>
          <w:rFonts w:ascii="Times New Roman" w:hAnsi="Times New Roman" w:cs="Times New Roman"/>
          <w:color w:val="000000"/>
          <w:shd w:val="clear" w:color="auto" w:fill="FFFFFF"/>
        </w:rPr>
        <w:t xml:space="preserve"> </w:t>
      </w:r>
      <w:r w:rsidR="00C833B2" w:rsidRPr="000919C0">
        <w:rPr>
          <w:rFonts w:ascii="Times New Roman" w:hAnsi="Times New Roman" w:cs="Times New Roman"/>
          <w:color w:val="000000"/>
          <w:shd w:val="clear" w:color="auto" w:fill="FFFFFF"/>
        </w:rPr>
        <w:t>forests</w:t>
      </w:r>
      <w:r w:rsidR="00891027" w:rsidRPr="000919C0">
        <w:rPr>
          <w:rFonts w:ascii="Times New Roman" w:hAnsi="Times New Roman" w:cs="Times New Roman"/>
        </w:rPr>
        <w:t xml:space="preserve"> </w:t>
      </w:r>
      <w:r w:rsidRPr="000919C0">
        <w:rPr>
          <w:rFonts w:ascii="Times New Roman" w:hAnsi="Times New Roman" w:cs="Times New Roman"/>
          <w:color w:val="000000"/>
          <w:shd w:val="clear" w:color="auto" w:fill="FFFFFF"/>
        </w:rPr>
        <w:t>can</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lead</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color w:val="000000"/>
          <w:shd w:val="clear" w:color="auto" w:fill="FFFFFF"/>
        </w:rPr>
        <w:t>to</w:t>
      </w:r>
      <w:r w:rsidR="00891027" w:rsidRPr="000919C0">
        <w:rPr>
          <w:rFonts w:ascii="Times New Roman" w:hAnsi="Times New Roman" w:cs="Times New Roman"/>
          <w:color w:val="000000"/>
          <w:shd w:val="clear" w:color="auto" w:fill="FFFFFF"/>
        </w:rPr>
        <w:t xml:space="preserve"> </w:t>
      </w:r>
      <w:r w:rsidR="00753FA6" w:rsidRPr="000919C0">
        <w:rPr>
          <w:rFonts w:ascii="Times New Roman" w:hAnsi="Times New Roman" w:cs="Times New Roman"/>
          <w:color w:val="000000"/>
          <w:shd w:val="clear" w:color="auto" w:fill="FFFFFF"/>
        </w:rPr>
        <w:t xml:space="preserve">an </w:t>
      </w:r>
      <w:r w:rsidRPr="000919C0">
        <w:rPr>
          <w:rFonts w:ascii="Times New Roman" w:hAnsi="Times New Roman" w:cs="Times New Roman"/>
          <w:color w:val="000000"/>
          <w:shd w:val="clear" w:color="auto" w:fill="FFFFFF"/>
        </w:rPr>
        <w:t>increase</w:t>
      </w:r>
      <w:r w:rsidR="00891027" w:rsidRPr="000919C0">
        <w:rPr>
          <w:rFonts w:ascii="Times New Roman" w:hAnsi="Times New Roman" w:cs="Times New Roman"/>
          <w:color w:val="000000"/>
          <w:shd w:val="clear" w:color="auto" w:fill="FFFFFF"/>
        </w:rPr>
        <w:t xml:space="preserve"> </w:t>
      </w:r>
      <w:r w:rsidR="00753FA6" w:rsidRPr="000919C0">
        <w:rPr>
          <w:rFonts w:ascii="Times New Roman" w:hAnsi="Times New Roman" w:cs="Times New Roman"/>
          <w:color w:val="000000"/>
          <w:shd w:val="clear" w:color="auto" w:fill="FFFFFF"/>
        </w:rPr>
        <w:t xml:space="preserve">in bird </w:t>
      </w:r>
      <w:r w:rsidRPr="000919C0">
        <w:rPr>
          <w:rFonts w:ascii="Times New Roman" w:hAnsi="Times New Roman" w:cs="Times New Roman"/>
          <w:color w:val="000000"/>
          <w:shd w:val="clear" w:color="auto" w:fill="FFFFFF"/>
        </w:rPr>
        <w:t>number</w:t>
      </w:r>
      <w:r w:rsidR="00753FA6" w:rsidRPr="000919C0">
        <w:rPr>
          <w:rFonts w:ascii="Times New Roman" w:hAnsi="Times New Roman" w:cs="Times New Roman"/>
          <w:color w:val="000000"/>
          <w:shd w:val="clear" w:color="auto" w:fill="FFFFFF"/>
        </w:rPr>
        <w:t>s</w:t>
      </w:r>
      <w:r w:rsidRPr="000919C0">
        <w:rPr>
          <w:rFonts w:ascii="Times New Roman" w:hAnsi="Times New Roman" w:cs="Times New Roman"/>
          <w:color w:val="000000"/>
          <w:shd w:val="clear" w:color="auto" w:fill="FFFFFF"/>
        </w:rPr>
        <w:t>.</w:t>
      </w:r>
      <w:r w:rsidR="00891027" w:rsidRPr="000919C0">
        <w:rPr>
          <w:rFonts w:ascii="Times New Roman" w:hAnsi="Times New Roman" w:cs="Times New Roman"/>
          <w:color w:val="000000"/>
          <w:shd w:val="clear" w:color="auto" w:fill="FFFFFF"/>
        </w:rPr>
        <w:t xml:space="preserve"> </w:t>
      </w:r>
      <w:r w:rsidR="00467DF6" w:rsidRPr="000919C0">
        <w:rPr>
          <w:rFonts w:ascii="Times New Roman" w:hAnsi="Times New Roman" w:cs="Times New Roman"/>
          <w:color w:val="000000"/>
          <w:shd w:val="clear" w:color="auto" w:fill="FFFFFF"/>
        </w:rPr>
        <w:t>O</w:t>
      </w:r>
      <w:r w:rsidRPr="000919C0">
        <w:rPr>
          <w:rFonts w:ascii="Times New Roman" w:hAnsi="Times New Roman" w:cs="Times New Roman"/>
        </w:rPr>
        <w:t>n</w:t>
      </w:r>
      <w:r w:rsidR="00891027" w:rsidRPr="000919C0">
        <w:rPr>
          <w:rFonts w:ascii="Times New Roman" w:hAnsi="Times New Roman" w:cs="Times New Roman"/>
        </w:rPr>
        <w:t xml:space="preserve"> </w:t>
      </w:r>
      <w:r w:rsidRPr="000919C0">
        <w:rPr>
          <w:rFonts w:ascii="Times New Roman" w:hAnsi="Times New Roman" w:cs="Times New Roman"/>
        </w:rPr>
        <w:t>average</w:t>
      </w:r>
      <w:r w:rsidR="006F1239" w:rsidRPr="000919C0">
        <w:rPr>
          <w:rFonts w:ascii="Times New Roman" w:hAnsi="Times New Roman" w:cs="Times New Roman"/>
        </w:rPr>
        <w:t>,</w:t>
      </w:r>
      <w:r w:rsidR="00891027" w:rsidRPr="000919C0">
        <w:rPr>
          <w:rFonts w:ascii="Times New Roman" w:hAnsi="Times New Roman" w:cs="Times New Roman"/>
        </w:rPr>
        <w:t xml:space="preserve"> </w:t>
      </w:r>
      <w:r w:rsidRPr="000919C0">
        <w:rPr>
          <w:rFonts w:ascii="Times New Roman" w:hAnsi="Times New Roman" w:cs="Times New Roman"/>
        </w:rPr>
        <w:t>4.9</w:t>
      </w:r>
      <w:r w:rsidR="00891027" w:rsidRPr="000919C0">
        <w:rPr>
          <w:rFonts w:ascii="Times New Roman" w:hAnsi="Times New Roman" w:cs="Times New Roman"/>
        </w:rPr>
        <w:t xml:space="preserve"> </w:t>
      </w:r>
      <w:r w:rsidRPr="000919C0">
        <w:rPr>
          <w:rFonts w:ascii="Times New Roman" w:hAnsi="Times New Roman" w:cs="Times New Roman"/>
        </w:rPr>
        <w:t>trees</w:t>
      </w:r>
      <w:r w:rsidR="00891027" w:rsidRPr="000919C0">
        <w:rPr>
          <w:rFonts w:ascii="Times New Roman" w:hAnsi="Times New Roman" w:cs="Times New Roman"/>
        </w:rPr>
        <w:t xml:space="preserve"> </w:t>
      </w:r>
      <w:r w:rsidRPr="000919C0">
        <w:rPr>
          <w:rFonts w:ascii="Times New Roman" w:hAnsi="Times New Roman" w:cs="Times New Roman"/>
        </w:rPr>
        <w:t>per</w:t>
      </w:r>
      <w:r w:rsidR="00891027" w:rsidRPr="000919C0">
        <w:rPr>
          <w:rFonts w:ascii="Times New Roman" w:hAnsi="Times New Roman" w:cs="Times New Roman"/>
        </w:rPr>
        <w:t xml:space="preserve"> </w:t>
      </w:r>
      <w:r w:rsidRPr="000919C0">
        <w:rPr>
          <w:rFonts w:ascii="Times New Roman" w:hAnsi="Times New Roman" w:cs="Times New Roman"/>
        </w:rPr>
        <w:t>ha</w:t>
      </w:r>
      <w:r w:rsidR="00891027" w:rsidRPr="000919C0">
        <w:rPr>
          <w:rFonts w:ascii="Times New Roman" w:hAnsi="Times New Roman" w:cs="Times New Roman"/>
        </w:rPr>
        <w:t xml:space="preserve"> </w:t>
      </w:r>
      <w:r w:rsidRPr="000919C0">
        <w:rPr>
          <w:rFonts w:ascii="Times New Roman" w:hAnsi="Times New Roman" w:cs="Times New Roman"/>
        </w:rPr>
        <w:t>can</w:t>
      </w:r>
      <w:r w:rsidR="00891027" w:rsidRPr="000919C0">
        <w:rPr>
          <w:rFonts w:ascii="Times New Roman" w:hAnsi="Times New Roman" w:cs="Times New Roman"/>
        </w:rPr>
        <w:t xml:space="preserve"> </w:t>
      </w:r>
      <w:r w:rsidRPr="000919C0">
        <w:rPr>
          <w:rFonts w:ascii="Times New Roman" w:hAnsi="Times New Roman" w:cs="Times New Roman"/>
        </w:rPr>
        <w:t>significantly</w:t>
      </w:r>
      <w:r w:rsidR="00891027" w:rsidRPr="000919C0">
        <w:rPr>
          <w:rFonts w:ascii="Times New Roman" w:hAnsi="Times New Roman" w:cs="Times New Roman"/>
        </w:rPr>
        <w:t xml:space="preserve"> </w:t>
      </w:r>
      <w:r w:rsidRPr="000919C0">
        <w:rPr>
          <w:rFonts w:ascii="Times New Roman" w:hAnsi="Times New Roman" w:cs="Times New Roman"/>
        </w:rPr>
        <w:t>increase</w:t>
      </w:r>
      <w:r w:rsidR="00891027" w:rsidRPr="000919C0">
        <w:rPr>
          <w:rFonts w:ascii="Times New Roman" w:hAnsi="Times New Roman" w:cs="Times New Roman"/>
        </w:rPr>
        <w:t xml:space="preserve"> </w:t>
      </w:r>
      <w:r w:rsidRPr="00692CA5">
        <w:rPr>
          <w:rFonts w:ascii="Times New Roman" w:hAnsi="Times New Roman" w:cs="Times New Roman"/>
          <w:highlight w:val="yellow"/>
        </w:rPr>
        <w:t>the</w:t>
      </w:r>
      <w:r w:rsidR="00891027" w:rsidRPr="00692CA5">
        <w:rPr>
          <w:rFonts w:ascii="Times New Roman" w:hAnsi="Times New Roman" w:cs="Times New Roman"/>
          <w:highlight w:val="yellow"/>
        </w:rPr>
        <w:t xml:space="preserve"> </w:t>
      </w:r>
      <w:r w:rsidRPr="00692CA5">
        <w:rPr>
          <w:rFonts w:ascii="Times New Roman" w:hAnsi="Times New Roman" w:cs="Times New Roman"/>
          <w:highlight w:val="yellow"/>
        </w:rPr>
        <w:t>number</w:t>
      </w:r>
      <w:r w:rsidR="00891027" w:rsidRPr="00692CA5">
        <w:rPr>
          <w:rFonts w:ascii="Times New Roman" w:hAnsi="Times New Roman" w:cs="Times New Roman"/>
          <w:highlight w:val="yellow"/>
        </w:rPr>
        <w:t xml:space="preserve"> </w:t>
      </w:r>
      <w:r w:rsidRPr="00692CA5">
        <w:rPr>
          <w:rFonts w:ascii="Times New Roman" w:hAnsi="Times New Roman" w:cs="Times New Roman"/>
          <w:highlight w:val="yellow"/>
        </w:rPr>
        <w:t>of</w:t>
      </w:r>
      <w:r w:rsidR="00891027" w:rsidRPr="00692CA5">
        <w:rPr>
          <w:rFonts w:ascii="Times New Roman" w:hAnsi="Times New Roman" w:cs="Times New Roman"/>
          <w:highlight w:val="yellow"/>
        </w:rPr>
        <w:t xml:space="preserve"> </w:t>
      </w:r>
      <w:r w:rsidRPr="00692CA5">
        <w:rPr>
          <w:rFonts w:ascii="Times New Roman" w:hAnsi="Times New Roman" w:cs="Times New Roman"/>
          <w:highlight w:val="yellow"/>
        </w:rPr>
        <w:t>bird</w:t>
      </w:r>
      <w:r w:rsidR="00891027" w:rsidRPr="00692CA5">
        <w:rPr>
          <w:rFonts w:ascii="Times New Roman" w:hAnsi="Times New Roman" w:cs="Times New Roman"/>
          <w:highlight w:val="yellow"/>
        </w:rPr>
        <w:t xml:space="preserve"> </w:t>
      </w:r>
      <w:r w:rsidRPr="00692CA5">
        <w:rPr>
          <w:rFonts w:ascii="Times New Roman" w:hAnsi="Times New Roman" w:cs="Times New Roman"/>
          <w:highlight w:val="yellow"/>
        </w:rPr>
        <w:t>species</w:t>
      </w:r>
      <w:r w:rsidR="00692CA5">
        <w:rPr>
          <w:rFonts w:ascii="Times New Roman" w:hAnsi="Times New Roman" w:cs="Times New Roman"/>
        </w:rPr>
        <w:t xml:space="preserve"> in spruce dominated forests</w:t>
      </w:r>
      <w:r w:rsidRPr="000919C0">
        <w:rPr>
          <w:rFonts w:ascii="Times New Roman" w:hAnsi="Times New Roman" w:cs="Times New Roman"/>
        </w:rPr>
        <w:t>.</w:t>
      </w:r>
      <w:r w:rsidR="00891027" w:rsidRPr="000919C0">
        <w:rPr>
          <w:rFonts w:ascii="Times New Roman" w:hAnsi="Times New Roman" w:cs="Times New Roman"/>
        </w:rPr>
        <w:t xml:space="preserve"> </w:t>
      </w:r>
      <w:r w:rsidR="006F1239" w:rsidRPr="000919C0">
        <w:rPr>
          <w:rFonts w:ascii="Times New Roman" w:hAnsi="Times New Roman" w:cs="Times New Roman"/>
        </w:rPr>
        <w:t xml:space="preserve">Even a </w:t>
      </w:r>
      <w:r w:rsidR="00121459" w:rsidRPr="000919C0">
        <w:rPr>
          <w:rFonts w:ascii="Times New Roman" w:hAnsi="Times New Roman" w:cs="Times New Roman"/>
        </w:rPr>
        <w:t>few</w:t>
      </w:r>
      <w:r w:rsidR="00891027" w:rsidRPr="000919C0">
        <w:rPr>
          <w:rFonts w:ascii="Times New Roman" w:hAnsi="Times New Roman" w:cs="Times New Roman"/>
        </w:rPr>
        <w:t xml:space="preserve"> </w:t>
      </w:r>
      <w:r w:rsidR="005B507E" w:rsidRPr="000919C0">
        <w:rPr>
          <w:rFonts w:ascii="Times New Roman" w:hAnsi="Times New Roman" w:cs="Times New Roman"/>
        </w:rPr>
        <w:t>large</w:t>
      </w:r>
      <w:r w:rsidR="00891027" w:rsidRPr="000919C0">
        <w:rPr>
          <w:rFonts w:ascii="Times New Roman" w:hAnsi="Times New Roman" w:cs="Times New Roman"/>
        </w:rPr>
        <w:t xml:space="preserve"> </w:t>
      </w:r>
      <w:r w:rsidR="00965E29" w:rsidRPr="000919C0">
        <w:rPr>
          <w:rFonts w:ascii="Times New Roman" w:hAnsi="Times New Roman" w:cs="Times New Roman"/>
        </w:rPr>
        <w:t>broadleaved</w:t>
      </w:r>
      <w:r w:rsidR="00891027" w:rsidRPr="000919C0">
        <w:rPr>
          <w:rFonts w:ascii="Times New Roman" w:hAnsi="Times New Roman" w:cs="Times New Roman"/>
        </w:rPr>
        <w:t xml:space="preserve"> </w:t>
      </w:r>
      <w:r w:rsidR="00121459" w:rsidRPr="000919C0">
        <w:rPr>
          <w:rFonts w:ascii="Times New Roman" w:hAnsi="Times New Roman" w:cs="Times New Roman"/>
        </w:rPr>
        <w:t>trees</w:t>
      </w:r>
      <w:r w:rsidR="00891027" w:rsidRPr="000919C0">
        <w:rPr>
          <w:rFonts w:ascii="Times New Roman" w:hAnsi="Times New Roman" w:cs="Times New Roman"/>
        </w:rPr>
        <w:t xml:space="preserve"> </w:t>
      </w:r>
      <w:r w:rsidR="006F1239" w:rsidRPr="000919C0">
        <w:rPr>
          <w:rFonts w:ascii="Times New Roman" w:hAnsi="Times New Roman" w:cs="Times New Roman"/>
        </w:rPr>
        <w:t xml:space="preserve">can </w:t>
      </w:r>
      <w:r w:rsidR="00121459" w:rsidRPr="000919C0">
        <w:rPr>
          <w:rFonts w:ascii="Times New Roman" w:hAnsi="Times New Roman" w:cs="Times New Roman"/>
        </w:rPr>
        <w:t>have</w:t>
      </w:r>
      <w:r w:rsidR="00891027" w:rsidRPr="000919C0">
        <w:rPr>
          <w:rFonts w:ascii="Times New Roman" w:hAnsi="Times New Roman" w:cs="Times New Roman"/>
        </w:rPr>
        <w:t xml:space="preserve"> </w:t>
      </w:r>
      <w:r w:rsidR="00121459" w:rsidRPr="000919C0">
        <w:rPr>
          <w:rFonts w:ascii="Times New Roman" w:hAnsi="Times New Roman" w:cs="Times New Roman"/>
        </w:rPr>
        <w:t>positive</w:t>
      </w:r>
      <w:r w:rsidR="00891027" w:rsidRPr="000919C0">
        <w:rPr>
          <w:rFonts w:ascii="Times New Roman" w:hAnsi="Times New Roman" w:cs="Times New Roman"/>
        </w:rPr>
        <w:t xml:space="preserve"> </w:t>
      </w:r>
      <w:r w:rsidR="00121459" w:rsidRPr="000919C0">
        <w:rPr>
          <w:rFonts w:ascii="Times New Roman" w:hAnsi="Times New Roman" w:cs="Times New Roman"/>
        </w:rPr>
        <w:t>effect</w:t>
      </w:r>
      <w:r w:rsidR="00891027" w:rsidRPr="000919C0">
        <w:rPr>
          <w:rFonts w:ascii="Times New Roman" w:hAnsi="Times New Roman" w:cs="Times New Roman"/>
        </w:rPr>
        <w:t xml:space="preserve"> </w:t>
      </w:r>
      <w:r w:rsidR="00121459" w:rsidRPr="000919C0">
        <w:rPr>
          <w:rFonts w:ascii="Times New Roman" w:hAnsi="Times New Roman" w:cs="Times New Roman"/>
        </w:rPr>
        <w:t>(although</w:t>
      </w:r>
      <w:r w:rsidR="00891027" w:rsidRPr="000919C0">
        <w:rPr>
          <w:rFonts w:ascii="Times New Roman" w:hAnsi="Times New Roman" w:cs="Times New Roman"/>
        </w:rPr>
        <w:t xml:space="preserve"> </w:t>
      </w:r>
      <w:r w:rsidR="00121459" w:rsidRPr="000919C0">
        <w:rPr>
          <w:rFonts w:ascii="Times New Roman" w:hAnsi="Times New Roman" w:cs="Times New Roman"/>
        </w:rPr>
        <w:t>non-significant).</w:t>
      </w:r>
      <w:r w:rsidR="00891027" w:rsidRPr="000919C0">
        <w:rPr>
          <w:rFonts w:ascii="Times New Roman" w:hAnsi="Times New Roman" w:cs="Times New Roman"/>
        </w:rPr>
        <w:t xml:space="preserve"> </w:t>
      </w:r>
      <w:r w:rsidR="00121459" w:rsidRPr="000919C0">
        <w:rPr>
          <w:rFonts w:ascii="Times New Roman" w:hAnsi="Times New Roman" w:cs="Times New Roman"/>
        </w:rPr>
        <w:t>Considering</w:t>
      </w:r>
      <w:r w:rsidR="00891027" w:rsidRPr="000919C0">
        <w:rPr>
          <w:rFonts w:ascii="Times New Roman" w:hAnsi="Times New Roman" w:cs="Times New Roman"/>
        </w:rPr>
        <w:t xml:space="preserve"> </w:t>
      </w:r>
      <w:r w:rsidR="006F1239" w:rsidRPr="000919C0">
        <w:rPr>
          <w:rFonts w:ascii="Times New Roman" w:hAnsi="Times New Roman" w:cs="Times New Roman"/>
        </w:rPr>
        <w:t>this</w:t>
      </w:r>
      <w:r w:rsidR="00121459" w:rsidRPr="000919C0">
        <w:rPr>
          <w:rFonts w:ascii="Times New Roman" w:hAnsi="Times New Roman" w:cs="Times New Roman"/>
        </w:rPr>
        <w:t>,</w:t>
      </w:r>
      <w:r w:rsidR="00891027" w:rsidRPr="000919C0">
        <w:rPr>
          <w:rFonts w:ascii="Times New Roman" w:hAnsi="Times New Roman" w:cs="Times New Roman"/>
        </w:rPr>
        <w:t xml:space="preserve"> </w:t>
      </w:r>
      <w:r w:rsidR="00121459" w:rsidRPr="000919C0">
        <w:rPr>
          <w:rFonts w:ascii="Times New Roman" w:hAnsi="Times New Roman" w:cs="Times New Roman"/>
        </w:rPr>
        <w:t>individual</w:t>
      </w:r>
      <w:r w:rsidR="00891027" w:rsidRPr="000919C0">
        <w:rPr>
          <w:rFonts w:ascii="Times New Roman" w:hAnsi="Times New Roman" w:cs="Times New Roman"/>
        </w:rPr>
        <w:t xml:space="preserve"> </w:t>
      </w:r>
      <w:r w:rsidR="005B507E" w:rsidRPr="000919C0">
        <w:rPr>
          <w:rFonts w:ascii="Times New Roman" w:hAnsi="Times New Roman" w:cs="Times New Roman"/>
        </w:rPr>
        <w:t>large</w:t>
      </w:r>
      <w:r w:rsidR="00891027" w:rsidRPr="000919C0">
        <w:rPr>
          <w:rFonts w:ascii="Times New Roman" w:hAnsi="Times New Roman" w:cs="Times New Roman"/>
        </w:rPr>
        <w:t xml:space="preserve"> </w:t>
      </w:r>
      <w:r w:rsidR="00965E29" w:rsidRPr="000919C0">
        <w:rPr>
          <w:rFonts w:ascii="Times New Roman" w:hAnsi="Times New Roman" w:cs="Times New Roman"/>
        </w:rPr>
        <w:t>broadleaved</w:t>
      </w:r>
      <w:r w:rsidR="00891027" w:rsidRPr="000919C0">
        <w:rPr>
          <w:rFonts w:ascii="Times New Roman" w:hAnsi="Times New Roman" w:cs="Times New Roman"/>
        </w:rPr>
        <w:t xml:space="preserve"> </w:t>
      </w:r>
      <w:r w:rsidR="00121459" w:rsidRPr="000919C0">
        <w:rPr>
          <w:rFonts w:ascii="Times New Roman" w:hAnsi="Times New Roman" w:cs="Times New Roman"/>
        </w:rPr>
        <w:t>trees</w:t>
      </w:r>
      <w:r w:rsidR="00891027" w:rsidRPr="000919C0">
        <w:rPr>
          <w:rFonts w:ascii="Times New Roman" w:hAnsi="Times New Roman" w:cs="Times New Roman"/>
        </w:rPr>
        <w:t xml:space="preserve"> </w:t>
      </w:r>
      <w:r w:rsidR="00121459" w:rsidRPr="000919C0">
        <w:rPr>
          <w:rFonts w:ascii="Times New Roman" w:hAnsi="Times New Roman" w:cs="Times New Roman"/>
        </w:rPr>
        <w:t>have</w:t>
      </w:r>
      <w:r w:rsidR="00891027" w:rsidRPr="000919C0">
        <w:rPr>
          <w:rFonts w:ascii="Times New Roman" w:hAnsi="Times New Roman" w:cs="Times New Roman"/>
        </w:rPr>
        <w:t xml:space="preserve"> </w:t>
      </w:r>
      <w:r w:rsidR="00692CA5" w:rsidRPr="00692CA5">
        <w:rPr>
          <w:rFonts w:ascii="Times New Roman" w:hAnsi="Times New Roman" w:cs="Times New Roman"/>
          <w:highlight w:val="yellow"/>
        </w:rPr>
        <w:t>good</w:t>
      </w:r>
      <w:r w:rsidR="00891027" w:rsidRPr="000919C0">
        <w:rPr>
          <w:rFonts w:ascii="Times New Roman" w:hAnsi="Times New Roman" w:cs="Times New Roman"/>
        </w:rPr>
        <w:t xml:space="preserve"> </w:t>
      </w:r>
      <w:r w:rsidR="00121459" w:rsidRPr="000919C0">
        <w:rPr>
          <w:rFonts w:ascii="Times New Roman" w:hAnsi="Times New Roman" w:cs="Times New Roman"/>
        </w:rPr>
        <w:t>ecological</w:t>
      </w:r>
      <w:r w:rsidR="00891027" w:rsidRPr="000919C0">
        <w:rPr>
          <w:rFonts w:ascii="Times New Roman" w:hAnsi="Times New Roman" w:cs="Times New Roman"/>
        </w:rPr>
        <w:t xml:space="preserve"> </w:t>
      </w:r>
      <w:r w:rsidR="00121459" w:rsidRPr="000919C0">
        <w:rPr>
          <w:rFonts w:ascii="Times New Roman" w:hAnsi="Times New Roman" w:cs="Times New Roman"/>
        </w:rPr>
        <w:t>potential</w:t>
      </w:r>
      <w:r w:rsidR="00891027" w:rsidRPr="000919C0">
        <w:rPr>
          <w:rFonts w:ascii="Times New Roman" w:hAnsi="Times New Roman" w:cs="Times New Roman"/>
        </w:rPr>
        <w:t xml:space="preserve"> </w:t>
      </w:r>
      <w:r w:rsidR="00121459" w:rsidRPr="000919C0">
        <w:rPr>
          <w:rFonts w:ascii="Times New Roman" w:hAnsi="Times New Roman" w:cs="Times New Roman"/>
        </w:rPr>
        <w:t>and</w:t>
      </w:r>
      <w:r w:rsidR="00891027" w:rsidRPr="000919C0">
        <w:rPr>
          <w:rFonts w:ascii="Times New Roman" w:hAnsi="Times New Roman" w:cs="Times New Roman"/>
        </w:rPr>
        <w:t xml:space="preserve"> </w:t>
      </w:r>
      <w:r w:rsidR="00121459" w:rsidRPr="000919C0">
        <w:rPr>
          <w:rFonts w:ascii="Times New Roman" w:hAnsi="Times New Roman" w:cs="Times New Roman"/>
        </w:rPr>
        <w:t>should</w:t>
      </w:r>
      <w:r w:rsidR="00891027" w:rsidRPr="000919C0">
        <w:rPr>
          <w:rFonts w:ascii="Times New Roman" w:hAnsi="Times New Roman" w:cs="Times New Roman"/>
        </w:rPr>
        <w:t xml:space="preserve"> </w:t>
      </w:r>
      <w:r w:rsidR="00121459" w:rsidRPr="000919C0">
        <w:rPr>
          <w:rFonts w:ascii="Times New Roman" w:hAnsi="Times New Roman" w:cs="Times New Roman"/>
        </w:rPr>
        <w:t>be</w:t>
      </w:r>
      <w:r w:rsidR="00891027" w:rsidRPr="000919C0">
        <w:rPr>
          <w:rFonts w:ascii="Times New Roman" w:hAnsi="Times New Roman" w:cs="Times New Roman"/>
        </w:rPr>
        <w:t xml:space="preserve"> </w:t>
      </w:r>
      <w:r w:rsidR="00692CA5" w:rsidRPr="00692CA5">
        <w:rPr>
          <w:rFonts w:ascii="Times New Roman" w:hAnsi="Times New Roman" w:cs="Times New Roman"/>
          <w:highlight w:val="yellow"/>
        </w:rPr>
        <w:t>maintained in production forests and protected from harvesting</w:t>
      </w:r>
      <w:r w:rsidR="00121459" w:rsidRPr="000919C0">
        <w:rPr>
          <w:rFonts w:ascii="Times New Roman" w:hAnsi="Times New Roman" w:cs="Times New Roman"/>
        </w:rPr>
        <w:t>.</w:t>
      </w:r>
      <w:r w:rsidR="00891027" w:rsidRPr="000919C0">
        <w:rPr>
          <w:rFonts w:ascii="Times New Roman" w:hAnsi="Times New Roman" w:cs="Times New Roman"/>
        </w:rPr>
        <w:t xml:space="preserve"> </w:t>
      </w:r>
      <w:r w:rsidR="00DE506C" w:rsidRPr="00FD4F2E">
        <w:rPr>
          <w:rFonts w:ascii="Times New Roman" w:hAnsi="Times New Roman" w:cs="Times New Roman"/>
          <w:highlight w:val="yellow"/>
        </w:rPr>
        <w:t xml:space="preserve">The ecological potential of large trees for birds can be explained by the increased incidence of various injuries (rot, broken branches or trunk, cracks, cavities) that can be exploited by different species. It is to the high number of old and large trees that the high species richness of forest reserves is attributed. However, even individually occurring large trees in managed forests can be an important habitat for various, often </w:t>
      </w:r>
      <w:proofErr w:type="gramStart"/>
      <w:r w:rsidR="00DE506C" w:rsidRPr="00FD4F2E">
        <w:rPr>
          <w:rFonts w:ascii="Times New Roman" w:hAnsi="Times New Roman" w:cs="Times New Roman"/>
          <w:highlight w:val="yellow"/>
        </w:rPr>
        <w:t>low-movement</w:t>
      </w:r>
      <w:proofErr w:type="gramEnd"/>
      <w:r w:rsidR="00DE506C" w:rsidRPr="00FD4F2E">
        <w:rPr>
          <w:rFonts w:ascii="Times New Roman" w:hAnsi="Times New Roman" w:cs="Times New Roman"/>
          <w:highlight w:val="yellow"/>
        </w:rPr>
        <w:t xml:space="preserve">, </w:t>
      </w:r>
      <w:proofErr w:type="spellStart"/>
      <w:r w:rsidR="00DE506C" w:rsidRPr="00FD4F2E">
        <w:rPr>
          <w:rFonts w:ascii="Times New Roman" w:hAnsi="Times New Roman" w:cs="Times New Roman"/>
          <w:highlight w:val="yellow"/>
        </w:rPr>
        <w:t>taxas</w:t>
      </w:r>
      <w:proofErr w:type="spellEnd"/>
      <w:r w:rsidR="00DE506C" w:rsidRPr="00FD4F2E">
        <w:rPr>
          <w:rFonts w:ascii="Times New Roman" w:hAnsi="Times New Roman" w:cs="Times New Roman"/>
          <w:highlight w:val="yellow"/>
        </w:rPr>
        <w:t xml:space="preserve"> such as fungi, lichens or saproxylic insects, which could disappear from these stands without their presence. We were also able to detect a positive effect of large broadleaved trees in spruce-dominated forests on birds. In this case, these were trees of natural composition, which diversify these often same-aged coniferous stands. Thus, the importance of these trees lies not only in increasing the age structure, but also in the admixture of the natural tree species to a coniferous forest and thus have an all-round significance.</w:t>
      </w:r>
      <w:r w:rsidR="00DE506C">
        <w:rPr>
          <w:rFonts w:ascii="Times New Roman" w:hAnsi="Times New Roman" w:cs="Times New Roman"/>
        </w:rPr>
        <w:t xml:space="preserve"> </w:t>
      </w:r>
      <w:r w:rsidRPr="000919C0">
        <w:rPr>
          <w:rFonts w:ascii="Times New Roman" w:hAnsi="Times New Roman" w:cs="Times New Roman"/>
          <w:color w:val="000000"/>
          <w:shd w:val="clear" w:color="auto" w:fill="FFFFFF"/>
        </w:rPr>
        <w:t>However,</w:t>
      </w:r>
      <w:r w:rsidR="00891027" w:rsidRPr="000919C0">
        <w:rPr>
          <w:rFonts w:ascii="Times New Roman" w:hAnsi="Times New Roman" w:cs="Times New Roman"/>
          <w:color w:val="000000"/>
          <w:shd w:val="clear" w:color="auto" w:fill="FFFFFF"/>
        </w:rPr>
        <w:t xml:space="preserve"> </w:t>
      </w:r>
      <w:r w:rsidRPr="000919C0">
        <w:rPr>
          <w:rFonts w:ascii="Times New Roman" w:hAnsi="Times New Roman" w:cs="Times New Roman"/>
        </w:rPr>
        <w:t>production</w:t>
      </w:r>
      <w:r w:rsidR="00891027" w:rsidRPr="000919C0">
        <w:rPr>
          <w:rFonts w:ascii="Times New Roman" w:hAnsi="Times New Roman" w:cs="Times New Roman"/>
        </w:rPr>
        <w:t xml:space="preserve"> </w:t>
      </w:r>
      <w:r w:rsidRPr="000919C0">
        <w:rPr>
          <w:rFonts w:ascii="Times New Roman" w:hAnsi="Times New Roman" w:cs="Times New Roman"/>
        </w:rPr>
        <w:t>forest</w:t>
      </w:r>
      <w:r w:rsidR="006F1239" w:rsidRPr="000919C0">
        <w:rPr>
          <w:rFonts w:ascii="Times New Roman" w:hAnsi="Times New Roman" w:cs="Times New Roman"/>
        </w:rPr>
        <w:t>s</w:t>
      </w:r>
      <w:r w:rsidR="00891027" w:rsidRPr="000919C0">
        <w:rPr>
          <w:rFonts w:ascii="Times New Roman" w:hAnsi="Times New Roman" w:cs="Times New Roman"/>
        </w:rPr>
        <w:t xml:space="preserve"> </w:t>
      </w:r>
      <w:r w:rsidRPr="000919C0">
        <w:rPr>
          <w:rFonts w:ascii="Times New Roman" w:hAnsi="Times New Roman" w:cs="Times New Roman"/>
        </w:rPr>
        <w:t>with</w:t>
      </w:r>
      <w:r w:rsidR="00891027" w:rsidRPr="000919C0">
        <w:rPr>
          <w:rFonts w:ascii="Times New Roman" w:hAnsi="Times New Roman" w:cs="Times New Roman"/>
        </w:rPr>
        <w:t xml:space="preserve"> </w:t>
      </w:r>
      <w:r w:rsidR="00121459" w:rsidRPr="000919C0">
        <w:rPr>
          <w:rFonts w:ascii="Times New Roman" w:hAnsi="Times New Roman" w:cs="Times New Roman"/>
        </w:rPr>
        <w:t>4.9</w:t>
      </w:r>
      <w:r w:rsidR="00891027" w:rsidRPr="000919C0">
        <w:rPr>
          <w:rFonts w:ascii="Times New Roman" w:hAnsi="Times New Roman" w:cs="Times New Roman"/>
        </w:rPr>
        <w:t xml:space="preserve"> </w:t>
      </w:r>
      <w:r w:rsidR="005B507E" w:rsidRPr="000919C0">
        <w:rPr>
          <w:rFonts w:ascii="Times New Roman" w:hAnsi="Times New Roman" w:cs="Times New Roman"/>
        </w:rPr>
        <w:t>large broadleaves</w:t>
      </w:r>
      <w:r w:rsidR="00891027" w:rsidRPr="000919C0">
        <w:rPr>
          <w:rFonts w:ascii="Times New Roman" w:hAnsi="Times New Roman" w:cs="Times New Roman"/>
        </w:rPr>
        <w:t xml:space="preserve"> </w:t>
      </w:r>
      <w:r w:rsidRPr="000919C0">
        <w:rPr>
          <w:rFonts w:ascii="Times New Roman" w:hAnsi="Times New Roman" w:cs="Times New Roman"/>
        </w:rPr>
        <w:t>trees</w:t>
      </w:r>
      <w:r w:rsidR="00121459" w:rsidRPr="000919C0">
        <w:rPr>
          <w:rFonts w:ascii="Times New Roman" w:hAnsi="Times New Roman" w:cs="Times New Roman"/>
        </w:rPr>
        <w:t>/ha</w:t>
      </w:r>
      <w:r w:rsidR="00891027" w:rsidRPr="000919C0">
        <w:rPr>
          <w:rFonts w:ascii="Times New Roman" w:hAnsi="Times New Roman" w:cs="Times New Roman"/>
        </w:rPr>
        <w:t xml:space="preserve"> </w:t>
      </w:r>
      <w:r w:rsidR="006F1239" w:rsidRPr="000919C0">
        <w:rPr>
          <w:rFonts w:ascii="Times New Roman" w:hAnsi="Times New Roman" w:cs="Times New Roman"/>
        </w:rPr>
        <w:t xml:space="preserve">are </w:t>
      </w:r>
      <w:r w:rsidR="00121459" w:rsidRPr="000919C0">
        <w:rPr>
          <w:rFonts w:ascii="Times New Roman" w:hAnsi="Times New Roman" w:cs="Times New Roman"/>
        </w:rPr>
        <w:t>still</w:t>
      </w:r>
      <w:r w:rsidR="00891027" w:rsidRPr="000919C0">
        <w:rPr>
          <w:rFonts w:ascii="Times New Roman" w:hAnsi="Times New Roman" w:cs="Times New Roman"/>
        </w:rPr>
        <w:t xml:space="preserve"> </w:t>
      </w:r>
      <w:r w:rsidRPr="000919C0">
        <w:rPr>
          <w:rFonts w:ascii="Times New Roman" w:hAnsi="Times New Roman" w:cs="Times New Roman"/>
        </w:rPr>
        <w:t>not</w:t>
      </w:r>
      <w:r w:rsidR="00891027" w:rsidRPr="000919C0">
        <w:rPr>
          <w:rFonts w:ascii="Times New Roman" w:hAnsi="Times New Roman" w:cs="Times New Roman"/>
        </w:rPr>
        <w:t xml:space="preserve"> </w:t>
      </w:r>
      <w:r w:rsidRPr="000919C0">
        <w:rPr>
          <w:rFonts w:ascii="Times New Roman" w:hAnsi="Times New Roman" w:cs="Times New Roman"/>
        </w:rPr>
        <w:t>sufficient</w:t>
      </w:r>
      <w:r w:rsidR="00891027" w:rsidRPr="000919C0">
        <w:rPr>
          <w:rFonts w:ascii="Times New Roman" w:hAnsi="Times New Roman" w:cs="Times New Roman"/>
        </w:rPr>
        <w:t xml:space="preserve"> </w:t>
      </w:r>
      <w:r w:rsidRPr="000919C0">
        <w:rPr>
          <w:rFonts w:ascii="Times New Roman" w:hAnsi="Times New Roman" w:cs="Times New Roman"/>
        </w:rPr>
        <w:t>for</w:t>
      </w:r>
      <w:r w:rsidR="00891027" w:rsidRPr="000919C0">
        <w:rPr>
          <w:rFonts w:ascii="Times New Roman" w:hAnsi="Times New Roman" w:cs="Times New Roman"/>
        </w:rPr>
        <w:t xml:space="preserve"> </w:t>
      </w:r>
      <w:r w:rsidRPr="000919C0">
        <w:rPr>
          <w:rFonts w:ascii="Times New Roman" w:hAnsi="Times New Roman" w:cs="Times New Roman"/>
        </w:rPr>
        <w:t>some</w:t>
      </w:r>
      <w:r w:rsidR="00891027" w:rsidRPr="000919C0">
        <w:rPr>
          <w:rFonts w:ascii="Times New Roman" w:hAnsi="Times New Roman" w:cs="Times New Roman"/>
        </w:rPr>
        <w:t xml:space="preserve"> </w:t>
      </w:r>
      <w:r w:rsidRPr="000919C0">
        <w:rPr>
          <w:rFonts w:ascii="Times New Roman" w:hAnsi="Times New Roman" w:cs="Times New Roman"/>
        </w:rPr>
        <w:t>Red</w:t>
      </w:r>
      <w:r w:rsidR="00891027" w:rsidRPr="000919C0">
        <w:rPr>
          <w:rFonts w:ascii="Times New Roman" w:hAnsi="Times New Roman" w:cs="Times New Roman"/>
        </w:rPr>
        <w:t xml:space="preserve"> </w:t>
      </w:r>
      <w:r w:rsidRPr="000919C0">
        <w:rPr>
          <w:rFonts w:ascii="Times New Roman" w:hAnsi="Times New Roman" w:cs="Times New Roman"/>
        </w:rPr>
        <w:t>List</w:t>
      </w:r>
      <w:r w:rsidR="00891027" w:rsidRPr="000919C0">
        <w:rPr>
          <w:rFonts w:ascii="Times New Roman" w:hAnsi="Times New Roman" w:cs="Times New Roman"/>
        </w:rPr>
        <w:t xml:space="preserve"> </w:t>
      </w:r>
      <w:r w:rsidRPr="000919C0">
        <w:rPr>
          <w:rFonts w:ascii="Times New Roman" w:hAnsi="Times New Roman" w:cs="Times New Roman"/>
        </w:rPr>
        <w:t>Species</w:t>
      </w:r>
      <w:r w:rsidR="00891027" w:rsidRPr="000919C0">
        <w:rPr>
          <w:rFonts w:ascii="Times New Roman" w:hAnsi="Times New Roman" w:cs="Times New Roman"/>
        </w:rPr>
        <w:t xml:space="preserve"> </w:t>
      </w:r>
      <w:r w:rsidRPr="000919C0">
        <w:rPr>
          <w:rFonts w:ascii="Times New Roman" w:hAnsi="Times New Roman" w:cs="Times New Roman"/>
        </w:rPr>
        <w:t>and</w:t>
      </w:r>
      <w:r w:rsidR="00891027" w:rsidRPr="000919C0">
        <w:rPr>
          <w:rFonts w:ascii="Times New Roman" w:hAnsi="Times New Roman" w:cs="Times New Roman"/>
        </w:rPr>
        <w:t xml:space="preserve"> </w:t>
      </w:r>
      <w:r w:rsidRPr="000919C0">
        <w:rPr>
          <w:rFonts w:ascii="Times New Roman" w:hAnsi="Times New Roman" w:cs="Times New Roman"/>
        </w:rPr>
        <w:t>cannot</w:t>
      </w:r>
      <w:r w:rsidR="00891027" w:rsidRPr="000919C0">
        <w:rPr>
          <w:rFonts w:ascii="Times New Roman" w:hAnsi="Times New Roman" w:cs="Times New Roman"/>
        </w:rPr>
        <w:t xml:space="preserve"> </w:t>
      </w:r>
      <w:r w:rsidRPr="000919C0">
        <w:rPr>
          <w:rFonts w:ascii="Times New Roman" w:hAnsi="Times New Roman" w:cs="Times New Roman"/>
        </w:rPr>
        <w:t>fully</w:t>
      </w:r>
      <w:r w:rsidR="00891027" w:rsidRPr="000919C0">
        <w:rPr>
          <w:rFonts w:ascii="Times New Roman" w:hAnsi="Times New Roman" w:cs="Times New Roman"/>
        </w:rPr>
        <w:t xml:space="preserve"> </w:t>
      </w:r>
      <w:r w:rsidRPr="000919C0">
        <w:rPr>
          <w:rFonts w:ascii="Times New Roman" w:hAnsi="Times New Roman" w:cs="Times New Roman"/>
        </w:rPr>
        <w:t>replace</w:t>
      </w:r>
      <w:r w:rsidR="00891027" w:rsidRPr="000919C0">
        <w:rPr>
          <w:rFonts w:ascii="Times New Roman" w:hAnsi="Times New Roman" w:cs="Times New Roman"/>
        </w:rPr>
        <w:t xml:space="preserve"> </w:t>
      </w:r>
      <w:r w:rsidRPr="000919C0">
        <w:rPr>
          <w:rFonts w:ascii="Times New Roman" w:hAnsi="Times New Roman" w:cs="Times New Roman"/>
        </w:rPr>
        <w:t>the</w:t>
      </w:r>
      <w:r w:rsidR="00891027" w:rsidRPr="000919C0">
        <w:rPr>
          <w:rFonts w:ascii="Times New Roman" w:hAnsi="Times New Roman" w:cs="Times New Roman"/>
        </w:rPr>
        <w:t xml:space="preserve"> </w:t>
      </w:r>
      <w:r w:rsidRPr="000919C0">
        <w:rPr>
          <w:rFonts w:ascii="Times New Roman" w:hAnsi="Times New Roman" w:cs="Times New Roman"/>
        </w:rPr>
        <w:t>ecological</w:t>
      </w:r>
      <w:r w:rsidR="00891027" w:rsidRPr="000919C0">
        <w:rPr>
          <w:rFonts w:ascii="Times New Roman" w:hAnsi="Times New Roman" w:cs="Times New Roman"/>
        </w:rPr>
        <w:t xml:space="preserve"> </w:t>
      </w:r>
      <w:r w:rsidRPr="000919C0">
        <w:rPr>
          <w:rFonts w:ascii="Times New Roman" w:hAnsi="Times New Roman" w:cs="Times New Roman"/>
        </w:rPr>
        <w:t>functions</w:t>
      </w:r>
      <w:r w:rsidR="00891027" w:rsidRPr="000919C0">
        <w:rPr>
          <w:rFonts w:ascii="Times New Roman" w:hAnsi="Times New Roman" w:cs="Times New Roman"/>
        </w:rPr>
        <w:t xml:space="preserve"> </w:t>
      </w:r>
      <w:r w:rsidRPr="000919C0">
        <w:rPr>
          <w:rFonts w:ascii="Times New Roman" w:hAnsi="Times New Roman" w:cs="Times New Roman"/>
        </w:rPr>
        <w:t>of</w:t>
      </w:r>
      <w:r w:rsidR="00891027" w:rsidRPr="000919C0">
        <w:rPr>
          <w:rFonts w:ascii="Times New Roman" w:hAnsi="Times New Roman" w:cs="Times New Roman"/>
        </w:rPr>
        <w:t xml:space="preserve"> </w:t>
      </w:r>
      <w:r w:rsidRPr="000919C0">
        <w:rPr>
          <w:rFonts w:ascii="Times New Roman" w:hAnsi="Times New Roman" w:cs="Times New Roman"/>
        </w:rPr>
        <w:t>native</w:t>
      </w:r>
      <w:r w:rsidR="00891027" w:rsidRPr="000919C0">
        <w:rPr>
          <w:rFonts w:ascii="Times New Roman" w:hAnsi="Times New Roman" w:cs="Times New Roman"/>
        </w:rPr>
        <w:t xml:space="preserve"> </w:t>
      </w:r>
      <w:r w:rsidRPr="000919C0">
        <w:rPr>
          <w:rFonts w:ascii="Times New Roman" w:hAnsi="Times New Roman" w:cs="Times New Roman"/>
        </w:rPr>
        <w:t>stands</w:t>
      </w:r>
      <w:r w:rsidR="00891027" w:rsidRPr="000919C0">
        <w:rPr>
          <w:rFonts w:ascii="Times New Roman" w:hAnsi="Times New Roman" w:cs="Times New Roman"/>
        </w:rPr>
        <w:t xml:space="preserve"> </w:t>
      </w:r>
      <w:r w:rsidRPr="000919C0">
        <w:rPr>
          <w:rFonts w:ascii="Times New Roman" w:hAnsi="Times New Roman" w:cs="Times New Roman"/>
        </w:rPr>
        <w:t>in</w:t>
      </w:r>
      <w:r w:rsidR="00891027" w:rsidRPr="000919C0">
        <w:rPr>
          <w:rFonts w:ascii="Times New Roman" w:hAnsi="Times New Roman" w:cs="Times New Roman"/>
        </w:rPr>
        <w:t xml:space="preserve"> </w:t>
      </w:r>
      <w:r w:rsidRPr="000919C0">
        <w:rPr>
          <w:rFonts w:ascii="Times New Roman" w:hAnsi="Times New Roman" w:cs="Times New Roman"/>
        </w:rPr>
        <w:t>nature</w:t>
      </w:r>
      <w:r w:rsidR="00891027" w:rsidRPr="000919C0">
        <w:rPr>
          <w:rFonts w:ascii="Times New Roman" w:hAnsi="Times New Roman" w:cs="Times New Roman"/>
        </w:rPr>
        <w:t xml:space="preserve"> </w:t>
      </w:r>
      <w:r w:rsidRPr="000919C0">
        <w:rPr>
          <w:rFonts w:ascii="Times New Roman" w:hAnsi="Times New Roman" w:cs="Times New Roman"/>
        </w:rPr>
        <w:t>reserves.</w:t>
      </w:r>
      <w:r w:rsidR="00891027" w:rsidRPr="000919C0">
        <w:rPr>
          <w:rFonts w:ascii="Times New Roman" w:hAnsi="Times New Roman" w:cs="Times New Roman"/>
        </w:rPr>
        <w:t xml:space="preserve"> </w:t>
      </w:r>
      <w:r w:rsidR="00121459" w:rsidRPr="000919C0">
        <w:rPr>
          <w:rFonts w:ascii="Times New Roman" w:hAnsi="Times New Roman" w:cs="Times New Roman"/>
        </w:rPr>
        <w:t>Moreover,</w:t>
      </w:r>
      <w:r w:rsidR="00891027" w:rsidRPr="000919C0">
        <w:rPr>
          <w:rFonts w:ascii="Times New Roman" w:hAnsi="Times New Roman" w:cs="Times New Roman"/>
        </w:rPr>
        <w:t xml:space="preserve"> </w:t>
      </w:r>
      <w:r w:rsidR="00121459" w:rsidRPr="000919C0">
        <w:rPr>
          <w:rFonts w:ascii="Times New Roman" w:hAnsi="Times New Roman" w:cs="Times New Roman"/>
        </w:rPr>
        <w:t>this</w:t>
      </w:r>
      <w:r w:rsidR="00891027" w:rsidRPr="000919C0">
        <w:rPr>
          <w:rFonts w:ascii="Times New Roman" w:hAnsi="Times New Roman" w:cs="Times New Roman"/>
        </w:rPr>
        <w:t xml:space="preserve"> </w:t>
      </w:r>
      <w:r w:rsidR="00121459" w:rsidRPr="000919C0">
        <w:rPr>
          <w:rFonts w:ascii="Times New Roman" w:hAnsi="Times New Roman" w:cs="Times New Roman"/>
        </w:rPr>
        <w:t>number</w:t>
      </w:r>
      <w:r w:rsidR="00891027" w:rsidRPr="000919C0">
        <w:rPr>
          <w:rFonts w:ascii="Times New Roman" w:hAnsi="Times New Roman" w:cs="Times New Roman"/>
        </w:rPr>
        <w:t xml:space="preserve"> </w:t>
      </w:r>
      <w:r w:rsidR="00121459" w:rsidRPr="000919C0">
        <w:rPr>
          <w:rFonts w:ascii="Times New Roman" w:hAnsi="Times New Roman" w:cs="Times New Roman"/>
        </w:rPr>
        <w:t>of</w:t>
      </w:r>
      <w:r w:rsidR="00891027" w:rsidRPr="000919C0">
        <w:rPr>
          <w:rFonts w:ascii="Times New Roman" w:hAnsi="Times New Roman" w:cs="Times New Roman"/>
        </w:rPr>
        <w:t xml:space="preserve"> </w:t>
      </w:r>
      <w:r w:rsidR="00965E29" w:rsidRPr="000919C0">
        <w:rPr>
          <w:rFonts w:ascii="Times New Roman" w:hAnsi="Times New Roman" w:cs="Times New Roman"/>
        </w:rPr>
        <w:t>broadleaved</w:t>
      </w:r>
      <w:r w:rsidR="00891027" w:rsidRPr="000919C0">
        <w:rPr>
          <w:rFonts w:ascii="Times New Roman" w:hAnsi="Times New Roman" w:cs="Times New Roman"/>
        </w:rPr>
        <w:t xml:space="preserve"> </w:t>
      </w:r>
      <w:r w:rsidR="005B507E" w:rsidRPr="000919C0">
        <w:rPr>
          <w:rFonts w:ascii="Times New Roman" w:hAnsi="Times New Roman" w:cs="Times New Roman"/>
        </w:rPr>
        <w:t>large</w:t>
      </w:r>
      <w:r w:rsidR="00891027" w:rsidRPr="000919C0">
        <w:rPr>
          <w:rFonts w:ascii="Times New Roman" w:hAnsi="Times New Roman" w:cs="Times New Roman"/>
        </w:rPr>
        <w:t xml:space="preserve"> </w:t>
      </w:r>
      <w:r w:rsidR="00121459" w:rsidRPr="000919C0">
        <w:rPr>
          <w:rFonts w:ascii="Times New Roman" w:hAnsi="Times New Roman" w:cs="Times New Roman"/>
        </w:rPr>
        <w:t>trees</w:t>
      </w:r>
      <w:r w:rsidR="00891027" w:rsidRPr="000919C0">
        <w:rPr>
          <w:rFonts w:ascii="Times New Roman" w:hAnsi="Times New Roman" w:cs="Times New Roman"/>
        </w:rPr>
        <w:t xml:space="preserve"> </w:t>
      </w:r>
      <w:r w:rsidR="00D00130" w:rsidRPr="000919C0">
        <w:rPr>
          <w:rFonts w:ascii="Times New Roman" w:hAnsi="Times New Roman" w:cs="Times New Roman"/>
        </w:rPr>
        <w:t>is</w:t>
      </w:r>
      <w:r w:rsidR="00891027" w:rsidRPr="000919C0">
        <w:rPr>
          <w:rFonts w:ascii="Times New Roman" w:hAnsi="Times New Roman" w:cs="Times New Roman"/>
        </w:rPr>
        <w:t xml:space="preserve"> </w:t>
      </w:r>
      <w:r w:rsidR="00D00130" w:rsidRPr="000919C0">
        <w:rPr>
          <w:rFonts w:ascii="Times New Roman" w:hAnsi="Times New Roman" w:cs="Times New Roman"/>
        </w:rPr>
        <w:t>the</w:t>
      </w:r>
      <w:r w:rsidR="00891027" w:rsidRPr="000919C0">
        <w:rPr>
          <w:rFonts w:ascii="Times New Roman" w:hAnsi="Times New Roman" w:cs="Times New Roman"/>
        </w:rPr>
        <w:t xml:space="preserve"> </w:t>
      </w:r>
      <w:r w:rsidR="00D00130" w:rsidRPr="000919C0">
        <w:rPr>
          <w:rFonts w:ascii="Times New Roman" w:hAnsi="Times New Roman" w:cs="Times New Roman"/>
        </w:rPr>
        <w:t>maximum</w:t>
      </w:r>
      <w:r w:rsidR="00891027" w:rsidRPr="000919C0">
        <w:rPr>
          <w:rFonts w:ascii="Times New Roman" w:hAnsi="Times New Roman" w:cs="Times New Roman"/>
        </w:rPr>
        <w:t xml:space="preserve"> </w:t>
      </w:r>
      <w:r w:rsidR="00D00130" w:rsidRPr="000919C0">
        <w:rPr>
          <w:rFonts w:ascii="Times New Roman" w:hAnsi="Times New Roman" w:cs="Times New Roman"/>
        </w:rPr>
        <w:t>amount</w:t>
      </w:r>
      <w:r w:rsidR="00891027" w:rsidRPr="000919C0">
        <w:rPr>
          <w:rFonts w:ascii="Times New Roman" w:hAnsi="Times New Roman" w:cs="Times New Roman"/>
        </w:rPr>
        <w:t xml:space="preserve"> </w:t>
      </w:r>
      <w:r w:rsidR="00D00130" w:rsidRPr="000919C0">
        <w:rPr>
          <w:rFonts w:ascii="Times New Roman" w:hAnsi="Times New Roman" w:cs="Times New Roman"/>
        </w:rPr>
        <w:t>found</w:t>
      </w:r>
      <w:r w:rsidR="00891027" w:rsidRPr="000919C0">
        <w:rPr>
          <w:rFonts w:ascii="Times New Roman" w:hAnsi="Times New Roman" w:cs="Times New Roman"/>
        </w:rPr>
        <w:t xml:space="preserve"> </w:t>
      </w:r>
      <w:r w:rsidR="00D00130" w:rsidRPr="000919C0">
        <w:rPr>
          <w:rFonts w:ascii="Times New Roman" w:hAnsi="Times New Roman" w:cs="Times New Roman"/>
        </w:rPr>
        <w:t>in</w:t>
      </w:r>
      <w:r w:rsidR="00891027" w:rsidRPr="000919C0">
        <w:rPr>
          <w:rFonts w:ascii="Times New Roman" w:hAnsi="Times New Roman" w:cs="Times New Roman"/>
        </w:rPr>
        <w:t xml:space="preserve"> </w:t>
      </w:r>
      <w:r w:rsidR="00D00130" w:rsidRPr="000919C0">
        <w:rPr>
          <w:rFonts w:ascii="Times New Roman" w:hAnsi="Times New Roman" w:cs="Times New Roman"/>
        </w:rPr>
        <w:t>spruce</w:t>
      </w:r>
      <w:r w:rsidR="00FF6DB0" w:rsidRPr="000919C0">
        <w:rPr>
          <w:rFonts w:ascii="Times New Roman" w:hAnsi="Times New Roman" w:cs="Times New Roman"/>
        </w:rPr>
        <w:t>-</w:t>
      </w:r>
      <w:r w:rsidR="00D00130" w:rsidRPr="000919C0">
        <w:rPr>
          <w:rFonts w:ascii="Times New Roman" w:hAnsi="Times New Roman" w:cs="Times New Roman"/>
        </w:rPr>
        <w:t>dominated</w:t>
      </w:r>
      <w:r w:rsidR="00891027" w:rsidRPr="000919C0">
        <w:rPr>
          <w:rFonts w:ascii="Times New Roman" w:hAnsi="Times New Roman" w:cs="Times New Roman"/>
        </w:rPr>
        <w:t xml:space="preserve"> </w:t>
      </w:r>
      <w:r w:rsidR="00D00130" w:rsidRPr="000919C0">
        <w:rPr>
          <w:rFonts w:ascii="Times New Roman" w:hAnsi="Times New Roman" w:cs="Times New Roman"/>
        </w:rPr>
        <w:t>production</w:t>
      </w:r>
      <w:r w:rsidR="00891027" w:rsidRPr="000919C0">
        <w:rPr>
          <w:rFonts w:ascii="Times New Roman" w:hAnsi="Times New Roman" w:cs="Times New Roman"/>
        </w:rPr>
        <w:t xml:space="preserve"> </w:t>
      </w:r>
      <w:r w:rsidR="00D00130" w:rsidRPr="000919C0">
        <w:rPr>
          <w:rFonts w:ascii="Times New Roman" w:hAnsi="Times New Roman" w:cs="Times New Roman"/>
        </w:rPr>
        <w:t>stands</w:t>
      </w:r>
      <w:r w:rsidR="00891027" w:rsidRPr="000919C0">
        <w:rPr>
          <w:rFonts w:ascii="Times New Roman" w:hAnsi="Times New Roman" w:cs="Times New Roman"/>
        </w:rPr>
        <w:t xml:space="preserve"> </w:t>
      </w:r>
      <w:r w:rsidR="00D00130" w:rsidRPr="000919C0">
        <w:rPr>
          <w:rFonts w:ascii="Times New Roman" w:hAnsi="Times New Roman" w:cs="Times New Roman"/>
        </w:rPr>
        <w:t>and</w:t>
      </w:r>
      <w:r w:rsidR="00891027" w:rsidRPr="000919C0">
        <w:rPr>
          <w:rFonts w:ascii="Times New Roman" w:hAnsi="Times New Roman" w:cs="Times New Roman"/>
        </w:rPr>
        <w:t xml:space="preserve"> </w:t>
      </w:r>
      <w:r w:rsidR="00D00130" w:rsidRPr="000919C0">
        <w:rPr>
          <w:rFonts w:ascii="Times New Roman" w:hAnsi="Times New Roman" w:cs="Times New Roman"/>
        </w:rPr>
        <w:t>therefore</w:t>
      </w:r>
      <w:r w:rsidR="00891027" w:rsidRPr="000919C0">
        <w:rPr>
          <w:rFonts w:ascii="Times New Roman" w:hAnsi="Times New Roman" w:cs="Times New Roman"/>
        </w:rPr>
        <w:t xml:space="preserve"> </w:t>
      </w:r>
      <w:r w:rsidR="00D00130" w:rsidRPr="000919C0">
        <w:rPr>
          <w:rFonts w:ascii="Times New Roman" w:hAnsi="Times New Roman" w:cs="Times New Roman"/>
        </w:rPr>
        <w:t>their</w:t>
      </w:r>
      <w:r w:rsidR="00891027" w:rsidRPr="000919C0">
        <w:rPr>
          <w:rFonts w:ascii="Times New Roman" w:hAnsi="Times New Roman" w:cs="Times New Roman"/>
        </w:rPr>
        <w:t xml:space="preserve"> </w:t>
      </w:r>
      <w:r w:rsidR="00D00130" w:rsidRPr="000919C0">
        <w:rPr>
          <w:rFonts w:ascii="Times New Roman" w:hAnsi="Times New Roman" w:cs="Times New Roman"/>
        </w:rPr>
        <w:t>harvesting</w:t>
      </w:r>
      <w:r w:rsidR="00891027" w:rsidRPr="000919C0">
        <w:rPr>
          <w:rFonts w:ascii="Times New Roman" w:hAnsi="Times New Roman" w:cs="Times New Roman"/>
        </w:rPr>
        <w:t xml:space="preserve"> </w:t>
      </w:r>
      <w:r w:rsidR="00D00130" w:rsidRPr="000919C0">
        <w:rPr>
          <w:rFonts w:ascii="Times New Roman" w:hAnsi="Times New Roman" w:cs="Times New Roman"/>
        </w:rPr>
        <w:t>should</w:t>
      </w:r>
      <w:r w:rsidR="00891027" w:rsidRPr="000919C0">
        <w:rPr>
          <w:rFonts w:ascii="Times New Roman" w:hAnsi="Times New Roman" w:cs="Times New Roman"/>
        </w:rPr>
        <w:t xml:space="preserve"> </w:t>
      </w:r>
      <w:r w:rsidR="00D00130" w:rsidRPr="000919C0">
        <w:rPr>
          <w:rFonts w:ascii="Times New Roman" w:hAnsi="Times New Roman" w:cs="Times New Roman"/>
        </w:rPr>
        <w:t>be</w:t>
      </w:r>
      <w:r w:rsidR="00891027" w:rsidRPr="000919C0">
        <w:rPr>
          <w:rFonts w:ascii="Times New Roman" w:hAnsi="Times New Roman" w:cs="Times New Roman"/>
        </w:rPr>
        <w:t xml:space="preserve"> </w:t>
      </w:r>
      <w:r w:rsidR="00D00130" w:rsidRPr="000919C0">
        <w:rPr>
          <w:rFonts w:ascii="Times New Roman" w:hAnsi="Times New Roman" w:cs="Times New Roman"/>
        </w:rPr>
        <w:t>limited</w:t>
      </w:r>
      <w:r w:rsidR="00891027" w:rsidRPr="000919C0">
        <w:rPr>
          <w:rFonts w:ascii="Times New Roman" w:hAnsi="Times New Roman" w:cs="Times New Roman"/>
        </w:rPr>
        <w:t xml:space="preserve"> </w:t>
      </w:r>
      <w:r w:rsidR="00D00130" w:rsidRPr="000919C0">
        <w:rPr>
          <w:rFonts w:ascii="Times New Roman" w:hAnsi="Times New Roman" w:cs="Times New Roman"/>
        </w:rPr>
        <w:t>to</w:t>
      </w:r>
      <w:r w:rsidR="00891027" w:rsidRPr="000919C0">
        <w:rPr>
          <w:rFonts w:ascii="Times New Roman" w:hAnsi="Times New Roman" w:cs="Times New Roman"/>
        </w:rPr>
        <w:t xml:space="preserve"> </w:t>
      </w:r>
      <w:r w:rsidR="00D00130" w:rsidRPr="000919C0">
        <w:rPr>
          <w:rFonts w:ascii="Times New Roman" w:hAnsi="Times New Roman" w:cs="Times New Roman"/>
        </w:rPr>
        <w:t>retain</w:t>
      </w:r>
      <w:r w:rsidR="00891027" w:rsidRPr="000919C0">
        <w:rPr>
          <w:rFonts w:ascii="Times New Roman" w:hAnsi="Times New Roman" w:cs="Times New Roman"/>
        </w:rPr>
        <w:t xml:space="preserve"> </w:t>
      </w:r>
      <w:r w:rsidR="00D00130" w:rsidRPr="000919C0">
        <w:rPr>
          <w:rFonts w:ascii="Times New Roman" w:hAnsi="Times New Roman" w:cs="Times New Roman"/>
        </w:rPr>
        <w:t>these</w:t>
      </w:r>
      <w:r w:rsidR="00891027" w:rsidRPr="000919C0">
        <w:rPr>
          <w:rFonts w:ascii="Times New Roman" w:hAnsi="Times New Roman" w:cs="Times New Roman"/>
        </w:rPr>
        <w:t xml:space="preserve"> </w:t>
      </w:r>
      <w:r w:rsidR="00D00130" w:rsidRPr="000919C0">
        <w:rPr>
          <w:rFonts w:ascii="Times New Roman" w:hAnsi="Times New Roman" w:cs="Times New Roman"/>
        </w:rPr>
        <w:t>actual</w:t>
      </w:r>
      <w:r w:rsidR="00891027" w:rsidRPr="000919C0">
        <w:rPr>
          <w:rFonts w:ascii="Times New Roman" w:hAnsi="Times New Roman" w:cs="Times New Roman"/>
        </w:rPr>
        <w:t xml:space="preserve"> </w:t>
      </w:r>
      <w:r w:rsidR="00D00130" w:rsidRPr="000919C0">
        <w:rPr>
          <w:rFonts w:ascii="Times New Roman" w:hAnsi="Times New Roman" w:cs="Times New Roman"/>
        </w:rPr>
        <w:t>numbers.</w:t>
      </w:r>
      <w:r w:rsidR="00891027" w:rsidRPr="000919C0">
        <w:rPr>
          <w:rFonts w:ascii="Times New Roman" w:hAnsi="Times New Roman" w:cs="Times New Roman"/>
        </w:rPr>
        <w:t xml:space="preserve"> </w:t>
      </w:r>
      <w:r w:rsidR="006F1239" w:rsidRPr="000919C0">
        <w:rPr>
          <w:rFonts w:ascii="Times New Roman" w:hAnsi="Times New Roman" w:cs="Times New Roman"/>
        </w:rPr>
        <w:t>In a</w:t>
      </w:r>
      <w:r w:rsidR="00D00130" w:rsidRPr="000919C0">
        <w:rPr>
          <w:rFonts w:ascii="Times New Roman" w:hAnsi="Times New Roman" w:cs="Times New Roman"/>
        </w:rPr>
        <w:t>ddition,</w:t>
      </w:r>
      <w:r w:rsidR="00891027" w:rsidRPr="000919C0">
        <w:rPr>
          <w:rFonts w:ascii="Times New Roman" w:hAnsi="Times New Roman" w:cs="Times New Roman"/>
        </w:rPr>
        <w:t xml:space="preserve"> </w:t>
      </w:r>
      <w:r w:rsidR="00D00130" w:rsidRPr="000919C0">
        <w:rPr>
          <w:rFonts w:ascii="Times New Roman" w:hAnsi="Times New Roman" w:cs="Times New Roman"/>
        </w:rPr>
        <w:t>it</w:t>
      </w:r>
      <w:r w:rsidR="00891027" w:rsidRPr="000919C0">
        <w:rPr>
          <w:rFonts w:ascii="Times New Roman" w:hAnsi="Times New Roman" w:cs="Times New Roman"/>
        </w:rPr>
        <w:t xml:space="preserve"> </w:t>
      </w:r>
      <w:r w:rsidR="00D00130" w:rsidRPr="000919C0">
        <w:rPr>
          <w:rFonts w:ascii="Times New Roman" w:hAnsi="Times New Roman" w:cs="Times New Roman"/>
        </w:rPr>
        <w:t>is</w:t>
      </w:r>
      <w:r w:rsidR="00891027" w:rsidRPr="000919C0">
        <w:rPr>
          <w:rFonts w:ascii="Times New Roman" w:hAnsi="Times New Roman" w:cs="Times New Roman"/>
        </w:rPr>
        <w:t xml:space="preserve"> </w:t>
      </w:r>
      <w:r w:rsidR="00D00130" w:rsidRPr="000919C0">
        <w:rPr>
          <w:rFonts w:ascii="Times New Roman" w:hAnsi="Times New Roman" w:cs="Times New Roman"/>
        </w:rPr>
        <w:t>desirable</w:t>
      </w:r>
      <w:r w:rsidR="00891027" w:rsidRPr="000919C0">
        <w:rPr>
          <w:rFonts w:ascii="Times New Roman" w:hAnsi="Times New Roman" w:cs="Times New Roman"/>
        </w:rPr>
        <w:t xml:space="preserve"> </w:t>
      </w:r>
      <w:r w:rsidR="00D00130" w:rsidRPr="000919C0">
        <w:rPr>
          <w:rFonts w:ascii="Times New Roman" w:hAnsi="Times New Roman" w:cs="Times New Roman"/>
        </w:rPr>
        <w:t>to</w:t>
      </w:r>
      <w:r w:rsidR="00891027" w:rsidRPr="000919C0">
        <w:rPr>
          <w:rFonts w:ascii="Times New Roman" w:hAnsi="Times New Roman" w:cs="Times New Roman"/>
        </w:rPr>
        <w:t xml:space="preserve"> </w:t>
      </w:r>
      <w:r w:rsidR="00D00130" w:rsidRPr="000919C0">
        <w:rPr>
          <w:rFonts w:ascii="Times New Roman" w:hAnsi="Times New Roman" w:cs="Times New Roman"/>
        </w:rPr>
        <w:lastRenderedPageBreak/>
        <w:t>adapt</w:t>
      </w:r>
      <w:r w:rsidR="00891027" w:rsidRPr="000919C0">
        <w:rPr>
          <w:rFonts w:ascii="Times New Roman" w:hAnsi="Times New Roman" w:cs="Times New Roman"/>
        </w:rPr>
        <w:t xml:space="preserve"> </w:t>
      </w:r>
      <w:r w:rsidR="00D00130" w:rsidRPr="000919C0">
        <w:rPr>
          <w:rFonts w:ascii="Times New Roman" w:hAnsi="Times New Roman" w:cs="Times New Roman"/>
        </w:rPr>
        <w:t>forest</w:t>
      </w:r>
      <w:r w:rsidR="00891027" w:rsidRPr="000919C0">
        <w:rPr>
          <w:rFonts w:ascii="Times New Roman" w:hAnsi="Times New Roman" w:cs="Times New Roman"/>
        </w:rPr>
        <w:t xml:space="preserve"> </w:t>
      </w:r>
      <w:r w:rsidR="00D00130" w:rsidRPr="000919C0">
        <w:rPr>
          <w:rFonts w:ascii="Times New Roman" w:hAnsi="Times New Roman" w:cs="Times New Roman"/>
        </w:rPr>
        <w:t>management</w:t>
      </w:r>
      <w:r w:rsidR="00891027" w:rsidRPr="000919C0">
        <w:rPr>
          <w:rFonts w:ascii="Times New Roman" w:hAnsi="Times New Roman" w:cs="Times New Roman"/>
        </w:rPr>
        <w:t xml:space="preserve"> </w:t>
      </w:r>
      <w:r w:rsidR="00D00130" w:rsidRPr="000919C0">
        <w:rPr>
          <w:rFonts w:ascii="Times New Roman" w:hAnsi="Times New Roman" w:cs="Times New Roman"/>
        </w:rPr>
        <w:t>to</w:t>
      </w:r>
      <w:r w:rsidR="00891027" w:rsidRPr="000919C0">
        <w:rPr>
          <w:rFonts w:ascii="Times New Roman" w:hAnsi="Times New Roman" w:cs="Times New Roman"/>
        </w:rPr>
        <w:t xml:space="preserve"> </w:t>
      </w:r>
      <w:r w:rsidR="00D00130" w:rsidRPr="000919C0">
        <w:rPr>
          <w:rFonts w:ascii="Times New Roman" w:hAnsi="Times New Roman" w:cs="Times New Roman"/>
        </w:rPr>
        <w:t>support</w:t>
      </w:r>
      <w:r w:rsidR="00891027" w:rsidRPr="000919C0">
        <w:rPr>
          <w:rFonts w:ascii="Times New Roman" w:hAnsi="Times New Roman" w:cs="Times New Roman"/>
        </w:rPr>
        <w:t xml:space="preserve"> </w:t>
      </w:r>
      <w:r w:rsidR="005B507E" w:rsidRPr="000919C0">
        <w:rPr>
          <w:rFonts w:ascii="Times New Roman" w:hAnsi="Times New Roman" w:cs="Times New Roman"/>
        </w:rPr>
        <w:t>large</w:t>
      </w:r>
      <w:r w:rsidR="00891027" w:rsidRPr="000919C0">
        <w:rPr>
          <w:rFonts w:ascii="Times New Roman" w:hAnsi="Times New Roman" w:cs="Times New Roman"/>
        </w:rPr>
        <w:t xml:space="preserve"> </w:t>
      </w:r>
      <w:r w:rsidR="00D00130" w:rsidRPr="000919C0">
        <w:rPr>
          <w:rFonts w:ascii="Times New Roman" w:hAnsi="Times New Roman" w:cs="Times New Roman"/>
        </w:rPr>
        <w:t>trees</w:t>
      </w:r>
      <w:r w:rsidR="00891027" w:rsidRPr="000919C0">
        <w:rPr>
          <w:rFonts w:ascii="Times New Roman" w:hAnsi="Times New Roman" w:cs="Times New Roman"/>
        </w:rPr>
        <w:t xml:space="preserve"> </w:t>
      </w:r>
      <w:r w:rsidR="00D00130" w:rsidRPr="000919C0">
        <w:rPr>
          <w:rFonts w:ascii="Times New Roman" w:hAnsi="Times New Roman" w:cs="Times New Roman"/>
        </w:rPr>
        <w:t>in</w:t>
      </w:r>
      <w:r w:rsidR="00891027" w:rsidRPr="000919C0">
        <w:rPr>
          <w:rFonts w:ascii="Times New Roman" w:hAnsi="Times New Roman" w:cs="Times New Roman"/>
        </w:rPr>
        <w:t xml:space="preserve"> </w:t>
      </w:r>
      <w:r w:rsidR="00D00130" w:rsidRPr="000919C0">
        <w:rPr>
          <w:rFonts w:ascii="Times New Roman" w:hAnsi="Times New Roman" w:cs="Times New Roman"/>
        </w:rPr>
        <w:t>spru</w:t>
      </w:r>
      <w:r w:rsidR="003B57AF" w:rsidRPr="000919C0">
        <w:rPr>
          <w:rFonts w:ascii="Times New Roman" w:hAnsi="Times New Roman" w:cs="Times New Roman"/>
        </w:rPr>
        <w:t>ce</w:t>
      </w:r>
      <w:r w:rsidR="00FF6DB0" w:rsidRPr="000919C0">
        <w:rPr>
          <w:rFonts w:ascii="Times New Roman" w:hAnsi="Times New Roman" w:cs="Times New Roman"/>
        </w:rPr>
        <w:t>-</w:t>
      </w:r>
      <w:r w:rsidR="003B57AF" w:rsidRPr="000919C0">
        <w:rPr>
          <w:rFonts w:ascii="Times New Roman" w:hAnsi="Times New Roman" w:cs="Times New Roman"/>
        </w:rPr>
        <w:t>dominated</w:t>
      </w:r>
      <w:r w:rsidR="00891027" w:rsidRPr="000919C0">
        <w:rPr>
          <w:rFonts w:ascii="Times New Roman" w:hAnsi="Times New Roman" w:cs="Times New Roman"/>
        </w:rPr>
        <w:t xml:space="preserve"> </w:t>
      </w:r>
      <w:r w:rsidR="003B57AF" w:rsidRPr="000919C0">
        <w:rPr>
          <w:rFonts w:ascii="Times New Roman" w:hAnsi="Times New Roman" w:cs="Times New Roman"/>
        </w:rPr>
        <w:t>production</w:t>
      </w:r>
      <w:r w:rsidR="00891027" w:rsidRPr="000919C0">
        <w:rPr>
          <w:rFonts w:ascii="Times New Roman" w:hAnsi="Times New Roman" w:cs="Times New Roman"/>
        </w:rPr>
        <w:t xml:space="preserve"> </w:t>
      </w:r>
      <w:r w:rsidR="003B57AF" w:rsidRPr="000919C0">
        <w:rPr>
          <w:rFonts w:ascii="Times New Roman" w:hAnsi="Times New Roman" w:cs="Times New Roman"/>
        </w:rPr>
        <w:t>forests</w:t>
      </w:r>
      <w:r w:rsidR="00891027" w:rsidRPr="000919C0">
        <w:rPr>
          <w:rFonts w:ascii="Times New Roman" w:hAnsi="Times New Roman" w:cs="Times New Roman"/>
        </w:rPr>
        <w:t xml:space="preserve"> </w:t>
      </w:r>
      <w:r w:rsidR="003B57AF" w:rsidRPr="000919C0">
        <w:rPr>
          <w:rFonts w:ascii="Times New Roman" w:hAnsi="Times New Roman" w:cs="Times New Roman"/>
        </w:rPr>
        <w:t>and</w:t>
      </w:r>
      <w:r w:rsidR="00891027" w:rsidRPr="000919C0">
        <w:rPr>
          <w:rFonts w:ascii="Times New Roman" w:hAnsi="Times New Roman" w:cs="Times New Roman"/>
        </w:rPr>
        <w:t xml:space="preserve"> </w:t>
      </w:r>
      <w:r w:rsidR="003B57AF" w:rsidRPr="000919C0">
        <w:rPr>
          <w:rFonts w:ascii="Times New Roman" w:hAnsi="Times New Roman" w:cs="Times New Roman"/>
        </w:rPr>
        <w:t>increase</w:t>
      </w:r>
      <w:r w:rsidR="00891027" w:rsidRPr="000919C0">
        <w:rPr>
          <w:rFonts w:ascii="Times New Roman" w:hAnsi="Times New Roman" w:cs="Times New Roman"/>
        </w:rPr>
        <w:t xml:space="preserve"> </w:t>
      </w:r>
      <w:r w:rsidR="003B57AF" w:rsidRPr="000919C0">
        <w:rPr>
          <w:rFonts w:ascii="Times New Roman" w:hAnsi="Times New Roman" w:cs="Times New Roman"/>
        </w:rPr>
        <w:t>their</w:t>
      </w:r>
      <w:r w:rsidR="00891027" w:rsidRPr="000919C0">
        <w:rPr>
          <w:rFonts w:ascii="Times New Roman" w:hAnsi="Times New Roman" w:cs="Times New Roman"/>
        </w:rPr>
        <w:t xml:space="preserve"> </w:t>
      </w:r>
      <w:r w:rsidR="003B57AF" w:rsidRPr="000919C0">
        <w:rPr>
          <w:rFonts w:ascii="Times New Roman" w:hAnsi="Times New Roman" w:cs="Times New Roman"/>
        </w:rPr>
        <w:t>numbers.</w:t>
      </w:r>
    </w:p>
    <w:p w14:paraId="6C98F496" w14:textId="041F5033" w:rsidR="006112A8" w:rsidRDefault="006112A8" w:rsidP="006112A8">
      <w:pPr>
        <w:pStyle w:val="-wm-msonormal"/>
        <w:shd w:val="clear" w:color="auto" w:fill="FFFFFF"/>
        <w:spacing w:before="0" w:beforeAutospacing="0" w:after="0" w:afterAutospacing="0"/>
        <w:jc w:val="both"/>
        <w:rPr>
          <w:b/>
          <w:bCs/>
          <w:color w:val="000000"/>
          <w:sz w:val="22"/>
          <w:szCs w:val="22"/>
        </w:rPr>
      </w:pPr>
      <w:proofErr w:type="spellStart"/>
      <w:r w:rsidRPr="006112A8">
        <w:rPr>
          <w:b/>
          <w:bCs/>
          <w:color w:val="000000"/>
          <w:sz w:val="22"/>
          <w:szCs w:val="22"/>
        </w:rPr>
        <w:t>Acknowledgments</w:t>
      </w:r>
      <w:proofErr w:type="spellEnd"/>
    </w:p>
    <w:p w14:paraId="46F66010" w14:textId="77777777" w:rsidR="006112A8" w:rsidRDefault="006112A8" w:rsidP="006112A8">
      <w:pPr>
        <w:jc w:val="both"/>
        <w:rPr>
          <w:rFonts w:ascii="Times New Roman" w:hAnsi="Times New Roman" w:cs="Times New Roman"/>
        </w:rPr>
      </w:pPr>
    </w:p>
    <w:p w14:paraId="4EDBCDCC" w14:textId="77777777" w:rsidR="006112A8" w:rsidRPr="006112A8" w:rsidRDefault="006112A8" w:rsidP="006112A8">
      <w:pPr>
        <w:jc w:val="both"/>
        <w:rPr>
          <w:rFonts w:ascii="Times New Roman" w:hAnsi="Times New Roman" w:cs="Times New Roman"/>
        </w:rPr>
      </w:pPr>
      <w:r w:rsidRPr="006112A8">
        <w:rPr>
          <w:rFonts w:ascii="Times New Roman" w:hAnsi="Times New Roman" w:cs="Times New Roman"/>
        </w:rPr>
        <w:t>This work was supported by TACR, project no. TH02030913; and the Czech University of Life Science internal grant</w:t>
      </w:r>
      <w:r w:rsidRPr="006112A8">
        <w:rPr>
          <w:rFonts w:ascii="Times New Roman" w:hAnsi="Times New Roman" w:cs="Times New Roman"/>
          <w:color w:val="000000"/>
          <w:shd w:val="clear" w:color="auto" w:fill="FFFFFF"/>
        </w:rPr>
        <w:t xml:space="preserve"> no. 2020B0035.</w:t>
      </w:r>
    </w:p>
    <w:p w14:paraId="2AED9F70" w14:textId="101EF97A" w:rsidR="00F96E4B" w:rsidRPr="00753FA6" w:rsidRDefault="006112A8" w:rsidP="0091026F">
      <w:pPr>
        <w:jc w:val="both"/>
        <w:rPr>
          <w:rFonts w:ascii="Times New Roman" w:hAnsi="Times New Roman" w:cs="Times New Roman"/>
        </w:rPr>
      </w:pPr>
      <w:r w:rsidRPr="006112A8">
        <w:rPr>
          <w:rFonts w:ascii="Times New Roman" w:hAnsi="Times New Roman" w:cs="Times New Roman"/>
        </w:rPr>
        <w:t xml:space="preserve">We thank </w:t>
      </w:r>
      <w:proofErr w:type="spellStart"/>
      <w:r w:rsidRPr="006112A8">
        <w:rPr>
          <w:rFonts w:ascii="Times New Roman" w:hAnsi="Times New Roman" w:cs="Times New Roman"/>
        </w:rPr>
        <w:t>Aleš</w:t>
      </w:r>
      <w:proofErr w:type="spellEnd"/>
      <w:r w:rsidRPr="006112A8">
        <w:rPr>
          <w:rFonts w:ascii="Times New Roman" w:hAnsi="Times New Roman" w:cs="Times New Roman"/>
        </w:rPr>
        <w:t xml:space="preserve"> </w:t>
      </w:r>
      <w:proofErr w:type="spellStart"/>
      <w:r w:rsidRPr="006112A8">
        <w:rPr>
          <w:rFonts w:ascii="Times New Roman" w:hAnsi="Times New Roman" w:cs="Times New Roman"/>
        </w:rPr>
        <w:t>Tenčík</w:t>
      </w:r>
      <w:proofErr w:type="spellEnd"/>
      <w:r w:rsidRPr="006112A8">
        <w:rPr>
          <w:rFonts w:ascii="Times New Roman" w:hAnsi="Times New Roman" w:cs="Times New Roman"/>
        </w:rPr>
        <w:t xml:space="preserve">, Jaroslav </w:t>
      </w:r>
      <w:proofErr w:type="spellStart"/>
      <w:r w:rsidRPr="006112A8">
        <w:rPr>
          <w:rFonts w:ascii="Times New Roman" w:hAnsi="Times New Roman" w:cs="Times New Roman"/>
        </w:rPr>
        <w:t>Vojta</w:t>
      </w:r>
      <w:proofErr w:type="spellEnd"/>
      <w:r w:rsidRPr="006112A8">
        <w:rPr>
          <w:rFonts w:ascii="Times New Roman" w:hAnsi="Times New Roman" w:cs="Times New Roman"/>
        </w:rPr>
        <w:t xml:space="preserve">, </w:t>
      </w:r>
      <w:proofErr w:type="spellStart"/>
      <w:r w:rsidRPr="006112A8">
        <w:rPr>
          <w:rFonts w:ascii="Times New Roman" w:hAnsi="Times New Roman" w:cs="Times New Roman"/>
        </w:rPr>
        <w:t>Kateřina</w:t>
      </w:r>
      <w:proofErr w:type="spellEnd"/>
      <w:r w:rsidRPr="006112A8">
        <w:rPr>
          <w:rFonts w:ascii="Times New Roman" w:hAnsi="Times New Roman" w:cs="Times New Roman"/>
        </w:rPr>
        <w:t xml:space="preserve"> </w:t>
      </w:r>
      <w:proofErr w:type="spellStart"/>
      <w:proofErr w:type="gramStart"/>
      <w:r w:rsidRPr="006112A8">
        <w:rPr>
          <w:rFonts w:ascii="Times New Roman" w:hAnsi="Times New Roman" w:cs="Times New Roman"/>
        </w:rPr>
        <w:t>Zajícová</w:t>
      </w:r>
      <w:proofErr w:type="spellEnd"/>
      <w:r w:rsidRPr="006112A8">
        <w:rPr>
          <w:rFonts w:ascii="Times New Roman" w:hAnsi="Times New Roman" w:cs="Times New Roman"/>
        </w:rPr>
        <w:t xml:space="preserve"> ,Viktor</w:t>
      </w:r>
      <w:proofErr w:type="gramEnd"/>
      <w:r w:rsidRPr="006112A8">
        <w:rPr>
          <w:rFonts w:ascii="Times New Roman" w:hAnsi="Times New Roman" w:cs="Times New Roman"/>
        </w:rPr>
        <w:t xml:space="preserve"> </w:t>
      </w:r>
      <w:proofErr w:type="spellStart"/>
      <w:r w:rsidRPr="006112A8">
        <w:rPr>
          <w:rFonts w:ascii="Times New Roman" w:hAnsi="Times New Roman" w:cs="Times New Roman"/>
        </w:rPr>
        <w:t>Iarema</w:t>
      </w:r>
      <w:proofErr w:type="spellEnd"/>
      <w:r w:rsidRPr="006112A8">
        <w:rPr>
          <w:rFonts w:ascii="Times New Roman" w:hAnsi="Times New Roman" w:cs="Times New Roman"/>
        </w:rPr>
        <w:t xml:space="preserve"> </w:t>
      </w:r>
      <w:proofErr w:type="spellStart"/>
      <w:r w:rsidRPr="006112A8">
        <w:rPr>
          <w:rFonts w:ascii="Times New Roman" w:hAnsi="Times New Roman" w:cs="Times New Roman"/>
        </w:rPr>
        <w:t>nad</w:t>
      </w:r>
      <w:proofErr w:type="spellEnd"/>
      <w:r w:rsidRPr="006112A8">
        <w:rPr>
          <w:rFonts w:ascii="Times New Roman" w:hAnsi="Times New Roman" w:cs="Times New Roman"/>
        </w:rPr>
        <w:t xml:space="preserve"> Kateryna </w:t>
      </w:r>
      <w:proofErr w:type="spellStart"/>
      <w:r w:rsidRPr="006112A8">
        <w:rPr>
          <w:rFonts w:ascii="Times New Roman" w:hAnsi="Times New Roman" w:cs="Times New Roman"/>
        </w:rPr>
        <w:t>Baltaziuk</w:t>
      </w:r>
      <w:proofErr w:type="spellEnd"/>
      <w:r w:rsidRPr="006112A8">
        <w:rPr>
          <w:rFonts w:ascii="Times New Roman" w:hAnsi="Times New Roman" w:cs="Times New Roman"/>
        </w:rPr>
        <w:t xml:space="preserve"> for collection of large trees occurrence data and Ecological services for a motor vehicle permit for forest roads and permission to enter off marked routes for the duration of the bird census in production forest and nature forest reserves.</w:t>
      </w:r>
      <w:r w:rsidR="00F96E4B" w:rsidRPr="00753FA6">
        <w:rPr>
          <w:rFonts w:ascii="Times New Roman" w:hAnsi="Times New Roman" w:cs="Times New Roman"/>
        </w:rPr>
        <w:br w:type="page"/>
      </w:r>
    </w:p>
    <w:p w14:paraId="790A6839" w14:textId="56C79202" w:rsidR="006E47C9" w:rsidRPr="00753FA6" w:rsidRDefault="000A56CD" w:rsidP="000A56CD">
      <w:pPr>
        <w:pStyle w:val="Nadpis1"/>
      </w:pPr>
      <w:r w:rsidRPr="00753FA6">
        <w:lastRenderedPageBreak/>
        <w:t>References</w:t>
      </w:r>
    </w:p>
    <w:p w14:paraId="661FF59E" w14:textId="0BE71E39" w:rsidR="00586731" w:rsidRPr="00586731" w:rsidRDefault="002B3AEF"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753FA6">
        <w:rPr>
          <w:rFonts w:ascii="Times New Roman" w:hAnsi="Times New Roman" w:cs="Times New Roman"/>
        </w:rPr>
        <w:fldChar w:fldCharType="begin" w:fldLock="1"/>
      </w:r>
      <w:r w:rsidRPr="00753FA6">
        <w:rPr>
          <w:rFonts w:ascii="Times New Roman" w:hAnsi="Times New Roman" w:cs="Times New Roman"/>
        </w:rPr>
        <w:instrText xml:space="preserve">ADDIN Mendeley Bibliography CSL_BIBLIOGRAPHY </w:instrText>
      </w:r>
      <w:r w:rsidRPr="00753FA6">
        <w:rPr>
          <w:rFonts w:ascii="Times New Roman" w:hAnsi="Times New Roman" w:cs="Times New Roman"/>
        </w:rPr>
        <w:fldChar w:fldCharType="separate"/>
      </w:r>
      <w:r w:rsidR="00586731" w:rsidRPr="00586731">
        <w:rPr>
          <w:rFonts w:ascii="Times New Roman" w:hAnsi="Times New Roman" w:cs="Times New Roman"/>
          <w:noProof/>
          <w:szCs w:val="24"/>
        </w:rPr>
        <w:t>Basile, M., Asbeck, T., Pacioni, C., Mikusiński, G., Storch, I., 2020. Woodpecker cavity establishment in managed forests: Relative rather than absolute tree size matters. Wildlife Biol. 2020. https://doi.org/10.2981/wlb.00564</w:t>
      </w:r>
    </w:p>
    <w:p w14:paraId="731E8CF5"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Batáry, P., Fronczek, S., Normann, C., Scherber, C., Tscharntke, T., 2014. How do edge effect and tree species diversity change bird diversity and avian nest survival in Germany’s largest deciduous forest? For. Ecol. Manage. 319, 44–50. https://doi.org/10.1016/j.foreco.2014.02.004</w:t>
      </w:r>
    </w:p>
    <w:p w14:paraId="761275AE"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Bibby, C.J., Aston, N., Bellamy, P.E., 1989. Effects of Broadleaved Trees on Birds of Upland Conifer Plantations in North Wales. Biol. Conserv. 49, 17–29.</w:t>
      </w:r>
    </w:p>
    <w:p w14:paraId="3D399CF5"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Bibby, C.J., Burgess, N.D., Hill, D.A., Mustoe, S.H., 2000. Bird Census Techniques, 2. ed.</w:t>
      </w:r>
    </w:p>
    <w:p w14:paraId="66472982"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Birčák, T., Reif, J., 2015. The effects of tree age and tree species composition on bird species richness in a Central European montane forest. Biol. 70, 1528–1536. https://doi.org/10.1515/biolog-2015-0171</w:t>
      </w:r>
    </w:p>
    <w:p w14:paraId="53105D81"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Bouvet, A., Paillet, Y., Archaux, F., Tillon, L., Denis, P., Gilg, O., Gosselin, F., 2016. Effects of forest structure, management and landscape on bird and bat communities. Environ. Conserv. 43, 148–160. https://doi.org/10.1017/S0376892915000363</w:t>
      </w:r>
    </w:p>
    <w:p w14:paraId="35E012AD"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Bütler, R., Bolliger, M., Senn-Irlet, B., Wermelinger, B., 2011. Naturwälder als Lebensraum, in: Brang, P.; Heiri, C.; Bugmann, H. (Ed.), Waldreservate. 50 Jahre Natürliche Waldentwicklung in Der Schweiz. Haupt, Birmensdorf, Eidg. Forschungsanstalt WSL; Zürich, ETH Zürich. Bern, Stuttgart, Wien, pp. 38–55. https://doi.org/10.1051/forest</w:t>
      </w:r>
    </w:p>
    <w:p w14:paraId="70395781"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Bütler, R., Lachat, T., 2009. Wälder ohne Bewirtschaftung: eine Chance für die saproxylische Biodiversität | Forests without harvesting: an opportunity for the saproxylic biodiversity. Schweizerische Zeitschrift fur Forstwes. 160, 324–333. https://doi.org/10.3188/szf.2009.0324</w:t>
      </w:r>
    </w:p>
    <w:p w14:paraId="62DED5D7"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Bütler, R., Lachat, T., Larrieu, L., Paillet, Y., 2013. Habitat trees: key elements for forest biodiversity. Integr. approaches as an Oppor. Conserv. For. Biodivers. 84–91.</w:t>
      </w:r>
    </w:p>
    <w:p w14:paraId="19BE7B30"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Charman, E.C., Smith, K.W., Dodd, S., Gruar, D.J., Dillon, I.A., 2012. Pre-breeding foraging and nest site habitat selection by Lesser Spotted Woodpeckers Dendrocopos minor in mature woodland blocks in England. Ornis Fenn. 89, 182–196.</w:t>
      </w:r>
    </w:p>
    <w:p w14:paraId="3B88B15C"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Chobot, K., Němec, M. (Eds.), 2017. Red List of Threatened Species of the Czech Republic. Vertebrates., 34th ed. Příroda, PRAHA.</w:t>
      </w:r>
    </w:p>
    <w:p w14:paraId="0608F6DC"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lastRenderedPageBreak/>
        <w:t>Cuff, J.P., Müller, C.T., Gilmartin, E.C., Boddy, L., Jones, T.H., 2020. Home is where the heart rot is: violet click beetle, Limoniscus violaceus (Müller, 1821), habitat attributes and volatiles. Insect Conserv. Divers. https://doi.org/10.1111/icad.12441</w:t>
      </w:r>
    </w:p>
    <w:p w14:paraId="20F300A2"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Devictor, V., Julliard, R., Jiguet, F., 2008. Distribution of specialist and generalist species along spatial gradients of habitat disturbance and fragmentation. Oikos 0, 080211051304426–0. https://doi.org/10.1111/j.2008.0030-1299.16215.x</w:t>
      </w:r>
    </w:p>
    <w:p w14:paraId="256C0EDC"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Di Filippo, A., Pederson, N., Baliva, M., Brunetti, M., Dinella, A., Kitamura, K., Knapp, H.D., Schirone, B., Piovesan, G., 2015. The longevity of broadleaf deciduous trees in Northern Hemisphere temperate forests: Insights from tree-ring series. Front. Ecol. Evol. 3, 1–15. https://doi.org/10.3389/fevo.2015.00046</w:t>
      </w:r>
    </w:p>
    <w:p w14:paraId="3D82D6C1"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Dobrovolný, L., Tesař, V., 2010. Growth and characteristics of old beech ( Fagus sylvatica L .) trees individually dispersed in spruce monocultures 2010, 406–416.</w:t>
      </w:r>
    </w:p>
    <w:p w14:paraId="5F7572DE"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European Commission, 2011. Forestry in the EU and the world — A statistical portrait, Eurostat statistical books. https://doi.org/10.2785/13022</w:t>
      </w:r>
    </w:p>
    <w:p w14:paraId="37C496CD"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Felton, A., Hedwall, P.O., Lindbladh, M., Nyberg, T., Felton, A.M., Holmström, E., Wallin, I., Löf, M., Brunet, J., 2016. The biodiversity contribution of wood plantations: Contrasting the bird communities of Sweden’s protected and production oak forests. For. Ecol. Manage. 365, 51–60. https://doi.org/10.1016/j.foreco.2016.01.030</w:t>
      </w:r>
    </w:p>
    <w:p w14:paraId="0BD9FC62"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Felton, A., Lindbladh, M., Brunet, J., Fritz, Ö., 2010. Replacing coniferous monocultures with mixed-species production stands: An assessment of the potential benefits for forest biodiversity in northern Europe. For. Ecol. Manage. 260, 939–947. https://doi.org/10.1016/j.foreco.2010.06.011</w:t>
      </w:r>
    </w:p>
    <w:p w14:paraId="44B40123"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FOREST EUROPE, 2020. State of Europe’s Forests 2020. Ministerial Conference on the Protection of Forests in Europe FOREST, Liaison Unit Bratislava.</w:t>
      </w:r>
    </w:p>
    <w:p w14:paraId="489C64C5"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FOREST EUROPE, 2011. State of Europe’s Forests 2011. Status and Trends in Sustainable Forest Management in Europe. Ministerial Conference on the Protection of Forests in Europe, Oslo.</w:t>
      </w:r>
    </w:p>
    <w:p w14:paraId="32D2B73A"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Fuller, R.J., 2000. Influence of Treefall Gaps on Distributions of Breeding Birds within Interior Old-Growth Stands in Białowieża Forest, Poland. Condor 102, 267–274. https://doi.org/10.2307/1369637</w:t>
      </w:r>
    </w:p>
    <w:p w14:paraId="58CC07DB"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Gregory, R.D., Vorisek, P., Van Strien, A., Gmelig Meyling, A.W., Jiguet, F., Fornasari, L., Reif, J., Chylarecki, P., Burfield, I.J., 2007. Population trends of widespread woodland birds in Europe. Ibis (Lond. 1859). 149, 78–97. https://doi.org/10.1111/j.1474-919X.2007.00698.x</w:t>
      </w:r>
    </w:p>
    <w:p w14:paraId="265649F5"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lastRenderedPageBreak/>
        <w:t>Grove, S.J., 2002. Saproxylic insect ecology and the sustainable management of forests. Annu. Rev. Ecol. Syst. 33, 1–23. https://doi.org/10.1146/annurev.ecolsys.33.010802.150507</w:t>
      </w:r>
    </w:p>
    <w:p w14:paraId="575FF6F9"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Gutzat, F., Dormann, C.F., 2018. Decaying trees improve nesting opportunities for cavity-nesting birds in temperate and boreal forests: A meta-analysis and implications for retention forestry. Int. J. Bus. Innov. Res. 17, 8616–8626. https://doi.org/10.1002/ece3.4245</w:t>
      </w:r>
    </w:p>
    <w:p w14:paraId="1792866D"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Hannan, L., Le Roux, D.S., Milner, R.N.C., Gibbons, P., 2019. Erecting dead trees and utility poles to offset the loss of mature trees. Biol. Conserv. 236, 340–346. https://doi.org/10.1016/j.biocon.2019.06.001</w:t>
      </w:r>
    </w:p>
    <w:p w14:paraId="6B3BC083"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Hardenbol, A.A., Pakkala, T., Kouki, J., 2019. Persistence of a keystone microhabitat in boreal forests: Cavities of Eurasian Three-toed Woodpeckers (Picoides tridactylus). For. Ecol. Manage. 450, 117530. https://doi.org/10.1016/j.foreco.2019.117530</w:t>
      </w:r>
    </w:p>
    <w:p w14:paraId="6E555547"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Hebda, G., Wesołowski, T., Rowiński, P., 2017.  Nest Sites of a Strong Excavator, the Great Spotted Woodpecker Dendrocopos major , in a Primeval Forest . Ardea 105, 61–71. https://doi.org/10.5253/arde.v105i1.a8</w:t>
      </w:r>
    </w:p>
    <w:p w14:paraId="5AB57004"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Hobson, K.A., Bayne, E.M., 2000. The effects of stand age on avian communities in aspen-dominated forests of central Saskatchewan , Canada. https://doi.org/10.1016/S0378-1127(99)00287-X</w:t>
      </w:r>
    </w:p>
    <w:p w14:paraId="7D972097"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Hofmeister, J., Hošek, J., Brabec, M., Dvořák, D., Beran, M., Deckerová, H., Burel, J., Kříž, M., Borovička, J., Bě͗ák, J., Vašutová, M., Malíček, J., Palice, Z., Syrovátková, L., Steinová, J., Černajová, I., Holá, E., Novozámská, E., Čížek, L., Iarema, V., Baltaziuk, K., Svoboda, T., 2015. Value of old forest attribute related to cryptogam species richness in temperate forests: A quantitative assessment. Ecol. Indic. 57, 497–504. https://doi.org/10.1016/j.ecolind.2015.05.015</w:t>
      </w:r>
    </w:p>
    <w:p w14:paraId="29CA4A93"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Hofmeister, J., Hošek, J., Brabec, M., Kočvara, R., 2017. Spatial distribution of bird communities in small forest fragments in central Europe in relation to distance to the forest edge, fragment size and type of forest. For. Ecol. Manage. 401, 255–263. https://doi.org/10.1016/j.foreco.2017.07.005</w:t>
      </w:r>
    </w:p>
    <w:p w14:paraId="509BBDD9"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Hofmeister, J., Hošek, J., Malíček, J., Palice, Z., Syrovátková, L., Steinová, J., Černajová, I., 2016. Large beech (Fagus sylvatica) trees as ‘lifeboats’ for lichen diversity in central European forests. Biodivers. Conserv. 25, 1073–1090. https://doi.org/10.1007/s10531-016-1106-x</w:t>
      </w:r>
    </w:p>
    <w:p w14:paraId="01CEFC83"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Horák, J., 2017. Insect ecology and veteran trees. J. Insect Conserv. 21, 0. https://doi.org/10.1007/s10841-017-9953-7</w:t>
      </w:r>
    </w:p>
    <w:p w14:paraId="7CB9D66C"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 xml:space="preserve">Horák, J., Brestovanská, T., Mladenovi, S., Bogusch, P., Halda, J.P., Zasadil, P., 2019. Green desert ?: </w:t>
      </w:r>
      <w:r w:rsidRPr="00586731">
        <w:rPr>
          <w:rFonts w:ascii="Times New Roman" w:hAnsi="Times New Roman" w:cs="Times New Roman"/>
          <w:noProof/>
          <w:szCs w:val="24"/>
        </w:rPr>
        <w:lastRenderedPageBreak/>
        <w:t>Biodiversity patterns in forest plantations. For. Ecol. Manage. 433, 343–348. https://doi.org/10.1016/j.foreco.2018.11.019</w:t>
      </w:r>
    </w:p>
    <w:p w14:paraId="0063ED38"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Hothorn, T., Bretz, F., Westfall, P., 2008. Simultaneous Inference in General Parametric Models. Biometrical J. 50, 346–363.</w:t>
      </w:r>
    </w:p>
    <w:p w14:paraId="14902AD4"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Klein, J., Thor, G., Low, M., Sjögren, J., Lindberg, E., Eggers, S., 2020. What is good for birds is not always good for lichens: Interactions between forest structure and species richness in managed boreal forests. For. Ecol. Manage. 473, 118327. https://doi.org/10.1016/j.foreco.2020.118327</w:t>
      </w:r>
    </w:p>
    <w:p w14:paraId="79C7C44E"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Klimo, E., Hager, H., Kulhavý, J., 2000. Spruce Monocultures in Central Europe : Problems and Spruce, in: Klimo, E., Hager, H., Kulhavý, J. (Eds.), Spruce Monocultures in Central Europe – Problems and Prospects. EFI Proceedings, p. 208.</w:t>
      </w:r>
    </w:p>
    <w:p w14:paraId="7FC2E2DE"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Knoke, T., 2003. Predicting red heartwood formation in beech trees ( Fagus sylvatica L .) 169, 295–312. https://doi.org/10.1016/S0304-3800(03)00276-X</w:t>
      </w:r>
    </w:p>
    <w:p w14:paraId="72865EB3"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Koch Widerberg, M., Ranius, T., Drobyshev, I., Lindbladh, M., 2018. Oaks retained in production spruce forests help maintain saproxylic beetle diversity in southern Scandinavian landscapes. For. Ecol. Manage. 417, 257–264. https://doi.org/10.1016/j.foreco.2018.02.048</w:t>
      </w:r>
    </w:p>
    <w:p w14:paraId="27EBE334"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Larrieu, L., Cabanettes, A., 2012. Species, live status, and diameter are important tree features for diversity and abundance of tree microhabitats in subnatural montane beech-fir forests. Can. J. For. Res. 42, 1433–1445. https://doi.org/10.1139/X2012-077</w:t>
      </w:r>
    </w:p>
    <w:p w14:paraId="1F780434"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Larrieu, L., Cabanettes, A., Brin, A., Bouget, C., Deconchat, M., 2014. Tree microhabitats at the stand scale in montane beech-fir forests: Practical information for taxa conservation in forestry. Eur. J. For. Res. 133, 355–367. https://doi.org/10.1007/s10342-013-0767-1</w:t>
      </w:r>
    </w:p>
    <w:p w14:paraId="5A460F36"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Larrieu, L., Cabanettes, A., Delarue, A., 2012. Impact of silviculture on dead wood and on the distribution and frequency of tree microhabitats in montane beech-fir forests of the Pyrenees. Eur. J. For. Res. 131, 773–786. https://doi.org/10.1007/s10342-011-0551-z</w:t>
      </w:r>
    </w:p>
    <w:p w14:paraId="4CC28008"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Leidinger, J., Weisser, W.W., Kienlein, S., Blaschke, M., Jung, K., Kozak, J., Fischer, A., Mosandl, R., Michler, B., Ehrhardt, M., Zech, A., Saler, D., Graner, M., Seibold, S., 2020. Formerly managed forest reserves complement integrative management for biodiversity conservation in temperate European forests. Biol. Conserv. 242, 108437. https://doi.org/10.1016/j.biocon.2020.108437</w:t>
      </w:r>
    </w:p>
    <w:p w14:paraId="5CB67E95"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 xml:space="preserve">Lešo, P., Kropil, R., Kajtoch, Ł., 2020. Forest Ecology and Management Effects of forest management on bird assemblages in oak-dominated stands of the Western Carpathians – Refuges for rare </w:t>
      </w:r>
      <w:r w:rsidRPr="00586731">
        <w:rPr>
          <w:rFonts w:ascii="Times New Roman" w:hAnsi="Times New Roman" w:cs="Times New Roman"/>
          <w:noProof/>
          <w:szCs w:val="24"/>
        </w:rPr>
        <w:lastRenderedPageBreak/>
        <w:t>species. For. Ecol. Manage. 453, 117620. https://doi.org/10.1016/j.foreco.2019.117620</w:t>
      </w:r>
    </w:p>
    <w:p w14:paraId="60230580"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Lešo, P., Kropil, R., Kajtoch, Ł., 2019. Effects of forest management on bird assemblages in oak-dominated stands of the Western Carpathians – Refuges for rare species. For. Ecol. Manage. 453. https://doi.org/https://doi.org/10.1016/j.foreco.2019.117620</w:t>
      </w:r>
    </w:p>
    <w:p w14:paraId="3A96E481"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Lindenmayer, D.B., 2017. Conserving large old trees as small natural features. Biol. Conserv. 211, 51–59. https://doi.org/10.1016/j.biocon.2016.11.012</w:t>
      </w:r>
    </w:p>
    <w:p w14:paraId="49C8FD02"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Lindenmayer, D.B., Laurance, W.F., Franklin, J.F., Likens, G.E., Banks, S.C., Blanchard, W., Gibbons, P., Ikin, K., Blair, D., Mcburney, L., Manning, A.D., Stein, J.A.R., 2014. New policies for old trees: Averting a global crisis in a keystone ecological structure. Conserv. Lett. 7, 61–69. https://doi.org/10.1111/conl.12013</w:t>
      </w:r>
    </w:p>
    <w:p w14:paraId="3E9F0EE4"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Mildrexler, D.J., Berner, L.T., Law, B.E., Birdsey, R.A., Moomaw, W.R., 2020. Large Trees Dominate Carbon Storage in Forests East of the Cascade Crest in the United States Pacific Northwest. Front. For. Glob. Chang. 3. https://doi.org/10.3389/ffgc.2020.594274</w:t>
      </w:r>
    </w:p>
    <w:p w14:paraId="770B2082"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Moning, C., Müller, J., 2009. Critical forest age thresholds for the diversity of lichens, molluscs and birds in beech (Fagus sylvatica L.) dominated forests. Ecol. Indic. 9, 922–932. https://doi.org/10.1016/j.ecolind.2008.11.002</w:t>
      </w:r>
    </w:p>
    <w:p w14:paraId="00EB19B6"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Moning, C., Müller, J., 2008. Environmental key factors and their thresholds for the avifauna of temperate montane forests. For. Ecol. Manage. 256, 1198–1208. https://doi.org/10.1016/j.foreco.2008.06.018</w:t>
      </w:r>
    </w:p>
    <w:p w14:paraId="5645FF9B"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MZe, 2020. Zpráva o stavu lesa a lesního hospdářství v České republice v roce 2019. Ministerstvo zemědělství, Prague.</w:t>
      </w:r>
    </w:p>
    <w:p w14:paraId="566BC8C2"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Neuhäuslová, Z., Blažková, D., Grulich, V., Husová, M., Chytrý, M., Jeník, J., Jirásek, J., Kolbek, J., Kropáč, Z., Ložek, V., Moravec, J., Prach, K., Rybníček, K., Rybníčková, E., Sádlo, J., 1998. Map of potential natural vegetation of the Czech Republic.</w:t>
      </w:r>
    </w:p>
    <w:p w14:paraId="00018B8E"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Neuhäuslová, Z., Moravec, J., Chytrý, M., Ložek, V., Rybníček, K., Rybníčková, E., Husová, M., Grulich, V., Jeník, J., Sádlo, J., Jirásek, J., Kolbek, J., Wild, J., 2001. Potential natural vegetat ion of the Czech Republic. Braun-Blanquetia 30, 1–80.</w:t>
      </w:r>
    </w:p>
    <w:p w14:paraId="5653683A"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Neuhäuslová, Z., Moravec, J., Chytrý, M., Sádlo, J., Rybníček, K., Kolbek, J., Jirásek, J., 1997. Map of potential natural vegetation of the Czech Republic 1 : 500 000.</w:t>
      </w:r>
    </w:p>
    <w:p w14:paraId="58D26844"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Nilsson, S.G., Niklasson, M., Hedin, J., Aronsson, G., Gutowski, J.M., Linder, P., Ljungberg, H., Mikusiński, G., Ranius, T., 2003. Erratum to “Densities of large living and dead trees in old-</w:t>
      </w:r>
      <w:r w:rsidRPr="00586731">
        <w:rPr>
          <w:rFonts w:ascii="Times New Roman" w:hAnsi="Times New Roman" w:cs="Times New Roman"/>
          <w:noProof/>
          <w:szCs w:val="24"/>
        </w:rPr>
        <w:lastRenderedPageBreak/>
        <w:t>growth temperate and boreal forests.” For. Ecol. Manage. 178, 355–370. https://doi.org/10.1016/s0378-1127(03)00084-7</w:t>
      </w:r>
    </w:p>
    <w:p w14:paraId="1AF6CF53"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Oksanen, J., Blanchet, F.G., Friendly, M., Kindt, R., Legendre, P., Minchin, P.R., Hara, R.B.O., Simpson, G.L., Solymos, P., Stevens, M.H.H., 2019. Vegan: Community Ecology Package. R package version 2.5-6. 2019.</w:t>
      </w:r>
    </w:p>
    <w:p w14:paraId="097C55BC"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Paillet, Y., Archaux, F., du Puy, S., Bouget, C., Boulanger, V., Debaive, N., Gilg, O., Gosselin, F., Guilbert, E., 2018. The indicator side of tree microhabitats: A multi-taxon approach based on bats, birds and saproxylic beetles. J. Appl. Ecol. 55, 2147–2159. https://doi.org/10.1111/1365-2664.13181</w:t>
      </w:r>
    </w:p>
    <w:p w14:paraId="01F1B1B7"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Paillet, Y., Debaive, N., Archaux, F., Cateau, E., Gilg, O., Guilbert, E., 2019. Nothing else matters? Tree diameter and living status have more effects than biogeoclimatic context on microhabitat number and occurrence: An analysis in French forest reserves. PLoS One 14, 1–18. https://doi.org/10.1371/journal.pone.0216500</w:t>
      </w:r>
    </w:p>
    <w:p w14:paraId="303B7799"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Pakkala, T., Tiainen, J., Piha, M., Kouki, J., 2018. Three-toed Woodpecker cavities in trees: A keystone structural feature in forests shows decadal persistence but only short-term benefit for secondary cavity-breeders. For. Ecol. Manage. 413, 70–75. https://doi.org/10.1016/j.foreco.2018.01.043</w:t>
      </w:r>
    </w:p>
    <w:p w14:paraId="7467F250"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Pilskog, H.E., Birkemoe, T., Evju, M., Sverdrup-Thygeson, A., 2020. Species composition of beetles grouped by host association in hollow oaks reveals management-relevant patterns. J. Insect Conserv. 24, 65–86. https://doi.org/10.1007/s10841-019-00210-5</w:t>
      </w:r>
    </w:p>
    <w:p w14:paraId="52C7CDB7"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Pinheiro, J., Bates, D., DebRoy, S., Sarkar, D., Team, R.C., 2020. nlme: Linear and Nonlinear Mixed Effects Models.</w:t>
      </w:r>
    </w:p>
    <w:p w14:paraId="562BB9A0"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Prevedello, J.A., Almeida-Gomes, M., Lindenmayer, D.B., 2018. The importance of scattered trees for biodiversity conservation: A global meta-analysis. J. Appl. Ecol. 55, 205–214. https://doi.org/10.1111/1365-2664.12943</w:t>
      </w:r>
    </w:p>
    <w:p w14:paraId="667D084A"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Puverel, C., Abourachid, A., Böhmer, C., Leban, J.M., Svoboda, M., Paillet, Y., 2019. This is my spot: What are the characteristics of the trees excavated by the Black Woodpecker? A case study in two managed French forests. For. Ecol. Manage. 453, 117621. https://doi.org/10.1016/j.foreco.2019.117621</w:t>
      </w:r>
    </w:p>
    <w:p w14:paraId="65B3DE90"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R Core Team, 2020. R: A language and environment for statistical computing.</w:t>
      </w:r>
    </w:p>
    <w:p w14:paraId="406E38CB"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 xml:space="preserve">Ram, D., Axelsson, A.L., Green, M., Smith, H.G., Lindström, Å., 2017. What drives current </w:t>
      </w:r>
      <w:r w:rsidRPr="00586731">
        <w:rPr>
          <w:rFonts w:ascii="Times New Roman" w:hAnsi="Times New Roman" w:cs="Times New Roman"/>
          <w:noProof/>
          <w:szCs w:val="24"/>
        </w:rPr>
        <w:lastRenderedPageBreak/>
        <w:t>population trends in forest birds – forest quantity, quality or climate? A large-scale analysis from northern Europe. For. Ecol. Manage. 385, 177–188. https://doi.org/10.1016/j.foreco.2016.11.013</w:t>
      </w:r>
    </w:p>
    <w:p w14:paraId="5F858E99"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Regnery, B., Couvet, D., Kubarek, L., Julien, J.F., Kerbiriou, C., 2013. Tree microhabitats as indicators of bird and bat communities in Mediterranean forests. Ecol. Indic. 34, 221–230. https://doi.org/10.1016/j.ecolind.2013.05.003</w:t>
      </w:r>
    </w:p>
    <w:p w14:paraId="21BC6F08"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Reif, J., Jiguet, F., Šťastný, K., 2010. Habitat specialization of birds in the Czech Republic: Comparison of objective measures with expert opinion. Bird Study 57, 197–212. https://doi.org/10.1080/00063650903477046</w:t>
      </w:r>
    </w:p>
    <w:p w14:paraId="54FC4B84"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Reif, J., Marhoul, P., Koptík, J., 2013. Bird communities in habitats along a successional gradient: Divergent patterns of species richness, specialization and threat. Basic Appl. Ecol. 14, 423–431. https://doi.org/10.1016/j.baae.2013.05.007</w:t>
      </w:r>
    </w:p>
    <w:p w14:paraId="6DE9D6F9"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Reif, J., Voříšek, P., Šťastný, K., Bejček, V., Petr, J., 2007. Population increase of forest birds in the Czech Republic between 1982 and 2003. Bird Study 54, 248–255. https://doi.org/10.1080/00063650709461481</w:t>
      </w:r>
    </w:p>
    <w:p w14:paraId="3EE90E5C"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Remm, J., Lõhmus, A., Remm, K., 2006. Tree cavities in riverine forests: What determines their occurrence and use by hole-nesting passerines? For. Ecol. Manage. 221, 267–277. https://doi.org/10.1016/j.foreco.2005.10.015</w:t>
      </w:r>
    </w:p>
    <w:p w14:paraId="0DD8BBA9"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Richmond, C.E., Breitburg, D.L., Rose, K.A., 2005. The role of environmental generalist species in ecosystem function. Ecol. Modell. 188, 279–295. https://doi.org/10.1016/j.ecolmodel.2005.03.002</w:t>
      </w:r>
    </w:p>
    <w:p w14:paraId="4EA40CDF"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Šálek, M., Svobodová, J., Zasadil, P., 2010. Edge effect of low-traffic forest roads on bird communities in secondary production forests in central Europe. Landsc. Ecol. 25, 1113–1124. https://doi.org/10.1007/s10980-010-9487-9</w:t>
      </w:r>
    </w:p>
    <w:p w14:paraId="068EB5FC"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Santamaría-Rivero, W., Leyequien, E., Hernandez-stefanoni, J.L., Wood, P., 2016. Influence of landscape structure and forest age on the richness and abundance of different bird feeding guilds and ... Trop. Ecol. 57, 313–332.</w:t>
      </w:r>
    </w:p>
    <w:p w14:paraId="2BE83866"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Staudhammer, C.L., Lemay, V.M., 2001. Introduction and evaluation of possible indices of stand structural diversity. https://doi.org/10.1139/cjfr-31-7-1105</w:t>
      </w:r>
    </w:p>
    <w:p w14:paraId="06C86F35"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Sverdrup-Thygeson, A., Skarpaas, O., Blumentrath, S., Birkemoe, T., Evju, M., 2017. Habitat connectivity affects specialist species richness more than generalists in veteran trees. For. Ecol. Manage. 403, 96–102. https://doi.org/10.1016/j.foreco.2017.08.003</w:t>
      </w:r>
    </w:p>
    <w:p w14:paraId="525F090A"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lastRenderedPageBreak/>
        <w:t>Sweeney, O.F.M.D., Wilson, M.W., Irwin, S., Kelly, T.C., O’Halloran, J., 2010. Are bird density, species richness and community structure similar between native woodlands and non-native plantations in an area with a generalist bird fauna? Biodivers. Conserv. 19, 2329–2342. https://doi.org/10.1007/s10531-010-9844-7</w:t>
      </w:r>
    </w:p>
    <w:p w14:paraId="22EA94BC"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Terraube, J., Archaux, F., Deconchat, M., van Halder, I., Jactel, H., Barbaro, L., 2016. Forest edges have high conservation value for bird communities in mosaic landscapes. Ecol. Evol. 6, 5178–5189. https://doi.org/10.1002/ece3.2273</w:t>
      </w:r>
    </w:p>
    <w:p w14:paraId="1C58AA72"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Vélová, L., Véle, A., Horák, J., 2021. Land use diversity and prey availability structure the bird communities in Norway spruce plantation forests. For. Ecol. Manage. 480. https://doi.org/10.1016/j.foreco.2020.118657</w:t>
      </w:r>
    </w:p>
    <w:p w14:paraId="108F8918"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Venables, W.N., Ripley, B.D., 2002. Modern Applied Statistics with S. Fourth Edition. Springer, New York.</w:t>
      </w:r>
    </w:p>
    <w:p w14:paraId="6D8B219A"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Vierling, K.T., Lorenz, T.J., Cunningham, P., Potterf, K., 2018. Thermal conditions within tree cavities in ponderosa pine (Pinus ponderosa) forests: potential implications for cavity users. Int. J. Biometeorol. 62, 553–564. https://doi.org/10.1007/s00484-017-1464-4</w:t>
      </w:r>
    </w:p>
    <w:p w14:paraId="0D950084"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Vuidot, A., Paillet, Y., Archaux, F., Gosselin, F., 2011. Influence of tree characteristics and forest management on tree microhabitats. Biol. Conserv. 144, 441–450. https://doi.org/10.1016/j.biocon.2010.09.030</w:t>
      </w:r>
    </w:p>
    <w:p w14:paraId="28418D43"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szCs w:val="24"/>
        </w:rPr>
      </w:pPr>
      <w:r w:rsidRPr="00586731">
        <w:rPr>
          <w:rFonts w:ascii="Times New Roman" w:hAnsi="Times New Roman" w:cs="Times New Roman"/>
          <w:noProof/>
          <w:szCs w:val="24"/>
        </w:rPr>
        <w:t>Zawadzki, G., Zawadzka, D., Sołtys, A., Drozdowski, S., 2020. Nest-site selection by the white-tailed eagle and black stork – implications for conservation practice. For. Ecosyst. 7. https://doi.org/10.1186/s40663-020-00271-y</w:t>
      </w:r>
    </w:p>
    <w:p w14:paraId="75D51DDA" w14:textId="77777777" w:rsidR="00586731" w:rsidRPr="00586731" w:rsidRDefault="00586731" w:rsidP="00586731">
      <w:pPr>
        <w:widowControl w:val="0"/>
        <w:autoSpaceDE w:val="0"/>
        <w:autoSpaceDN w:val="0"/>
        <w:adjustRightInd w:val="0"/>
        <w:spacing w:line="360" w:lineRule="auto"/>
        <w:ind w:left="480" w:hanging="480"/>
        <w:rPr>
          <w:rFonts w:ascii="Times New Roman" w:hAnsi="Times New Roman" w:cs="Times New Roman"/>
          <w:noProof/>
        </w:rPr>
      </w:pPr>
      <w:r w:rsidRPr="00586731">
        <w:rPr>
          <w:rFonts w:ascii="Times New Roman" w:hAnsi="Times New Roman" w:cs="Times New Roman"/>
          <w:noProof/>
          <w:szCs w:val="24"/>
        </w:rPr>
        <w:t>Żmihorski, M., 2016. Can clearcuts increase bird species richness in managed forests ? https://doi.org/10.17221/787-JFS</w:t>
      </w:r>
    </w:p>
    <w:p w14:paraId="7300C358" w14:textId="4809E94E" w:rsidR="00DE166E" w:rsidRPr="00753FA6" w:rsidRDefault="002B3AEF" w:rsidP="00586731">
      <w:pPr>
        <w:widowControl w:val="0"/>
        <w:autoSpaceDE w:val="0"/>
        <w:autoSpaceDN w:val="0"/>
        <w:adjustRightInd w:val="0"/>
        <w:spacing w:line="360" w:lineRule="auto"/>
        <w:ind w:left="480" w:hanging="480"/>
        <w:rPr>
          <w:rFonts w:ascii="Times New Roman" w:hAnsi="Times New Roman" w:cs="Times New Roman"/>
        </w:rPr>
      </w:pPr>
      <w:r w:rsidRPr="00753FA6">
        <w:rPr>
          <w:rFonts w:ascii="Times New Roman" w:hAnsi="Times New Roman" w:cs="Times New Roman"/>
        </w:rPr>
        <w:fldChar w:fldCharType="end"/>
      </w:r>
      <w:r w:rsidR="0047342B" w:rsidRPr="00753FA6">
        <w:rPr>
          <w:rFonts w:ascii="Times New Roman" w:hAnsi="Times New Roman" w:cs="Times New Roman"/>
        </w:rPr>
        <w:br w:type="page"/>
      </w:r>
    </w:p>
    <w:p w14:paraId="048A18BF" w14:textId="77914ADC" w:rsidR="00D313EE" w:rsidRPr="00753FA6" w:rsidRDefault="00300AC4" w:rsidP="00D313EE">
      <w:pPr>
        <w:keepNext/>
      </w:pPr>
      <w:r w:rsidRPr="00753FA6">
        <w:rPr>
          <w:noProof/>
          <w:lang w:val="cs-CZ" w:eastAsia="cs-CZ"/>
        </w:rPr>
        <w:lastRenderedPageBreak/>
        <w:drawing>
          <wp:inline distT="0" distB="0" distL="0" distR="0" wp14:anchorId="1BF1CFA3" wp14:editId="3D3A0BBB">
            <wp:extent cx="5760720" cy="4073525"/>
            <wp:effectExtent l="0" t="0" r="0" b="317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hled_struktury_projektu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073525"/>
                    </a:xfrm>
                    <a:prstGeom prst="rect">
                      <a:avLst/>
                    </a:prstGeom>
                  </pic:spPr>
                </pic:pic>
              </a:graphicData>
            </a:graphic>
          </wp:inline>
        </w:drawing>
      </w:r>
    </w:p>
    <w:p w14:paraId="52AC0DF8" w14:textId="0D7D5F9B" w:rsidR="00E01D7B" w:rsidRPr="00753FA6" w:rsidRDefault="00D313EE" w:rsidP="00D313EE">
      <w:pPr>
        <w:pStyle w:val="Titulek"/>
        <w:jc w:val="both"/>
        <w:rPr>
          <w:rFonts w:ascii="Times New Roman" w:hAnsi="Times New Roman" w:cs="Times New Roman"/>
          <w:b w:val="0"/>
          <w:color w:val="auto"/>
        </w:rPr>
      </w:pPr>
      <w:r w:rsidRPr="00753FA6">
        <w:rPr>
          <w:color w:val="auto"/>
        </w:rPr>
        <w:t>Fig</w:t>
      </w:r>
      <w:r w:rsidR="006818E1">
        <w:rPr>
          <w:color w:val="auto"/>
        </w:rPr>
        <w:t>ure</w:t>
      </w:r>
      <w:r w:rsidR="00891027" w:rsidRPr="00753FA6">
        <w:rPr>
          <w:color w:val="auto"/>
        </w:rPr>
        <w:t xml:space="preserve"> </w:t>
      </w:r>
      <w:commentRangeStart w:id="282"/>
      <w:r w:rsidRPr="00753FA6">
        <w:rPr>
          <w:color w:val="auto"/>
        </w:rPr>
        <w:t>1</w:t>
      </w:r>
      <w:commentRangeEnd w:id="282"/>
      <w:r w:rsidR="00B12ED8">
        <w:rPr>
          <w:rStyle w:val="Odkaznakoment"/>
          <w:b w:val="0"/>
          <w:bCs w:val="0"/>
          <w:color w:val="auto"/>
        </w:rPr>
        <w:commentReference w:id="282"/>
      </w:r>
      <w:r w:rsidRPr="00753FA6">
        <w:rPr>
          <w:color w:val="auto"/>
        </w:rPr>
        <w:t>:</w:t>
      </w:r>
      <w:r w:rsidR="00891027" w:rsidRPr="00753FA6">
        <w:rPr>
          <w:b w:val="0"/>
          <w:color w:val="auto"/>
        </w:rPr>
        <w:t xml:space="preserve"> </w:t>
      </w:r>
      <w:r w:rsidRPr="00753FA6">
        <w:rPr>
          <w:b w:val="0"/>
          <w:color w:val="auto"/>
        </w:rPr>
        <w:t>A)</w:t>
      </w:r>
      <w:r w:rsidR="00891027" w:rsidRPr="00753FA6">
        <w:rPr>
          <w:b w:val="0"/>
          <w:color w:val="auto"/>
        </w:rPr>
        <w:t xml:space="preserve"> </w:t>
      </w:r>
      <w:r w:rsidRPr="00753FA6">
        <w:rPr>
          <w:b w:val="0"/>
          <w:color w:val="auto"/>
        </w:rPr>
        <w:t>location</w:t>
      </w:r>
      <w:r w:rsidR="00891027" w:rsidRPr="00753FA6">
        <w:rPr>
          <w:b w:val="0"/>
          <w:color w:val="auto"/>
        </w:rPr>
        <w:t xml:space="preserve"> </w:t>
      </w:r>
      <w:r w:rsidRPr="00753FA6">
        <w:rPr>
          <w:b w:val="0"/>
          <w:color w:val="auto"/>
        </w:rPr>
        <w:t>of</w:t>
      </w:r>
      <w:r w:rsidR="00891027" w:rsidRPr="00753FA6">
        <w:rPr>
          <w:b w:val="0"/>
          <w:color w:val="auto"/>
        </w:rPr>
        <w:t xml:space="preserve"> </w:t>
      </w:r>
      <w:r w:rsidRPr="00753FA6">
        <w:rPr>
          <w:b w:val="0"/>
          <w:color w:val="auto"/>
        </w:rPr>
        <w:t>all</w:t>
      </w:r>
      <w:r w:rsidR="00891027" w:rsidRPr="00753FA6">
        <w:rPr>
          <w:b w:val="0"/>
          <w:color w:val="auto"/>
        </w:rPr>
        <w:t xml:space="preserve"> </w:t>
      </w:r>
      <w:r w:rsidRPr="00753FA6">
        <w:rPr>
          <w:b w:val="0"/>
          <w:color w:val="auto"/>
        </w:rPr>
        <w:t>(20)</w:t>
      </w:r>
      <w:r w:rsidR="00891027" w:rsidRPr="00753FA6">
        <w:rPr>
          <w:b w:val="0"/>
          <w:color w:val="auto"/>
        </w:rPr>
        <w:t xml:space="preserve"> </w:t>
      </w:r>
      <w:r w:rsidRPr="005E513F">
        <w:rPr>
          <w:b w:val="0"/>
          <w:color w:val="auto"/>
          <w:highlight w:val="yellow"/>
        </w:rPr>
        <w:t>study</w:t>
      </w:r>
      <w:r w:rsidR="00891027" w:rsidRPr="005E513F">
        <w:rPr>
          <w:b w:val="0"/>
          <w:color w:val="auto"/>
          <w:highlight w:val="yellow"/>
        </w:rPr>
        <w:t xml:space="preserve"> </w:t>
      </w:r>
      <w:r w:rsidR="005E513F" w:rsidRPr="005E513F">
        <w:rPr>
          <w:b w:val="0"/>
          <w:color w:val="auto"/>
          <w:highlight w:val="yellow"/>
        </w:rPr>
        <w:t>site</w:t>
      </w:r>
      <w:r w:rsidRPr="005E513F">
        <w:rPr>
          <w:b w:val="0"/>
          <w:color w:val="auto"/>
          <w:highlight w:val="yellow"/>
        </w:rPr>
        <w:t>s</w:t>
      </w:r>
      <w:r w:rsidR="00891027" w:rsidRPr="00753FA6">
        <w:rPr>
          <w:b w:val="0"/>
          <w:color w:val="auto"/>
        </w:rPr>
        <w:t xml:space="preserve"> </w:t>
      </w:r>
      <w:r w:rsidRPr="00753FA6">
        <w:rPr>
          <w:b w:val="0"/>
          <w:color w:val="auto"/>
        </w:rPr>
        <w:t>in</w:t>
      </w:r>
      <w:r w:rsidR="00891027" w:rsidRPr="00753FA6">
        <w:rPr>
          <w:b w:val="0"/>
          <w:color w:val="auto"/>
        </w:rPr>
        <w:t xml:space="preserve"> </w:t>
      </w:r>
      <w:r w:rsidR="0022616A">
        <w:rPr>
          <w:b w:val="0"/>
          <w:color w:val="auto"/>
        </w:rPr>
        <w:t xml:space="preserve">the </w:t>
      </w:r>
      <w:r w:rsidRPr="00753FA6">
        <w:rPr>
          <w:b w:val="0"/>
          <w:color w:val="auto"/>
        </w:rPr>
        <w:t>Czech</w:t>
      </w:r>
      <w:r w:rsidR="00891027" w:rsidRPr="00753FA6">
        <w:rPr>
          <w:b w:val="0"/>
          <w:color w:val="auto"/>
        </w:rPr>
        <w:t xml:space="preserve"> </w:t>
      </w:r>
      <w:r w:rsidRPr="00753FA6">
        <w:rPr>
          <w:b w:val="0"/>
          <w:color w:val="auto"/>
        </w:rPr>
        <w:t>Republic</w:t>
      </w:r>
      <w:r w:rsidR="0022616A">
        <w:rPr>
          <w:b w:val="0"/>
          <w:color w:val="auto"/>
        </w:rPr>
        <w:t>;</w:t>
      </w:r>
      <w:r w:rsidR="00891027" w:rsidRPr="00753FA6">
        <w:rPr>
          <w:b w:val="0"/>
          <w:color w:val="auto"/>
        </w:rPr>
        <w:t xml:space="preserve"> </w:t>
      </w:r>
      <w:r w:rsidRPr="00753FA6">
        <w:rPr>
          <w:b w:val="0"/>
          <w:color w:val="auto"/>
        </w:rPr>
        <w:t>B)</w:t>
      </w:r>
      <w:r w:rsidR="00891027" w:rsidRPr="00753FA6">
        <w:rPr>
          <w:b w:val="0"/>
          <w:color w:val="auto"/>
        </w:rPr>
        <w:t xml:space="preserve"> </w:t>
      </w:r>
      <w:r w:rsidRPr="00753FA6">
        <w:rPr>
          <w:b w:val="0"/>
          <w:color w:val="auto"/>
        </w:rPr>
        <w:t>location</w:t>
      </w:r>
      <w:r w:rsidR="00891027" w:rsidRPr="00753FA6">
        <w:rPr>
          <w:b w:val="0"/>
          <w:color w:val="auto"/>
        </w:rPr>
        <w:t xml:space="preserve"> </w:t>
      </w:r>
      <w:r w:rsidRPr="00753FA6">
        <w:rPr>
          <w:b w:val="0"/>
          <w:color w:val="auto"/>
        </w:rPr>
        <w:t>of</w:t>
      </w:r>
      <w:r w:rsidR="00891027" w:rsidRPr="00753FA6">
        <w:rPr>
          <w:b w:val="0"/>
          <w:color w:val="auto"/>
        </w:rPr>
        <w:t xml:space="preserve"> </w:t>
      </w:r>
      <w:r w:rsidR="0022616A">
        <w:rPr>
          <w:b w:val="0"/>
          <w:color w:val="auto"/>
        </w:rPr>
        <w:t xml:space="preserve">the </w:t>
      </w:r>
      <w:r w:rsidRPr="00753FA6">
        <w:rPr>
          <w:b w:val="0"/>
          <w:color w:val="auto"/>
        </w:rPr>
        <w:t>Czech</w:t>
      </w:r>
      <w:r w:rsidR="00891027" w:rsidRPr="00753FA6">
        <w:rPr>
          <w:b w:val="0"/>
          <w:color w:val="auto"/>
        </w:rPr>
        <w:t xml:space="preserve"> </w:t>
      </w:r>
      <w:r w:rsidRPr="00753FA6">
        <w:rPr>
          <w:b w:val="0"/>
          <w:color w:val="auto"/>
        </w:rPr>
        <w:t>Republic</w:t>
      </w:r>
      <w:r w:rsidR="00891027" w:rsidRPr="00753FA6">
        <w:rPr>
          <w:b w:val="0"/>
          <w:color w:val="auto"/>
        </w:rPr>
        <w:t xml:space="preserve"> </w:t>
      </w:r>
      <w:r w:rsidRPr="00753FA6">
        <w:rPr>
          <w:b w:val="0"/>
          <w:color w:val="auto"/>
        </w:rPr>
        <w:t>in</w:t>
      </w:r>
      <w:r w:rsidR="00891027" w:rsidRPr="00753FA6">
        <w:rPr>
          <w:b w:val="0"/>
          <w:color w:val="auto"/>
        </w:rPr>
        <w:t xml:space="preserve"> </w:t>
      </w:r>
      <w:r w:rsidRPr="00753FA6">
        <w:rPr>
          <w:b w:val="0"/>
          <w:color w:val="auto"/>
        </w:rPr>
        <w:t>Europe</w:t>
      </w:r>
      <w:r w:rsidR="0022616A">
        <w:rPr>
          <w:b w:val="0"/>
          <w:color w:val="auto"/>
        </w:rPr>
        <w:t>;</w:t>
      </w:r>
      <w:r w:rsidR="00891027" w:rsidRPr="00753FA6">
        <w:rPr>
          <w:b w:val="0"/>
          <w:color w:val="auto"/>
        </w:rPr>
        <w:t xml:space="preserve"> </w:t>
      </w:r>
      <w:r w:rsidRPr="00753FA6">
        <w:rPr>
          <w:b w:val="0"/>
          <w:color w:val="auto"/>
        </w:rPr>
        <w:t>C)</w:t>
      </w:r>
      <w:r w:rsidR="00891027" w:rsidRPr="00753FA6">
        <w:rPr>
          <w:b w:val="0"/>
          <w:color w:val="auto"/>
        </w:rPr>
        <w:t xml:space="preserve"> </w:t>
      </w:r>
      <w:r w:rsidRPr="00753FA6">
        <w:rPr>
          <w:rFonts w:ascii="Times New Roman" w:hAnsi="Times New Roman" w:cs="Times New Roman"/>
          <w:b w:val="0"/>
          <w:color w:val="auto"/>
        </w:rPr>
        <w:t>example</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Pr="005E513F">
        <w:rPr>
          <w:rFonts w:ascii="Times New Roman" w:hAnsi="Times New Roman" w:cs="Times New Roman"/>
          <w:b w:val="0"/>
          <w:color w:val="auto"/>
          <w:highlight w:val="yellow"/>
        </w:rPr>
        <w:t>study</w:t>
      </w:r>
      <w:r w:rsidR="00891027" w:rsidRPr="005E513F">
        <w:rPr>
          <w:rFonts w:ascii="Times New Roman" w:hAnsi="Times New Roman" w:cs="Times New Roman"/>
          <w:b w:val="0"/>
          <w:color w:val="auto"/>
          <w:highlight w:val="yellow"/>
        </w:rPr>
        <w:t xml:space="preserve"> </w:t>
      </w:r>
      <w:r w:rsidR="005E513F" w:rsidRPr="005E513F">
        <w:rPr>
          <w:rFonts w:ascii="Times New Roman" w:hAnsi="Times New Roman" w:cs="Times New Roman"/>
          <w:b w:val="0"/>
          <w:color w:val="auto"/>
          <w:highlight w:val="yellow"/>
        </w:rPr>
        <w:t>site</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(600</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ha)</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with</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localization</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sampling</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plots</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100</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m)</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example</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unmanaged</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for</w:t>
      </w:r>
      <w:r w:rsidR="006817D3" w:rsidRPr="00753FA6">
        <w:rPr>
          <w:rFonts w:ascii="Times New Roman" w:hAnsi="Times New Roman" w:cs="Times New Roman"/>
          <w:b w:val="0"/>
          <w:color w:val="auto"/>
        </w:rPr>
        <w:t>est</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reserve</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with</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1</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ha</w:t>
      </w:r>
      <w:r w:rsidR="00891027" w:rsidRPr="00753FA6">
        <w:rPr>
          <w:rFonts w:ascii="Times New Roman" w:hAnsi="Times New Roman" w:cs="Times New Roman"/>
          <w:b w:val="0"/>
          <w:color w:val="auto"/>
        </w:rPr>
        <w:t xml:space="preserve"> </w:t>
      </w:r>
      <w:r w:rsidR="009E32A5">
        <w:rPr>
          <w:rFonts w:ascii="Times New Roman" w:hAnsi="Times New Roman" w:cs="Times New Roman"/>
          <w:b w:val="0"/>
          <w:color w:val="auto"/>
          <w:highlight w:val="green"/>
        </w:rPr>
        <w:t>sampling</w:t>
      </w:r>
      <w:r w:rsidR="00891027" w:rsidRPr="005E513F">
        <w:rPr>
          <w:rFonts w:ascii="Times New Roman" w:hAnsi="Times New Roman" w:cs="Times New Roman"/>
          <w:b w:val="0"/>
          <w:color w:val="auto"/>
          <w:highlight w:val="green"/>
        </w:rPr>
        <w:t xml:space="preserve"> </w:t>
      </w:r>
      <w:r w:rsidR="006817D3" w:rsidRPr="005E513F">
        <w:rPr>
          <w:rFonts w:ascii="Times New Roman" w:hAnsi="Times New Roman" w:cs="Times New Roman"/>
          <w:b w:val="0"/>
          <w:color w:val="auto"/>
          <w:highlight w:val="green"/>
        </w:rPr>
        <w:t>plot</w:t>
      </w:r>
      <w:r w:rsidRPr="005E513F">
        <w:rPr>
          <w:rFonts w:ascii="Times New Roman" w:hAnsi="Times New Roman" w:cs="Times New Roman"/>
          <w:b w:val="0"/>
          <w:color w:val="auto"/>
          <w:highlight w:val="green"/>
        </w:rPr>
        <w:t>.</w:t>
      </w:r>
    </w:p>
    <w:p w14:paraId="36FB8FF6" w14:textId="77777777" w:rsidR="00E01D7B" w:rsidRPr="00753FA6" w:rsidRDefault="00E01D7B">
      <w:pPr>
        <w:rPr>
          <w:rFonts w:ascii="Times New Roman" w:hAnsi="Times New Roman" w:cs="Times New Roman"/>
          <w:bCs/>
          <w:sz w:val="18"/>
          <w:szCs w:val="18"/>
        </w:rPr>
      </w:pPr>
      <w:r w:rsidRPr="00753FA6">
        <w:rPr>
          <w:rFonts w:ascii="Times New Roman" w:hAnsi="Times New Roman" w:cs="Times New Roman"/>
          <w:b/>
        </w:rPr>
        <w:br w:type="page"/>
      </w:r>
    </w:p>
    <w:p w14:paraId="080A3CAC" w14:textId="0B7D86B4" w:rsidR="00E60BFA" w:rsidRPr="00753FA6" w:rsidRDefault="00E60BFA">
      <w:pPr>
        <w:rPr>
          <w:rFonts w:ascii="Times New Roman" w:hAnsi="Times New Roman" w:cs="Times New Roman"/>
        </w:rPr>
      </w:pPr>
    </w:p>
    <w:p w14:paraId="78ED60B6" w14:textId="33130A05" w:rsidR="00E71C78" w:rsidRDefault="00AA2E98">
      <w:pPr>
        <w:rPr>
          <w:rFonts w:ascii="Times New Roman" w:hAnsi="Times New Roman" w:cs="Times New Roman"/>
        </w:rPr>
      </w:pPr>
      <w:r>
        <w:rPr>
          <w:rFonts w:ascii="Times New Roman" w:hAnsi="Times New Roman" w:cs="Times New Roman"/>
          <w:noProof/>
          <w:lang w:val="cs-CZ" w:eastAsia="cs-CZ"/>
        </w:rPr>
        <w:drawing>
          <wp:inline distT="0" distB="0" distL="0" distR="0" wp14:anchorId="1E7D9043" wp14:editId="5C0BBDE1">
            <wp:extent cx="2782105" cy="2952000"/>
            <wp:effectExtent l="0" t="0" r="0" b="127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species_vs_bl70_gl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2105" cy="2952000"/>
                    </a:xfrm>
                    <a:prstGeom prst="rect">
                      <a:avLst/>
                    </a:prstGeom>
                  </pic:spPr>
                </pic:pic>
              </a:graphicData>
            </a:graphic>
          </wp:inline>
        </w:drawing>
      </w:r>
      <w:r>
        <w:rPr>
          <w:rFonts w:ascii="Times New Roman" w:hAnsi="Times New Roman" w:cs="Times New Roman"/>
          <w:noProof/>
          <w:lang w:val="cs-CZ" w:eastAsia="cs-CZ"/>
        </w:rPr>
        <w:drawing>
          <wp:inline distT="0" distB="0" distL="0" distR="0" wp14:anchorId="7C7423C0" wp14:editId="79D5255F">
            <wp:extent cx="2812787" cy="2952000"/>
            <wp:effectExtent l="0" t="0" r="6985" b="127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ist_vs_bl70_gl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2787" cy="2952000"/>
                    </a:xfrm>
                    <a:prstGeom prst="rect">
                      <a:avLst/>
                    </a:prstGeom>
                  </pic:spPr>
                </pic:pic>
              </a:graphicData>
            </a:graphic>
          </wp:inline>
        </w:drawing>
      </w:r>
    </w:p>
    <w:p w14:paraId="00DF2AAC" w14:textId="479B4F4C" w:rsidR="00AA2E98" w:rsidRPr="00753FA6" w:rsidRDefault="00AA2E98">
      <w:pPr>
        <w:rPr>
          <w:rFonts w:ascii="Times New Roman" w:hAnsi="Times New Roman" w:cs="Times New Roman"/>
        </w:rPr>
      </w:pPr>
      <w:r>
        <w:rPr>
          <w:rFonts w:ascii="Times New Roman" w:hAnsi="Times New Roman" w:cs="Times New Roman"/>
          <w:noProof/>
          <w:lang w:val="cs-CZ" w:eastAsia="cs-CZ"/>
        </w:rPr>
        <w:drawing>
          <wp:inline distT="0" distB="0" distL="0" distR="0" wp14:anchorId="2C3DEFB3" wp14:editId="1D823E5A">
            <wp:extent cx="2776625" cy="2952000"/>
            <wp:effectExtent l="0" t="0" r="5080" b="127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ist_vs_bl70_gl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6625" cy="2952000"/>
                    </a:xfrm>
                    <a:prstGeom prst="rect">
                      <a:avLst/>
                    </a:prstGeom>
                  </pic:spPr>
                </pic:pic>
              </a:graphicData>
            </a:graphic>
          </wp:inline>
        </w:drawing>
      </w:r>
    </w:p>
    <w:p w14:paraId="424EF7ED" w14:textId="2664A96C" w:rsidR="00E60BFA" w:rsidRPr="00753FA6" w:rsidRDefault="00D313EE" w:rsidP="009F3577">
      <w:pPr>
        <w:pStyle w:val="Titulek"/>
        <w:jc w:val="both"/>
        <w:rPr>
          <w:rFonts w:ascii="Times New Roman" w:hAnsi="Times New Roman" w:cs="Times New Roman"/>
          <w:b w:val="0"/>
          <w:color w:val="auto"/>
        </w:rPr>
      </w:pPr>
      <w:commentRangeStart w:id="283"/>
      <w:r w:rsidRPr="00753FA6">
        <w:rPr>
          <w:rFonts w:ascii="Times New Roman" w:hAnsi="Times New Roman" w:cs="Times New Roman"/>
          <w:color w:val="auto"/>
        </w:rPr>
        <w:t>Fig</w:t>
      </w:r>
      <w:r w:rsidR="006818E1">
        <w:rPr>
          <w:rFonts w:ascii="Times New Roman" w:hAnsi="Times New Roman" w:cs="Times New Roman"/>
          <w:color w:val="auto"/>
        </w:rPr>
        <w:t>ure</w:t>
      </w:r>
      <w:commentRangeEnd w:id="283"/>
      <w:r w:rsidR="00424140">
        <w:rPr>
          <w:rStyle w:val="Odkaznakoment"/>
          <w:b w:val="0"/>
          <w:bCs w:val="0"/>
          <w:color w:val="auto"/>
        </w:rPr>
        <w:commentReference w:id="283"/>
      </w:r>
      <w:r w:rsidR="00891027" w:rsidRPr="00753FA6">
        <w:rPr>
          <w:rFonts w:ascii="Times New Roman" w:hAnsi="Times New Roman" w:cs="Times New Roman"/>
          <w:color w:val="auto"/>
        </w:rPr>
        <w:t xml:space="preserve"> </w:t>
      </w:r>
      <w:r w:rsidRPr="00753FA6">
        <w:rPr>
          <w:rFonts w:ascii="Times New Roman" w:hAnsi="Times New Roman" w:cs="Times New Roman"/>
          <w:color w:val="auto"/>
        </w:rPr>
        <w:t>2</w:t>
      </w:r>
      <w:r w:rsidR="00710959" w:rsidRPr="00753FA6">
        <w:rPr>
          <w:rFonts w:ascii="Times New Roman" w:hAnsi="Times New Roman" w:cs="Times New Roman"/>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Relationship</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between</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22616A" w:rsidRPr="00753FA6">
        <w:rPr>
          <w:rFonts w:ascii="Times New Roman" w:hAnsi="Times New Roman" w:cs="Times New Roman"/>
          <w:b w:val="0"/>
          <w:color w:val="auto"/>
        </w:rPr>
        <w:t xml:space="preserve">live </w:t>
      </w:r>
      <w:r w:rsidR="00965E29">
        <w:rPr>
          <w:rFonts w:ascii="Times New Roman" w:hAnsi="Times New Roman" w:cs="Times New Roman"/>
          <w:b w:val="0"/>
          <w:color w:val="auto"/>
        </w:rPr>
        <w:t>broadleaved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w:t>
      </w:r>
      <w:r w:rsidR="00710959" w:rsidRPr="00753FA6">
        <w:rPr>
          <w:rFonts w:ascii="Times New Roman" w:hAnsi="Times New Roman" w:cs="Times New Roman"/>
          <w:b w:val="0"/>
          <w:color w:val="auto"/>
        </w:rPr>
        <w:t>70</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cm</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DBH</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within</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sampling</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plot</w:t>
      </w:r>
      <w:r w:rsidR="0022616A">
        <w:rPr>
          <w:rFonts w:ascii="Times New Roman" w:hAnsi="Times New Roman" w:cs="Times New Roman"/>
          <w:b w:val="0"/>
          <w:color w:val="auto"/>
        </w:rPr>
        <w:t>s</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w:t>
      </w:r>
      <w:r w:rsidR="00710959" w:rsidRPr="00753FA6">
        <w:rPr>
          <w:rFonts w:ascii="Times New Roman" w:hAnsi="Times New Roman" w:cs="Times New Roman"/>
          <w:b w:val="0"/>
          <w:color w:val="auto"/>
        </w:rPr>
        <w:t>100</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m</w:t>
      </w:r>
      <w:r w:rsidR="0087082E"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total</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E1861" w:rsidRPr="00753FA6">
        <w:rPr>
          <w:rFonts w:ascii="Times New Roman" w:hAnsi="Times New Roman" w:cs="Times New Roman"/>
          <w:b w:val="0"/>
          <w:color w:val="auto"/>
        </w:rPr>
        <w:t>(a)</w:t>
      </w:r>
      <w:r w:rsidR="00710959"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generalist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E1861" w:rsidRPr="00753FA6">
        <w:rPr>
          <w:rFonts w:ascii="Times New Roman" w:hAnsi="Times New Roman" w:cs="Times New Roman"/>
          <w:b w:val="0"/>
          <w:color w:val="auto"/>
        </w:rPr>
        <w:t>(b)</w:t>
      </w:r>
      <w:r w:rsidR="00710959"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specialist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E1861" w:rsidRPr="00753FA6">
        <w:rPr>
          <w:rFonts w:ascii="Times New Roman" w:hAnsi="Times New Roman" w:cs="Times New Roman"/>
          <w:b w:val="0"/>
          <w:color w:val="auto"/>
        </w:rPr>
        <w:t>(c)</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in</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spru</w:t>
      </w:r>
      <w:r w:rsidR="00E022EA" w:rsidRPr="00753FA6">
        <w:rPr>
          <w:rFonts w:ascii="Times New Roman" w:hAnsi="Times New Roman" w:cs="Times New Roman"/>
          <w:b w:val="0"/>
          <w:color w:val="auto"/>
        </w:rPr>
        <w:t>ce</w:t>
      </w:r>
      <w:r w:rsidR="00FF6DB0">
        <w:rPr>
          <w:rFonts w:ascii="Times New Roman" w:hAnsi="Times New Roman" w:cs="Times New Roman"/>
          <w:b w:val="0"/>
          <w:color w:val="auto"/>
        </w:rPr>
        <w:t>-</w:t>
      </w:r>
      <w:r w:rsidR="00E022EA" w:rsidRPr="00753FA6">
        <w:rPr>
          <w:rFonts w:ascii="Times New Roman" w:hAnsi="Times New Roman" w:cs="Times New Roman"/>
          <w:b w:val="0"/>
          <w:color w:val="auto"/>
        </w:rPr>
        <w:t>dominated</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production</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forests</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(p</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value</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from</w:t>
      </w:r>
      <w:r w:rsidR="00A5298A">
        <w:rPr>
          <w:rFonts w:ascii="Times New Roman" w:hAnsi="Times New Roman" w:cs="Times New Roman"/>
          <w:b w:val="0"/>
          <w:color w:val="auto"/>
        </w:rPr>
        <w:t xml:space="preserve"> </w:t>
      </w:r>
      <w:del w:id="284" w:author="Vojtěch  Barták" w:date="2021-06-07T20:50:00Z">
        <w:r w:rsidR="00A5298A" w:rsidRPr="00311190" w:rsidDel="00A4284B">
          <w:rPr>
            <w:rFonts w:ascii="Times New Roman" w:hAnsi="Times New Roman" w:cs="Times New Roman"/>
            <w:b w:val="0"/>
            <w:color w:val="auto"/>
            <w:highlight w:val="cyan"/>
          </w:rPr>
          <w:delText xml:space="preserve">GLM - total number of species and </w:delText>
        </w:r>
      </w:del>
      <w:r w:rsidR="00A5298A" w:rsidRPr="00311190">
        <w:rPr>
          <w:rFonts w:ascii="Times New Roman" w:hAnsi="Times New Roman" w:cs="Times New Roman"/>
          <w:b w:val="0"/>
          <w:color w:val="auto"/>
          <w:highlight w:val="cyan"/>
        </w:rPr>
        <w:t xml:space="preserve">GLMMs </w:t>
      </w:r>
      <w:del w:id="285" w:author="Vojtěch  Barták" w:date="2021-06-07T20:50:00Z">
        <w:r w:rsidR="00A5298A" w:rsidRPr="00311190" w:rsidDel="00A4284B">
          <w:rPr>
            <w:rFonts w:ascii="Times New Roman" w:hAnsi="Times New Roman" w:cs="Times New Roman"/>
            <w:b w:val="0"/>
            <w:color w:val="auto"/>
            <w:highlight w:val="cyan"/>
          </w:rPr>
          <w:delText>- generalist and specialist</w:delText>
        </w:r>
        <w:r w:rsidR="00891027" w:rsidRPr="00753FA6" w:rsidDel="00A4284B">
          <w:rPr>
            <w:rFonts w:ascii="Times New Roman" w:hAnsi="Times New Roman" w:cs="Times New Roman"/>
            <w:b w:val="0"/>
            <w:color w:val="auto"/>
          </w:rPr>
          <w:delText xml:space="preserve"> </w:delText>
        </w:r>
      </w:del>
      <w:r w:rsidR="00E022EA" w:rsidRPr="00753FA6">
        <w:rPr>
          <w:rFonts w:ascii="Times New Roman" w:hAnsi="Times New Roman" w:cs="Times New Roman"/>
          <w:b w:val="0"/>
          <w:color w:val="auto"/>
        </w:rPr>
        <w:t>top</w:t>
      </w:r>
      <w:r w:rsid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left).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black</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line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is</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regression</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curve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from</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linear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mixed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effect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model</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22616A">
        <w:rPr>
          <w:rFonts w:ascii="Times New Roman" w:hAnsi="Times New Roman" w:cs="Times New Roman"/>
          <w:b w:val="0"/>
          <w:color w:val="auto"/>
        </w:rPr>
        <w:t xml:space="preserve">the </w:t>
      </w:r>
      <w:r w:rsidR="00710959" w:rsidRPr="00753FA6">
        <w:rPr>
          <w:rFonts w:ascii="Times New Roman" w:hAnsi="Times New Roman" w:cs="Times New Roman"/>
          <w:b w:val="0"/>
          <w:color w:val="auto"/>
        </w:rPr>
        <w:t>grey</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are</w:t>
      </w:r>
      <w:r w:rsidR="00B70893" w:rsidRPr="00753FA6">
        <w:rPr>
          <w:rFonts w:ascii="Times New Roman" w:hAnsi="Times New Roman" w:cs="Times New Roman"/>
          <w:b w:val="0"/>
          <w:color w:val="auto"/>
        </w:rPr>
        <w:t>a</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indicates</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95</w:t>
      </w:r>
      <w:r w:rsidR="00970F46">
        <w:rPr>
          <w:rFonts w:ascii="Times New Roman" w:hAnsi="Times New Roman" w:cs="Times New Roman"/>
          <w:b w:val="0"/>
          <w:color w:val="auto"/>
        </w:rPr>
        <w:t xml:space="preserve"> </w:t>
      </w:r>
      <w:r w:rsidR="00710959"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confident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interval.</w:t>
      </w:r>
    </w:p>
    <w:p w14:paraId="1B61878E" w14:textId="78915559" w:rsidR="000F05FC" w:rsidRPr="00753FA6" w:rsidRDefault="000F05FC" w:rsidP="000F05FC">
      <w:pPr>
        <w:keepNext/>
      </w:pPr>
    </w:p>
    <w:p w14:paraId="4C5D4138" w14:textId="1C707966" w:rsidR="00E71C78" w:rsidRDefault="00E71C78" w:rsidP="000F05FC">
      <w:pPr>
        <w:keepNext/>
      </w:pPr>
    </w:p>
    <w:p w14:paraId="3152AB8B" w14:textId="3AA7826F" w:rsidR="002F34CD" w:rsidRDefault="00384772" w:rsidP="000F05FC">
      <w:pPr>
        <w:keepNext/>
      </w:pPr>
      <w:r>
        <w:rPr>
          <w:noProof/>
          <w:lang w:val="cs-CZ" w:eastAsia="cs-CZ"/>
        </w:rPr>
        <w:drawing>
          <wp:inline distT="0" distB="0" distL="0" distR="0" wp14:anchorId="021E5917" wp14:editId="0F0A406E">
            <wp:extent cx="2879938" cy="2952000"/>
            <wp:effectExtent l="0" t="0" r="0" b="127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_richness_barplot_high_res2.tif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9938" cy="2952000"/>
                    </a:xfrm>
                    <a:prstGeom prst="rect">
                      <a:avLst/>
                    </a:prstGeom>
                  </pic:spPr>
                </pic:pic>
              </a:graphicData>
            </a:graphic>
          </wp:inline>
        </w:drawing>
      </w:r>
      <w:r>
        <w:rPr>
          <w:noProof/>
          <w:lang w:val="cs-CZ" w:eastAsia="cs-CZ"/>
        </w:rPr>
        <w:drawing>
          <wp:inline distT="0" distB="0" distL="0" distR="0" wp14:anchorId="4743A7C7" wp14:editId="1E962A63">
            <wp:extent cx="2879938" cy="2952000"/>
            <wp:effectExtent l="0" t="0" r="0" b="127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ist_barplot_high_res2.tif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938" cy="2952000"/>
                    </a:xfrm>
                    <a:prstGeom prst="rect">
                      <a:avLst/>
                    </a:prstGeom>
                  </pic:spPr>
                </pic:pic>
              </a:graphicData>
            </a:graphic>
          </wp:inline>
        </w:drawing>
      </w:r>
    </w:p>
    <w:p w14:paraId="44CD8C91" w14:textId="32C96ACE" w:rsidR="00384772" w:rsidRPr="00753FA6" w:rsidRDefault="00384772" w:rsidP="000F05FC">
      <w:pPr>
        <w:keepNext/>
      </w:pPr>
      <w:r>
        <w:rPr>
          <w:noProof/>
          <w:lang w:val="cs-CZ" w:eastAsia="cs-CZ"/>
        </w:rPr>
        <w:drawing>
          <wp:inline distT="0" distB="0" distL="0" distR="0" wp14:anchorId="74131F9F" wp14:editId="7A2E583F">
            <wp:extent cx="2879938" cy="2952000"/>
            <wp:effectExtent l="0" t="0" r="0" b="127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ist_barplot_high_res2.tif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9938" cy="2952000"/>
                    </a:xfrm>
                    <a:prstGeom prst="rect">
                      <a:avLst/>
                    </a:prstGeom>
                  </pic:spPr>
                </pic:pic>
              </a:graphicData>
            </a:graphic>
          </wp:inline>
        </w:drawing>
      </w:r>
    </w:p>
    <w:p w14:paraId="079A11FB" w14:textId="5ED35F3B" w:rsidR="000F05FC" w:rsidRPr="00753FA6" w:rsidRDefault="00D313EE" w:rsidP="009F3577">
      <w:pPr>
        <w:pStyle w:val="Titulek"/>
        <w:jc w:val="both"/>
        <w:rPr>
          <w:rFonts w:ascii="Times New Roman" w:hAnsi="Times New Roman" w:cs="Times New Roman"/>
          <w:b w:val="0"/>
          <w:color w:val="auto"/>
        </w:rPr>
      </w:pPr>
      <w:r w:rsidRPr="00753FA6">
        <w:rPr>
          <w:rFonts w:ascii="Times New Roman" w:hAnsi="Times New Roman" w:cs="Times New Roman"/>
          <w:color w:val="auto"/>
        </w:rPr>
        <w:t>Fig</w:t>
      </w:r>
      <w:r w:rsidR="006818E1">
        <w:rPr>
          <w:rFonts w:ascii="Times New Roman" w:hAnsi="Times New Roman" w:cs="Times New Roman"/>
          <w:color w:val="auto"/>
        </w:rPr>
        <w:t>ure</w:t>
      </w:r>
      <w:r w:rsidR="00891027" w:rsidRPr="00753FA6">
        <w:rPr>
          <w:rFonts w:ascii="Times New Roman" w:hAnsi="Times New Roman" w:cs="Times New Roman"/>
          <w:color w:val="auto"/>
        </w:rPr>
        <w:t xml:space="preserve"> </w:t>
      </w:r>
      <w:r w:rsidRPr="00753FA6">
        <w:rPr>
          <w:rFonts w:ascii="Times New Roman" w:hAnsi="Times New Roman" w:cs="Times New Roman"/>
          <w:color w:val="auto"/>
        </w:rPr>
        <w:t>3</w:t>
      </w:r>
      <w:r w:rsidR="000F05FC" w:rsidRPr="00753FA6">
        <w:rPr>
          <w:rFonts w:ascii="Times New Roman" w:hAnsi="Times New Roman" w:cs="Times New Roman"/>
          <w:color w:val="auto"/>
        </w:rPr>
        <w: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w:t>
      </w:r>
      <w:r w:rsidR="000F05FC" w:rsidRPr="00753FA6">
        <w:rPr>
          <w:rFonts w:ascii="Times New Roman" w:hAnsi="Times New Roman" w:cs="Times New Roman"/>
          <w:b w:val="0"/>
          <w:color w:val="auto"/>
        </w:rPr>
        <w:t>otal</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(a)</w:t>
      </w:r>
      <w:r w:rsidR="000F05F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generalist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(b)</w:t>
      </w:r>
      <w:r w:rsidR="000F05F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specialist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(c)</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between</w:t>
      </w:r>
      <w:r w:rsidR="00891027" w:rsidRPr="00753FA6">
        <w:rPr>
          <w:rFonts w:ascii="Times New Roman" w:hAnsi="Times New Roman" w:cs="Times New Roman"/>
          <w:b w:val="0"/>
          <w:color w:val="auto"/>
        </w:rPr>
        <w:t xml:space="preserve"> </w:t>
      </w:r>
      <w:r w:rsidR="00965E29">
        <w:rPr>
          <w:rFonts w:ascii="Times New Roman" w:hAnsi="Times New Roman" w:cs="Times New Roman"/>
          <w:b w:val="0"/>
          <w:color w:val="auto"/>
        </w:rPr>
        <w:t>broadleaved</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A707E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70</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cm</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DBH</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density</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categories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(0;</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0&lt;&gt;1</w:t>
      </w:r>
      <w:r w:rsidR="00087945"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1&lt;&gt;3</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3&lt;&gt;9</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per</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ha</w:t>
      </w:r>
      <w:r w:rsidR="00F866B2"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in</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spruce</w:t>
      </w:r>
      <w:r w:rsidR="00FF6DB0">
        <w:rPr>
          <w:rFonts w:ascii="Times New Roman" w:hAnsi="Times New Roman" w:cs="Times New Roman"/>
          <w:b w:val="0"/>
          <w:color w:val="auto"/>
        </w:rPr>
        <w:t>-</w:t>
      </w:r>
      <w:r w:rsidR="000F05FC" w:rsidRPr="00753FA6">
        <w:rPr>
          <w:rFonts w:ascii="Times New Roman" w:hAnsi="Times New Roman" w:cs="Times New Roman"/>
          <w:b w:val="0"/>
          <w:color w:val="auto"/>
        </w:rPr>
        <w:t>dominated</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production</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forests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forest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reserves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colo</w:t>
      </w:r>
      <w:r w:rsidR="00CC78BF" w:rsidRPr="00753FA6">
        <w:rPr>
          <w:rFonts w:ascii="Times New Roman" w:hAnsi="Times New Roman" w:cs="Times New Roman"/>
          <w:b w:val="0"/>
          <w:color w:val="auto"/>
        </w:rPr>
        <w:t>u</w:t>
      </w:r>
      <w:r w:rsidR="00F866B2"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scale</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expresses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mean</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density</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in</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each</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category</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(0,</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0.6,</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1.9,</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4.9</w:t>
      </w:r>
      <w:r w:rsidR="008F1075">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22.8</w:t>
      </w:r>
      <w:r w:rsidR="00891027" w:rsidRPr="00753FA6">
        <w:rPr>
          <w:rFonts w:ascii="Times New Roman" w:hAnsi="Times New Roman" w:cs="Times New Roman"/>
          <w:b w:val="0"/>
          <w:color w:val="auto"/>
        </w:rPr>
        <w:t xml:space="preserve"> </w:t>
      </w:r>
      <w:r w:rsidR="00965E29">
        <w:rPr>
          <w:rFonts w:ascii="Times New Roman" w:hAnsi="Times New Roman" w:cs="Times New Roman"/>
          <w:b w:val="0"/>
          <w:color w:val="auto"/>
        </w:rPr>
        <w:t>broadleaved</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A707E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70</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cm</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DBH</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per</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ha).</w:t>
      </w:r>
      <w:r w:rsidR="00891027" w:rsidRPr="00753FA6">
        <w:rPr>
          <w:rFonts w:ascii="Times New Roman" w:hAnsi="Times New Roman" w:cs="Times New Roman"/>
          <w:b w:val="0"/>
          <w:color w:val="auto"/>
        </w:rPr>
        <w:t xml:space="preserve"> </w:t>
      </w:r>
      <w:r w:rsidR="00DC1E19" w:rsidRPr="00753FA6">
        <w:rPr>
          <w:rFonts w:ascii="Times New Roman" w:hAnsi="Times New Roman" w:cs="Times New Roman"/>
          <w:b w:val="0"/>
          <w:color w:val="auto"/>
        </w:rPr>
        <w:t>Letters</w:t>
      </w:r>
      <w:r w:rsidR="00891027" w:rsidRPr="00753FA6">
        <w:rPr>
          <w:rFonts w:ascii="Times New Roman" w:hAnsi="Times New Roman" w:cs="Times New Roman"/>
          <w:b w:val="0"/>
          <w:color w:val="auto"/>
        </w:rPr>
        <w:t xml:space="preserve"> </w:t>
      </w:r>
      <w:r w:rsidR="00DC1E19" w:rsidRPr="00753FA6">
        <w:rPr>
          <w:rFonts w:ascii="Times New Roman" w:hAnsi="Times New Roman" w:cs="Times New Roman"/>
          <w:b w:val="0"/>
          <w:color w:val="auto"/>
        </w:rPr>
        <w:t>indicate</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differences</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between</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each</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category</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from</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post-hoc</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Tukey</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test</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on</w:t>
      </w:r>
      <w:r w:rsidR="00891027" w:rsidRPr="00753FA6">
        <w:rPr>
          <w:rFonts w:ascii="Times New Roman" w:hAnsi="Times New Roman" w:cs="Times New Roman"/>
          <w:b w:val="0"/>
          <w:color w:val="auto"/>
        </w:rPr>
        <w:t xml:space="preserve"> </w:t>
      </w:r>
      <w:del w:id="286" w:author="Vojtěch  Barták" w:date="2021-06-07T20:44:00Z">
        <w:r w:rsidR="00BD39B5" w:rsidRPr="00713795" w:rsidDel="00A4284B">
          <w:rPr>
            <w:rFonts w:ascii="Times New Roman" w:hAnsi="Times New Roman" w:cs="Times New Roman"/>
            <w:b w:val="0"/>
            <w:color w:val="auto"/>
            <w:highlight w:val="cyan"/>
          </w:rPr>
          <w:delText xml:space="preserve">generalized linear model - total number of species and </w:delText>
        </w:r>
      </w:del>
      <w:r w:rsidR="00BD39B5" w:rsidRPr="00713795">
        <w:rPr>
          <w:rFonts w:ascii="Times New Roman" w:hAnsi="Times New Roman" w:cs="Times New Roman"/>
          <w:b w:val="0"/>
          <w:color w:val="auto"/>
          <w:highlight w:val="cyan"/>
        </w:rPr>
        <w:t xml:space="preserve">generalized mixed effect models </w:t>
      </w:r>
      <w:del w:id="287" w:author="Vojtěch  Barták" w:date="2021-06-07T20:44:00Z">
        <w:r w:rsidR="00BD39B5" w:rsidRPr="00713795" w:rsidDel="00A4284B">
          <w:rPr>
            <w:rFonts w:ascii="Times New Roman" w:hAnsi="Times New Roman" w:cs="Times New Roman"/>
            <w:b w:val="0"/>
            <w:color w:val="auto"/>
            <w:highlight w:val="cyan"/>
          </w:rPr>
          <w:delText>- generalists and specialists</w:delText>
        </w:r>
        <w:r w:rsidR="00891027" w:rsidRPr="00753FA6" w:rsidDel="00A4284B">
          <w:rPr>
            <w:rFonts w:ascii="Times New Roman" w:hAnsi="Times New Roman" w:cs="Times New Roman"/>
            <w:b w:val="0"/>
            <w:color w:val="auto"/>
          </w:rPr>
          <w:delText xml:space="preserve"> </w:delText>
        </w:r>
      </w:del>
      <w:r w:rsidR="00F95F03" w:rsidRPr="00753FA6">
        <w:rPr>
          <w:rFonts w:ascii="Times New Roman" w:hAnsi="Times New Roman" w:cs="Times New Roman"/>
          <w:b w:val="0"/>
          <w:color w:val="auto"/>
        </w:rPr>
        <w:t>(p</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value</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from</w:t>
      </w:r>
      <w:r w:rsidR="00891027" w:rsidRPr="00753FA6">
        <w:rPr>
          <w:rFonts w:ascii="Times New Roman" w:hAnsi="Times New Roman" w:cs="Times New Roman"/>
          <w:b w:val="0"/>
          <w:color w:val="auto"/>
        </w:rPr>
        <w:t xml:space="preserve"> </w:t>
      </w:r>
      <w:del w:id="288" w:author="Vojtěch  Barták" w:date="2021-06-07T20:44:00Z">
        <w:r w:rsidR="00BD39B5" w:rsidRPr="00713795" w:rsidDel="00A4284B">
          <w:rPr>
            <w:rFonts w:ascii="Times New Roman" w:hAnsi="Times New Roman" w:cs="Times New Roman"/>
            <w:b w:val="0"/>
            <w:color w:val="auto"/>
            <w:highlight w:val="cyan"/>
          </w:rPr>
          <w:delText xml:space="preserve">GLM a </w:delText>
        </w:r>
      </w:del>
      <w:r w:rsidR="00BD39B5" w:rsidRPr="00713795">
        <w:rPr>
          <w:rFonts w:ascii="Times New Roman" w:hAnsi="Times New Roman" w:cs="Times New Roman"/>
          <w:b w:val="0"/>
          <w:color w:val="auto"/>
          <w:highlight w:val="cyan"/>
        </w:rPr>
        <w:t>G</w:t>
      </w:r>
      <w:r w:rsidR="00F95F03" w:rsidRPr="00713795">
        <w:rPr>
          <w:rFonts w:ascii="Times New Roman" w:hAnsi="Times New Roman" w:cs="Times New Roman"/>
          <w:b w:val="0"/>
          <w:color w:val="auto"/>
          <w:highlight w:val="cyan"/>
        </w:rPr>
        <w:t>LMM</w:t>
      </w:r>
      <w:r w:rsidR="00BD39B5" w:rsidRPr="00713795">
        <w:rPr>
          <w:rFonts w:ascii="Times New Roman" w:hAnsi="Times New Roman" w:cs="Times New Roman"/>
          <w:b w:val="0"/>
          <w:color w:val="auto"/>
          <w:highlight w:val="cyan"/>
        </w:rPr>
        <w:t>s</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top</w:t>
      </w:r>
      <w:r w:rsid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left).</w:t>
      </w:r>
      <w:r w:rsidR="00D251E4">
        <w:rPr>
          <w:rFonts w:ascii="Times New Roman" w:hAnsi="Times New Roman" w:cs="Times New Roman"/>
          <w:b w:val="0"/>
          <w:color w:val="auto"/>
        </w:rPr>
        <w:t xml:space="preserve"> </w:t>
      </w:r>
      <w:r w:rsidR="00D251E4" w:rsidRPr="00713795">
        <w:rPr>
          <w:rFonts w:ascii="Times New Roman" w:hAnsi="Times New Roman" w:cs="Times New Roman"/>
          <w:b w:val="0"/>
          <w:color w:val="auto"/>
          <w:highlight w:val="cyan"/>
        </w:rPr>
        <w:t xml:space="preserve">Values in brackets show the difference in number of species between the category and the reference level </w:t>
      </w:r>
      <w:r w:rsidR="00747A29">
        <w:rPr>
          <w:rFonts w:ascii="Times New Roman" w:hAnsi="Times New Roman" w:cs="Times New Roman"/>
          <w:b w:val="0"/>
          <w:color w:val="auto"/>
          <w:highlight w:val="cyan"/>
        </w:rPr>
        <w:t>(</w:t>
      </w:r>
      <w:proofErr w:type="spellStart"/>
      <w:r w:rsidR="00747A29">
        <w:rPr>
          <w:rFonts w:ascii="Times New Roman" w:hAnsi="Times New Roman" w:cs="Times New Roman"/>
          <w:b w:val="0"/>
          <w:color w:val="auto"/>
          <w:highlight w:val="cyan"/>
        </w:rPr>
        <w:t>r.l</w:t>
      </w:r>
      <w:proofErr w:type="spellEnd"/>
      <w:r w:rsidR="00747A29">
        <w:rPr>
          <w:rFonts w:ascii="Times New Roman" w:hAnsi="Times New Roman" w:cs="Times New Roman"/>
          <w:b w:val="0"/>
          <w:color w:val="auto"/>
          <w:highlight w:val="cyan"/>
        </w:rPr>
        <w:t xml:space="preserve">.) </w:t>
      </w:r>
      <w:r w:rsidR="00D251E4" w:rsidRPr="00713795">
        <w:rPr>
          <w:rFonts w:ascii="Times New Roman" w:hAnsi="Times New Roman" w:cs="Times New Roman"/>
          <w:b w:val="0"/>
          <w:color w:val="auto"/>
          <w:highlight w:val="cyan"/>
        </w:rPr>
        <w:t>=category without large broadleaved trees</w:t>
      </w:r>
      <w:r w:rsidR="00D251E4" w:rsidRPr="00D251E4">
        <w:rPr>
          <w:rFonts w:ascii="Times New Roman" w:hAnsi="Times New Roman" w:cs="Times New Roman"/>
          <w:b w:val="0"/>
          <w:color w:val="auto"/>
          <w:highlight w:val="yellow"/>
        </w:rPr>
        <w:t>.</w:t>
      </w:r>
      <w:r w:rsidR="00891027" w:rsidRPr="00753FA6">
        <w:rPr>
          <w:rFonts w:ascii="Times New Roman" w:hAnsi="Times New Roman" w:cs="Times New Roman"/>
          <w:b w:val="0"/>
          <w:color w:val="auto"/>
        </w:rPr>
        <w:t xml:space="preserve"> </w:t>
      </w:r>
      <w:r w:rsidR="003C729B" w:rsidRPr="003C729B">
        <w:rPr>
          <w:rFonts w:ascii="Times New Roman" w:hAnsi="Times New Roman" w:cs="Times New Roman"/>
          <w:b w:val="0"/>
          <w:color w:val="auto"/>
          <w:highlight w:val="yellow"/>
        </w:rPr>
        <w:t>Whiskers</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indicate</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95</w:t>
      </w:r>
      <w:r w:rsidR="00970F46">
        <w:rPr>
          <w:rFonts w:ascii="Times New Roman" w:hAnsi="Times New Roman" w:cs="Times New Roman"/>
          <w:b w:val="0"/>
          <w:color w:val="auto"/>
        </w:rPr>
        <w:t xml:space="preserve"> </w:t>
      </w:r>
      <w:r w:rsidR="00F95F03"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con</w:t>
      </w:r>
      <w:r w:rsidR="005F272E" w:rsidRPr="00753FA6">
        <w:rPr>
          <w:rFonts w:ascii="Times New Roman" w:hAnsi="Times New Roman" w:cs="Times New Roman"/>
          <w:b w:val="0"/>
          <w:color w:val="auto"/>
        </w:rPr>
        <w:t>fident</w:t>
      </w:r>
      <w:r w:rsidR="00891027" w:rsidRPr="00753FA6">
        <w:rPr>
          <w:rFonts w:ascii="Times New Roman" w:hAnsi="Times New Roman" w:cs="Times New Roman"/>
          <w:b w:val="0"/>
          <w:color w:val="auto"/>
        </w:rPr>
        <w:t xml:space="preserve"> </w:t>
      </w:r>
      <w:r w:rsidR="005F272E" w:rsidRPr="00753FA6">
        <w:rPr>
          <w:rFonts w:ascii="Times New Roman" w:hAnsi="Times New Roman" w:cs="Times New Roman"/>
          <w:b w:val="0"/>
          <w:color w:val="auto"/>
        </w:rPr>
        <w:t>intervals</w:t>
      </w:r>
      <w:r w:rsidR="00F95F03" w:rsidRPr="00753FA6">
        <w:rPr>
          <w:rFonts w:ascii="Times New Roman" w:hAnsi="Times New Roman" w:cs="Times New Roman"/>
          <w:b w:val="0"/>
          <w:color w:val="auto"/>
        </w:rPr>
        <w:t>.</w:t>
      </w:r>
    </w:p>
    <w:p w14:paraId="4E7E350C" w14:textId="77777777" w:rsidR="000320BA" w:rsidRPr="00753FA6" w:rsidRDefault="000320BA">
      <w:pPr>
        <w:rPr>
          <w:rFonts w:ascii="Times New Roman" w:hAnsi="Times New Roman" w:cs="Times New Roman"/>
        </w:rPr>
      </w:pPr>
      <w:r w:rsidRPr="00753FA6">
        <w:rPr>
          <w:rFonts w:ascii="Times New Roman" w:hAnsi="Times New Roman" w:cs="Times New Roman"/>
        </w:rPr>
        <w:br w:type="page"/>
      </w:r>
    </w:p>
    <w:p w14:paraId="37567208" w14:textId="77777777" w:rsidR="000320BA" w:rsidRPr="00753FA6" w:rsidRDefault="000320BA" w:rsidP="000320BA">
      <w:pPr>
        <w:keepNext/>
      </w:pPr>
      <w:r w:rsidRPr="00753FA6">
        <w:rPr>
          <w:noProof/>
          <w:lang w:val="cs-CZ" w:eastAsia="cs-CZ"/>
        </w:rPr>
        <w:lastRenderedPageBreak/>
        <w:drawing>
          <wp:inline distT="0" distB="0" distL="0" distR="0" wp14:anchorId="115F10D9" wp14:editId="07160132">
            <wp:extent cx="5718219" cy="5040000"/>
            <wp:effectExtent l="0" t="0" r="0" b="825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e4.png"/>
                    <pic:cNvPicPr/>
                  </pic:nvPicPr>
                  <pic:blipFill>
                    <a:blip r:embed="rId19">
                      <a:extLst>
                        <a:ext uri="{28A0092B-C50C-407E-A947-70E740481C1C}">
                          <a14:useLocalDpi xmlns:a14="http://schemas.microsoft.com/office/drawing/2010/main" val="0"/>
                        </a:ext>
                      </a:extLst>
                    </a:blip>
                    <a:stretch>
                      <a:fillRect/>
                    </a:stretch>
                  </pic:blipFill>
                  <pic:spPr>
                    <a:xfrm>
                      <a:off x="0" y="0"/>
                      <a:ext cx="5718219" cy="5040000"/>
                    </a:xfrm>
                    <a:prstGeom prst="rect">
                      <a:avLst/>
                    </a:prstGeom>
                  </pic:spPr>
                </pic:pic>
              </a:graphicData>
            </a:graphic>
          </wp:inline>
        </w:drawing>
      </w:r>
    </w:p>
    <w:p w14:paraId="0A616A17" w14:textId="3413AEF5" w:rsidR="000320BA" w:rsidRPr="00753FA6" w:rsidRDefault="00DA1805" w:rsidP="000320BA">
      <w:pPr>
        <w:pStyle w:val="Titulek"/>
        <w:jc w:val="both"/>
        <w:rPr>
          <w:rFonts w:ascii="Times New Roman" w:hAnsi="Times New Roman" w:cs="Times New Roman"/>
          <w:b w:val="0"/>
          <w:color w:val="auto"/>
        </w:rPr>
      </w:pPr>
      <w:r w:rsidRPr="00753FA6">
        <w:rPr>
          <w:rFonts w:ascii="Times New Roman" w:hAnsi="Times New Roman" w:cs="Times New Roman"/>
          <w:color w:val="auto"/>
        </w:rPr>
        <w:t>Fig</w:t>
      </w:r>
      <w:r w:rsidR="006818E1">
        <w:rPr>
          <w:rFonts w:ascii="Times New Roman" w:hAnsi="Times New Roman" w:cs="Times New Roman"/>
          <w:color w:val="auto"/>
        </w:rPr>
        <w:t>ure</w:t>
      </w:r>
      <w:r w:rsidR="00891027" w:rsidRPr="00753FA6">
        <w:rPr>
          <w:rFonts w:ascii="Times New Roman" w:hAnsi="Times New Roman" w:cs="Times New Roman"/>
          <w:color w:val="auto"/>
        </w:rPr>
        <w:t xml:space="preserve"> </w:t>
      </w:r>
      <w:r w:rsidRPr="00753FA6">
        <w:rPr>
          <w:rFonts w:ascii="Times New Roman" w:hAnsi="Times New Roman" w:cs="Times New Roman"/>
          <w:color w:val="auto"/>
        </w:rPr>
        <w:t>4</w:t>
      </w:r>
      <w:r w:rsidR="000320BA" w:rsidRPr="00753FA6">
        <w:rPr>
          <w:rFonts w:ascii="Times New Roman" w:hAnsi="Times New Roman" w:cs="Times New Roman"/>
          <w:color w:val="auto"/>
        </w:rPr>
        <w: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Plot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from</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redundancy</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analysis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(RDA)</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showing</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variability</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community</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between</w:t>
      </w:r>
      <w:r w:rsidR="00891027" w:rsidRPr="00753FA6">
        <w:rPr>
          <w:rFonts w:ascii="Times New Roman" w:hAnsi="Times New Roman" w:cs="Times New Roman"/>
          <w:b w:val="0"/>
          <w:color w:val="auto"/>
        </w:rPr>
        <w:t xml:space="preserve"> </w:t>
      </w:r>
      <w:r w:rsidR="00965E29">
        <w:rPr>
          <w:rFonts w:ascii="Times New Roman" w:hAnsi="Times New Roman" w:cs="Times New Roman"/>
          <w:b w:val="0"/>
          <w:color w:val="auto"/>
        </w:rPr>
        <w:t>broadleaved</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06668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70</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cm</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DBH</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density</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categories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(0;</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0&lt;&gt;1;</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1&lt;&gt;3</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3&lt;&gt;9</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per</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ha)</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in</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spruce</w:t>
      </w:r>
      <w:r w:rsidR="00FF6DB0">
        <w:rPr>
          <w:rFonts w:ascii="Times New Roman" w:hAnsi="Times New Roman" w:cs="Times New Roman"/>
          <w:b w:val="0"/>
          <w:color w:val="auto"/>
        </w:rPr>
        <w:t>-</w:t>
      </w:r>
      <w:r w:rsidR="000320BA" w:rsidRPr="00753FA6">
        <w:rPr>
          <w:rFonts w:ascii="Times New Roman" w:hAnsi="Times New Roman" w:cs="Times New Roman"/>
          <w:b w:val="0"/>
          <w:color w:val="auto"/>
        </w:rPr>
        <w:t>dominated</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production</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forests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forest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reserves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Abbreviations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names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include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first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three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letters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genus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scientific</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names.</w:t>
      </w:r>
    </w:p>
    <w:p w14:paraId="1BC48963" w14:textId="38392A62" w:rsidR="00246D2A" w:rsidRDefault="00A5298A">
      <w:pPr>
        <w:rPr>
          <w:rFonts w:ascii="Times New Roman" w:hAnsi="Times New Roman" w:cs="Times New Roman"/>
        </w:rPr>
      </w:pPr>
      <w:r>
        <w:rPr>
          <w:rFonts w:ascii="Times New Roman" w:hAnsi="Times New Roman" w:cs="Times New Roman"/>
          <w:noProof/>
          <w:lang w:val="cs-CZ" w:eastAsia="cs-CZ"/>
        </w:rPr>
        <w:drawing>
          <wp:inline distT="0" distB="0" distL="0" distR="0" wp14:anchorId="3AC00E04" wp14:editId="6412B545">
            <wp:extent cx="2787027" cy="2952000"/>
            <wp:effectExtent l="0" t="0" r="0" b="127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ist_vs_shannon_glm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7027" cy="2952000"/>
                    </a:xfrm>
                    <a:prstGeom prst="rect">
                      <a:avLst/>
                    </a:prstGeom>
                  </pic:spPr>
                </pic:pic>
              </a:graphicData>
            </a:graphic>
          </wp:inline>
        </w:drawing>
      </w:r>
      <w:r>
        <w:rPr>
          <w:rFonts w:ascii="Times New Roman" w:hAnsi="Times New Roman" w:cs="Times New Roman"/>
          <w:noProof/>
          <w:lang w:val="cs-CZ" w:eastAsia="cs-CZ"/>
        </w:rPr>
        <w:drawing>
          <wp:inline distT="0" distB="0" distL="0" distR="0" wp14:anchorId="041BB963" wp14:editId="50B50F9D">
            <wp:extent cx="2813378" cy="2952000"/>
            <wp:effectExtent l="0" t="0" r="6350" b="127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ist_vs_shannon_glm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3378" cy="2952000"/>
                    </a:xfrm>
                    <a:prstGeom prst="rect">
                      <a:avLst/>
                    </a:prstGeom>
                  </pic:spPr>
                </pic:pic>
              </a:graphicData>
            </a:graphic>
          </wp:inline>
        </w:drawing>
      </w:r>
      <w:r w:rsidR="00246D2A" w:rsidRPr="00753FA6">
        <w:rPr>
          <w:rFonts w:ascii="Times New Roman" w:hAnsi="Times New Roman" w:cs="Times New Roman"/>
        </w:rPr>
        <w:br w:type="page"/>
      </w:r>
    </w:p>
    <w:p w14:paraId="659D43CF" w14:textId="4D19FB1F" w:rsidR="00220ACA" w:rsidRPr="00753FA6" w:rsidRDefault="00220ACA" w:rsidP="00220ACA">
      <w:pPr>
        <w:pStyle w:val="Titulek"/>
        <w:jc w:val="both"/>
        <w:rPr>
          <w:rFonts w:ascii="Times New Roman" w:hAnsi="Times New Roman" w:cs="Times New Roman"/>
          <w:b w:val="0"/>
          <w:color w:val="auto"/>
        </w:rPr>
      </w:pPr>
      <w:commentRangeStart w:id="289"/>
      <w:r w:rsidRPr="00753FA6">
        <w:rPr>
          <w:rFonts w:ascii="Times New Roman" w:hAnsi="Times New Roman" w:cs="Times New Roman"/>
          <w:color w:val="auto"/>
        </w:rPr>
        <w:lastRenderedPageBreak/>
        <w:t>Fig</w:t>
      </w:r>
      <w:r>
        <w:rPr>
          <w:rFonts w:ascii="Times New Roman" w:hAnsi="Times New Roman" w:cs="Times New Roman"/>
          <w:color w:val="auto"/>
        </w:rPr>
        <w:t>ure</w:t>
      </w:r>
      <w:commentRangeEnd w:id="289"/>
      <w:r>
        <w:rPr>
          <w:rStyle w:val="Odkaznakoment"/>
          <w:b w:val="0"/>
          <w:bCs w:val="0"/>
          <w:color w:val="auto"/>
        </w:rPr>
        <w:commentReference w:id="289"/>
      </w:r>
      <w:r w:rsidRPr="00753FA6">
        <w:rPr>
          <w:rFonts w:ascii="Times New Roman" w:hAnsi="Times New Roman" w:cs="Times New Roman"/>
          <w:color w:val="auto"/>
        </w:rPr>
        <w:t xml:space="preserve"> </w:t>
      </w:r>
      <w:r>
        <w:rPr>
          <w:rFonts w:ascii="Times New Roman" w:hAnsi="Times New Roman" w:cs="Times New Roman"/>
          <w:color w:val="auto"/>
        </w:rPr>
        <w:t>5</w:t>
      </w:r>
      <w:r w:rsidRPr="00753FA6">
        <w:rPr>
          <w:rFonts w:ascii="Times New Roman" w:hAnsi="Times New Roman" w:cs="Times New Roman"/>
          <w:color w:val="auto"/>
        </w:rPr>
        <w:t>:</w:t>
      </w:r>
      <w:r w:rsidRPr="00753FA6">
        <w:rPr>
          <w:rFonts w:ascii="Times New Roman" w:hAnsi="Times New Roman" w:cs="Times New Roman"/>
          <w:b w:val="0"/>
          <w:color w:val="auto"/>
        </w:rPr>
        <w:t xml:space="preserve"> Relationship between </w:t>
      </w:r>
      <w:r w:rsidRPr="00220ACA">
        <w:rPr>
          <w:rFonts w:ascii="Times New Roman" w:hAnsi="Times New Roman" w:cs="Times New Roman"/>
          <w:b w:val="0"/>
          <w:color w:val="auto"/>
        </w:rPr>
        <w:t>Shannon’s diversity index of tree species</w:t>
      </w:r>
      <w:r w:rsidRPr="00753FA6">
        <w:rPr>
          <w:rFonts w:ascii="Times New Roman" w:hAnsi="Times New Roman" w:cs="Times New Roman"/>
          <w:b w:val="0"/>
          <w:color w:val="auto"/>
        </w:rPr>
        <w:t xml:space="preserve"> and number of generalist bird species (</w:t>
      </w:r>
      <w:r>
        <w:rPr>
          <w:rFonts w:ascii="Times New Roman" w:hAnsi="Times New Roman" w:cs="Times New Roman"/>
          <w:b w:val="0"/>
          <w:color w:val="auto"/>
        </w:rPr>
        <w:t>a</w:t>
      </w:r>
      <w:r w:rsidRPr="00753FA6">
        <w:rPr>
          <w:rFonts w:ascii="Times New Roman" w:hAnsi="Times New Roman" w:cs="Times New Roman"/>
          <w:b w:val="0"/>
          <w:color w:val="auto"/>
        </w:rPr>
        <w:t xml:space="preserve">), or specialist bird species </w:t>
      </w:r>
      <w:r>
        <w:rPr>
          <w:rFonts w:ascii="Times New Roman" w:hAnsi="Times New Roman" w:cs="Times New Roman"/>
          <w:b w:val="0"/>
          <w:color w:val="auto"/>
        </w:rPr>
        <w:t>(b</w:t>
      </w:r>
      <w:r w:rsidRPr="00753FA6">
        <w:rPr>
          <w:rFonts w:ascii="Times New Roman" w:hAnsi="Times New Roman" w:cs="Times New Roman"/>
          <w:b w:val="0"/>
          <w:color w:val="auto"/>
        </w:rPr>
        <w:t>) in spruce</w:t>
      </w:r>
      <w:r>
        <w:rPr>
          <w:rFonts w:ascii="Times New Roman" w:hAnsi="Times New Roman" w:cs="Times New Roman"/>
          <w:b w:val="0"/>
          <w:color w:val="auto"/>
        </w:rPr>
        <w:t>-</w:t>
      </w:r>
      <w:r w:rsidRPr="00753FA6">
        <w:rPr>
          <w:rFonts w:ascii="Times New Roman" w:hAnsi="Times New Roman" w:cs="Times New Roman"/>
          <w:b w:val="0"/>
          <w:color w:val="auto"/>
        </w:rPr>
        <w:t>dominated production forests (</w:t>
      </w:r>
      <w:r w:rsidRPr="00652B2F">
        <w:rPr>
          <w:rFonts w:ascii="Times New Roman" w:hAnsi="Times New Roman" w:cs="Times New Roman"/>
          <w:b w:val="0"/>
          <w:i/>
          <w:iCs/>
          <w:color w:val="auto"/>
          <w:rPrChange w:id="290" w:author="Vojtěch  Barták" w:date="2021-06-07T20:42:00Z">
            <w:rPr>
              <w:rFonts w:ascii="Times New Roman" w:hAnsi="Times New Roman" w:cs="Times New Roman"/>
              <w:b w:val="0"/>
              <w:color w:val="auto"/>
            </w:rPr>
          </w:rPrChange>
        </w:rPr>
        <w:t>p</w:t>
      </w:r>
      <w:r w:rsidRPr="00753FA6">
        <w:rPr>
          <w:rFonts w:ascii="Times New Roman" w:hAnsi="Times New Roman" w:cs="Times New Roman"/>
          <w:b w:val="0"/>
          <w:color w:val="auto"/>
        </w:rPr>
        <w:t xml:space="preserve"> value from</w:t>
      </w:r>
      <w:r>
        <w:rPr>
          <w:rFonts w:ascii="Times New Roman" w:hAnsi="Times New Roman" w:cs="Times New Roman"/>
          <w:b w:val="0"/>
          <w:color w:val="auto"/>
        </w:rPr>
        <w:t xml:space="preserve"> </w:t>
      </w:r>
      <w:del w:id="291" w:author="Vojtěch  Barták" w:date="2021-06-07T20:42:00Z">
        <w:r w:rsidRPr="000C21AC" w:rsidDel="00652B2F">
          <w:rPr>
            <w:rFonts w:ascii="Times New Roman" w:hAnsi="Times New Roman" w:cs="Times New Roman"/>
            <w:b w:val="0"/>
            <w:color w:val="auto"/>
            <w:highlight w:val="cyan"/>
          </w:rPr>
          <w:delText xml:space="preserve">GLM - total number of species and </w:delText>
        </w:r>
      </w:del>
      <w:r w:rsidRPr="000C21AC">
        <w:rPr>
          <w:rFonts w:ascii="Times New Roman" w:hAnsi="Times New Roman" w:cs="Times New Roman"/>
          <w:b w:val="0"/>
          <w:color w:val="auto"/>
          <w:highlight w:val="cyan"/>
        </w:rPr>
        <w:t xml:space="preserve">GLMMs </w:t>
      </w:r>
      <w:del w:id="292" w:author="Vojtěch  Barták" w:date="2021-06-07T20:42:00Z">
        <w:r w:rsidRPr="000C21AC" w:rsidDel="00652B2F">
          <w:rPr>
            <w:rFonts w:ascii="Times New Roman" w:hAnsi="Times New Roman" w:cs="Times New Roman"/>
            <w:b w:val="0"/>
            <w:color w:val="auto"/>
            <w:highlight w:val="cyan"/>
          </w:rPr>
          <w:delText>- generalist and specialist</w:delText>
        </w:r>
        <w:r w:rsidRPr="00753FA6" w:rsidDel="00652B2F">
          <w:rPr>
            <w:rFonts w:ascii="Times New Roman" w:hAnsi="Times New Roman" w:cs="Times New Roman"/>
            <w:b w:val="0"/>
            <w:color w:val="auto"/>
          </w:rPr>
          <w:delText xml:space="preserve"> </w:delText>
        </w:r>
      </w:del>
      <w:r w:rsidRPr="00753FA6">
        <w:rPr>
          <w:rFonts w:ascii="Times New Roman" w:hAnsi="Times New Roman" w:cs="Times New Roman"/>
          <w:b w:val="0"/>
          <w:color w:val="auto"/>
        </w:rPr>
        <w:t>top</w:t>
      </w:r>
      <w:r>
        <w:rPr>
          <w:rFonts w:ascii="Times New Roman" w:hAnsi="Times New Roman" w:cs="Times New Roman"/>
          <w:b w:val="0"/>
          <w:color w:val="auto"/>
        </w:rPr>
        <w:t xml:space="preserve"> </w:t>
      </w:r>
      <w:r w:rsidRPr="00753FA6">
        <w:rPr>
          <w:rFonts w:ascii="Times New Roman" w:hAnsi="Times New Roman" w:cs="Times New Roman"/>
          <w:b w:val="0"/>
          <w:color w:val="auto"/>
        </w:rPr>
        <w:t xml:space="preserve">left). The black line is the regression curve from the </w:t>
      </w:r>
      <w:del w:id="293" w:author="Vojtěch  Barták" w:date="2021-06-07T20:43:00Z">
        <w:r w:rsidRPr="00753FA6" w:rsidDel="00606BDE">
          <w:rPr>
            <w:rFonts w:ascii="Times New Roman" w:hAnsi="Times New Roman" w:cs="Times New Roman"/>
            <w:b w:val="0"/>
            <w:color w:val="auto"/>
          </w:rPr>
          <w:delText>linear mixed effect model</w:delText>
        </w:r>
      </w:del>
      <w:ins w:id="294" w:author="Vojtěch  Barták" w:date="2021-06-07T20:43:00Z">
        <w:r w:rsidR="00606BDE">
          <w:rPr>
            <w:rFonts w:ascii="Times New Roman" w:hAnsi="Times New Roman" w:cs="Times New Roman"/>
            <w:b w:val="0"/>
            <w:color w:val="auto"/>
          </w:rPr>
          <w:t>GLMM</w:t>
        </w:r>
      </w:ins>
      <w:r w:rsidRPr="00753FA6">
        <w:rPr>
          <w:rFonts w:ascii="Times New Roman" w:hAnsi="Times New Roman" w:cs="Times New Roman"/>
          <w:b w:val="0"/>
          <w:color w:val="auto"/>
        </w:rPr>
        <w:t xml:space="preserve"> and </w:t>
      </w:r>
      <w:r>
        <w:rPr>
          <w:rFonts w:ascii="Times New Roman" w:hAnsi="Times New Roman" w:cs="Times New Roman"/>
          <w:b w:val="0"/>
          <w:color w:val="auto"/>
        </w:rPr>
        <w:t xml:space="preserve">the </w:t>
      </w:r>
      <w:r w:rsidRPr="00753FA6">
        <w:rPr>
          <w:rFonts w:ascii="Times New Roman" w:hAnsi="Times New Roman" w:cs="Times New Roman"/>
          <w:b w:val="0"/>
          <w:color w:val="auto"/>
        </w:rPr>
        <w:t>grey area indicates the 95</w:t>
      </w:r>
      <w:r>
        <w:rPr>
          <w:rFonts w:ascii="Times New Roman" w:hAnsi="Times New Roman" w:cs="Times New Roman"/>
          <w:b w:val="0"/>
          <w:color w:val="auto"/>
        </w:rPr>
        <w:t xml:space="preserve"> </w:t>
      </w:r>
      <w:r w:rsidRPr="00753FA6">
        <w:rPr>
          <w:rFonts w:ascii="Times New Roman" w:hAnsi="Times New Roman" w:cs="Times New Roman"/>
          <w:b w:val="0"/>
          <w:color w:val="auto"/>
        </w:rPr>
        <w:t>% confident interval.</w:t>
      </w:r>
    </w:p>
    <w:p w14:paraId="76499AA5" w14:textId="77777777" w:rsidR="00220ACA" w:rsidRPr="00753FA6" w:rsidRDefault="00220ACA">
      <w:pPr>
        <w:rPr>
          <w:rFonts w:ascii="Times New Roman" w:hAnsi="Times New Roman" w:cs="Times New Roman"/>
        </w:rPr>
      </w:pPr>
    </w:p>
    <w:p w14:paraId="234F454A" w14:textId="1527946F" w:rsidR="004409C3" w:rsidRPr="00753FA6" w:rsidRDefault="004409C3" w:rsidP="001D1B75">
      <w:r w:rsidRPr="00753FA6">
        <w:rPr>
          <w:b/>
        </w:rPr>
        <w:t>Table</w:t>
      </w:r>
      <w:r w:rsidR="00891027" w:rsidRPr="00753FA6">
        <w:rPr>
          <w:b/>
        </w:rPr>
        <w:t xml:space="preserve"> </w:t>
      </w:r>
      <w:r w:rsidRPr="00753FA6">
        <w:rPr>
          <w:b/>
        </w:rPr>
        <w:t>1</w:t>
      </w:r>
      <w:r w:rsidR="009E2183" w:rsidRPr="00753FA6">
        <w:rPr>
          <w:b/>
        </w:rPr>
        <w:t>:</w:t>
      </w:r>
      <w:r w:rsidR="00891027" w:rsidRPr="00753FA6">
        <w:t xml:space="preserve"> </w:t>
      </w:r>
      <w:r w:rsidR="009E2183" w:rsidRPr="00753FA6">
        <w:t>Effect</w:t>
      </w:r>
      <w:r w:rsidR="00891027" w:rsidRPr="00753FA6">
        <w:t xml:space="preserve"> </w:t>
      </w:r>
      <w:r w:rsidR="009E2183" w:rsidRPr="00753FA6">
        <w:t>of</w:t>
      </w:r>
      <w:r w:rsidR="00891027" w:rsidRPr="00753FA6">
        <w:t xml:space="preserve"> </w:t>
      </w:r>
      <w:r w:rsidR="009E2183" w:rsidRPr="00753FA6">
        <w:t>selected</w:t>
      </w:r>
      <w:r w:rsidR="00891027" w:rsidRPr="00753FA6">
        <w:t xml:space="preserve"> </w:t>
      </w:r>
      <w:r w:rsidR="001D1B75" w:rsidRPr="00753FA6">
        <w:t>stand</w:t>
      </w:r>
      <w:r w:rsidR="00891027" w:rsidRPr="00753FA6">
        <w:t xml:space="preserve"> </w:t>
      </w:r>
      <w:r w:rsidR="001D1B75" w:rsidRPr="00753FA6">
        <w:t>features</w:t>
      </w:r>
      <w:r w:rsidR="00891027" w:rsidRPr="00753FA6">
        <w:t xml:space="preserve"> </w:t>
      </w:r>
      <w:r w:rsidR="009E2183" w:rsidRPr="00753FA6">
        <w:t>in</w:t>
      </w:r>
      <w:r w:rsidR="00891027" w:rsidRPr="00753FA6">
        <w:t xml:space="preserve"> </w:t>
      </w:r>
      <w:r w:rsidR="009E2183" w:rsidRPr="00753FA6">
        <w:t>spruce</w:t>
      </w:r>
      <w:r w:rsidR="00FF6DB0">
        <w:t>-</w:t>
      </w:r>
      <w:r w:rsidR="009E2183" w:rsidRPr="00753FA6">
        <w:t>dominated</w:t>
      </w:r>
      <w:r w:rsidR="00891027" w:rsidRPr="00753FA6">
        <w:t xml:space="preserve"> </w:t>
      </w:r>
      <w:r w:rsidR="009E2183" w:rsidRPr="00753FA6">
        <w:t>production</w:t>
      </w:r>
      <w:r w:rsidR="00891027" w:rsidRPr="00753FA6">
        <w:t xml:space="preserve"> </w:t>
      </w:r>
      <w:r w:rsidR="009E2183" w:rsidRPr="00753FA6">
        <w:t>forest</w:t>
      </w:r>
      <w:r w:rsidR="00891027" w:rsidRPr="00753FA6">
        <w:t xml:space="preserve"> </w:t>
      </w:r>
      <w:r w:rsidR="009E2183" w:rsidRPr="00753FA6">
        <w:t>on</w:t>
      </w:r>
      <w:r w:rsidR="00891027" w:rsidRPr="00753FA6">
        <w:t xml:space="preserve"> </w:t>
      </w:r>
      <w:r w:rsidR="009E2183" w:rsidRPr="00753FA6">
        <w:t>total</w:t>
      </w:r>
      <w:r w:rsidR="00891027" w:rsidRPr="00753FA6">
        <w:t xml:space="preserve"> </w:t>
      </w:r>
      <w:r w:rsidR="009E2183" w:rsidRPr="00753FA6">
        <w:t>number</w:t>
      </w:r>
      <w:r w:rsidR="00891027" w:rsidRPr="00753FA6">
        <w:t xml:space="preserve"> </w:t>
      </w:r>
      <w:r w:rsidR="009E2183" w:rsidRPr="00753FA6">
        <w:t>of</w:t>
      </w:r>
      <w:r w:rsidR="00891027" w:rsidRPr="00753FA6">
        <w:t xml:space="preserve"> </w:t>
      </w:r>
      <w:r w:rsidR="009E2183" w:rsidRPr="00753FA6">
        <w:t>bird</w:t>
      </w:r>
      <w:r w:rsidR="00891027" w:rsidRPr="00753FA6">
        <w:t xml:space="preserve"> </w:t>
      </w:r>
      <w:r w:rsidR="009E2183" w:rsidRPr="00753FA6">
        <w:t>species,</w:t>
      </w:r>
      <w:r w:rsidR="00891027" w:rsidRPr="00753FA6">
        <w:t xml:space="preserve"> </w:t>
      </w:r>
      <w:r w:rsidR="009E2183" w:rsidRPr="00753FA6">
        <w:t>number</w:t>
      </w:r>
      <w:r w:rsidR="00891027" w:rsidRPr="00753FA6">
        <w:t xml:space="preserve"> </w:t>
      </w:r>
      <w:r w:rsidR="009E2183" w:rsidRPr="00753FA6">
        <w:t>of</w:t>
      </w:r>
      <w:r w:rsidR="00891027" w:rsidRPr="00753FA6">
        <w:t xml:space="preserve"> </w:t>
      </w:r>
      <w:r w:rsidR="009E2183" w:rsidRPr="00753FA6">
        <w:t>generalist</w:t>
      </w:r>
      <w:r w:rsidR="00891027" w:rsidRPr="00753FA6">
        <w:t xml:space="preserve"> </w:t>
      </w:r>
      <w:r w:rsidR="009E2183" w:rsidRPr="00753FA6">
        <w:t>bird</w:t>
      </w:r>
      <w:r w:rsidR="00891027" w:rsidRPr="00753FA6">
        <w:t xml:space="preserve"> </w:t>
      </w:r>
      <w:r w:rsidR="009E2183" w:rsidRPr="00753FA6">
        <w:t>species</w:t>
      </w:r>
      <w:r w:rsidR="008F1075">
        <w:t>,</w:t>
      </w:r>
      <w:r w:rsidR="00891027" w:rsidRPr="00753FA6">
        <w:t xml:space="preserve"> </w:t>
      </w:r>
      <w:r w:rsidR="009E2183" w:rsidRPr="00753FA6">
        <w:t>and</w:t>
      </w:r>
      <w:r w:rsidR="00891027" w:rsidRPr="00753FA6">
        <w:t xml:space="preserve"> </w:t>
      </w:r>
      <w:r w:rsidR="009E2183" w:rsidRPr="00753FA6">
        <w:t>number</w:t>
      </w:r>
      <w:r w:rsidR="00891027" w:rsidRPr="00753FA6">
        <w:t xml:space="preserve"> </w:t>
      </w:r>
      <w:r w:rsidR="009E2183" w:rsidRPr="00753FA6">
        <w:t>of</w:t>
      </w:r>
      <w:r w:rsidR="00891027" w:rsidRPr="00753FA6">
        <w:t xml:space="preserve"> </w:t>
      </w:r>
      <w:r w:rsidR="009E2183" w:rsidRPr="00753FA6">
        <w:t>specialist</w:t>
      </w:r>
      <w:r w:rsidR="00891027" w:rsidRPr="00753FA6">
        <w:t xml:space="preserve"> </w:t>
      </w:r>
      <w:r w:rsidR="009E2183" w:rsidRPr="00753FA6">
        <w:t>bird</w:t>
      </w:r>
      <w:r w:rsidR="00891027" w:rsidRPr="00753FA6">
        <w:t xml:space="preserve"> </w:t>
      </w:r>
      <w:r w:rsidR="009E2183" w:rsidRPr="00753FA6">
        <w:t>species</w:t>
      </w:r>
      <w:r w:rsidR="00891027" w:rsidRPr="00753FA6">
        <w:t xml:space="preserve"> </w:t>
      </w:r>
      <w:r w:rsidR="009E2183" w:rsidRPr="00950FD1">
        <w:rPr>
          <w:highlight w:val="cyan"/>
        </w:rPr>
        <w:t>(</w:t>
      </w:r>
      <w:r w:rsidR="005D5530" w:rsidRPr="00950FD1">
        <w:rPr>
          <w:highlight w:val="cyan"/>
        </w:rPr>
        <w:t>link scaled)</w:t>
      </w:r>
    </w:p>
    <w:tbl>
      <w:tblPr>
        <w:tblStyle w:val="Mkatabulky"/>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2355"/>
        <w:gridCol w:w="1546"/>
        <w:gridCol w:w="1106"/>
        <w:gridCol w:w="991"/>
        <w:gridCol w:w="1112"/>
      </w:tblGrid>
      <w:tr w:rsidR="008C5542" w:rsidRPr="00753FA6" w14:paraId="1684AB42" w14:textId="77777777" w:rsidTr="004409C3">
        <w:tc>
          <w:tcPr>
            <w:tcW w:w="2325" w:type="dxa"/>
            <w:tcBorders>
              <w:top w:val="single" w:sz="4" w:space="0" w:color="auto"/>
              <w:bottom w:val="single" w:sz="4" w:space="0" w:color="auto"/>
            </w:tcBorders>
          </w:tcPr>
          <w:p w14:paraId="343D2112" w14:textId="77777777" w:rsidR="00246D2A" w:rsidRPr="00753FA6" w:rsidRDefault="00246D2A" w:rsidP="00FB2987"/>
        </w:tc>
        <w:tc>
          <w:tcPr>
            <w:tcW w:w="2355" w:type="dxa"/>
            <w:tcBorders>
              <w:top w:val="single" w:sz="4" w:space="0" w:color="auto"/>
              <w:bottom w:val="single" w:sz="4" w:space="0" w:color="auto"/>
            </w:tcBorders>
          </w:tcPr>
          <w:p w14:paraId="282A8EA0" w14:textId="77777777" w:rsidR="00246D2A" w:rsidRPr="00753FA6" w:rsidRDefault="00246D2A" w:rsidP="00FB2987">
            <w:r w:rsidRPr="00753FA6">
              <w:rPr>
                <w:rFonts w:ascii="Times New Roman" w:hAnsi="Times New Roman" w:cs="Times New Roman"/>
              </w:rPr>
              <w:t>Variable</w:t>
            </w:r>
          </w:p>
        </w:tc>
        <w:tc>
          <w:tcPr>
            <w:tcW w:w="1546" w:type="dxa"/>
            <w:tcBorders>
              <w:top w:val="single" w:sz="4" w:space="0" w:color="auto"/>
              <w:bottom w:val="single" w:sz="4" w:space="0" w:color="auto"/>
            </w:tcBorders>
          </w:tcPr>
          <w:p w14:paraId="03AE56DC" w14:textId="07E459AA" w:rsidR="00246D2A" w:rsidRPr="00753FA6" w:rsidRDefault="008C5542" w:rsidP="008C5542">
            <w:r w:rsidRPr="00753FA6">
              <w:rPr>
                <w:rFonts w:ascii="Times New Roman" w:hAnsi="Times New Roman" w:cs="Times New Roman"/>
              </w:rPr>
              <w:t>Est.</w:t>
            </w:r>
            <w:r w:rsidR="00891027" w:rsidRPr="00753FA6">
              <w:rPr>
                <w:rFonts w:ascii="Times New Roman" w:hAnsi="Times New Roman" w:cs="Times New Roman"/>
              </w:rPr>
              <w:t xml:space="preserve"> </w:t>
            </w:r>
            <w:r w:rsidRPr="00753FA6">
              <w:rPr>
                <w:rFonts w:ascii="Times New Roman" w:hAnsi="Times New Roman" w:cs="Times New Roman"/>
              </w:rPr>
              <w:t>(SE)</w:t>
            </w:r>
          </w:p>
        </w:tc>
        <w:tc>
          <w:tcPr>
            <w:tcW w:w="1106" w:type="dxa"/>
            <w:tcBorders>
              <w:top w:val="single" w:sz="4" w:space="0" w:color="auto"/>
              <w:bottom w:val="single" w:sz="4" w:space="0" w:color="auto"/>
            </w:tcBorders>
          </w:tcPr>
          <w:p w14:paraId="5246FB61" w14:textId="29EC45F2" w:rsidR="00246D2A" w:rsidRPr="00753FA6" w:rsidRDefault="008C05AB" w:rsidP="00FB2987">
            <w:pPr>
              <w:jc w:val="center"/>
            </w:pPr>
            <w:r>
              <w:rPr>
                <w:rFonts w:ascii="Times New Roman" w:hAnsi="Times New Roman" w:cs="Times New Roman"/>
              </w:rPr>
              <w:t>z value</w:t>
            </w:r>
          </w:p>
        </w:tc>
        <w:tc>
          <w:tcPr>
            <w:tcW w:w="991" w:type="dxa"/>
            <w:tcBorders>
              <w:top w:val="single" w:sz="4" w:space="0" w:color="auto"/>
              <w:bottom w:val="single" w:sz="4" w:space="0" w:color="auto"/>
            </w:tcBorders>
          </w:tcPr>
          <w:p w14:paraId="0826A0B1" w14:textId="77777777" w:rsidR="00246D2A" w:rsidRPr="00753FA6" w:rsidRDefault="00246D2A" w:rsidP="00FB2987">
            <w:pPr>
              <w:jc w:val="center"/>
            </w:pPr>
            <w:r w:rsidRPr="00753FA6">
              <w:rPr>
                <w:rFonts w:ascii="Times New Roman" w:hAnsi="Times New Roman" w:cs="Times New Roman"/>
              </w:rPr>
              <w:t>P</w:t>
            </w:r>
          </w:p>
        </w:tc>
        <w:tc>
          <w:tcPr>
            <w:tcW w:w="1112" w:type="dxa"/>
            <w:tcBorders>
              <w:top w:val="single" w:sz="4" w:space="0" w:color="auto"/>
              <w:bottom w:val="single" w:sz="4" w:space="0" w:color="auto"/>
            </w:tcBorders>
          </w:tcPr>
          <w:p w14:paraId="4CEF61B8" w14:textId="77777777" w:rsidR="00246D2A" w:rsidRPr="00753FA6" w:rsidRDefault="00246D2A" w:rsidP="00FB2987">
            <w:r w:rsidRPr="00753FA6">
              <w:rPr>
                <w:rFonts w:ascii="Times New Roman" w:hAnsi="Times New Roman" w:cs="Times New Roman"/>
              </w:rPr>
              <w:t>Response</w:t>
            </w:r>
          </w:p>
        </w:tc>
      </w:tr>
      <w:tr w:rsidR="008C5542" w:rsidRPr="00753FA6" w14:paraId="3739F7E3" w14:textId="77777777" w:rsidTr="004409C3">
        <w:tc>
          <w:tcPr>
            <w:tcW w:w="2325" w:type="dxa"/>
            <w:tcBorders>
              <w:top w:val="single" w:sz="4" w:space="0" w:color="auto"/>
            </w:tcBorders>
          </w:tcPr>
          <w:p w14:paraId="7AAACD87" w14:textId="6BCB21E7" w:rsidR="00246D2A" w:rsidRPr="00753FA6" w:rsidRDefault="00246D2A" w:rsidP="00FB2987">
            <w:r w:rsidRPr="00753FA6">
              <w:t>Total</w:t>
            </w:r>
            <w:r w:rsidR="00891027" w:rsidRPr="00753FA6">
              <w:t xml:space="preserve"> </w:t>
            </w:r>
            <w:r w:rsidRPr="00753FA6">
              <w:t>species</w:t>
            </w:r>
            <w:r w:rsidR="00891027" w:rsidRPr="00753FA6">
              <w:t xml:space="preserve"> </w:t>
            </w:r>
            <w:r w:rsidRPr="00753FA6">
              <w:t>richness</w:t>
            </w:r>
          </w:p>
        </w:tc>
        <w:tc>
          <w:tcPr>
            <w:tcW w:w="2355" w:type="dxa"/>
            <w:tcBorders>
              <w:top w:val="single" w:sz="4" w:space="0" w:color="auto"/>
            </w:tcBorders>
          </w:tcPr>
          <w:p w14:paraId="059BA9FC" w14:textId="2F8DE05B" w:rsidR="00246D2A" w:rsidRPr="00753FA6" w:rsidRDefault="00246D2A" w:rsidP="0006668C">
            <w:r w:rsidRPr="00753FA6">
              <w:rPr>
                <w:rFonts w:ascii="Times New Roman" w:hAnsi="Times New Roman" w:cs="Times New Roman"/>
              </w:rPr>
              <w:t>Num</w:t>
            </w:r>
            <w:r w:rsidR="005C6116">
              <w:rPr>
                <w:rFonts w:ascii="Times New Roman" w:hAnsi="Times New Roman" w:cs="Times New Roman"/>
              </w:rPr>
              <w:t>Broadl</w:t>
            </w:r>
            <w:r w:rsidR="0006668C" w:rsidRPr="00753FA6">
              <w:rPr>
                <w:rFonts w:ascii="Times New Roman" w:hAnsi="Times New Roman" w:cs="Times New Roman"/>
              </w:rPr>
              <w:t>LT</w:t>
            </w:r>
            <w:r w:rsidR="00AF7269" w:rsidRPr="00753FA6">
              <w:rPr>
                <w:rFonts w:ascii="Times New Roman" w:hAnsi="Times New Roman" w:cs="Times New Roman"/>
              </w:rPr>
              <w:t>70DBH</w:t>
            </w:r>
          </w:p>
        </w:tc>
        <w:tc>
          <w:tcPr>
            <w:tcW w:w="1546" w:type="dxa"/>
            <w:tcBorders>
              <w:top w:val="single" w:sz="4" w:space="0" w:color="auto"/>
            </w:tcBorders>
          </w:tcPr>
          <w:p w14:paraId="3FD4D86D" w14:textId="4EF53E49" w:rsidR="00246D2A" w:rsidRPr="00753FA6" w:rsidRDefault="008C05AB" w:rsidP="004F39C2">
            <w:pPr>
              <w:jc w:val="right"/>
            </w:pPr>
            <w:r>
              <w:t>0.079</w:t>
            </w:r>
            <w:r w:rsidR="00891027" w:rsidRPr="00753FA6">
              <w:t xml:space="preserve"> </w:t>
            </w:r>
            <w:r>
              <w:t>(0.021</w:t>
            </w:r>
            <w:r w:rsidR="00DD2F7F" w:rsidRPr="00753FA6">
              <w:t>)</w:t>
            </w:r>
          </w:p>
        </w:tc>
        <w:tc>
          <w:tcPr>
            <w:tcW w:w="1106" w:type="dxa"/>
            <w:tcBorders>
              <w:top w:val="single" w:sz="4" w:space="0" w:color="auto"/>
            </w:tcBorders>
          </w:tcPr>
          <w:p w14:paraId="637FAA0F" w14:textId="03CF3C30" w:rsidR="00246D2A" w:rsidRPr="00753FA6" w:rsidRDefault="008C05AB" w:rsidP="004F39C2">
            <w:pPr>
              <w:jc w:val="right"/>
            </w:pPr>
            <w:r>
              <w:t>3.721</w:t>
            </w:r>
          </w:p>
        </w:tc>
        <w:tc>
          <w:tcPr>
            <w:tcW w:w="991" w:type="dxa"/>
            <w:tcBorders>
              <w:top w:val="single" w:sz="4" w:space="0" w:color="auto"/>
            </w:tcBorders>
          </w:tcPr>
          <w:p w14:paraId="33ABE0D6" w14:textId="10FB290D" w:rsidR="00246D2A" w:rsidRPr="00753FA6" w:rsidRDefault="0035042C" w:rsidP="004F39C2">
            <w:pPr>
              <w:jc w:val="right"/>
            </w:pPr>
            <w:r w:rsidRPr="00753FA6">
              <w:rPr>
                <w:b/>
              </w:rPr>
              <w:t>&lt;0.</w:t>
            </w:r>
            <w:r w:rsidR="00246D2A" w:rsidRPr="00753FA6">
              <w:rPr>
                <w:b/>
              </w:rPr>
              <w:t>001</w:t>
            </w:r>
          </w:p>
        </w:tc>
        <w:tc>
          <w:tcPr>
            <w:tcW w:w="1112" w:type="dxa"/>
            <w:tcBorders>
              <w:top w:val="single" w:sz="4" w:space="0" w:color="auto"/>
            </w:tcBorders>
          </w:tcPr>
          <w:p w14:paraId="63DD2DFC" w14:textId="77777777" w:rsidR="00246D2A" w:rsidRPr="00753FA6" w:rsidRDefault="00246D2A" w:rsidP="00FB2987">
            <w:pPr>
              <w:jc w:val="center"/>
            </w:pPr>
            <w:r w:rsidRPr="00753FA6">
              <w:t>+</w:t>
            </w:r>
          </w:p>
        </w:tc>
      </w:tr>
      <w:tr w:rsidR="008C5542" w:rsidRPr="00753FA6" w14:paraId="2E7372FE" w14:textId="77777777" w:rsidTr="004409C3">
        <w:tc>
          <w:tcPr>
            <w:tcW w:w="2325" w:type="dxa"/>
          </w:tcPr>
          <w:p w14:paraId="45E7830D" w14:textId="77777777" w:rsidR="00246D2A" w:rsidRPr="00753FA6" w:rsidRDefault="00246D2A" w:rsidP="00FB2987"/>
        </w:tc>
        <w:tc>
          <w:tcPr>
            <w:tcW w:w="2355" w:type="dxa"/>
          </w:tcPr>
          <w:p w14:paraId="5D9B5D6B" w14:textId="341C1B80" w:rsidR="00246D2A" w:rsidRPr="00753FA6" w:rsidRDefault="008C05AB" w:rsidP="00FB2987">
            <w:pPr>
              <w:rPr>
                <w:rFonts w:ascii="Times New Roman" w:hAnsi="Times New Roman" w:cs="Times New Roman"/>
              </w:rPr>
            </w:pPr>
            <w:proofErr w:type="spellStart"/>
            <w:r w:rsidRPr="00753FA6">
              <w:rPr>
                <w:rFonts w:ascii="Times New Roman" w:hAnsi="Times New Roman" w:cs="Times New Roman"/>
              </w:rPr>
              <w:t>H_Trees</w:t>
            </w:r>
            <w:proofErr w:type="spellEnd"/>
          </w:p>
        </w:tc>
        <w:tc>
          <w:tcPr>
            <w:tcW w:w="1546" w:type="dxa"/>
          </w:tcPr>
          <w:p w14:paraId="2C5BA797" w14:textId="158E378F" w:rsidR="00246D2A" w:rsidRPr="00753FA6" w:rsidRDefault="008C05AB" w:rsidP="008C05AB">
            <w:pPr>
              <w:jc w:val="right"/>
            </w:pPr>
            <w:r>
              <w:t>0.041</w:t>
            </w:r>
            <w:r w:rsidR="00891027" w:rsidRPr="00753FA6">
              <w:t xml:space="preserve"> </w:t>
            </w:r>
            <w:r>
              <w:t>(0.023</w:t>
            </w:r>
            <w:r w:rsidR="00DD2F7F" w:rsidRPr="00753FA6">
              <w:t>)</w:t>
            </w:r>
          </w:p>
        </w:tc>
        <w:tc>
          <w:tcPr>
            <w:tcW w:w="1106" w:type="dxa"/>
          </w:tcPr>
          <w:p w14:paraId="53391DE7" w14:textId="2E0B7E7B" w:rsidR="00246D2A" w:rsidRPr="00753FA6" w:rsidRDefault="008C05AB" w:rsidP="004F39C2">
            <w:pPr>
              <w:jc w:val="right"/>
            </w:pPr>
            <w:r>
              <w:t>1.793</w:t>
            </w:r>
          </w:p>
        </w:tc>
        <w:tc>
          <w:tcPr>
            <w:tcW w:w="991" w:type="dxa"/>
          </w:tcPr>
          <w:p w14:paraId="513CFCC9" w14:textId="001D0B75" w:rsidR="00246D2A" w:rsidRPr="008C05AB" w:rsidRDefault="008C05AB" w:rsidP="004F39C2">
            <w:pPr>
              <w:jc w:val="right"/>
            </w:pPr>
            <w:r w:rsidRPr="008C05AB">
              <w:t>0.073</w:t>
            </w:r>
          </w:p>
        </w:tc>
        <w:tc>
          <w:tcPr>
            <w:tcW w:w="1112" w:type="dxa"/>
          </w:tcPr>
          <w:p w14:paraId="2BBA8B01" w14:textId="77777777" w:rsidR="00246D2A" w:rsidRPr="00753FA6" w:rsidRDefault="00246D2A" w:rsidP="00FB2987">
            <w:pPr>
              <w:jc w:val="center"/>
            </w:pPr>
            <w:r w:rsidRPr="00753FA6">
              <w:t>+</w:t>
            </w:r>
          </w:p>
        </w:tc>
      </w:tr>
      <w:tr w:rsidR="008C5542" w:rsidRPr="00753FA6" w14:paraId="6454EDAF" w14:textId="77777777" w:rsidTr="004409C3">
        <w:tc>
          <w:tcPr>
            <w:tcW w:w="2325" w:type="dxa"/>
          </w:tcPr>
          <w:p w14:paraId="69163BC1" w14:textId="77777777" w:rsidR="00246D2A" w:rsidRPr="00753FA6" w:rsidRDefault="00246D2A" w:rsidP="00FB2987"/>
        </w:tc>
        <w:tc>
          <w:tcPr>
            <w:tcW w:w="2355" w:type="dxa"/>
          </w:tcPr>
          <w:p w14:paraId="14FF3854" w14:textId="77777777" w:rsidR="00246D2A" w:rsidRPr="00753FA6" w:rsidRDefault="00246D2A" w:rsidP="00FB2987">
            <w:pPr>
              <w:rPr>
                <w:rFonts w:ascii="Times New Roman" w:hAnsi="Times New Roman" w:cs="Times New Roman"/>
              </w:rPr>
            </w:pPr>
          </w:p>
        </w:tc>
        <w:tc>
          <w:tcPr>
            <w:tcW w:w="1546" w:type="dxa"/>
          </w:tcPr>
          <w:p w14:paraId="1E20A07F" w14:textId="77777777" w:rsidR="00246D2A" w:rsidRPr="00753FA6" w:rsidRDefault="00246D2A" w:rsidP="004F39C2">
            <w:pPr>
              <w:jc w:val="right"/>
            </w:pPr>
          </w:p>
        </w:tc>
        <w:tc>
          <w:tcPr>
            <w:tcW w:w="1106" w:type="dxa"/>
          </w:tcPr>
          <w:p w14:paraId="64B9E188" w14:textId="77777777" w:rsidR="00246D2A" w:rsidRPr="00753FA6" w:rsidRDefault="00246D2A" w:rsidP="004F39C2">
            <w:pPr>
              <w:jc w:val="right"/>
            </w:pPr>
          </w:p>
        </w:tc>
        <w:tc>
          <w:tcPr>
            <w:tcW w:w="991" w:type="dxa"/>
          </w:tcPr>
          <w:p w14:paraId="4A0DFD7D" w14:textId="77777777" w:rsidR="00246D2A" w:rsidRPr="00753FA6" w:rsidRDefault="00246D2A" w:rsidP="004F39C2">
            <w:pPr>
              <w:jc w:val="right"/>
            </w:pPr>
          </w:p>
        </w:tc>
        <w:tc>
          <w:tcPr>
            <w:tcW w:w="1112" w:type="dxa"/>
          </w:tcPr>
          <w:p w14:paraId="15C29182" w14:textId="77777777" w:rsidR="00246D2A" w:rsidRPr="00753FA6" w:rsidRDefault="00246D2A" w:rsidP="00FB2987">
            <w:pPr>
              <w:jc w:val="center"/>
            </w:pPr>
          </w:p>
        </w:tc>
      </w:tr>
      <w:tr w:rsidR="008C5542" w:rsidRPr="00753FA6" w14:paraId="324615E9" w14:textId="77777777" w:rsidTr="004409C3">
        <w:tc>
          <w:tcPr>
            <w:tcW w:w="2325" w:type="dxa"/>
          </w:tcPr>
          <w:p w14:paraId="05CE8632" w14:textId="77777777" w:rsidR="00246D2A" w:rsidRPr="00753FA6" w:rsidRDefault="00246D2A" w:rsidP="00FB2987">
            <w:r w:rsidRPr="00753FA6">
              <w:t>Generalist</w:t>
            </w:r>
          </w:p>
        </w:tc>
        <w:tc>
          <w:tcPr>
            <w:tcW w:w="2355" w:type="dxa"/>
          </w:tcPr>
          <w:p w14:paraId="5EFED85F" w14:textId="0C0C32A6" w:rsidR="00246D2A" w:rsidRPr="00753FA6" w:rsidRDefault="00246D2A" w:rsidP="005C6116">
            <w:r w:rsidRPr="00753FA6">
              <w:rPr>
                <w:rFonts w:ascii="Times New Roman" w:hAnsi="Times New Roman" w:cs="Times New Roman"/>
              </w:rPr>
              <w:t>Num</w:t>
            </w:r>
            <w:r w:rsidR="005C6116">
              <w:rPr>
                <w:rFonts w:ascii="Times New Roman" w:hAnsi="Times New Roman" w:cs="Times New Roman"/>
              </w:rPr>
              <w:t>Broadl</w:t>
            </w:r>
            <w:r w:rsidR="0006668C" w:rsidRPr="00753FA6">
              <w:rPr>
                <w:rFonts w:ascii="Times New Roman" w:hAnsi="Times New Roman" w:cs="Times New Roman"/>
              </w:rPr>
              <w:t>L</w:t>
            </w:r>
            <w:r w:rsidRPr="00753FA6">
              <w:rPr>
                <w:rFonts w:ascii="Times New Roman" w:hAnsi="Times New Roman" w:cs="Times New Roman"/>
              </w:rPr>
              <w:t>T</w:t>
            </w:r>
            <w:r w:rsidR="00AF7269" w:rsidRPr="00753FA6">
              <w:rPr>
                <w:rFonts w:ascii="Times New Roman" w:hAnsi="Times New Roman" w:cs="Times New Roman"/>
              </w:rPr>
              <w:t>70DBH</w:t>
            </w:r>
          </w:p>
        </w:tc>
        <w:tc>
          <w:tcPr>
            <w:tcW w:w="1546" w:type="dxa"/>
          </w:tcPr>
          <w:p w14:paraId="71BF94CB" w14:textId="34409EB8" w:rsidR="00246D2A" w:rsidRPr="00753FA6" w:rsidRDefault="008C05AB" w:rsidP="004F39C2">
            <w:pPr>
              <w:jc w:val="right"/>
            </w:pPr>
            <w:r>
              <w:t>0.080</w:t>
            </w:r>
            <w:r w:rsidR="00891027" w:rsidRPr="00753FA6">
              <w:t xml:space="preserve"> </w:t>
            </w:r>
            <w:r>
              <w:t>(0.025</w:t>
            </w:r>
            <w:r w:rsidR="00DD2F7F" w:rsidRPr="00753FA6">
              <w:t>)</w:t>
            </w:r>
          </w:p>
        </w:tc>
        <w:tc>
          <w:tcPr>
            <w:tcW w:w="1106" w:type="dxa"/>
          </w:tcPr>
          <w:p w14:paraId="5DBC193E" w14:textId="3E4E1F10" w:rsidR="00246D2A" w:rsidRPr="00753FA6" w:rsidRDefault="008C05AB" w:rsidP="004F39C2">
            <w:pPr>
              <w:jc w:val="right"/>
            </w:pPr>
            <w:r>
              <w:t>3.236</w:t>
            </w:r>
          </w:p>
        </w:tc>
        <w:tc>
          <w:tcPr>
            <w:tcW w:w="991" w:type="dxa"/>
          </w:tcPr>
          <w:p w14:paraId="14215623" w14:textId="5D561D15" w:rsidR="00246D2A" w:rsidRPr="00753FA6" w:rsidRDefault="0035042C" w:rsidP="004F39C2">
            <w:pPr>
              <w:jc w:val="right"/>
            </w:pPr>
            <w:r w:rsidRPr="00753FA6">
              <w:rPr>
                <w:b/>
              </w:rPr>
              <w:t>0.</w:t>
            </w:r>
            <w:r w:rsidR="008C05AB">
              <w:rPr>
                <w:b/>
              </w:rPr>
              <w:t>001</w:t>
            </w:r>
          </w:p>
        </w:tc>
        <w:tc>
          <w:tcPr>
            <w:tcW w:w="1112" w:type="dxa"/>
          </w:tcPr>
          <w:p w14:paraId="5DF244CB" w14:textId="77777777" w:rsidR="00246D2A" w:rsidRPr="00753FA6" w:rsidRDefault="00246D2A" w:rsidP="00FB2987">
            <w:pPr>
              <w:jc w:val="center"/>
            </w:pPr>
            <w:r w:rsidRPr="00753FA6">
              <w:t>+</w:t>
            </w:r>
          </w:p>
        </w:tc>
      </w:tr>
      <w:tr w:rsidR="008C5542" w:rsidRPr="00753FA6" w14:paraId="3E70E620" w14:textId="77777777" w:rsidTr="004409C3">
        <w:tc>
          <w:tcPr>
            <w:tcW w:w="2325" w:type="dxa"/>
          </w:tcPr>
          <w:p w14:paraId="45C35047" w14:textId="77777777" w:rsidR="00246D2A" w:rsidRPr="00753FA6" w:rsidRDefault="00246D2A" w:rsidP="00FB2987"/>
        </w:tc>
        <w:tc>
          <w:tcPr>
            <w:tcW w:w="2355" w:type="dxa"/>
          </w:tcPr>
          <w:p w14:paraId="70EB9C51" w14:textId="77777777" w:rsidR="00246D2A" w:rsidRPr="00753FA6" w:rsidRDefault="00246D2A" w:rsidP="00FB2987">
            <w:proofErr w:type="spellStart"/>
            <w:r w:rsidRPr="00753FA6">
              <w:rPr>
                <w:rFonts w:ascii="Times New Roman" w:hAnsi="Times New Roman" w:cs="Times New Roman"/>
              </w:rPr>
              <w:t>H_Trees</w:t>
            </w:r>
            <w:proofErr w:type="spellEnd"/>
          </w:p>
        </w:tc>
        <w:tc>
          <w:tcPr>
            <w:tcW w:w="1546" w:type="dxa"/>
          </w:tcPr>
          <w:p w14:paraId="19D8B82E" w14:textId="526C86D2" w:rsidR="00246D2A" w:rsidRPr="00753FA6" w:rsidRDefault="008C05AB" w:rsidP="008C05AB">
            <w:pPr>
              <w:jc w:val="right"/>
            </w:pPr>
            <w:r>
              <w:t>0.103</w:t>
            </w:r>
            <w:r w:rsidR="00891027" w:rsidRPr="00753FA6">
              <w:t xml:space="preserve"> </w:t>
            </w:r>
            <w:r>
              <w:t>(0.030</w:t>
            </w:r>
            <w:r w:rsidR="00DD2F7F" w:rsidRPr="00753FA6">
              <w:t>)</w:t>
            </w:r>
          </w:p>
        </w:tc>
        <w:tc>
          <w:tcPr>
            <w:tcW w:w="1106" w:type="dxa"/>
          </w:tcPr>
          <w:p w14:paraId="2A1E6DCA" w14:textId="27011A35" w:rsidR="00246D2A" w:rsidRPr="00753FA6" w:rsidRDefault="008C05AB" w:rsidP="004F39C2">
            <w:pPr>
              <w:jc w:val="right"/>
            </w:pPr>
            <w:r>
              <w:t>3.480</w:t>
            </w:r>
          </w:p>
        </w:tc>
        <w:tc>
          <w:tcPr>
            <w:tcW w:w="991" w:type="dxa"/>
          </w:tcPr>
          <w:p w14:paraId="6C66B73F" w14:textId="7497B462" w:rsidR="00246D2A" w:rsidRPr="00753FA6" w:rsidRDefault="008C05AB" w:rsidP="004F39C2">
            <w:pPr>
              <w:jc w:val="right"/>
            </w:pPr>
            <w:r>
              <w:rPr>
                <w:b/>
              </w:rPr>
              <w:t>&lt;</w:t>
            </w:r>
            <w:r w:rsidR="0035042C" w:rsidRPr="00753FA6">
              <w:rPr>
                <w:b/>
              </w:rPr>
              <w:t>0.</w:t>
            </w:r>
            <w:r>
              <w:rPr>
                <w:b/>
              </w:rPr>
              <w:t>001</w:t>
            </w:r>
          </w:p>
        </w:tc>
        <w:tc>
          <w:tcPr>
            <w:tcW w:w="1112" w:type="dxa"/>
          </w:tcPr>
          <w:p w14:paraId="3B90D610" w14:textId="77777777" w:rsidR="00246D2A" w:rsidRPr="00753FA6" w:rsidRDefault="00246D2A" w:rsidP="00FB2987">
            <w:pPr>
              <w:jc w:val="center"/>
            </w:pPr>
            <w:r w:rsidRPr="00753FA6">
              <w:t>+</w:t>
            </w:r>
          </w:p>
        </w:tc>
      </w:tr>
      <w:tr w:rsidR="00D56514" w:rsidRPr="00753FA6" w14:paraId="42177B91" w14:textId="77777777" w:rsidTr="004409C3">
        <w:tc>
          <w:tcPr>
            <w:tcW w:w="2325" w:type="dxa"/>
          </w:tcPr>
          <w:p w14:paraId="7ED83239" w14:textId="77777777" w:rsidR="00D56514" w:rsidRPr="00753FA6" w:rsidRDefault="00D56514" w:rsidP="00FB2987"/>
        </w:tc>
        <w:tc>
          <w:tcPr>
            <w:tcW w:w="2355" w:type="dxa"/>
          </w:tcPr>
          <w:p w14:paraId="470BAEEA" w14:textId="77777777" w:rsidR="00D56514" w:rsidRPr="00753FA6" w:rsidRDefault="00D56514" w:rsidP="00FB2987">
            <w:pPr>
              <w:rPr>
                <w:rFonts w:ascii="Times New Roman" w:hAnsi="Times New Roman" w:cs="Times New Roman"/>
              </w:rPr>
            </w:pPr>
          </w:p>
        </w:tc>
        <w:tc>
          <w:tcPr>
            <w:tcW w:w="1546" w:type="dxa"/>
          </w:tcPr>
          <w:p w14:paraId="26422ABD" w14:textId="77777777" w:rsidR="00D56514" w:rsidRPr="00753FA6" w:rsidRDefault="00D56514" w:rsidP="004F39C2">
            <w:pPr>
              <w:jc w:val="right"/>
            </w:pPr>
          </w:p>
        </w:tc>
        <w:tc>
          <w:tcPr>
            <w:tcW w:w="1106" w:type="dxa"/>
          </w:tcPr>
          <w:p w14:paraId="536E656F" w14:textId="77777777" w:rsidR="00D56514" w:rsidRPr="00753FA6" w:rsidRDefault="00D56514" w:rsidP="004F39C2">
            <w:pPr>
              <w:jc w:val="right"/>
            </w:pPr>
          </w:p>
        </w:tc>
        <w:tc>
          <w:tcPr>
            <w:tcW w:w="991" w:type="dxa"/>
          </w:tcPr>
          <w:p w14:paraId="4D3625D2" w14:textId="77777777" w:rsidR="00D56514" w:rsidRPr="00753FA6" w:rsidRDefault="00D56514" w:rsidP="004F39C2">
            <w:pPr>
              <w:jc w:val="right"/>
              <w:rPr>
                <w:b/>
              </w:rPr>
            </w:pPr>
          </w:p>
        </w:tc>
        <w:tc>
          <w:tcPr>
            <w:tcW w:w="1112" w:type="dxa"/>
          </w:tcPr>
          <w:p w14:paraId="3155C29B" w14:textId="77777777" w:rsidR="00D56514" w:rsidRPr="00753FA6" w:rsidRDefault="00D56514" w:rsidP="00FB2987">
            <w:pPr>
              <w:jc w:val="center"/>
            </w:pPr>
          </w:p>
        </w:tc>
      </w:tr>
      <w:tr w:rsidR="00DE57F2" w:rsidRPr="00753FA6" w14:paraId="6ECDA8BF" w14:textId="77777777" w:rsidTr="004409C3">
        <w:tc>
          <w:tcPr>
            <w:tcW w:w="2325" w:type="dxa"/>
          </w:tcPr>
          <w:p w14:paraId="2DA65BC7" w14:textId="0FA84EDA" w:rsidR="00DE57F2" w:rsidRPr="00753FA6" w:rsidRDefault="00DE57F2" w:rsidP="00FB2987">
            <w:r w:rsidRPr="00753FA6">
              <w:t>Specialist</w:t>
            </w:r>
          </w:p>
        </w:tc>
        <w:tc>
          <w:tcPr>
            <w:tcW w:w="2355" w:type="dxa"/>
          </w:tcPr>
          <w:p w14:paraId="621BB61C" w14:textId="1989C920" w:rsidR="00DE57F2" w:rsidRPr="00753FA6" w:rsidRDefault="00DE57F2" w:rsidP="005C6116">
            <w:pPr>
              <w:rPr>
                <w:rFonts w:ascii="Times New Roman" w:hAnsi="Times New Roman" w:cs="Times New Roman"/>
              </w:rPr>
            </w:pPr>
            <w:r w:rsidRPr="00753FA6">
              <w:rPr>
                <w:rFonts w:ascii="Times New Roman" w:hAnsi="Times New Roman" w:cs="Times New Roman"/>
              </w:rPr>
              <w:t>Num</w:t>
            </w:r>
            <w:r w:rsidR="0006668C" w:rsidRPr="00753FA6">
              <w:rPr>
                <w:rFonts w:ascii="Times New Roman" w:hAnsi="Times New Roman" w:cs="Times New Roman"/>
              </w:rPr>
              <w:t>L</w:t>
            </w:r>
            <w:r w:rsidRPr="00753FA6">
              <w:rPr>
                <w:rFonts w:ascii="Times New Roman" w:hAnsi="Times New Roman" w:cs="Times New Roman"/>
              </w:rPr>
              <w:t>T</w:t>
            </w:r>
            <w:r w:rsidR="00AF7269" w:rsidRPr="00753FA6">
              <w:rPr>
                <w:rFonts w:ascii="Times New Roman" w:hAnsi="Times New Roman" w:cs="Times New Roman"/>
              </w:rPr>
              <w:t>70DBH</w:t>
            </w:r>
          </w:p>
        </w:tc>
        <w:tc>
          <w:tcPr>
            <w:tcW w:w="1546" w:type="dxa"/>
          </w:tcPr>
          <w:p w14:paraId="5C2641B0" w14:textId="2EE412F7" w:rsidR="00DE57F2" w:rsidRPr="00753FA6" w:rsidRDefault="008C05AB" w:rsidP="008C05AB">
            <w:pPr>
              <w:jc w:val="right"/>
            </w:pPr>
            <w:r>
              <w:t>0.089</w:t>
            </w:r>
            <w:r w:rsidR="00891027" w:rsidRPr="00753FA6">
              <w:t xml:space="preserve"> </w:t>
            </w:r>
            <w:r>
              <w:t>(0.033</w:t>
            </w:r>
            <w:r w:rsidR="00DE57F2" w:rsidRPr="00753FA6">
              <w:t>)</w:t>
            </w:r>
          </w:p>
        </w:tc>
        <w:tc>
          <w:tcPr>
            <w:tcW w:w="1106" w:type="dxa"/>
          </w:tcPr>
          <w:p w14:paraId="42B2DDE5" w14:textId="52853561" w:rsidR="00DE57F2" w:rsidRPr="00753FA6" w:rsidRDefault="008C05AB" w:rsidP="004F39C2">
            <w:pPr>
              <w:jc w:val="right"/>
            </w:pPr>
            <w:r>
              <w:t>2.677</w:t>
            </w:r>
          </w:p>
        </w:tc>
        <w:tc>
          <w:tcPr>
            <w:tcW w:w="991" w:type="dxa"/>
          </w:tcPr>
          <w:p w14:paraId="62F775AD" w14:textId="3D85BF9F" w:rsidR="00DE57F2" w:rsidRPr="00753FA6" w:rsidRDefault="008C05AB" w:rsidP="008C05AB">
            <w:pPr>
              <w:jc w:val="right"/>
              <w:rPr>
                <w:b/>
              </w:rPr>
            </w:pPr>
            <w:r>
              <w:rPr>
                <w:b/>
              </w:rPr>
              <w:t>0.007</w:t>
            </w:r>
          </w:p>
        </w:tc>
        <w:tc>
          <w:tcPr>
            <w:tcW w:w="1112" w:type="dxa"/>
          </w:tcPr>
          <w:p w14:paraId="4A6A65BC" w14:textId="7FB49A3A" w:rsidR="00DE57F2" w:rsidRPr="00753FA6" w:rsidRDefault="00DE57F2" w:rsidP="00FB2987">
            <w:pPr>
              <w:jc w:val="center"/>
            </w:pPr>
            <w:r w:rsidRPr="00753FA6">
              <w:t>+</w:t>
            </w:r>
          </w:p>
        </w:tc>
      </w:tr>
      <w:tr w:rsidR="00DE57F2" w:rsidRPr="00753FA6" w14:paraId="67774BFF" w14:textId="77777777" w:rsidTr="004409C3">
        <w:tc>
          <w:tcPr>
            <w:tcW w:w="2325" w:type="dxa"/>
            <w:tcBorders>
              <w:bottom w:val="single" w:sz="4" w:space="0" w:color="auto"/>
            </w:tcBorders>
          </w:tcPr>
          <w:p w14:paraId="22548756" w14:textId="77777777" w:rsidR="00DE57F2" w:rsidRPr="00753FA6" w:rsidRDefault="00DE57F2" w:rsidP="00FB2987"/>
        </w:tc>
        <w:tc>
          <w:tcPr>
            <w:tcW w:w="2355" w:type="dxa"/>
            <w:tcBorders>
              <w:bottom w:val="single" w:sz="4" w:space="0" w:color="auto"/>
            </w:tcBorders>
          </w:tcPr>
          <w:p w14:paraId="1FD8AB9C" w14:textId="4E8D9EED" w:rsidR="00DE57F2" w:rsidRPr="00753FA6" w:rsidRDefault="00DE57F2" w:rsidP="00FB2987">
            <w:pPr>
              <w:rPr>
                <w:rFonts w:ascii="Times New Roman" w:hAnsi="Times New Roman" w:cs="Times New Roman"/>
              </w:rPr>
            </w:pPr>
            <w:proofErr w:type="spellStart"/>
            <w:r w:rsidRPr="00753FA6">
              <w:rPr>
                <w:rFonts w:ascii="Times New Roman" w:hAnsi="Times New Roman" w:cs="Times New Roman"/>
              </w:rPr>
              <w:t>H_Trees</w:t>
            </w:r>
            <w:proofErr w:type="spellEnd"/>
          </w:p>
        </w:tc>
        <w:tc>
          <w:tcPr>
            <w:tcW w:w="1546" w:type="dxa"/>
            <w:tcBorders>
              <w:bottom w:val="single" w:sz="4" w:space="0" w:color="auto"/>
            </w:tcBorders>
          </w:tcPr>
          <w:p w14:paraId="563C5072" w14:textId="59A65876" w:rsidR="00DE57F2" w:rsidRPr="00753FA6" w:rsidRDefault="008C05AB" w:rsidP="004F39C2">
            <w:pPr>
              <w:jc w:val="right"/>
            </w:pPr>
            <w:r>
              <w:t>-0.130</w:t>
            </w:r>
            <w:r w:rsidR="00891027" w:rsidRPr="00753FA6">
              <w:t xml:space="preserve"> </w:t>
            </w:r>
            <w:r>
              <w:t>(0.044</w:t>
            </w:r>
            <w:r w:rsidR="00DE57F2" w:rsidRPr="00753FA6">
              <w:t>)</w:t>
            </w:r>
          </w:p>
        </w:tc>
        <w:tc>
          <w:tcPr>
            <w:tcW w:w="1106" w:type="dxa"/>
            <w:tcBorders>
              <w:bottom w:val="single" w:sz="4" w:space="0" w:color="auto"/>
            </w:tcBorders>
          </w:tcPr>
          <w:p w14:paraId="62E6F7E9" w14:textId="1654BC70" w:rsidR="00DE57F2" w:rsidRPr="00753FA6" w:rsidRDefault="008C05AB" w:rsidP="008C05AB">
            <w:pPr>
              <w:jc w:val="right"/>
            </w:pPr>
            <w:r>
              <w:t>-2.975</w:t>
            </w:r>
          </w:p>
        </w:tc>
        <w:tc>
          <w:tcPr>
            <w:tcW w:w="991" w:type="dxa"/>
            <w:tcBorders>
              <w:bottom w:val="single" w:sz="4" w:space="0" w:color="auto"/>
            </w:tcBorders>
          </w:tcPr>
          <w:p w14:paraId="51C17EF5" w14:textId="65E509DD" w:rsidR="00DE57F2" w:rsidRPr="00753FA6" w:rsidRDefault="008C05AB" w:rsidP="004F39C2">
            <w:pPr>
              <w:jc w:val="right"/>
              <w:rPr>
                <w:b/>
              </w:rPr>
            </w:pPr>
            <w:r>
              <w:rPr>
                <w:b/>
              </w:rPr>
              <w:t>0.003</w:t>
            </w:r>
          </w:p>
        </w:tc>
        <w:tc>
          <w:tcPr>
            <w:tcW w:w="1112" w:type="dxa"/>
            <w:tcBorders>
              <w:bottom w:val="single" w:sz="4" w:space="0" w:color="auto"/>
            </w:tcBorders>
          </w:tcPr>
          <w:p w14:paraId="07306AA1" w14:textId="5D4349A5" w:rsidR="00DE57F2" w:rsidRPr="00753FA6" w:rsidRDefault="00DE57F2" w:rsidP="00FB2987">
            <w:pPr>
              <w:jc w:val="center"/>
            </w:pPr>
            <w:r w:rsidRPr="00753FA6">
              <w:t>-</w:t>
            </w:r>
          </w:p>
        </w:tc>
      </w:tr>
    </w:tbl>
    <w:p w14:paraId="20A4D083" w14:textId="4748A607" w:rsidR="0029259B" w:rsidRPr="00753FA6" w:rsidRDefault="0029259B">
      <w:r w:rsidRPr="00753FA6">
        <w:rPr>
          <w:rFonts w:ascii="Times New Roman" w:hAnsi="Times New Roman" w:cs="Times New Roman"/>
        </w:rPr>
        <w:br w:type="page"/>
      </w:r>
    </w:p>
    <w:p w14:paraId="2B666B0C" w14:textId="65E1A13B" w:rsidR="0000065E" w:rsidRPr="00753FA6" w:rsidRDefault="0029259B" w:rsidP="00C06422">
      <w:pPr>
        <w:pStyle w:val="Nadpis1"/>
      </w:pPr>
      <w:r w:rsidRPr="00753FA6">
        <w:lastRenderedPageBreak/>
        <w:t>Supplementary</w:t>
      </w:r>
      <w:r w:rsidR="00891027" w:rsidRPr="00753FA6">
        <w:t xml:space="preserve"> </w:t>
      </w:r>
      <w:r w:rsidRPr="00753FA6">
        <w:t>material:</w:t>
      </w:r>
    </w:p>
    <w:p w14:paraId="207AAC08" w14:textId="54E29E83" w:rsidR="0029259B" w:rsidRPr="00753FA6" w:rsidRDefault="00846D26" w:rsidP="00151724">
      <w:pPr>
        <w:widowControl w:val="0"/>
        <w:autoSpaceDE w:val="0"/>
        <w:autoSpaceDN w:val="0"/>
        <w:adjustRightInd w:val="0"/>
        <w:spacing w:line="360" w:lineRule="auto"/>
        <w:ind w:left="480" w:hanging="480"/>
        <w:rPr>
          <w:rFonts w:ascii="Times New Roman" w:hAnsi="Times New Roman" w:cs="Times New Roman"/>
        </w:rPr>
      </w:pPr>
      <w:r w:rsidRPr="00753FA6">
        <w:rPr>
          <w:rFonts w:ascii="Times New Roman" w:hAnsi="Times New Roman" w:cs="Times New Roman"/>
          <w:b/>
        </w:rPr>
        <w:t>Supplement</w:t>
      </w:r>
      <w:r w:rsidR="00891027" w:rsidRPr="00753FA6">
        <w:rPr>
          <w:rFonts w:ascii="Times New Roman" w:hAnsi="Times New Roman" w:cs="Times New Roman"/>
          <w:b/>
        </w:rPr>
        <w:t xml:space="preserve"> </w:t>
      </w:r>
      <w:r w:rsidR="0029259B" w:rsidRPr="00753FA6">
        <w:rPr>
          <w:rFonts w:ascii="Times New Roman" w:hAnsi="Times New Roman" w:cs="Times New Roman"/>
          <w:b/>
        </w:rPr>
        <w:t>1:</w:t>
      </w:r>
      <w:r w:rsidR="00891027" w:rsidRPr="00753FA6">
        <w:rPr>
          <w:rFonts w:ascii="Times New Roman" w:hAnsi="Times New Roman" w:cs="Times New Roman"/>
        </w:rPr>
        <w:t xml:space="preserve"> </w:t>
      </w:r>
      <w:r w:rsidR="0029259B" w:rsidRPr="00753FA6">
        <w:rPr>
          <w:rFonts w:ascii="Times New Roman" w:hAnsi="Times New Roman" w:cs="Times New Roman"/>
        </w:rPr>
        <w:t>List</w:t>
      </w:r>
      <w:r w:rsidR="00891027" w:rsidRPr="00753FA6">
        <w:rPr>
          <w:rFonts w:ascii="Times New Roman" w:hAnsi="Times New Roman" w:cs="Times New Roman"/>
        </w:rPr>
        <w:t xml:space="preserve"> </w:t>
      </w:r>
      <w:r w:rsidR="0029259B" w:rsidRPr="00753FA6">
        <w:rPr>
          <w:rFonts w:ascii="Times New Roman" w:hAnsi="Times New Roman" w:cs="Times New Roman"/>
        </w:rPr>
        <w:t>of</w:t>
      </w:r>
      <w:r w:rsidR="00891027" w:rsidRPr="00753FA6">
        <w:rPr>
          <w:rFonts w:ascii="Times New Roman" w:hAnsi="Times New Roman" w:cs="Times New Roman"/>
        </w:rPr>
        <w:t xml:space="preserve"> </w:t>
      </w:r>
      <w:r w:rsidR="0029259B" w:rsidRPr="00753FA6">
        <w:rPr>
          <w:rFonts w:ascii="Times New Roman" w:hAnsi="Times New Roman" w:cs="Times New Roman"/>
        </w:rPr>
        <w:t>all</w:t>
      </w:r>
      <w:r w:rsidR="00891027" w:rsidRPr="00753FA6">
        <w:rPr>
          <w:rFonts w:ascii="Times New Roman" w:hAnsi="Times New Roman" w:cs="Times New Roman"/>
        </w:rPr>
        <w:t xml:space="preserve"> </w:t>
      </w:r>
      <w:r w:rsidR="0029259B" w:rsidRPr="00753FA6">
        <w:rPr>
          <w:rFonts w:ascii="Times New Roman" w:hAnsi="Times New Roman" w:cs="Times New Roman"/>
        </w:rPr>
        <w:t>recorded</w:t>
      </w:r>
      <w:r w:rsidR="00891027" w:rsidRPr="00753FA6">
        <w:rPr>
          <w:rFonts w:ascii="Times New Roman" w:hAnsi="Times New Roman" w:cs="Times New Roman"/>
        </w:rPr>
        <w:t xml:space="preserve"> </w:t>
      </w:r>
      <w:r w:rsidR="0029259B" w:rsidRPr="00753FA6">
        <w:rPr>
          <w:rFonts w:ascii="Times New Roman" w:hAnsi="Times New Roman" w:cs="Times New Roman"/>
        </w:rPr>
        <w:t>birds</w:t>
      </w:r>
      <w:r w:rsidR="00891027" w:rsidRPr="00753FA6">
        <w:rPr>
          <w:rFonts w:ascii="Times New Roman" w:hAnsi="Times New Roman" w:cs="Times New Roman"/>
        </w:rPr>
        <w:t xml:space="preserve"> </w:t>
      </w:r>
      <w:r w:rsidR="0029259B" w:rsidRPr="00753FA6">
        <w:rPr>
          <w:rFonts w:ascii="Times New Roman" w:hAnsi="Times New Roman" w:cs="Times New Roman"/>
        </w:rPr>
        <w:t>in</w:t>
      </w:r>
      <w:r w:rsidR="00891027" w:rsidRPr="00753FA6">
        <w:rPr>
          <w:rFonts w:ascii="Times New Roman" w:hAnsi="Times New Roman" w:cs="Times New Roman"/>
        </w:rPr>
        <w:t xml:space="preserve"> </w:t>
      </w:r>
      <w:r w:rsidR="0029259B" w:rsidRPr="00753FA6">
        <w:rPr>
          <w:rFonts w:ascii="Times New Roman" w:hAnsi="Times New Roman" w:cs="Times New Roman"/>
        </w:rPr>
        <w:t>production</w:t>
      </w:r>
      <w:r w:rsidR="00891027" w:rsidRPr="00753FA6">
        <w:rPr>
          <w:rFonts w:ascii="Times New Roman" w:hAnsi="Times New Roman" w:cs="Times New Roman"/>
        </w:rPr>
        <w:t xml:space="preserve"> </w:t>
      </w:r>
      <w:r w:rsidR="0029259B" w:rsidRPr="00753FA6">
        <w:rPr>
          <w:rFonts w:ascii="Times New Roman" w:hAnsi="Times New Roman" w:cs="Times New Roman"/>
        </w:rPr>
        <w:t>forest</w:t>
      </w:r>
      <w:r w:rsidR="00891027" w:rsidRPr="00753FA6">
        <w:rPr>
          <w:rFonts w:ascii="Times New Roman" w:hAnsi="Times New Roman" w:cs="Times New Roman"/>
        </w:rPr>
        <w:t xml:space="preserve"> </w:t>
      </w:r>
      <w:r w:rsidR="0029259B" w:rsidRPr="00753FA6">
        <w:rPr>
          <w:rFonts w:ascii="Times New Roman" w:hAnsi="Times New Roman" w:cs="Times New Roman"/>
        </w:rPr>
        <w:t>and</w:t>
      </w:r>
      <w:r w:rsidR="00891027" w:rsidRPr="00753FA6">
        <w:rPr>
          <w:rFonts w:ascii="Times New Roman" w:hAnsi="Times New Roman" w:cs="Times New Roman"/>
        </w:rPr>
        <w:t xml:space="preserve"> </w:t>
      </w:r>
      <w:r w:rsidR="0029259B" w:rsidRPr="00753FA6">
        <w:rPr>
          <w:rFonts w:ascii="Times New Roman" w:hAnsi="Times New Roman" w:cs="Times New Roman"/>
        </w:rPr>
        <w:t>forest</w:t>
      </w:r>
      <w:r w:rsidR="00891027" w:rsidRPr="00753FA6">
        <w:rPr>
          <w:rFonts w:ascii="Times New Roman" w:hAnsi="Times New Roman" w:cs="Times New Roman"/>
        </w:rPr>
        <w:t xml:space="preserve"> </w:t>
      </w:r>
      <w:r w:rsidR="0029259B" w:rsidRPr="00753FA6">
        <w:rPr>
          <w:rFonts w:ascii="Times New Roman" w:hAnsi="Times New Roman" w:cs="Times New Roman"/>
        </w:rPr>
        <w:t>reserves</w:t>
      </w:r>
      <w:r w:rsidR="00891027" w:rsidRPr="00753FA6">
        <w:rPr>
          <w:rFonts w:ascii="Times New Roman" w:hAnsi="Times New Roman" w:cs="Times New Roman"/>
        </w:rPr>
        <w:t xml:space="preserve"> </w:t>
      </w:r>
      <w:r w:rsidR="0029259B" w:rsidRPr="00753FA6">
        <w:rPr>
          <w:rFonts w:ascii="Times New Roman" w:hAnsi="Times New Roman" w:cs="Times New Roman"/>
        </w:rPr>
        <w:t>used</w:t>
      </w:r>
      <w:r w:rsidR="00891027" w:rsidRPr="00753FA6">
        <w:rPr>
          <w:rFonts w:ascii="Times New Roman" w:hAnsi="Times New Roman" w:cs="Times New Roman"/>
        </w:rPr>
        <w:t xml:space="preserve"> </w:t>
      </w:r>
      <w:r w:rsidR="0029259B" w:rsidRPr="00753FA6">
        <w:rPr>
          <w:rFonts w:ascii="Times New Roman" w:hAnsi="Times New Roman" w:cs="Times New Roman"/>
        </w:rPr>
        <w:t>in</w:t>
      </w:r>
      <w:r w:rsidR="00891027" w:rsidRPr="00753FA6">
        <w:rPr>
          <w:rFonts w:ascii="Times New Roman" w:hAnsi="Times New Roman" w:cs="Times New Roman"/>
        </w:rPr>
        <w:t xml:space="preserve"> </w:t>
      </w:r>
      <w:r w:rsidR="008F1075">
        <w:rPr>
          <w:rFonts w:ascii="Times New Roman" w:hAnsi="Times New Roman" w:cs="Times New Roman"/>
        </w:rPr>
        <w:t>the analysis</w:t>
      </w:r>
      <w:r w:rsidR="008F1075" w:rsidRPr="00753FA6">
        <w:rPr>
          <w:rFonts w:ascii="Times New Roman" w:hAnsi="Times New Roman" w:cs="Times New Roman"/>
        </w:rPr>
        <w:t xml:space="preserve"> </w:t>
      </w:r>
      <w:r w:rsidR="0029259B" w:rsidRPr="00753FA6">
        <w:rPr>
          <w:rFonts w:ascii="Times New Roman" w:hAnsi="Times New Roman" w:cs="Times New Roman"/>
        </w:rPr>
        <w:t>(owls</w:t>
      </w:r>
      <w:r w:rsidR="00891027" w:rsidRPr="00753FA6">
        <w:rPr>
          <w:rFonts w:ascii="Times New Roman" w:hAnsi="Times New Roman" w:cs="Times New Roman"/>
        </w:rPr>
        <w:t xml:space="preserve"> </w:t>
      </w:r>
      <w:r w:rsidR="0029259B" w:rsidRPr="00753FA6">
        <w:rPr>
          <w:rFonts w:ascii="Times New Roman" w:hAnsi="Times New Roman" w:cs="Times New Roman"/>
        </w:rPr>
        <w:t>and</w:t>
      </w:r>
      <w:r w:rsidR="00891027" w:rsidRPr="00753FA6">
        <w:rPr>
          <w:rFonts w:ascii="Times New Roman" w:hAnsi="Times New Roman" w:cs="Times New Roman"/>
        </w:rPr>
        <w:t xml:space="preserve"> </w:t>
      </w:r>
      <w:r w:rsidR="0029259B" w:rsidRPr="00753FA6">
        <w:rPr>
          <w:rFonts w:ascii="Times New Roman" w:hAnsi="Times New Roman" w:cs="Times New Roman"/>
        </w:rPr>
        <w:t>raptors</w:t>
      </w:r>
      <w:r w:rsidR="00891027" w:rsidRPr="00753FA6">
        <w:rPr>
          <w:rFonts w:ascii="Times New Roman" w:hAnsi="Times New Roman" w:cs="Times New Roman"/>
        </w:rPr>
        <w:t xml:space="preserve"> </w:t>
      </w:r>
      <w:r w:rsidR="0029259B" w:rsidRPr="00753FA6">
        <w:rPr>
          <w:rFonts w:ascii="Times New Roman" w:hAnsi="Times New Roman" w:cs="Times New Roman"/>
        </w:rPr>
        <w:t>are</w:t>
      </w:r>
      <w:r w:rsidR="00891027" w:rsidRPr="00753FA6">
        <w:rPr>
          <w:rFonts w:ascii="Times New Roman" w:hAnsi="Times New Roman" w:cs="Times New Roman"/>
        </w:rPr>
        <w:t xml:space="preserve"> </w:t>
      </w:r>
      <w:r w:rsidR="0029259B" w:rsidRPr="00753FA6">
        <w:rPr>
          <w:rFonts w:ascii="Times New Roman" w:hAnsi="Times New Roman" w:cs="Times New Roman"/>
        </w:rPr>
        <w:t>excluded).</w:t>
      </w:r>
      <w:r w:rsidR="00891027" w:rsidRPr="00753FA6">
        <w:rPr>
          <w:rFonts w:ascii="Times New Roman" w:hAnsi="Times New Roman" w:cs="Times New Roman"/>
        </w:rPr>
        <w:t xml:space="preserve"> </w:t>
      </w:r>
      <w:r w:rsidR="0029259B" w:rsidRPr="00753FA6">
        <w:rPr>
          <w:rFonts w:ascii="Times New Roman" w:hAnsi="Times New Roman" w:cs="Times New Roman"/>
        </w:rPr>
        <w:t>In</w:t>
      </w:r>
      <w:r w:rsidR="00891027" w:rsidRPr="00753FA6">
        <w:rPr>
          <w:rFonts w:ascii="Times New Roman" w:hAnsi="Times New Roman" w:cs="Times New Roman"/>
        </w:rPr>
        <w:t xml:space="preserve"> </w:t>
      </w:r>
      <w:r w:rsidR="0029259B" w:rsidRPr="00753FA6">
        <w:rPr>
          <w:rFonts w:ascii="Times New Roman" w:hAnsi="Times New Roman" w:cs="Times New Roman"/>
        </w:rPr>
        <w:t>field</w:t>
      </w:r>
      <w:r w:rsidR="00891027" w:rsidRPr="00753FA6">
        <w:rPr>
          <w:rFonts w:ascii="Times New Roman" w:hAnsi="Times New Roman" w:cs="Times New Roman"/>
        </w:rPr>
        <w:t xml:space="preserve"> </w:t>
      </w:r>
      <w:r w:rsidR="0029259B" w:rsidRPr="00753FA6">
        <w:rPr>
          <w:rFonts w:ascii="Times New Roman" w:hAnsi="Times New Roman" w:cs="Times New Roman"/>
        </w:rPr>
        <w:t>Guild</w:t>
      </w:r>
      <w:r w:rsidR="00891027" w:rsidRPr="00753FA6">
        <w:rPr>
          <w:rFonts w:ascii="Times New Roman" w:hAnsi="Times New Roman" w:cs="Times New Roman"/>
        </w:rPr>
        <w:t xml:space="preserve"> </w:t>
      </w:r>
      <w:r w:rsidR="0029259B" w:rsidRPr="00753FA6">
        <w:rPr>
          <w:rFonts w:ascii="Times New Roman" w:hAnsi="Times New Roman" w:cs="Times New Roman"/>
        </w:rPr>
        <w:t>the</w:t>
      </w:r>
      <w:r w:rsidR="00891027" w:rsidRPr="00753FA6">
        <w:rPr>
          <w:rFonts w:ascii="Times New Roman" w:hAnsi="Times New Roman" w:cs="Times New Roman"/>
        </w:rPr>
        <w:t xml:space="preserve"> </w:t>
      </w:r>
      <w:r w:rsidR="0029259B" w:rsidRPr="00753FA6">
        <w:rPr>
          <w:rFonts w:ascii="Times New Roman" w:hAnsi="Times New Roman" w:cs="Times New Roman"/>
        </w:rPr>
        <w:t>generalist</w:t>
      </w:r>
      <w:r w:rsidR="00891027" w:rsidRPr="00753FA6">
        <w:rPr>
          <w:rFonts w:ascii="Times New Roman" w:hAnsi="Times New Roman" w:cs="Times New Roman"/>
        </w:rPr>
        <w:t xml:space="preserve"> </w:t>
      </w:r>
      <w:r w:rsidR="0029259B" w:rsidRPr="00753FA6">
        <w:rPr>
          <w:rFonts w:ascii="Times New Roman" w:hAnsi="Times New Roman" w:cs="Times New Roman"/>
        </w:rPr>
        <w:t>(G)</w:t>
      </w:r>
      <w:r w:rsidR="00891027" w:rsidRPr="00753FA6">
        <w:rPr>
          <w:rFonts w:ascii="Times New Roman" w:hAnsi="Times New Roman" w:cs="Times New Roman"/>
        </w:rPr>
        <w:t xml:space="preserve"> </w:t>
      </w:r>
      <w:r w:rsidR="0029259B" w:rsidRPr="00753FA6">
        <w:rPr>
          <w:rFonts w:ascii="Times New Roman" w:hAnsi="Times New Roman" w:cs="Times New Roman"/>
        </w:rPr>
        <w:t>and</w:t>
      </w:r>
      <w:r w:rsidR="00891027" w:rsidRPr="00753FA6">
        <w:rPr>
          <w:rFonts w:ascii="Times New Roman" w:hAnsi="Times New Roman" w:cs="Times New Roman"/>
        </w:rPr>
        <w:t xml:space="preserve"> </w:t>
      </w:r>
      <w:r w:rsidR="0029259B" w:rsidRPr="00753FA6">
        <w:rPr>
          <w:rFonts w:ascii="Times New Roman" w:hAnsi="Times New Roman" w:cs="Times New Roman"/>
        </w:rPr>
        <w:t>specialist</w:t>
      </w:r>
      <w:r w:rsidR="00891027" w:rsidRPr="00753FA6">
        <w:rPr>
          <w:rFonts w:ascii="Times New Roman" w:hAnsi="Times New Roman" w:cs="Times New Roman"/>
        </w:rPr>
        <w:t xml:space="preserve"> </w:t>
      </w:r>
      <w:r w:rsidR="0029259B" w:rsidRPr="00753FA6">
        <w:rPr>
          <w:rFonts w:ascii="Times New Roman" w:hAnsi="Times New Roman" w:cs="Times New Roman"/>
        </w:rPr>
        <w:t>(S)</w:t>
      </w:r>
      <w:r w:rsidR="00891027" w:rsidRPr="00753FA6">
        <w:rPr>
          <w:rFonts w:ascii="Times New Roman" w:hAnsi="Times New Roman" w:cs="Times New Roman"/>
        </w:rPr>
        <w:t xml:space="preserve"> </w:t>
      </w:r>
      <w:r w:rsidR="0029259B" w:rsidRPr="00753FA6">
        <w:rPr>
          <w:rFonts w:ascii="Times New Roman" w:hAnsi="Times New Roman" w:cs="Times New Roman"/>
        </w:rPr>
        <w:t>species</w:t>
      </w:r>
      <w:r w:rsidR="00891027" w:rsidRPr="00753FA6">
        <w:rPr>
          <w:rFonts w:ascii="Times New Roman" w:hAnsi="Times New Roman" w:cs="Times New Roman"/>
        </w:rPr>
        <w:t xml:space="preserve"> </w:t>
      </w:r>
      <w:r w:rsidR="0029259B" w:rsidRPr="00753FA6">
        <w:rPr>
          <w:rFonts w:ascii="Times New Roman" w:hAnsi="Times New Roman" w:cs="Times New Roman"/>
        </w:rPr>
        <w:t>are</w:t>
      </w:r>
      <w:r w:rsidR="00891027" w:rsidRPr="00753FA6">
        <w:rPr>
          <w:rFonts w:ascii="Times New Roman" w:hAnsi="Times New Roman" w:cs="Times New Roman"/>
        </w:rPr>
        <w:t xml:space="preserve"> </w:t>
      </w:r>
      <w:r w:rsidR="0029259B" w:rsidRPr="00753FA6">
        <w:rPr>
          <w:rFonts w:ascii="Times New Roman" w:hAnsi="Times New Roman" w:cs="Times New Roman"/>
        </w:rPr>
        <w:t>identified</w:t>
      </w:r>
    </w:p>
    <w:tbl>
      <w:tblPr>
        <w:tblW w:w="9087" w:type="dxa"/>
        <w:tblInd w:w="55" w:type="dxa"/>
        <w:tblCellMar>
          <w:left w:w="70" w:type="dxa"/>
          <w:right w:w="70" w:type="dxa"/>
        </w:tblCellMar>
        <w:tblLook w:val="04A0" w:firstRow="1" w:lastRow="0" w:firstColumn="1" w:lastColumn="0" w:noHBand="0" w:noVBand="1"/>
      </w:tblPr>
      <w:tblGrid>
        <w:gridCol w:w="364"/>
        <w:gridCol w:w="2061"/>
        <w:gridCol w:w="884"/>
        <w:gridCol w:w="817"/>
        <w:gridCol w:w="1265"/>
        <w:gridCol w:w="826"/>
        <w:gridCol w:w="1155"/>
        <w:gridCol w:w="1715"/>
      </w:tblGrid>
      <w:tr w:rsidR="006B3BA2" w:rsidRPr="00753FA6" w14:paraId="6944981E" w14:textId="77777777" w:rsidTr="003015A2">
        <w:trPr>
          <w:trHeight w:val="300"/>
          <w:tblHeader/>
        </w:trPr>
        <w:tc>
          <w:tcPr>
            <w:tcW w:w="364" w:type="dxa"/>
            <w:tcBorders>
              <w:top w:val="nil"/>
              <w:left w:val="nil"/>
              <w:bottom w:val="nil"/>
              <w:right w:val="nil"/>
            </w:tcBorders>
            <w:shd w:val="clear" w:color="auto" w:fill="auto"/>
            <w:noWrap/>
            <w:vAlign w:val="bottom"/>
            <w:hideMark/>
          </w:tcPr>
          <w:p w14:paraId="048D57A6" w14:textId="77777777" w:rsidR="006B3BA2" w:rsidRPr="00753FA6" w:rsidRDefault="006B3BA2" w:rsidP="005405E3">
            <w:pPr>
              <w:spacing w:after="0" w:line="240" w:lineRule="auto"/>
              <w:rPr>
                <w:rFonts w:ascii="Times New Roman" w:eastAsia="Times New Roman" w:hAnsi="Times New Roman" w:cs="Times New Roman"/>
                <w:color w:val="000000"/>
                <w:lang w:eastAsia="cs-CZ"/>
              </w:rPr>
            </w:pPr>
          </w:p>
        </w:tc>
        <w:tc>
          <w:tcPr>
            <w:tcW w:w="2061" w:type="dxa"/>
            <w:vMerge w:val="restart"/>
            <w:tcBorders>
              <w:top w:val="nil"/>
              <w:left w:val="nil"/>
              <w:right w:val="nil"/>
            </w:tcBorders>
            <w:shd w:val="clear" w:color="auto" w:fill="auto"/>
            <w:noWrap/>
            <w:vAlign w:val="center"/>
            <w:hideMark/>
          </w:tcPr>
          <w:p w14:paraId="3D68306E" w14:textId="77777777" w:rsidR="006B3BA2" w:rsidRPr="00753FA6" w:rsidRDefault="006B3BA2" w:rsidP="005405E3">
            <w:pPr>
              <w:spacing w:after="0" w:line="240" w:lineRule="auto"/>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Species</w:t>
            </w:r>
          </w:p>
        </w:tc>
        <w:tc>
          <w:tcPr>
            <w:tcW w:w="884" w:type="dxa"/>
            <w:vMerge w:val="restart"/>
            <w:tcBorders>
              <w:top w:val="nil"/>
              <w:left w:val="nil"/>
              <w:right w:val="nil"/>
            </w:tcBorders>
            <w:shd w:val="clear" w:color="auto" w:fill="auto"/>
            <w:noWrap/>
            <w:vAlign w:val="center"/>
            <w:hideMark/>
          </w:tcPr>
          <w:p w14:paraId="6116BD7B" w14:textId="14E7E0D5" w:rsidR="006B3BA2" w:rsidRPr="00753FA6" w:rsidRDefault="006B3BA2" w:rsidP="005405E3">
            <w:pPr>
              <w:spacing w:after="0" w:line="240" w:lineRule="auto"/>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Abbr.</w:t>
            </w:r>
          </w:p>
        </w:tc>
        <w:tc>
          <w:tcPr>
            <w:tcW w:w="817" w:type="dxa"/>
            <w:vMerge w:val="restart"/>
            <w:tcBorders>
              <w:top w:val="nil"/>
              <w:left w:val="nil"/>
              <w:right w:val="nil"/>
            </w:tcBorders>
            <w:shd w:val="clear" w:color="auto" w:fill="auto"/>
            <w:noWrap/>
            <w:vAlign w:val="center"/>
            <w:hideMark/>
          </w:tcPr>
          <w:p w14:paraId="40700980"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Guild</w:t>
            </w:r>
          </w:p>
        </w:tc>
        <w:tc>
          <w:tcPr>
            <w:tcW w:w="1265" w:type="dxa"/>
            <w:tcBorders>
              <w:top w:val="nil"/>
              <w:left w:val="nil"/>
              <w:bottom w:val="nil"/>
              <w:right w:val="nil"/>
            </w:tcBorders>
            <w:shd w:val="clear" w:color="auto" w:fill="auto"/>
            <w:noWrap/>
            <w:vAlign w:val="center"/>
            <w:hideMark/>
          </w:tcPr>
          <w:p w14:paraId="252949F8"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Abundance</w:t>
            </w:r>
          </w:p>
        </w:tc>
        <w:tc>
          <w:tcPr>
            <w:tcW w:w="826" w:type="dxa"/>
            <w:tcBorders>
              <w:top w:val="nil"/>
              <w:left w:val="nil"/>
              <w:bottom w:val="nil"/>
              <w:right w:val="nil"/>
            </w:tcBorders>
            <w:shd w:val="clear" w:color="auto" w:fill="auto"/>
            <w:noWrap/>
            <w:vAlign w:val="center"/>
            <w:hideMark/>
          </w:tcPr>
          <w:p w14:paraId="3C077A19"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Density</w:t>
            </w:r>
          </w:p>
        </w:tc>
        <w:tc>
          <w:tcPr>
            <w:tcW w:w="1155" w:type="dxa"/>
            <w:tcBorders>
              <w:top w:val="nil"/>
              <w:left w:val="nil"/>
              <w:bottom w:val="nil"/>
              <w:right w:val="nil"/>
            </w:tcBorders>
            <w:shd w:val="clear" w:color="auto" w:fill="auto"/>
            <w:noWrap/>
            <w:vAlign w:val="center"/>
            <w:hideMark/>
          </w:tcPr>
          <w:p w14:paraId="05E3E41B"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Dominance</w:t>
            </w:r>
          </w:p>
        </w:tc>
        <w:tc>
          <w:tcPr>
            <w:tcW w:w="1715" w:type="dxa"/>
            <w:tcBorders>
              <w:top w:val="nil"/>
              <w:left w:val="nil"/>
              <w:bottom w:val="nil"/>
              <w:right w:val="nil"/>
            </w:tcBorders>
            <w:shd w:val="clear" w:color="auto" w:fill="auto"/>
            <w:noWrap/>
            <w:vAlign w:val="center"/>
            <w:hideMark/>
          </w:tcPr>
          <w:p w14:paraId="12B29D2E"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Frequency</w:t>
            </w:r>
          </w:p>
        </w:tc>
      </w:tr>
      <w:tr w:rsidR="006B3BA2" w:rsidRPr="00753FA6" w14:paraId="6281E3BD" w14:textId="77777777" w:rsidTr="003015A2">
        <w:trPr>
          <w:trHeight w:val="300"/>
          <w:tblHeader/>
        </w:trPr>
        <w:tc>
          <w:tcPr>
            <w:tcW w:w="364" w:type="dxa"/>
            <w:tcBorders>
              <w:top w:val="nil"/>
              <w:left w:val="nil"/>
              <w:bottom w:val="single" w:sz="12" w:space="0" w:color="auto"/>
              <w:right w:val="nil"/>
            </w:tcBorders>
            <w:shd w:val="clear" w:color="auto" w:fill="auto"/>
            <w:noWrap/>
            <w:vAlign w:val="bottom"/>
            <w:hideMark/>
          </w:tcPr>
          <w:p w14:paraId="078CAFC3" w14:textId="77777777" w:rsidR="006B3BA2" w:rsidRPr="00753FA6" w:rsidRDefault="006B3BA2" w:rsidP="005405E3">
            <w:pPr>
              <w:spacing w:after="0" w:line="240" w:lineRule="auto"/>
              <w:rPr>
                <w:rFonts w:ascii="Times New Roman" w:eastAsia="Times New Roman" w:hAnsi="Times New Roman" w:cs="Times New Roman"/>
                <w:color w:val="000000"/>
                <w:lang w:eastAsia="cs-CZ"/>
              </w:rPr>
            </w:pPr>
          </w:p>
        </w:tc>
        <w:tc>
          <w:tcPr>
            <w:tcW w:w="2061" w:type="dxa"/>
            <w:vMerge/>
            <w:tcBorders>
              <w:left w:val="nil"/>
              <w:bottom w:val="single" w:sz="12" w:space="0" w:color="auto"/>
              <w:right w:val="nil"/>
            </w:tcBorders>
            <w:shd w:val="clear" w:color="auto" w:fill="auto"/>
            <w:noWrap/>
            <w:vAlign w:val="center"/>
            <w:hideMark/>
          </w:tcPr>
          <w:p w14:paraId="3B3F7ECB" w14:textId="77777777" w:rsidR="006B3BA2" w:rsidRPr="00753FA6" w:rsidRDefault="006B3BA2" w:rsidP="005405E3">
            <w:pPr>
              <w:spacing w:after="0" w:line="240" w:lineRule="auto"/>
              <w:rPr>
                <w:rFonts w:ascii="Times New Roman" w:eastAsia="Times New Roman" w:hAnsi="Times New Roman" w:cs="Times New Roman"/>
                <w:color w:val="000000"/>
                <w:sz w:val="20"/>
                <w:szCs w:val="20"/>
                <w:lang w:eastAsia="cs-CZ"/>
              </w:rPr>
            </w:pPr>
          </w:p>
        </w:tc>
        <w:tc>
          <w:tcPr>
            <w:tcW w:w="884" w:type="dxa"/>
            <w:vMerge/>
            <w:tcBorders>
              <w:left w:val="nil"/>
              <w:bottom w:val="single" w:sz="12" w:space="0" w:color="auto"/>
              <w:right w:val="nil"/>
            </w:tcBorders>
            <w:shd w:val="clear" w:color="auto" w:fill="auto"/>
            <w:noWrap/>
            <w:vAlign w:val="center"/>
            <w:hideMark/>
          </w:tcPr>
          <w:p w14:paraId="0DEFF902" w14:textId="77777777" w:rsidR="006B3BA2" w:rsidRPr="00753FA6" w:rsidRDefault="006B3BA2" w:rsidP="005405E3">
            <w:pPr>
              <w:spacing w:after="0" w:line="240" w:lineRule="auto"/>
              <w:rPr>
                <w:rFonts w:ascii="Times New Roman" w:eastAsia="Times New Roman" w:hAnsi="Times New Roman" w:cs="Times New Roman"/>
                <w:color w:val="000000"/>
                <w:sz w:val="20"/>
                <w:szCs w:val="20"/>
                <w:lang w:eastAsia="cs-CZ"/>
              </w:rPr>
            </w:pPr>
          </w:p>
        </w:tc>
        <w:tc>
          <w:tcPr>
            <w:tcW w:w="817" w:type="dxa"/>
            <w:vMerge/>
            <w:tcBorders>
              <w:left w:val="nil"/>
              <w:bottom w:val="single" w:sz="12" w:space="0" w:color="auto"/>
              <w:right w:val="nil"/>
            </w:tcBorders>
            <w:shd w:val="clear" w:color="auto" w:fill="auto"/>
            <w:noWrap/>
            <w:vAlign w:val="center"/>
            <w:hideMark/>
          </w:tcPr>
          <w:p w14:paraId="4A306B3D" w14:textId="70736B51" w:rsidR="006B3BA2" w:rsidRPr="00753FA6" w:rsidRDefault="006B3BA2" w:rsidP="006B3BA2">
            <w:pPr>
              <w:spacing w:after="0" w:line="240" w:lineRule="auto"/>
              <w:rPr>
                <w:rFonts w:ascii="Times New Roman" w:eastAsia="Times New Roman" w:hAnsi="Times New Roman" w:cs="Times New Roman"/>
                <w:color w:val="000000"/>
                <w:sz w:val="18"/>
                <w:szCs w:val="18"/>
                <w:lang w:eastAsia="cs-CZ"/>
              </w:rPr>
            </w:pPr>
          </w:p>
        </w:tc>
        <w:tc>
          <w:tcPr>
            <w:tcW w:w="1265" w:type="dxa"/>
            <w:tcBorders>
              <w:top w:val="nil"/>
              <w:left w:val="nil"/>
              <w:bottom w:val="single" w:sz="12" w:space="0" w:color="auto"/>
              <w:right w:val="nil"/>
            </w:tcBorders>
            <w:shd w:val="clear" w:color="auto" w:fill="auto"/>
            <w:noWrap/>
            <w:vAlign w:val="center"/>
            <w:hideMark/>
          </w:tcPr>
          <w:p w14:paraId="3E8ECEC3" w14:textId="77777777" w:rsidR="006B3BA2" w:rsidRPr="00753FA6" w:rsidRDefault="006B3BA2" w:rsidP="005405E3">
            <w:pPr>
              <w:spacing w:after="0" w:line="240" w:lineRule="auto"/>
              <w:jc w:val="center"/>
              <w:rPr>
                <w:rFonts w:ascii="Times New Roman" w:eastAsia="Times New Roman" w:hAnsi="Times New Roman" w:cs="Times New Roman"/>
                <w:color w:val="000000"/>
                <w:sz w:val="18"/>
                <w:szCs w:val="18"/>
                <w:lang w:eastAsia="cs-CZ"/>
              </w:rPr>
            </w:pPr>
            <w:r w:rsidRPr="00753FA6">
              <w:rPr>
                <w:rFonts w:ascii="Times New Roman" w:eastAsia="Times New Roman" w:hAnsi="Times New Roman" w:cs="Times New Roman"/>
                <w:color w:val="000000"/>
                <w:sz w:val="18"/>
                <w:szCs w:val="18"/>
                <w:lang w:eastAsia="cs-CZ"/>
              </w:rPr>
              <w:t>(individuals)</w:t>
            </w:r>
          </w:p>
        </w:tc>
        <w:tc>
          <w:tcPr>
            <w:tcW w:w="826" w:type="dxa"/>
            <w:tcBorders>
              <w:top w:val="nil"/>
              <w:left w:val="nil"/>
              <w:bottom w:val="single" w:sz="12" w:space="0" w:color="auto"/>
              <w:right w:val="nil"/>
            </w:tcBorders>
            <w:shd w:val="clear" w:color="auto" w:fill="auto"/>
            <w:noWrap/>
            <w:vAlign w:val="center"/>
            <w:hideMark/>
          </w:tcPr>
          <w:p w14:paraId="079EF33F" w14:textId="4CD007DE" w:rsidR="006B3BA2" w:rsidRPr="00753FA6" w:rsidRDefault="006B3BA2" w:rsidP="005405E3">
            <w:pPr>
              <w:spacing w:after="0" w:line="240" w:lineRule="auto"/>
              <w:jc w:val="center"/>
              <w:rPr>
                <w:rFonts w:ascii="Times New Roman" w:eastAsia="Times New Roman" w:hAnsi="Times New Roman" w:cs="Times New Roman"/>
                <w:color w:val="000000"/>
                <w:sz w:val="18"/>
                <w:szCs w:val="18"/>
                <w:lang w:eastAsia="cs-CZ"/>
              </w:rPr>
            </w:pPr>
            <w:r w:rsidRPr="00753FA6">
              <w:rPr>
                <w:rFonts w:ascii="Times New Roman" w:eastAsia="Times New Roman" w:hAnsi="Times New Roman" w:cs="Times New Roman"/>
                <w:color w:val="000000"/>
                <w:sz w:val="18"/>
                <w:szCs w:val="18"/>
                <w:lang w:eastAsia="cs-CZ"/>
              </w:rPr>
              <w:t>(1</w:t>
            </w:r>
            <w:r w:rsidR="00891027" w:rsidRPr="00753FA6">
              <w:rPr>
                <w:rFonts w:ascii="Times New Roman" w:eastAsia="Times New Roman" w:hAnsi="Times New Roman" w:cs="Times New Roman"/>
                <w:color w:val="000000"/>
                <w:sz w:val="18"/>
                <w:szCs w:val="18"/>
                <w:lang w:eastAsia="cs-CZ"/>
              </w:rPr>
              <w:t xml:space="preserve"> </w:t>
            </w:r>
            <w:r w:rsidRPr="00753FA6">
              <w:rPr>
                <w:rFonts w:ascii="Times New Roman" w:eastAsia="Times New Roman" w:hAnsi="Times New Roman" w:cs="Times New Roman"/>
                <w:color w:val="000000"/>
                <w:sz w:val="18"/>
                <w:szCs w:val="18"/>
                <w:lang w:eastAsia="cs-CZ"/>
              </w:rPr>
              <w:t>ha)</w:t>
            </w:r>
          </w:p>
        </w:tc>
        <w:tc>
          <w:tcPr>
            <w:tcW w:w="1155" w:type="dxa"/>
            <w:tcBorders>
              <w:top w:val="nil"/>
              <w:left w:val="nil"/>
              <w:bottom w:val="single" w:sz="12" w:space="0" w:color="auto"/>
              <w:right w:val="nil"/>
            </w:tcBorders>
            <w:shd w:val="clear" w:color="auto" w:fill="auto"/>
            <w:noWrap/>
            <w:vAlign w:val="center"/>
            <w:hideMark/>
          </w:tcPr>
          <w:p w14:paraId="77E67AA5" w14:textId="77777777" w:rsidR="006B3BA2" w:rsidRPr="00753FA6" w:rsidRDefault="006B3BA2" w:rsidP="005405E3">
            <w:pPr>
              <w:spacing w:after="0" w:line="240" w:lineRule="auto"/>
              <w:jc w:val="center"/>
              <w:rPr>
                <w:rFonts w:ascii="Times New Roman" w:eastAsia="Times New Roman" w:hAnsi="Times New Roman" w:cs="Times New Roman"/>
                <w:color w:val="000000"/>
                <w:sz w:val="18"/>
                <w:szCs w:val="18"/>
                <w:lang w:eastAsia="cs-CZ"/>
              </w:rPr>
            </w:pPr>
          </w:p>
        </w:tc>
        <w:tc>
          <w:tcPr>
            <w:tcW w:w="1715" w:type="dxa"/>
            <w:tcBorders>
              <w:top w:val="nil"/>
              <w:left w:val="nil"/>
              <w:bottom w:val="single" w:sz="12" w:space="0" w:color="auto"/>
              <w:right w:val="nil"/>
            </w:tcBorders>
            <w:shd w:val="clear" w:color="auto" w:fill="auto"/>
            <w:noWrap/>
            <w:vAlign w:val="center"/>
            <w:hideMark/>
          </w:tcPr>
          <w:p w14:paraId="5FFC0613" w14:textId="1F296697" w:rsidR="006B3BA2" w:rsidRPr="00753FA6" w:rsidRDefault="006B3BA2" w:rsidP="005405E3">
            <w:pPr>
              <w:spacing w:after="0" w:line="240" w:lineRule="auto"/>
              <w:jc w:val="center"/>
              <w:rPr>
                <w:rFonts w:ascii="Times New Roman" w:eastAsia="Times New Roman" w:hAnsi="Times New Roman" w:cs="Times New Roman"/>
                <w:color w:val="000000"/>
                <w:sz w:val="18"/>
                <w:szCs w:val="18"/>
                <w:lang w:eastAsia="cs-CZ"/>
              </w:rPr>
            </w:pPr>
            <w:r w:rsidRPr="00753FA6">
              <w:rPr>
                <w:rFonts w:ascii="Times New Roman" w:eastAsia="Times New Roman" w:hAnsi="Times New Roman" w:cs="Times New Roman"/>
                <w:color w:val="000000"/>
                <w:sz w:val="18"/>
                <w:szCs w:val="18"/>
                <w:lang w:eastAsia="cs-CZ"/>
              </w:rPr>
              <w:t>(%</w:t>
            </w:r>
            <w:r w:rsidR="00891027" w:rsidRPr="00753FA6">
              <w:rPr>
                <w:rFonts w:ascii="Times New Roman" w:eastAsia="Times New Roman" w:hAnsi="Times New Roman" w:cs="Times New Roman"/>
                <w:color w:val="000000"/>
                <w:sz w:val="18"/>
                <w:szCs w:val="18"/>
                <w:lang w:eastAsia="cs-CZ"/>
              </w:rPr>
              <w:t xml:space="preserve"> </w:t>
            </w:r>
            <w:r w:rsidRPr="00753FA6">
              <w:rPr>
                <w:rFonts w:ascii="Times New Roman" w:eastAsia="Times New Roman" w:hAnsi="Times New Roman" w:cs="Times New Roman"/>
                <w:color w:val="000000"/>
                <w:sz w:val="18"/>
                <w:szCs w:val="18"/>
                <w:lang w:eastAsia="cs-CZ"/>
              </w:rPr>
              <w:t>from</w:t>
            </w:r>
            <w:r w:rsidR="00891027" w:rsidRPr="00753FA6">
              <w:rPr>
                <w:rFonts w:ascii="Times New Roman" w:eastAsia="Times New Roman" w:hAnsi="Times New Roman" w:cs="Times New Roman"/>
                <w:color w:val="000000"/>
                <w:sz w:val="18"/>
                <w:szCs w:val="18"/>
                <w:lang w:eastAsia="cs-CZ"/>
              </w:rPr>
              <w:t xml:space="preserve"> </w:t>
            </w:r>
            <w:r w:rsidRPr="00753FA6">
              <w:rPr>
                <w:rFonts w:ascii="Times New Roman" w:eastAsia="Times New Roman" w:hAnsi="Times New Roman" w:cs="Times New Roman"/>
                <w:color w:val="000000"/>
                <w:sz w:val="18"/>
                <w:szCs w:val="18"/>
                <w:lang w:eastAsia="cs-CZ"/>
              </w:rPr>
              <w:t>180</w:t>
            </w:r>
            <w:r w:rsidR="00891027" w:rsidRPr="00753FA6">
              <w:rPr>
                <w:rFonts w:ascii="Times New Roman" w:eastAsia="Times New Roman" w:hAnsi="Times New Roman" w:cs="Times New Roman"/>
                <w:color w:val="000000"/>
                <w:sz w:val="18"/>
                <w:szCs w:val="18"/>
                <w:lang w:eastAsia="cs-CZ"/>
              </w:rPr>
              <w:t xml:space="preserve"> </w:t>
            </w:r>
            <w:r w:rsidRPr="00753FA6">
              <w:rPr>
                <w:rFonts w:ascii="Times New Roman" w:eastAsia="Times New Roman" w:hAnsi="Times New Roman" w:cs="Times New Roman"/>
                <w:color w:val="000000"/>
                <w:sz w:val="18"/>
                <w:szCs w:val="18"/>
                <w:lang w:eastAsia="cs-CZ"/>
              </w:rPr>
              <w:t>points)</w:t>
            </w:r>
          </w:p>
        </w:tc>
      </w:tr>
      <w:tr w:rsidR="005405E3" w:rsidRPr="00753FA6" w14:paraId="03FBD478" w14:textId="77777777" w:rsidTr="006B3BA2">
        <w:trPr>
          <w:trHeight w:val="300"/>
        </w:trPr>
        <w:tc>
          <w:tcPr>
            <w:tcW w:w="364" w:type="dxa"/>
            <w:tcBorders>
              <w:top w:val="single" w:sz="12" w:space="0" w:color="auto"/>
              <w:left w:val="nil"/>
              <w:bottom w:val="nil"/>
              <w:right w:val="nil"/>
            </w:tcBorders>
            <w:shd w:val="clear" w:color="auto" w:fill="auto"/>
            <w:noWrap/>
            <w:hideMark/>
          </w:tcPr>
          <w:p w14:paraId="2C0AA586"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w:t>
            </w:r>
          </w:p>
        </w:tc>
        <w:tc>
          <w:tcPr>
            <w:tcW w:w="2061" w:type="dxa"/>
            <w:tcBorders>
              <w:top w:val="single" w:sz="12" w:space="0" w:color="auto"/>
              <w:left w:val="nil"/>
              <w:bottom w:val="nil"/>
              <w:right w:val="nil"/>
            </w:tcBorders>
            <w:shd w:val="clear" w:color="auto" w:fill="auto"/>
            <w:noWrap/>
            <w:hideMark/>
          </w:tcPr>
          <w:p w14:paraId="2F7CD3AE" w14:textId="59B16BF8"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Fringilla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coelebs</w:t>
            </w:r>
          </w:p>
        </w:tc>
        <w:tc>
          <w:tcPr>
            <w:tcW w:w="884" w:type="dxa"/>
            <w:tcBorders>
              <w:top w:val="single" w:sz="12" w:space="0" w:color="auto"/>
              <w:left w:val="nil"/>
              <w:bottom w:val="nil"/>
              <w:right w:val="nil"/>
            </w:tcBorders>
            <w:shd w:val="clear" w:color="auto" w:fill="auto"/>
            <w:noWrap/>
            <w:hideMark/>
          </w:tcPr>
          <w:p w14:paraId="62D1976C"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Fricoe</w:t>
            </w:r>
            <w:proofErr w:type="spellEnd"/>
          </w:p>
        </w:tc>
        <w:tc>
          <w:tcPr>
            <w:tcW w:w="817" w:type="dxa"/>
            <w:tcBorders>
              <w:top w:val="single" w:sz="12" w:space="0" w:color="auto"/>
              <w:left w:val="nil"/>
              <w:bottom w:val="nil"/>
              <w:right w:val="nil"/>
            </w:tcBorders>
            <w:shd w:val="clear" w:color="auto" w:fill="auto"/>
            <w:noWrap/>
            <w:hideMark/>
          </w:tcPr>
          <w:p w14:paraId="1DAAE29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single" w:sz="12" w:space="0" w:color="auto"/>
              <w:left w:val="nil"/>
              <w:bottom w:val="nil"/>
              <w:right w:val="nil"/>
            </w:tcBorders>
            <w:shd w:val="clear" w:color="auto" w:fill="auto"/>
            <w:noWrap/>
            <w:hideMark/>
          </w:tcPr>
          <w:p w14:paraId="3FC30129"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402</w:t>
            </w:r>
          </w:p>
        </w:tc>
        <w:tc>
          <w:tcPr>
            <w:tcW w:w="826" w:type="dxa"/>
            <w:tcBorders>
              <w:top w:val="single" w:sz="12" w:space="0" w:color="auto"/>
              <w:left w:val="nil"/>
              <w:bottom w:val="nil"/>
              <w:right w:val="nil"/>
            </w:tcBorders>
            <w:shd w:val="clear" w:color="auto" w:fill="auto"/>
            <w:noWrap/>
            <w:hideMark/>
          </w:tcPr>
          <w:p w14:paraId="371060FB" w14:textId="1EA90BA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single" w:sz="12" w:space="0" w:color="auto"/>
              <w:left w:val="nil"/>
              <w:bottom w:val="nil"/>
              <w:right w:val="nil"/>
            </w:tcBorders>
            <w:shd w:val="clear" w:color="auto" w:fill="auto"/>
            <w:noWrap/>
            <w:hideMark/>
          </w:tcPr>
          <w:p w14:paraId="0A6543EB" w14:textId="5631731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c>
          <w:tcPr>
            <w:tcW w:w="1715" w:type="dxa"/>
            <w:tcBorders>
              <w:top w:val="single" w:sz="12" w:space="0" w:color="auto"/>
              <w:left w:val="nil"/>
              <w:bottom w:val="nil"/>
              <w:right w:val="nil"/>
            </w:tcBorders>
            <w:shd w:val="clear" w:color="auto" w:fill="auto"/>
            <w:noWrap/>
            <w:hideMark/>
          </w:tcPr>
          <w:p w14:paraId="69EB53D4" w14:textId="421A112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262BB842" w14:textId="77777777" w:rsidTr="006B3BA2">
        <w:trPr>
          <w:trHeight w:val="300"/>
        </w:trPr>
        <w:tc>
          <w:tcPr>
            <w:tcW w:w="364" w:type="dxa"/>
            <w:tcBorders>
              <w:top w:val="nil"/>
              <w:left w:val="nil"/>
              <w:bottom w:val="nil"/>
              <w:right w:val="nil"/>
            </w:tcBorders>
            <w:shd w:val="clear" w:color="auto" w:fill="auto"/>
            <w:noWrap/>
            <w:hideMark/>
          </w:tcPr>
          <w:p w14:paraId="6F12BB02"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w:t>
            </w:r>
          </w:p>
        </w:tc>
        <w:tc>
          <w:tcPr>
            <w:tcW w:w="2061" w:type="dxa"/>
            <w:tcBorders>
              <w:top w:val="nil"/>
              <w:left w:val="nil"/>
              <w:bottom w:val="nil"/>
              <w:right w:val="nil"/>
            </w:tcBorders>
            <w:shd w:val="clear" w:color="auto" w:fill="auto"/>
            <w:noWrap/>
            <w:hideMark/>
          </w:tcPr>
          <w:p w14:paraId="3C9D3D81" w14:textId="2786CC1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Periparus</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ater</w:t>
            </w:r>
            <w:proofErr w:type="spellEnd"/>
          </w:p>
        </w:tc>
        <w:tc>
          <w:tcPr>
            <w:tcW w:w="884" w:type="dxa"/>
            <w:tcBorders>
              <w:top w:val="nil"/>
              <w:left w:val="nil"/>
              <w:bottom w:val="nil"/>
              <w:right w:val="nil"/>
            </w:tcBorders>
            <w:shd w:val="clear" w:color="auto" w:fill="auto"/>
            <w:noWrap/>
            <w:hideMark/>
          </w:tcPr>
          <w:p w14:paraId="774D486A"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Perate</w:t>
            </w:r>
            <w:proofErr w:type="spellEnd"/>
          </w:p>
        </w:tc>
        <w:tc>
          <w:tcPr>
            <w:tcW w:w="817" w:type="dxa"/>
            <w:tcBorders>
              <w:top w:val="nil"/>
              <w:left w:val="nil"/>
              <w:bottom w:val="nil"/>
              <w:right w:val="nil"/>
            </w:tcBorders>
            <w:shd w:val="clear" w:color="auto" w:fill="auto"/>
            <w:noWrap/>
            <w:hideMark/>
          </w:tcPr>
          <w:p w14:paraId="6AE00071"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2E7DEBA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256</w:t>
            </w:r>
          </w:p>
        </w:tc>
        <w:tc>
          <w:tcPr>
            <w:tcW w:w="826" w:type="dxa"/>
            <w:tcBorders>
              <w:top w:val="nil"/>
              <w:left w:val="nil"/>
              <w:bottom w:val="nil"/>
              <w:right w:val="nil"/>
            </w:tcBorders>
            <w:shd w:val="clear" w:color="auto" w:fill="auto"/>
            <w:noWrap/>
            <w:hideMark/>
          </w:tcPr>
          <w:p w14:paraId="2FC66892" w14:textId="7D0FE08C"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155" w:type="dxa"/>
            <w:tcBorders>
              <w:top w:val="nil"/>
              <w:left w:val="nil"/>
              <w:bottom w:val="nil"/>
              <w:right w:val="nil"/>
            </w:tcBorders>
            <w:shd w:val="clear" w:color="auto" w:fill="auto"/>
            <w:noWrap/>
            <w:hideMark/>
          </w:tcPr>
          <w:p w14:paraId="69A66907" w14:textId="6526589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715" w:type="dxa"/>
            <w:tcBorders>
              <w:top w:val="nil"/>
              <w:left w:val="nil"/>
              <w:bottom w:val="nil"/>
              <w:right w:val="nil"/>
            </w:tcBorders>
            <w:shd w:val="clear" w:color="auto" w:fill="auto"/>
            <w:noWrap/>
            <w:hideMark/>
          </w:tcPr>
          <w:p w14:paraId="30181007" w14:textId="0B216AE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3B58B976" w14:textId="77777777" w:rsidTr="006B3BA2">
        <w:trPr>
          <w:trHeight w:val="300"/>
        </w:trPr>
        <w:tc>
          <w:tcPr>
            <w:tcW w:w="364" w:type="dxa"/>
            <w:tcBorders>
              <w:top w:val="nil"/>
              <w:left w:val="nil"/>
              <w:bottom w:val="nil"/>
              <w:right w:val="nil"/>
            </w:tcBorders>
            <w:shd w:val="clear" w:color="auto" w:fill="auto"/>
            <w:noWrap/>
            <w:hideMark/>
          </w:tcPr>
          <w:p w14:paraId="76487C0A"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w:t>
            </w:r>
          </w:p>
        </w:tc>
        <w:tc>
          <w:tcPr>
            <w:tcW w:w="2061" w:type="dxa"/>
            <w:tcBorders>
              <w:top w:val="nil"/>
              <w:left w:val="nil"/>
              <w:bottom w:val="nil"/>
              <w:right w:val="nil"/>
            </w:tcBorders>
            <w:shd w:val="clear" w:color="auto" w:fill="auto"/>
            <w:noWrap/>
            <w:hideMark/>
          </w:tcPr>
          <w:p w14:paraId="55CB7116" w14:textId="01F82C06"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Erithacus</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rubecula</w:t>
            </w:r>
            <w:proofErr w:type="spellEnd"/>
          </w:p>
        </w:tc>
        <w:tc>
          <w:tcPr>
            <w:tcW w:w="884" w:type="dxa"/>
            <w:tcBorders>
              <w:top w:val="nil"/>
              <w:left w:val="nil"/>
              <w:bottom w:val="nil"/>
              <w:right w:val="nil"/>
            </w:tcBorders>
            <w:shd w:val="clear" w:color="auto" w:fill="auto"/>
            <w:noWrap/>
            <w:hideMark/>
          </w:tcPr>
          <w:p w14:paraId="78BE30BB"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Erirub</w:t>
            </w:r>
            <w:proofErr w:type="spellEnd"/>
          </w:p>
        </w:tc>
        <w:tc>
          <w:tcPr>
            <w:tcW w:w="817" w:type="dxa"/>
            <w:tcBorders>
              <w:top w:val="nil"/>
              <w:left w:val="nil"/>
              <w:bottom w:val="nil"/>
              <w:right w:val="nil"/>
            </w:tcBorders>
            <w:shd w:val="clear" w:color="auto" w:fill="auto"/>
            <w:noWrap/>
            <w:hideMark/>
          </w:tcPr>
          <w:p w14:paraId="33606AAC"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14E9225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249</w:t>
            </w:r>
          </w:p>
        </w:tc>
        <w:tc>
          <w:tcPr>
            <w:tcW w:w="826" w:type="dxa"/>
            <w:tcBorders>
              <w:top w:val="nil"/>
              <w:left w:val="nil"/>
              <w:bottom w:val="nil"/>
              <w:right w:val="nil"/>
            </w:tcBorders>
            <w:shd w:val="clear" w:color="auto" w:fill="auto"/>
            <w:noWrap/>
            <w:hideMark/>
          </w:tcPr>
          <w:p w14:paraId="4ED69BD3" w14:textId="1C0EF5C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155" w:type="dxa"/>
            <w:tcBorders>
              <w:top w:val="nil"/>
              <w:left w:val="nil"/>
              <w:bottom w:val="nil"/>
              <w:right w:val="nil"/>
            </w:tcBorders>
            <w:shd w:val="clear" w:color="auto" w:fill="auto"/>
            <w:noWrap/>
            <w:hideMark/>
          </w:tcPr>
          <w:p w14:paraId="1A24C70B" w14:textId="04F8000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0FF4BF39" w14:textId="3924F3F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88</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7BA00A52" w14:textId="77777777" w:rsidTr="006B3BA2">
        <w:trPr>
          <w:trHeight w:val="300"/>
        </w:trPr>
        <w:tc>
          <w:tcPr>
            <w:tcW w:w="364" w:type="dxa"/>
            <w:tcBorders>
              <w:top w:val="nil"/>
              <w:left w:val="nil"/>
              <w:bottom w:val="nil"/>
              <w:right w:val="nil"/>
            </w:tcBorders>
            <w:shd w:val="clear" w:color="auto" w:fill="auto"/>
            <w:noWrap/>
            <w:hideMark/>
          </w:tcPr>
          <w:p w14:paraId="55CFAFD8"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4</w:t>
            </w:r>
          </w:p>
        </w:tc>
        <w:tc>
          <w:tcPr>
            <w:tcW w:w="2061" w:type="dxa"/>
            <w:tcBorders>
              <w:top w:val="nil"/>
              <w:left w:val="nil"/>
              <w:bottom w:val="nil"/>
              <w:right w:val="nil"/>
            </w:tcBorders>
            <w:shd w:val="clear" w:color="auto" w:fill="auto"/>
            <w:noWrap/>
            <w:hideMark/>
          </w:tcPr>
          <w:p w14:paraId="1B99D25B" w14:textId="0C00A14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Regulus</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ignicapilla</w:t>
            </w:r>
            <w:proofErr w:type="spellEnd"/>
          </w:p>
        </w:tc>
        <w:tc>
          <w:tcPr>
            <w:tcW w:w="884" w:type="dxa"/>
            <w:tcBorders>
              <w:top w:val="nil"/>
              <w:left w:val="nil"/>
              <w:bottom w:val="nil"/>
              <w:right w:val="nil"/>
            </w:tcBorders>
            <w:shd w:val="clear" w:color="auto" w:fill="auto"/>
            <w:noWrap/>
            <w:hideMark/>
          </w:tcPr>
          <w:p w14:paraId="77279B36"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Regign</w:t>
            </w:r>
            <w:proofErr w:type="spellEnd"/>
          </w:p>
        </w:tc>
        <w:tc>
          <w:tcPr>
            <w:tcW w:w="817" w:type="dxa"/>
            <w:tcBorders>
              <w:top w:val="nil"/>
              <w:left w:val="nil"/>
              <w:bottom w:val="nil"/>
              <w:right w:val="nil"/>
            </w:tcBorders>
            <w:shd w:val="clear" w:color="auto" w:fill="auto"/>
            <w:noWrap/>
            <w:hideMark/>
          </w:tcPr>
          <w:p w14:paraId="457A62A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03265F4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187</w:t>
            </w:r>
          </w:p>
        </w:tc>
        <w:tc>
          <w:tcPr>
            <w:tcW w:w="826" w:type="dxa"/>
            <w:tcBorders>
              <w:top w:val="nil"/>
              <w:left w:val="nil"/>
              <w:bottom w:val="nil"/>
              <w:right w:val="nil"/>
            </w:tcBorders>
            <w:shd w:val="clear" w:color="auto" w:fill="auto"/>
            <w:noWrap/>
            <w:hideMark/>
          </w:tcPr>
          <w:p w14:paraId="722207BF" w14:textId="59B111A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9</w:t>
            </w:r>
          </w:p>
        </w:tc>
        <w:tc>
          <w:tcPr>
            <w:tcW w:w="1155" w:type="dxa"/>
            <w:tcBorders>
              <w:top w:val="nil"/>
              <w:left w:val="nil"/>
              <w:bottom w:val="nil"/>
              <w:right w:val="nil"/>
            </w:tcBorders>
            <w:shd w:val="clear" w:color="auto" w:fill="auto"/>
            <w:noWrap/>
            <w:hideMark/>
          </w:tcPr>
          <w:p w14:paraId="1E902C3E" w14:textId="78FEAD8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1BFE08B0" w14:textId="5D53CB9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311D7E55" w14:textId="77777777" w:rsidTr="006B3BA2">
        <w:trPr>
          <w:trHeight w:val="300"/>
        </w:trPr>
        <w:tc>
          <w:tcPr>
            <w:tcW w:w="364" w:type="dxa"/>
            <w:tcBorders>
              <w:top w:val="nil"/>
              <w:left w:val="nil"/>
              <w:bottom w:val="nil"/>
              <w:right w:val="nil"/>
            </w:tcBorders>
            <w:shd w:val="clear" w:color="auto" w:fill="auto"/>
            <w:noWrap/>
            <w:hideMark/>
          </w:tcPr>
          <w:p w14:paraId="45B8E972"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5</w:t>
            </w:r>
          </w:p>
        </w:tc>
        <w:tc>
          <w:tcPr>
            <w:tcW w:w="2061" w:type="dxa"/>
            <w:tcBorders>
              <w:top w:val="nil"/>
              <w:left w:val="nil"/>
              <w:bottom w:val="nil"/>
              <w:right w:val="nil"/>
            </w:tcBorders>
            <w:shd w:val="clear" w:color="auto" w:fill="auto"/>
            <w:noWrap/>
            <w:hideMark/>
          </w:tcPr>
          <w:p w14:paraId="61E0856A" w14:textId="54231DBF"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gramStart"/>
            <w:r w:rsidRPr="00753FA6">
              <w:rPr>
                <w:rFonts w:ascii="Times New Roman" w:eastAsia="Times New Roman" w:hAnsi="Times New Roman" w:cs="Times New Roman"/>
                <w:i/>
                <w:iCs/>
                <w:color w:val="000000"/>
                <w:sz w:val="20"/>
                <w:szCs w:val="20"/>
                <w:lang w:eastAsia="cs-CZ"/>
              </w:rPr>
              <w:t>Troglodytes</w:t>
            </w:r>
            <w:proofErr w:type="gram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troglodytes</w:t>
            </w:r>
            <w:proofErr w:type="spellEnd"/>
          </w:p>
        </w:tc>
        <w:tc>
          <w:tcPr>
            <w:tcW w:w="884" w:type="dxa"/>
            <w:tcBorders>
              <w:top w:val="nil"/>
              <w:left w:val="nil"/>
              <w:bottom w:val="nil"/>
              <w:right w:val="nil"/>
            </w:tcBorders>
            <w:shd w:val="clear" w:color="auto" w:fill="auto"/>
            <w:noWrap/>
            <w:hideMark/>
          </w:tcPr>
          <w:p w14:paraId="7D6B2CE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Trotro</w:t>
            </w:r>
            <w:proofErr w:type="spellEnd"/>
          </w:p>
        </w:tc>
        <w:tc>
          <w:tcPr>
            <w:tcW w:w="817" w:type="dxa"/>
            <w:tcBorders>
              <w:top w:val="nil"/>
              <w:left w:val="nil"/>
              <w:bottom w:val="nil"/>
              <w:right w:val="nil"/>
            </w:tcBorders>
            <w:shd w:val="clear" w:color="auto" w:fill="auto"/>
            <w:noWrap/>
            <w:hideMark/>
          </w:tcPr>
          <w:p w14:paraId="13A60A9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63EFE0CC"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153</w:t>
            </w:r>
          </w:p>
        </w:tc>
        <w:tc>
          <w:tcPr>
            <w:tcW w:w="826" w:type="dxa"/>
            <w:tcBorders>
              <w:top w:val="nil"/>
              <w:left w:val="nil"/>
              <w:bottom w:val="nil"/>
              <w:right w:val="nil"/>
            </w:tcBorders>
            <w:shd w:val="clear" w:color="auto" w:fill="auto"/>
            <w:noWrap/>
            <w:hideMark/>
          </w:tcPr>
          <w:p w14:paraId="048FCB94" w14:textId="72B5441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155" w:type="dxa"/>
            <w:tcBorders>
              <w:top w:val="nil"/>
              <w:left w:val="nil"/>
              <w:bottom w:val="nil"/>
              <w:right w:val="nil"/>
            </w:tcBorders>
            <w:shd w:val="clear" w:color="auto" w:fill="auto"/>
            <w:noWrap/>
            <w:hideMark/>
          </w:tcPr>
          <w:p w14:paraId="1B819B99" w14:textId="2F019B4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c>
          <w:tcPr>
            <w:tcW w:w="1715" w:type="dxa"/>
            <w:tcBorders>
              <w:top w:val="nil"/>
              <w:left w:val="nil"/>
              <w:bottom w:val="nil"/>
              <w:right w:val="nil"/>
            </w:tcBorders>
            <w:shd w:val="clear" w:color="auto" w:fill="auto"/>
            <w:noWrap/>
            <w:hideMark/>
          </w:tcPr>
          <w:p w14:paraId="563B0436" w14:textId="6BAE5E0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67</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0DD3CE68" w14:textId="77777777" w:rsidTr="006B3BA2">
        <w:trPr>
          <w:trHeight w:val="300"/>
        </w:trPr>
        <w:tc>
          <w:tcPr>
            <w:tcW w:w="364" w:type="dxa"/>
            <w:tcBorders>
              <w:top w:val="nil"/>
              <w:left w:val="nil"/>
              <w:bottom w:val="nil"/>
              <w:right w:val="nil"/>
            </w:tcBorders>
            <w:shd w:val="clear" w:color="auto" w:fill="auto"/>
            <w:noWrap/>
            <w:hideMark/>
          </w:tcPr>
          <w:p w14:paraId="5384603D"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6</w:t>
            </w:r>
          </w:p>
        </w:tc>
        <w:tc>
          <w:tcPr>
            <w:tcW w:w="2061" w:type="dxa"/>
            <w:tcBorders>
              <w:top w:val="nil"/>
              <w:left w:val="nil"/>
              <w:bottom w:val="nil"/>
              <w:right w:val="nil"/>
            </w:tcBorders>
            <w:shd w:val="clear" w:color="auto" w:fill="auto"/>
            <w:noWrap/>
            <w:hideMark/>
          </w:tcPr>
          <w:p w14:paraId="186CEA71" w14:textId="3EAFECE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Certhia</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familiaris</w:t>
            </w:r>
            <w:proofErr w:type="spellEnd"/>
          </w:p>
        </w:tc>
        <w:tc>
          <w:tcPr>
            <w:tcW w:w="884" w:type="dxa"/>
            <w:tcBorders>
              <w:top w:val="nil"/>
              <w:left w:val="nil"/>
              <w:bottom w:val="nil"/>
              <w:right w:val="nil"/>
            </w:tcBorders>
            <w:shd w:val="clear" w:color="auto" w:fill="auto"/>
            <w:noWrap/>
            <w:hideMark/>
          </w:tcPr>
          <w:p w14:paraId="256AA235"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Cerfam</w:t>
            </w:r>
            <w:proofErr w:type="spellEnd"/>
          </w:p>
        </w:tc>
        <w:tc>
          <w:tcPr>
            <w:tcW w:w="817" w:type="dxa"/>
            <w:tcBorders>
              <w:top w:val="nil"/>
              <w:left w:val="nil"/>
              <w:bottom w:val="nil"/>
              <w:right w:val="nil"/>
            </w:tcBorders>
            <w:shd w:val="clear" w:color="auto" w:fill="auto"/>
            <w:noWrap/>
            <w:hideMark/>
          </w:tcPr>
          <w:p w14:paraId="06DD84B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7B399342"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148</w:t>
            </w:r>
          </w:p>
        </w:tc>
        <w:tc>
          <w:tcPr>
            <w:tcW w:w="826" w:type="dxa"/>
            <w:tcBorders>
              <w:top w:val="nil"/>
              <w:left w:val="nil"/>
              <w:bottom w:val="nil"/>
              <w:right w:val="nil"/>
            </w:tcBorders>
            <w:shd w:val="clear" w:color="auto" w:fill="auto"/>
            <w:noWrap/>
            <w:hideMark/>
          </w:tcPr>
          <w:p w14:paraId="6AD333F3" w14:textId="1B5A736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155" w:type="dxa"/>
            <w:tcBorders>
              <w:top w:val="nil"/>
              <w:left w:val="nil"/>
              <w:bottom w:val="nil"/>
              <w:right w:val="nil"/>
            </w:tcBorders>
            <w:shd w:val="clear" w:color="auto" w:fill="auto"/>
            <w:noWrap/>
            <w:hideMark/>
          </w:tcPr>
          <w:p w14:paraId="437CDD8D" w14:textId="780A4B9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284C2FD5" w14:textId="3E031F3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9DE85BE" w14:textId="77777777" w:rsidTr="006B3BA2">
        <w:trPr>
          <w:trHeight w:val="300"/>
        </w:trPr>
        <w:tc>
          <w:tcPr>
            <w:tcW w:w="364" w:type="dxa"/>
            <w:tcBorders>
              <w:top w:val="nil"/>
              <w:left w:val="nil"/>
              <w:bottom w:val="nil"/>
              <w:right w:val="nil"/>
            </w:tcBorders>
            <w:shd w:val="clear" w:color="auto" w:fill="auto"/>
            <w:noWrap/>
            <w:hideMark/>
          </w:tcPr>
          <w:p w14:paraId="11A21EF6"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7</w:t>
            </w:r>
          </w:p>
        </w:tc>
        <w:tc>
          <w:tcPr>
            <w:tcW w:w="2061" w:type="dxa"/>
            <w:tcBorders>
              <w:top w:val="nil"/>
              <w:left w:val="nil"/>
              <w:bottom w:val="nil"/>
              <w:right w:val="nil"/>
            </w:tcBorders>
            <w:shd w:val="clear" w:color="auto" w:fill="auto"/>
            <w:noWrap/>
            <w:hideMark/>
          </w:tcPr>
          <w:p w14:paraId="138A792B" w14:textId="3C926D6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Turdus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merula</w:t>
            </w:r>
          </w:p>
        </w:tc>
        <w:tc>
          <w:tcPr>
            <w:tcW w:w="884" w:type="dxa"/>
            <w:tcBorders>
              <w:top w:val="nil"/>
              <w:left w:val="nil"/>
              <w:bottom w:val="nil"/>
              <w:right w:val="nil"/>
            </w:tcBorders>
            <w:shd w:val="clear" w:color="auto" w:fill="auto"/>
            <w:noWrap/>
            <w:hideMark/>
          </w:tcPr>
          <w:p w14:paraId="42572A22"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Turmer</w:t>
            </w:r>
            <w:proofErr w:type="spellEnd"/>
          </w:p>
        </w:tc>
        <w:tc>
          <w:tcPr>
            <w:tcW w:w="817" w:type="dxa"/>
            <w:tcBorders>
              <w:top w:val="nil"/>
              <w:left w:val="nil"/>
              <w:bottom w:val="nil"/>
              <w:right w:val="nil"/>
            </w:tcBorders>
            <w:shd w:val="clear" w:color="auto" w:fill="auto"/>
            <w:noWrap/>
            <w:hideMark/>
          </w:tcPr>
          <w:p w14:paraId="24F8271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5F00041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143</w:t>
            </w:r>
          </w:p>
        </w:tc>
        <w:tc>
          <w:tcPr>
            <w:tcW w:w="826" w:type="dxa"/>
            <w:tcBorders>
              <w:top w:val="nil"/>
              <w:left w:val="nil"/>
              <w:bottom w:val="nil"/>
              <w:right w:val="nil"/>
            </w:tcBorders>
            <w:shd w:val="clear" w:color="auto" w:fill="auto"/>
            <w:noWrap/>
            <w:hideMark/>
          </w:tcPr>
          <w:p w14:paraId="1EAA517C" w14:textId="18D1A44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155" w:type="dxa"/>
            <w:tcBorders>
              <w:top w:val="nil"/>
              <w:left w:val="nil"/>
              <w:bottom w:val="nil"/>
              <w:right w:val="nil"/>
            </w:tcBorders>
            <w:shd w:val="clear" w:color="auto" w:fill="auto"/>
            <w:noWrap/>
            <w:hideMark/>
          </w:tcPr>
          <w:p w14:paraId="0704B514" w14:textId="3D96FD3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715" w:type="dxa"/>
            <w:tcBorders>
              <w:top w:val="nil"/>
              <w:left w:val="nil"/>
              <w:bottom w:val="nil"/>
              <w:right w:val="nil"/>
            </w:tcBorders>
            <w:shd w:val="clear" w:color="auto" w:fill="auto"/>
            <w:noWrap/>
            <w:hideMark/>
          </w:tcPr>
          <w:p w14:paraId="5AA36820" w14:textId="647D429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7A58F9F7" w14:textId="77777777" w:rsidTr="006B3BA2">
        <w:trPr>
          <w:trHeight w:val="300"/>
        </w:trPr>
        <w:tc>
          <w:tcPr>
            <w:tcW w:w="364" w:type="dxa"/>
            <w:tcBorders>
              <w:top w:val="nil"/>
              <w:left w:val="nil"/>
              <w:bottom w:val="nil"/>
              <w:right w:val="nil"/>
            </w:tcBorders>
            <w:shd w:val="clear" w:color="auto" w:fill="auto"/>
            <w:noWrap/>
            <w:hideMark/>
          </w:tcPr>
          <w:p w14:paraId="78BD95FF"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8</w:t>
            </w:r>
          </w:p>
        </w:tc>
        <w:tc>
          <w:tcPr>
            <w:tcW w:w="2061" w:type="dxa"/>
            <w:tcBorders>
              <w:top w:val="nil"/>
              <w:left w:val="nil"/>
              <w:bottom w:val="nil"/>
              <w:right w:val="nil"/>
            </w:tcBorders>
            <w:shd w:val="clear" w:color="auto" w:fill="auto"/>
            <w:noWrap/>
            <w:hideMark/>
          </w:tcPr>
          <w:p w14:paraId="1C305EE3" w14:textId="0D45D145"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Regulus</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regulus</w:t>
            </w:r>
            <w:proofErr w:type="spellEnd"/>
          </w:p>
        </w:tc>
        <w:tc>
          <w:tcPr>
            <w:tcW w:w="884" w:type="dxa"/>
            <w:tcBorders>
              <w:top w:val="nil"/>
              <w:left w:val="nil"/>
              <w:bottom w:val="nil"/>
              <w:right w:val="nil"/>
            </w:tcBorders>
            <w:shd w:val="clear" w:color="auto" w:fill="auto"/>
            <w:noWrap/>
            <w:hideMark/>
          </w:tcPr>
          <w:p w14:paraId="06B4D8B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Regreg</w:t>
            </w:r>
            <w:proofErr w:type="spellEnd"/>
          </w:p>
        </w:tc>
        <w:tc>
          <w:tcPr>
            <w:tcW w:w="817" w:type="dxa"/>
            <w:tcBorders>
              <w:top w:val="nil"/>
              <w:left w:val="nil"/>
              <w:bottom w:val="nil"/>
              <w:right w:val="nil"/>
            </w:tcBorders>
            <w:shd w:val="clear" w:color="auto" w:fill="auto"/>
            <w:noWrap/>
            <w:hideMark/>
          </w:tcPr>
          <w:p w14:paraId="62EA014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63FC7C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134</w:t>
            </w:r>
          </w:p>
        </w:tc>
        <w:tc>
          <w:tcPr>
            <w:tcW w:w="826" w:type="dxa"/>
            <w:tcBorders>
              <w:top w:val="nil"/>
              <w:left w:val="nil"/>
              <w:bottom w:val="nil"/>
              <w:right w:val="nil"/>
            </w:tcBorders>
            <w:shd w:val="clear" w:color="auto" w:fill="auto"/>
            <w:noWrap/>
            <w:hideMark/>
          </w:tcPr>
          <w:p w14:paraId="17DEEB1E" w14:textId="3471186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155" w:type="dxa"/>
            <w:tcBorders>
              <w:top w:val="nil"/>
              <w:left w:val="nil"/>
              <w:bottom w:val="nil"/>
              <w:right w:val="nil"/>
            </w:tcBorders>
            <w:shd w:val="clear" w:color="auto" w:fill="auto"/>
            <w:noWrap/>
            <w:hideMark/>
          </w:tcPr>
          <w:p w14:paraId="5DEE939F" w14:textId="71C267C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24A21DAB" w14:textId="4A1361B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2E57DCF" w14:textId="77777777" w:rsidTr="006B3BA2">
        <w:trPr>
          <w:trHeight w:val="300"/>
        </w:trPr>
        <w:tc>
          <w:tcPr>
            <w:tcW w:w="364" w:type="dxa"/>
            <w:tcBorders>
              <w:top w:val="nil"/>
              <w:left w:val="nil"/>
              <w:bottom w:val="nil"/>
              <w:right w:val="nil"/>
            </w:tcBorders>
            <w:shd w:val="clear" w:color="auto" w:fill="auto"/>
            <w:noWrap/>
            <w:hideMark/>
          </w:tcPr>
          <w:p w14:paraId="427A788F"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9</w:t>
            </w:r>
          </w:p>
        </w:tc>
        <w:tc>
          <w:tcPr>
            <w:tcW w:w="2061" w:type="dxa"/>
            <w:tcBorders>
              <w:top w:val="nil"/>
              <w:left w:val="nil"/>
              <w:bottom w:val="nil"/>
              <w:right w:val="nil"/>
            </w:tcBorders>
            <w:shd w:val="clear" w:color="auto" w:fill="auto"/>
            <w:noWrap/>
            <w:hideMark/>
          </w:tcPr>
          <w:p w14:paraId="6F6FDB4A" w14:textId="43F222FB"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Sylvia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atricapilla</w:t>
            </w:r>
          </w:p>
        </w:tc>
        <w:tc>
          <w:tcPr>
            <w:tcW w:w="884" w:type="dxa"/>
            <w:tcBorders>
              <w:top w:val="nil"/>
              <w:left w:val="nil"/>
              <w:bottom w:val="nil"/>
              <w:right w:val="nil"/>
            </w:tcBorders>
            <w:shd w:val="clear" w:color="auto" w:fill="auto"/>
            <w:noWrap/>
            <w:hideMark/>
          </w:tcPr>
          <w:p w14:paraId="313CA1D1"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Sylatr</w:t>
            </w:r>
            <w:proofErr w:type="spellEnd"/>
          </w:p>
        </w:tc>
        <w:tc>
          <w:tcPr>
            <w:tcW w:w="817" w:type="dxa"/>
            <w:tcBorders>
              <w:top w:val="nil"/>
              <w:left w:val="nil"/>
              <w:bottom w:val="nil"/>
              <w:right w:val="nil"/>
            </w:tcBorders>
            <w:shd w:val="clear" w:color="auto" w:fill="auto"/>
            <w:noWrap/>
            <w:hideMark/>
          </w:tcPr>
          <w:p w14:paraId="7E18932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0FD35E2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130</w:t>
            </w:r>
          </w:p>
        </w:tc>
        <w:tc>
          <w:tcPr>
            <w:tcW w:w="826" w:type="dxa"/>
            <w:tcBorders>
              <w:top w:val="nil"/>
              <w:left w:val="nil"/>
              <w:bottom w:val="nil"/>
              <w:right w:val="nil"/>
            </w:tcBorders>
            <w:shd w:val="clear" w:color="auto" w:fill="auto"/>
            <w:noWrap/>
            <w:hideMark/>
          </w:tcPr>
          <w:p w14:paraId="3ACEA267" w14:textId="64991E4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155" w:type="dxa"/>
            <w:tcBorders>
              <w:top w:val="nil"/>
              <w:left w:val="nil"/>
              <w:bottom w:val="nil"/>
              <w:right w:val="nil"/>
            </w:tcBorders>
            <w:shd w:val="clear" w:color="auto" w:fill="auto"/>
            <w:noWrap/>
            <w:hideMark/>
          </w:tcPr>
          <w:p w14:paraId="24392CC6" w14:textId="612B270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715" w:type="dxa"/>
            <w:tcBorders>
              <w:top w:val="nil"/>
              <w:left w:val="nil"/>
              <w:bottom w:val="nil"/>
              <w:right w:val="nil"/>
            </w:tcBorders>
            <w:shd w:val="clear" w:color="auto" w:fill="auto"/>
            <w:noWrap/>
            <w:hideMark/>
          </w:tcPr>
          <w:p w14:paraId="40777C39" w14:textId="4F84982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56</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C60F83B" w14:textId="77777777" w:rsidTr="006B3BA2">
        <w:trPr>
          <w:trHeight w:val="300"/>
        </w:trPr>
        <w:tc>
          <w:tcPr>
            <w:tcW w:w="364" w:type="dxa"/>
            <w:tcBorders>
              <w:top w:val="nil"/>
              <w:left w:val="nil"/>
              <w:bottom w:val="nil"/>
              <w:right w:val="nil"/>
            </w:tcBorders>
            <w:shd w:val="clear" w:color="auto" w:fill="auto"/>
            <w:noWrap/>
            <w:hideMark/>
          </w:tcPr>
          <w:p w14:paraId="791845A3"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10</w:t>
            </w:r>
          </w:p>
        </w:tc>
        <w:tc>
          <w:tcPr>
            <w:tcW w:w="2061" w:type="dxa"/>
            <w:tcBorders>
              <w:top w:val="nil"/>
              <w:left w:val="nil"/>
              <w:bottom w:val="nil"/>
              <w:right w:val="nil"/>
            </w:tcBorders>
            <w:shd w:val="clear" w:color="auto" w:fill="auto"/>
            <w:noWrap/>
            <w:hideMark/>
          </w:tcPr>
          <w:p w14:paraId="33347D72" w14:textId="7158467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Dendrocopos</w:t>
            </w:r>
            <w:proofErr w:type="spellEnd"/>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major</w:t>
            </w:r>
          </w:p>
        </w:tc>
        <w:tc>
          <w:tcPr>
            <w:tcW w:w="884" w:type="dxa"/>
            <w:tcBorders>
              <w:top w:val="nil"/>
              <w:left w:val="nil"/>
              <w:bottom w:val="nil"/>
              <w:right w:val="nil"/>
            </w:tcBorders>
            <w:shd w:val="clear" w:color="auto" w:fill="auto"/>
            <w:noWrap/>
            <w:hideMark/>
          </w:tcPr>
          <w:p w14:paraId="7FBD425F"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Denmaj</w:t>
            </w:r>
            <w:proofErr w:type="spellEnd"/>
          </w:p>
        </w:tc>
        <w:tc>
          <w:tcPr>
            <w:tcW w:w="817" w:type="dxa"/>
            <w:tcBorders>
              <w:top w:val="nil"/>
              <w:left w:val="nil"/>
              <w:bottom w:val="nil"/>
              <w:right w:val="nil"/>
            </w:tcBorders>
            <w:shd w:val="clear" w:color="auto" w:fill="auto"/>
            <w:noWrap/>
            <w:hideMark/>
          </w:tcPr>
          <w:p w14:paraId="1AA82D0D"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40D50CFC"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118</w:t>
            </w:r>
          </w:p>
        </w:tc>
        <w:tc>
          <w:tcPr>
            <w:tcW w:w="826" w:type="dxa"/>
            <w:tcBorders>
              <w:top w:val="nil"/>
              <w:left w:val="nil"/>
              <w:bottom w:val="nil"/>
              <w:right w:val="nil"/>
            </w:tcBorders>
            <w:shd w:val="clear" w:color="auto" w:fill="auto"/>
            <w:noWrap/>
            <w:hideMark/>
          </w:tcPr>
          <w:p w14:paraId="48600167" w14:textId="2CCDBF8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155" w:type="dxa"/>
            <w:tcBorders>
              <w:top w:val="nil"/>
              <w:left w:val="nil"/>
              <w:bottom w:val="nil"/>
              <w:right w:val="nil"/>
            </w:tcBorders>
            <w:shd w:val="clear" w:color="auto" w:fill="auto"/>
            <w:noWrap/>
            <w:hideMark/>
          </w:tcPr>
          <w:p w14:paraId="2622AECD" w14:textId="6C3949B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1B98B4E8" w14:textId="6CCE3A7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2AFE570F" w14:textId="77777777" w:rsidTr="006B3BA2">
        <w:trPr>
          <w:trHeight w:val="300"/>
        </w:trPr>
        <w:tc>
          <w:tcPr>
            <w:tcW w:w="364" w:type="dxa"/>
            <w:tcBorders>
              <w:top w:val="nil"/>
              <w:left w:val="nil"/>
              <w:bottom w:val="nil"/>
              <w:right w:val="nil"/>
            </w:tcBorders>
            <w:shd w:val="clear" w:color="auto" w:fill="auto"/>
            <w:noWrap/>
            <w:hideMark/>
          </w:tcPr>
          <w:p w14:paraId="3F1FC20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11</w:t>
            </w:r>
          </w:p>
        </w:tc>
        <w:tc>
          <w:tcPr>
            <w:tcW w:w="2061" w:type="dxa"/>
            <w:tcBorders>
              <w:top w:val="nil"/>
              <w:left w:val="nil"/>
              <w:bottom w:val="nil"/>
              <w:right w:val="nil"/>
            </w:tcBorders>
            <w:shd w:val="clear" w:color="auto" w:fill="auto"/>
            <w:noWrap/>
            <w:hideMark/>
          </w:tcPr>
          <w:p w14:paraId="406280A5" w14:textId="77F28C12"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Parus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major</w:t>
            </w:r>
          </w:p>
        </w:tc>
        <w:tc>
          <w:tcPr>
            <w:tcW w:w="884" w:type="dxa"/>
            <w:tcBorders>
              <w:top w:val="nil"/>
              <w:left w:val="nil"/>
              <w:bottom w:val="nil"/>
              <w:right w:val="nil"/>
            </w:tcBorders>
            <w:shd w:val="clear" w:color="auto" w:fill="auto"/>
            <w:noWrap/>
            <w:hideMark/>
          </w:tcPr>
          <w:p w14:paraId="1DEE2371"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Parmaj</w:t>
            </w:r>
            <w:proofErr w:type="spellEnd"/>
          </w:p>
        </w:tc>
        <w:tc>
          <w:tcPr>
            <w:tcW w:w="817" w:type="dxa"/>
            <w:tcBorders>
              <w:top w:val="nil"/>
              <w:left w:val="nil"/>
              <w:bottom w:val="nil"/>
              <w:right w:val="nil"/>
            </w:tcBorders>
            <w:shd w:val="clear" w:color="auto" w:fill="auto"/>
            <w:noWrap/>
            <w:hideMark/>
          </w:tcPr>
          <w:p w14:paraId="53D2764C"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4C11300E"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116</w:t>
            </w:r>
          </w:p>
        </w:tc>
        <w:tc>
          <w:tcPr>
            <w:tcW w:w="826" w:type="dxa"/>
            <w:tcBorders>
              <w:top w:val="nil"/>
              <w:left w:val="nil"/>
              <w:bottom w:val="nil"/>
              <w:right w:val="nil"/>
            </w:tcBorders>
            <w:shd w:val="clear" w:color="auto" w:fill="auto"/>
            <w:noWrap/>
            <w:hideMark/>
          </w:tcPr>
          <w:p w14:paraId="4A6D58E2" w14:textId="3EA4BAD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155" w:type="dxa"/>
            <w:tcBorders>
              <w:top w:val="nil"/>
              <w:left w:val="nil"/>
              <w:bottom w:val="nil"/>
              <w:right w:val="nil"/>
            </w:tcBorders>
            <w:shd w:val="clear" w:color="auto" w:fill="auto"/>
            <w:noWrap/>
            <w:hideMark/>
          </w:tcPr>
          <w:p w14:paraId="5FF7C119" w14:textId="509FE5E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715" w:type="dxa"/>
            <w:tcBorders>
              <w:top w:val="nil"/>
              <w:left w:val="nil"/>
              <w:bottom w:val="nil"/>
              <w:right w:val="nil"/>
            </w:tcBorders>
            <w:shd w:val="clear" w:color="auto" w:fill="auto"/>
            <w:noWrap/>
            <w:hideMark/>
          </w:tcPr>
          <w:p w14:paraId="3EB7C49B" w14:textId="2144948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45</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31C11D7" w14:textId="77777777" w:rsidTr="006B3BA2">
        <w:trPr>
          <w:trHeight w:val="300"/>
        </w:trPr>
        <w:tc>
          <w:tcPr>
            <w:tcW w:w="364" w:type="dxa"/>
            <w:tcBorders>
              <w:top w:val="nil"/>
              <w:left w:val="nil"/>
              <w:bottom w:val="nil"/>
              <w:right w:val="nil"/>
            </w:tcBorders>
            <w:shd w:val="clear" w:color="auto" w:fill="auto"/>
            <w:noWrap/>
            <w:hideMark/>
          </w:tcPr>
          <w:p w14:paraId="7A5EB1BD"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12</w:t>
            </w:r>
          </w:p>
        </w:tc>
        <w:tc>
          <w:tcPr>
            <w:tcW w:w="2061" w:type="dxa"/>
            <w:tcBorders>
              <w:top w:val="nil"/>
              <w:left w:val="nil"/>
              <w:bottom w:val="nil"/>
              <w:right w:val="nil"/>
            </w:tcBorders>
            <w:shd w:val="clear" w:color="auto" w:fill="auto"/>
            <w:noWrap/>
            <w:hideMark/>
          </w:tcPr>
          <w:p w14:paraId="1DD590F4" w14:textId="754055C6"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Phylloscopus</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collybita</w:t>
            </w:r>
            <w:proofErr w:type="spellEnd"/>
          </w:p>
        </w:tc>
        <w:tc>
          <w:tcPr>
            <w:tcW w:w="884" w:type="dxa"/>
            <w:tcBorders>
              <w:top w:val="nil"/>
              <w:left w:val="nil"/>
              <w:bottom w:val="nil"/>
              <w:right w:val="nil"/>
            </w:tcBorders>
            <w:shd w:val="clear" w:color="auto" w:fill="auto"/>
            <w:noWrap/>
            <w:hideMark/>
          </w:tcPr>
          <w:p w14:paraId="2526ACB2"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Phycol</w:t>
            </w:r>
            <w:proofErr w:type="spellEnd"/>
          </w:p>
        </w:tc>
        <w:tc>
          <w:tcPr>
            <w:tcW w:w="817" w:type="dxa"/>
            <w:tcBorders>
              <w:top w:val="nil"/>
              <w:left w:val="nil"/>
              <w:bottom w:val="nil"/>
              <w:right w:val="nil"/>
            </w:tcBorders>
            <w:shd w:val="clear" w:color="auto" w:fill="auto"/>
            <w:noWrap/>
            <w:hideMark/>
          </w:tcPr>
          <w:p w14:paraId="57BBEA2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5F12AA91"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108</w:t>
            </w:r>
          </w:p>
        </w:tc>
        <w:tc>
          <w:tcPr>
            <w:tcW w:w="826" w:type="dxa"/>
            <w:tcBorders>
              <w:top w:val="nil"/>
              <w:left w:val="nil"/>
              <w:bottom w:val="nil"/>
              <w:right w:val="nil"/>
            </w:tcBorders>
            <w:shd w:val="clear" w:color="auto" w:fill="auto"/>
            <w:noWrap/>
            <w:hideMark/>
          </w:tcPr>
          <w:p w14:paraId="6A2652B1" w14:textId="5F03F52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c>
          <w:tcPr>
            <w:tcW w:w="1155" w:type="dxa"/>
            <w:tcBorders>
              <w:top w:val="nil"/>
              <w:left w:val="nil"/>
              <w:bottom w:val="nil"/>
              <w:right w:val="nil"/>
            </w:tcBorders>
            <w:shd w:val="clear" w:color="auto" w:fill="auto"/>
            <w:noWrap/>
            <w:hideMark/>
          </w:tcPr>
          <w:p w14:paraId="5B3F3E38" w14:textId="35E0FD1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9</w:t>
            </w:r>
          </w:p>
        </w:tc>
        <w:tc>
          <w:tcPr>
            <w:tcW w:w="1715" w:type="dxa"/>
            <w:tcBorders>
              <w:top w:val="nil"/>
              <w:left w:val="nil"/>
              <w:bottom w:val="nil"/>
              <w:right w:val="nil"/>
            </w:tcBorders>
            <w:shd w:val="clear" w:color="auto" w:fill="auto"/>
            <w:noWrap/>
            <w:hideMark/>
          </w:tcPr>
          <w:p w14:paraId="2442D618" w14:textId="135B058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A167795" w14:textId="77777777" w:rsidTr="006B3BA2">
        <w:trPr>
          <w:trHeight w:val="300"/>
        </w:trPr>
        <w:tc>
          <w:tcPr>
            <w:tcW w:w="364" w:type="dxa"/>
            <w:tcBorders>
              <w:top w:val="nil"/>
              <w:left w:val="nil"/>
              <w:bottom w:val="nil"/>
              <w:right w:val="nil"/>
            </w:tcBorders>
            <w:shd w:val="clear" w:color="auto" w:fill="auto"/>
            <w:noWrap/>
            <w:hideMark/>
          </w:tcPr>
          <w:p w14:paraId="56E524A5"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13</w:t>
            </w:r>
          </w:p>
        </w:tc>
        <w:tc>
          <w:tcPr>
            <w:tcW w:w="2061" w:type="dxa"/>
            <w:tcBorders>
              <w:top w:val="nil"/>
              <w:left w:val="nil"/>
              <w:bottom w:val="nil"/>
              <w:right w:val="nil"/>
            </w:tcBorders>
            <w:shd w:val="clear" w:color="auto" w:fill="auto"/>
            <w:noWrap/>
            <w:hideMark/>
          </w:tcPr>
          <w:p w14:paraId="2FBBA8FB" w14:textId="457B646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Spinus</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spinus</w:t>
            </w:r>
            <w:proofErr w:type="spellEnd"/>
          </w:p>
        </w:tc>
        <w:tc>
          <w:tcPr>
            <w:tcW w:w="884" w:type="dxa"/>
            <w:tcBorders>
              <w:top w:val="nil"/>
              <w:left w:val="nil"/>
              <w:bottom w:val="nil"/>
              <w:right w:val="nil"/>
            </w:tcBorders>
            <w:shd w:val="clear" w:color="auto" w:fill="auto"/>
            <w:noWrap/>
            <w:hideMark/>
          </w:tcPr>
          <w:p w14:paraId="4D4E7342"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Spispi</w:t>
            </w:r>
            <w:proofErr w:type="spellEnd"/>
          </w:p>
        </w:tc>
        <w:tc>
          <w:tcPr>
            <w:tcW w:w="817" w:type="dxa"/>
            <w:tcBorders>
              <w:top w:val="nil"/>
              <w:left w:val="nil"/>
              <w:bottom w:val="nil"/>
              <w:right w:val="nil"/>
            </w:tcBorders>
            <w:shd w:val="clear" w:color="auto" w:fill="auto"/>
            <w:noWrap/>
            <w:hideMark/>
          </w:tcPr>
          <w:p w14:paraId="55A88F2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3E88C5C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91</w:t>
            </w:r>
          </w:p>
        </w:tc>
        <w:tc>
          <w:tcPr>
            <w:tcW w:w="826" w:type="dxa"/>
            <w:tcBorders>
              <w:top w:val="nil"/>
              <w:left w:val="nil"/>
              <w:bottom w:val="nil"/>
              <w:right w:val="nil"/>
            </w:tcBorders>
            <w:shd w:val="clear" w:color="auto" w:fill="auto"/>
            <w:noWrap/>
            <w:hideMark/>
          </w:tcPr>
          <w:p w14:paraId="201736E3" w14:textId="25EEA95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c>
          <w:tcPr>
            <w:tcW w:w="1155" w:type="dxa"/>
            <w:tcBorders>
              <w:top w:val="nil"/>
              <w:left w:val="nil"/>
              <w:bottom w:val="nil"/>
              <w:right w:val="nil"/>
            </w:tcBorders>
            <w:shd w:val="clear" w:color="auto" w:fill="auto"/>
            <w:noWrap/>
            <w:hideMark/>
          </w:tcPr>
          <w:p w14:paraId="35A157AA" w14:textId="4FE2232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09ACED40" w14:textId="316C494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348207B" w14:textId="77777777" w:rsidTr="006B3BA2">
        <w:trPr>
          <w:trHeight w:val="300"/>
        </w:trPr>
        <w:tc>
          <w:tcPr>
            <w:tcW w:w="364" w:type="dxa"/>
            <w:tcBorders>
              <w:top w:val="nil"/>
              <w:left w:val="nil"/>
              <w:bottom w:val="nil"/>
              <w:right w:val="nil"/>
            </w:tcBorders>
            <w:shd w:val="clear" w:color="auto" w:fill="auto"/>
            <w:noWrap/>
            <w:hideMark/>
          </w:tcPr>
          <w:p w14:paraId="5AF665F8"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14</w:t>
            </w:r>
          </w:p>
        </w:tc>
        <w:tc>
          <w:tcPr>
            <w:tcW w:w="2061" w:type="dxa"/>
            <w:tcBorders>
              <w:top w:val="nil"/>
              <w:left w:val="nil"/>
              <w:bottom w:val="nil"/>
              <w:right w:val="nil"/>
            </w:tcBorders>
            <w:shd w:val="clear" w:color="auto" w:fill="auto"/>
            <w:noWrap/>
            <w:hideMark/>
          </w:tcPr>
          <w:p w14:paraId="39B2C8F0" w14:textId="752BDCEE"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Columba</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palumbus</w:t>
            </w:r>
            <w:proofErr w:type="spellEnd"/>
          </w:p>
        </w:tc>
        <w:tc>
          <w:tcPr>
            <w:tcW w:w="884" w:type="dxa"/>
            <w:tcBorders>
              <w:top w:val="nil"/>
              <w:left w:val="nil"/>
              <w:bottom w:val="nil"/>
              <w:right w:val="nil"/>
            </w:tcBorders>
            <w:shd w:val="clear" w:color="auto" w:fill="auto"/>
            <w:noWrap/>
            <w:hideMark/>
          </w:tcPr>
          <w:p w14:paraId="1AD383F8"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Colpal</w:t>
            </w:r>
            <w:proofErr w:type="spellEnd"/>
          </w:p>
        </w:tc>
        <w:tc>
          <w:tcPr>
            <w:tcW w:w="817" w:type="dxa"/>
            <w:tcBorders>
              <w:top w:val="nil"/>
              <w:left w:val="nil"/>
              <w:bottom w:val="nil"/>
              <w:right w:val="nil"/>
            </w:tcBorders>
            <w:shd w:val="clear" w:color="auto" w:fill="auto"/>
            <w:noWrap/>
            <w:hideMark/>
          </w:tcPr>
          <w:p w14:paraId="3F7A805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599A226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78</w:t>
            </w:r>
          </w:p>
        </w:tc>
        <w:tc>
          <w:tcPr>
            <w:tcW w:w="826" w:type="dxa"/>
            <w:tcBorders>
              <w:top w:val="nil"/>
              <w:left w:val="nil"/>
              <w:bottom w:val="nil"/>
              <w:right w:val="nil"/>
            </w:tcBorders>
            <w:shd w:val="clear" w:color="auto" w:fill="auto"/>
            <w:noWrap/>
            <w:hideMark/>
          </w:tcPr>
          <w:p w14:paraId="0926CE58" w14:textId="2243A05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4</w:t>
            </w:r>
          </w:p>
        </w:tc>
        <w:tc>
          <w:tcPr>
            <w:tcW w:w="1155" w:type="dxa"/>
            <w:tcBorders>
              <w:top w:val="nil"/>
              <w:left w:val="nil"/>
              <w:bottom w:val="nil"/>
              <w:right w:val="nil"/>
            </w:tcBorders>
            <w:shd w:val="clear" w:color="auto" w:fill="auto"/>
            <w:noWrap/>
            <w:hideMark/>
          </w:tcPr>
          <w:p w14:paraId="30C6C24A" w14:textId="176A7C3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54184CD3" w14:textId="6B2B878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0BC4F258" w14:textId="77777777" w:rsidTr="006B3BA2">
        <w:trPr>
          <w:trHeight w:val="300"/>
        </w:trPr>
        <w:tc>
          <w:tcPr>
            <w:tcW w:w="364" w:type="dxa"/>
            <w:tcBorders>
              <w:top w:val="nil"/>
              <w:left w:val="nil"/>
              <w:bottom w:val="nil"/>
              <w:right w:val="nil"/>
            </w:tcBorders>
            <w:shd w:val="clear" w:color="auto" w:fill="auto"/>
            <w:noWrap/>
            <w:hideMark/>
          </w:tcPr>
          <w:p w14:paraId="4112E2C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15</w:t>
            </w:r>
          </w:p>
        </w:tc>
        <w:tc>
          <w:tcPr>
            <w:tcW w:w="2061" w:type="dxa"/>
            <w:tcBorders>
              <w:top w:val="nil"/>
              <w:left w:val="nil"/>
              <w:bottom w:val="nil"/>
              <w:right w:val="nil"/>
            </w:tcBorders>
            <w:shd w:val="clear" w:color="auto" w:fill="auto"/>
            <w:noWrap/>
            <w:hideMark/>
          </w:tcPr>
          <w:p w14:paraId="0C91D850" w14:textId="3B531944"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Loxia</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curvirostra</w:t>
            </w:r>
            <w:proofErr w:type="spellEnd"/>
          </w:p>
        </w:tc>
        <w:tc>
          <w:tcPr>
            <w:tcW w:w="884" w:type="dxa"/>
            <w:tcBorders>
              <w:top w:val="nil"/>
              <w:left w:val="nil"/>
              <w:bottom w:val="nil"/>
              <w:right w:val="nil"/>
            </w:tcBorders>
            <w:shd w:val="clear" w:color="auto" w:fill="auto"/>
            <w:noWrap/>
            <w:hideMark/>
          </w:tcPr>
          <w:p w14:paraId="52243281"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Loxcur</w:t>
            </w:r>
            <w:proofErr w:type="spellEnd"/>
          </w:p>
        </w:tc>
        <w:tc>
          <w:tcPr>
            <w:tcW w:w="817" w:type="dxa"/>
            <w:tcBorders>
              <w:top w:val="nil"/>
              <w:left w:val="nil"/>
              <w:bottom w:val="nil"/>
              <w:right w:val="nil"/>
            </w:tcBorders>
            <w:shd w:val="clear" w:color="auto" w:fill="auto"/>
            <w:noWrap/>
            <w:hideMark/>
          </w:tcPr>
          <w:p w14:paraId="51B2569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1B146A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72</w:t>
            </w:r>
          </w:p>
        </w:tc>
        <w:tc>
          <w:tcPr>
            <w:tcW w:w="826" w:type="dxa"/>
            <w:tcBorders>
              <w:top w:val="nil"/>
              <w:left w:val="nil"/>
              <w:bottom w:val="nil"/>
              <w:right w:val="nil"/>
            </w:tcBorders>
            <w:shd w:val="clear" w:color="auto" w:fill="auto"/>
            <w:noWrap/>
            <w:hideMark/>
          </w:tcPr>
          <w:p w14:paraId="48F18143" w14:textId="7FFACEB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4</w:t>
            </w:r>
          </w:p>
        </w:tc>
        <w:tc>
          <w:tcPr>
            <w:tcW w:w="1155" w:type="dxa"/>
            <w:tcBorders>
              <w:top w:val="nil"/>
              <w:left w:val="nil"/>
              <w:bottom w:val="nil"/>
              <w:right w:val="nil"/>
            </w:tcBorders>
            <w:shd w:val="clear" w:color="auto" w:fill="auto"/>
            <w:noWrap/>
            <w:hideMark/>
          </w:tcPr>
          <w:p w14:paraId="73F8D16F" w14:textId="53D9DED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715" w:type="dxa"/>
            <w:tcBorders>
              <w:top w:val="nil"/>
              <w:left w:val="nil"/>
              <w:bottom w:val="nil"/>
              <w:right w:val="nil"/>
            </w:tcBorders>
            <w:shd w:val="clear" w:color="auto" w:fill="auto"/>
            <w:noWrap/>
            <w:hideMark/>
          </w:tcPr>
          <w:p w14:paraId="2B879752" w14:textId="684677CE"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18</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23394D9F" w14:textId="77777777" w:rsidTr="006B3BA2">
        <w:trPr>
          <w:trHeight w:val="300"/>
        </w:trPr>
        <w:tc>
          <w:tcPr>
            <w:tcW w:w="364" w:type="dxa"/>
            <w:tcBorders>
              <w:top w:val="nil"/>
              <w:left w:val="nil"/>
              <w:bottom w:val="nil"/>
              <w:right w:val="nil"/>
            </w:tcBorders>
            <w:shd w:val="clear" w:color="auto" w:fill="auto"/>
            <w:noWrap/>
            <w:hideMark/>
          </w:tcPr>
          <w:p w14:paraId="1D91CD5F"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16</w:t>
            </w:r>
          </w:p>
        </w:tc>
        <w:tc>
          <w:tcPr>
            <w:tcW w:w="2061" w:type="dxa"/>
            <w:tcBorders>
              <w:top w:val="nil"/>
              <w:left w:val="nil"/>
              <w:bottom w:val="nil"/>
              <w:right w:val="nil"/>
            </w:tcBorders>
            <w:shd w:val="clear" w:color="auto" w:fill="auto"/>
            <w:noWrap/>
            <w:hideMark/>
          </w:tcPr>
          <w:p w14:paraId="7D808036" w14:textId="7029264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Sitta</w:t>
            </w:r>
            <w:proofErr w:type="spellEnd"/>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europaea</w:t>
            </w:r>
          </w:p>
        </w:tc>
        <w:tc>
          <w:tcPr>
            <w:tcW w:w="884" w:type="dxa"/>
            <w:tcBorders>
              <w:top w:val="nil"/>
              <w:left w:val="nil"/>
              <w:bottom w:val="nil"/>
              <w:right w:val="nil"/>
            </w:tcBorders>
            <w:shd w:val="clear" w:color="auto" w:fill="auto"/>
            <w:noWrap/>
            <w:hideMark/>
          </w:tcPr>
          <w:p w14:paraId="45C39B7E"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Siteur</w:t>
            </w:r>
            <w:proofErr w:type="spellEnd"/>
          </w:p>
        </w:tc>
        <w:tc>
          <w:tcPr>
            <w:tcW w:w="817" w:type="dxa"/>
            <w:tcBorders>
              <w:top w:val="nil"/>
              <w:left w:val="nil"/>
              <w:bottom w:val="nil"/>
              <w:right w:val="nil"/>
            </w:tcBorders>
            <w:shd w:val="clear" w:color="auto" w:fill="auto"/>
            <w:noWrap/>
            <w:hideMark/>
          </w:tcPr>
          <w:p w14:paraId="7C30FE9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7EA50F6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71</w:t>
            </w:r>
          </w:p>
        </w:tc>
        <w:tc>
          <w:tcPr>
            <w:tcW w:w="826" w:type="dxa"/>
            <w:tcBorders>
              <w:top w:val="nil"/>
              <w:left w:val="nil"/>
              <w:bottom w:val="nil"/>
              <w:right w:val="nil"/>
            </w:tcBorders>
            <w:shd w:val="clear" w:color="auto" w:fill="auto"/>
            <w:noWrap/>
            <w:hideMark/>
          </w:tcPr>
          <w:p w14:paraId="1D4C9CCA" w14:textId="726EFF4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4</w:t>
            </w:r>
          </w:p>
        </w:tc>
        <w:tc>
          <w:tcPr>
            <w:tcW w:w="1155" w:type="dxa"/>
            <w:tcBorders>
              <w:top w:val="nil"/>
              <w:left w:val="nil"/>
              <w:bottom w:val="nil"/>
              <w:right w:val="nil"/>
            </w:tcBorders>
            <w:shd w:val="clear" w:color="auto" w:fill="auto"/>
            <w:noWrap/>
            <w:hideMark/>
          </w:tcPr>
          <w:p w14:paraId="1F27B80B" w14:textId="2744917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715" w:type="dxa"/>
            <w:tcBorders>
              <w:top w:val="nil"/>
              <w:left w:val="nil"/>
              <w:bottom w:val="nil"/>
              <w:right w:val="nil"/>
            </w:tcBorders>
            <w:shd w:val="clear" w:color="auto" w:fill="auto"/>
            <w:noWrap/>
            <w:hideMark/>
          </w:tcPr>
          <w:p w14:paraId="51CC3C7C" w14:textId="0C8DB5D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1DAD8C5F" w14:textId="77777777" w:rsidTr="006B3BA2">
        <w:trPr>
          <w:trHeight w:val="300"/>
        </w:trPr>
        <w:tc>
          <w:tcPr>
            <w:tcW w:w="364" w:type="dxa"/>
            <w:tcBorders>
              <w:top w:val="nil"/>
              <w:left w:val="nil"/>
              <w:bottom w:val="nil"/>
              <w:right w:val="nil"/>
            </w:tcBorders>
            <w:shd w:val="clear" w:color="auto" w:fill="auto"/>
            <w:noWrap/>
            <w:hideMark/>
          </w:tcPr>
          <w:p w14:paraId="686387CE"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17</w:t>
            </w:r>
          </w:p>
        </w:tc>
        <w:tc>
          <w:tcPr>
            <w:tcW w:w="2061" w:type="dxa"/>
            <w:tcBorders>
              <w:top w:val="nil"/>
              <w:left w:val="nil"/>
              <w:bottom w:val="nil"/>
              <w:right w:val="nil"/>
            </w:tcBorders>
            <w:shd w:val="clear" w:color="auto" w:fill="auto"/>
            <w:noWrap/>
            <w:hideMark/>
          </w:tcPr>
          <w:p w14:paraId="4D5DC8C5" w14:textId="2A44D3A4"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Turdus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philomelos</w:t>
            </w:r>
          </w:p>
        </w:tc>
        <w:tc>
          <w:tcPr>
            <w:tcW w:w="884" w:type="dxa"/>
            <w:tcBorders>
              <w:top w:val="nil"/>
              <w:left w:val="nil"/>
              <w:bottom w:val="nil"/>
              <w:right w:val="nil"/>
            </w:tcBorders>
            <w:shd w:val="clear" w:color="auto" w:fill="auto"/>
            <w:noWrap/>
            <w:hideMark/>
          </w:tcPr>
          <w:p w14:paraId="21EC0CBA"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Turphi</w:t>
            </w:r>
            <w:proofErr w:type="spellEnd"/>
          </w:p>
        </w:tc>
        <w:tc>
          <w:tcPr>
            <w:tcW w:w="817" w:type="dxa"/>
            <w:tcBorders>
              <w:top w:val="nil"/>
              <w:left w:val="nil"/>
              <w:bottom w:val="nil"/>
              <w:right w:val="nil"/>
            </w:tcBorders>
            <w:shd w:val="clear" w:color="auto" w:fill="auto"/>
            <w:noWrap/>
            <w:hideMark/>
          </w:tcPr>
          <w:p w14:paraId="77B1094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5DBD83C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47</w:t>
            </w:r>
          </w:p>
        </w:tc>
        <w:tc>
          <w:tcPr>
            <w:tcW w:w="826" w:type="dxa"/>
            <w:tcBorders>
              <w:top w:val="nil"/>
              <w:left w:val="nil"/>
              <w:bottom w:val="nil"/>
              <w:right w:val="nil"/>
            </w:tcBorders>
            <w:shd w:val="clear" w:color="auto" w:fill="auto"/>
            <w:noWrap/>
            <w:hideMark/>
          </w:tcPr>
          <w:p w14:paraId="4A74DF07" w14:textId="3385954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155" w:type="dxa"/>
            <w:tcBorders>
              <w:top w:val="nil"/>
              <w:left w:val="nil"/>
              <w:bottom w:val="nil"/>
              <w:right w:val="nil"/>
            </w:tcBorders>
            <w:shd w:val="clear" w:color="auto" w:fill="auto"/>
            <w:noWrap/>
            <w:hideMark/>
          </w:tcPr>
          <w:p w14:paraId="009CEDCF" w14:textId="26BCAA0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715" w:type="dxa"/>
            <w:tcBorders>
              <w:top w:val="nil"/>
              <w:left w:val="nil"/>
              <w:bottom w:val="nil"/>
              <w:right w:val="nil"/>
            </w:tcBorders>
            <w:shd w:val="clear" w:color="auto" w:fill="auto"/>
            <w:noWrap/>
            <w:hideMark/>
          </w:tcPr>
          <w:p w14:paraId="1F5BBEA5" w14:textId="2ED36ADE"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28FD14E" w14:textId="77777777" w:rsidTr="006B3BA2">
        <w:trPr>
          <w:trHeight w:val="300"/>
        </w:trPr>
        <w:tc>
          <w:tcPr>
            <w:tcW w:w="364" w:type="dxa"/>
            <w:tcBorders>
              <w:top w:val="nil"/>
              <w:left w:val="nil"/>
              <w:bottom w:val="nil"/>
              <w:right w:val="nil"/>
            </w:tcBorders>
            <w:shd w:val="clear" w:color="auto" w:fill="auto"/>
            <w:noWrap/>
            <w:hideMark/>
          </w:tcPr>
          <w:p w14:paraId="25EEE1F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18</w:t>
            </w:r>
          </w:p>
        </w:tc>
        <w:tc>
          <w:tcPr>
            <w:tcW w:w="2061" w:type="dxa"/>
            <w:tcBorders>
              <w:top w:val="nil"/>
              <w:left w:val="nil"/>
              <w:bottom w:val="nil"/>
              <w:right w:val="nil"/>
            </w:tcBorders>
            <w:shd w:val="clear" w:color="auto" w:fill="auto"/>
            <w:noWrap/>
            <w:hideMark/>
          </w:tcPr>
          <w:p w14:paraId="586024A0" w14:textId="6F0B08B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Prunella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modularis</w:t>
            </w:r>
          </w:p>
        </w:tc>
        <w:tc>
          <w:tcPr>
            <w:tcW w:w="884" w:type="dxa"/>
            <w:tcBorders>
              <w:top w:val="nil"/>
              <w:left w:val="nil"/>
              <w:bottom w:val="nil"/>
              <w:right w:val="nil"/>
            </w:tcBorders>
            <w:shd w:val="clear" w:color="auto" w:fill="auto"/>
            <w:noWrap/>
            <w:hideMark/>
          </w:tcPr>
          <w:p w14:paraId="7B69E66D"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Prumod</w:t>
            </w:r>
            <w:proofErr w:type="spellEnd"/>
          </w:p>
        </w:tc>
        <w:tc>
          <w:tcPr>
            <w:tcW w:w="817" w:type="dxa"/>
            <w:tcBorders>
              <w:top w:val="nil"/>
              <w:left w:val="nil"/>
              <w:bottom w:val="nil"/>
              <w:right w:val="nil"/>
            </w:tcBorders>
            <w:shd w:val="clear" w:color="auto" w:fill="auto"/>
            <w:noWrap/>
            <w:hideMark/>
          </w:tcPr>
          <w:p w14:paraId="28B9D31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7BE3FDF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37</w:t>
            </w:r>
          </w:p>
        </w:tc>
        <w:tc>
          <w:tcPr>
            <w:tcW w:w="826" w:type="dxa"/>
            <w:tcBorders>
              <w:top w:val="nil"/>
              <w:left w:val="nil"/>
              <w:bottom w:val="nil"/>
              <w:right w:val="nil"/>
            </w:tcBorders>
            <w:shd w:val="clear" w:color="auto" w:fill="auto"/>
            <w:noWrap/>
            <w:hideMark/>
          </w:tcPr>
          <w:p w14:paraId="74938436" w14:textId="7FB7937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155" w:type="dxa"/>
            <w:tcBorders>
              <w:top w:val="nil"/>
              <w:left w:val="nil"/>
              <w:bottom w:val="nil"/>
              <w:right w:val="nil"/>
            </w:tcBorders>
            <w:shd w:val="clear" w:color="auto" w:fill="auto"/>
            <w:noWrap/>
            <w:hideMark/>
          </w:tcPr>
          <w:p w14:paraId="5A43F989" w14:textId="40A0839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7CC8E897" w14:textId="68E4DF0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17</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589CE4CC" w14:textId="77777777" w:rsidTr="006B3BA2">
        <w:trPr>
          <w:trHeight w:val="300"/>
        </w:trPr>
        <w:tc>
          <w:tcPr>
            <w:tcW w:w="364" w:type="dxa"/>
            <w:tcBorders>
              <w:top w:val="nil"/>
              <w:left w:val="nil"/>
              <w:bottom w:val="nil"/>
              <w:right w:val="nil"/>
            </w:tcBorders>
            <w:shd w:val="clear" w:color="auto" w:fill="auto"/>
            <w:noWrap/>
            <w:hideMark/>
          </w:tcPr>
          <w:p w14:paraId="225D7F45"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19</w:t>
            </w:r>
          </w:p>
        </w:tc>
        <w:tc>
          <w:tcPr>
            <w:tcW w:w="2061" w:type="dxa"/>
            <w:tcBorders>
              <w:top w:val="nil"/>
              <w:left w:val="nil"/>
              <w:bottom w:val="nil"/>
              <w:right w:val="nil"/>
            </w:tcBorders>
            <w:shd w:val="clear" w:color="auto" w:fill="auto"/>
            <w:noWrap/>
            <w:hideMark/>
          </w:tcPr>
          <w:p w14:paraId="77E83D0D" w14:textId="2E7C17AA"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Pyrrhula</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pyrrhula</w:t>
            </w:r>
            <w:proofErr w:type="spellEnd"/>
          </w:p>
        </w:tc>
        <w:tc>
          <w:tcPr>
            <w:tcW w:w="884" w:type="dxa"/>
            <w:tcBorders>
              <w:top w:val="nil"/>
              <w:left w:val="nil"/>
              <w:bottom w:val="nil"/>
              <w:right w:val="nil"/>
            </w:tcBorders>
            <w:shd w:val="clear" w:color="auto" w:fill="auto"/>
            <w:noWrap/>
            <w:hideMark/>
          </w:tcPr>
          <w:p w14:paraId="237B0466"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Pyrpyr</w:t>
            </w:r>
            <w:proofErr w:type="spellEnd"/>
          </w:p>
        </w:tc>
        <w:tc>
          <w:tcPr>
            <w:tcW w:w="817" w:type="dxa"/>
            <w:tcBorders>
              <w:top w:val="nil"/>
              <w:left w:val="nil"/>
              <w:bottom w:val="nil"/>
              <w:right w:val="nil"/>
            </w:tcBorders>
            <w:shd w:val="clear" w:color="auto" w:fill="auto"/>
            <w:noWrap/>
            <w:hideMark/>
          </w:tcPr>
          <w:p w14:paraId="41648D7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993712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30</w:t>
            </w:r>
          </w:p>
        </w:tc>
        <w:tc>
          <w:tcPr>
            <w:tcW w:w="826" w:type="dxa"/>
            <w:tcBorders>
              <w:top w:val="nil"/>
              <w:left w:val="nil"/>
              <w:bottom w:val="nil"/>
              <w:right w:val="nil"/>
            </w:tcBorders>
            <w:shd w:val="clear" w:color="auto" w:fill="auto"/>
            <w:noWrap/>
            <w:hideMark/>
          </w:tcPr>
          <w:p w14:paraId="3868F974" w14:textId="2F4D82C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155" w:type="dxa"/>
            <w:tcBorders>
              <w:top w:val="nil"/>
              <w:left w:val="nil"/>
              <w:bottom w:val="nil"/>
              <w:right w:val="nil"/>
            </w:tcBorders>
            <w:shd w:val="clear" w:color="auto" w:fill="auto"/>
            <w:noWrap/>
            <w:hideMark/>
          </w:tcPr>
          <w:p w14:paraId="2E369C87" w14:textId="4B9E3D8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001FA22A" w14:textId="10ABDB0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6DE114E5" w14:textId="77777777" w:rsidTr="006B3BA2">
        <w:trPr>
          <w:trHeight w:val="300"/>
        </w:trPr>
        <w:tc>
          <w:tcPr>
            <w:tcW w:w="364" w:type="dxa"/>
            <w:tcBorders>
              <w:top w:val="nil"/>
              <w:left w:val="nil"/>
              <w:bottom w:val="nil"/>
              <w:right w:val="nil"/>
            </w:tcBorders>
            <w:shd w:val="clear" w:color="auto" w:fill="auto"/>
            <w:noWrap/>
            <w:hideMark/>
          </w:tcPr>
          <w:p w14:paraId="16024127"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20</w:t>
            </w:r>
          </w:p>
        </w:tc>
        <w:tc>
          <w:tcPr>
            <w:tcW w:w="2061" w:type="dxa"/>
            <w:tcBorders>
              <w:top w:val="nil"/>
              <w:left w:val="nil"/>
              <w:bottom w:val="nil"/>
              <w:right w:val="nil"/>
            </w:tcBorders>
            <w:shd w:val="clear" w:color="auto" w:fill="auto"/>
            <w:noWrap/>
            <w:hideMark/>
          </w:tcPr>
          <w:p w14:paraId="6F8A2B43" w14:textId="6C4CA674"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Phylloscopus</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sibilatrix</w:t>
            </w:r>
            <w:proofErr w:type="spellEnd"/>
          </w:p>
        </w:tc>
        <w:tc>
          <w:tcPr>
            <w:tcW w:w="884" w:type="dxa"/>
            <w:tcBorders>
              <w:top w:val="nil"/>
              <w:left w:val="nil"/>
              <w:bottom w:val="nil"/>
              <w:right w:val="nil"/>
            </w:tcBorders>
            <w:shd w:val="clear" w:color="auto" w:fill="auto"/>
            <w:noWrap/>
            <w:hideMark/>
          </w:tcPr>
          <w:p w14:paraId="22AAAF17"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Physib</w:t>
            </w:r>
            <w:proofErr w:type="spellEnd"/>
          </w:p>
        </w:tc>
        <w:tc>
          <w:tcPr>
            <w:tcW w:w="817" w:type="dxa"/>
            <w:tcBorders>
              <w:top w:val="nil"/>
              <w:left w:val="nil"/>
              <w:bottom w:val="nil"/>
              <w:right w:val="nil"/>
            </w:tcBorders>
            <w:shd w:val="clear" w:color="auto" w:fill="auto"/>
            <w:noWrap/>
            <w:hideMark/>
          </w:tcPr>
          <w:p w14:paraId="090BC1AD"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2311C5C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29</w:t>
            </w:r>
          </w:p>
        </w:tc>
        <w:tc>
          <w:tcPr>
            <w:tcW w:w="826" w:type="dxa"/>
            <w:tcBorders>
              <w:top w:val="nil"/>
              <w:left w:val="nil"/>
              <w:bottom w:val="nil"/>
              <w:right w:val="nil"/>
            </w:tcBorders>
            <w:shd w:val="clear" w:color="auto" w:fill="auto"/>
            <w:noWrap/>
            <w:hideMark/>
          </w:tcPr>
          <w:p w14:paraId="7BDDBC35" w14:textId="2BFDA99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048A37B1" w14:textId="3D5F620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45872D49" w14:textId="0F40FA3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456E7DEC" w14:textId="77777777" w:rsidTr="006B3BA2">
        <w:trPr>
          <w:trHeight w:val="300"/>
        </w:trPr>
        <w:tc>
          <w:tcPr>
            <w:tcW w:w="364" w:type="dxa"/>
            <w:tcBorders>
              <w:top w:val="nil"/>
              <w:left w:val="nil"/>
              <w:bottom w:val="nil"/>
              <w:right w:val="nil"/>
            </w:tcBorders>
            <w:shd w:val="clear" w:color="auto" w:fill="auto"/>
            <w:noWrap/>
            <w:hideMark/>
          </w:tcPr>
          <w:p w14:paraId="6EEB8B0D"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21</w:t>
            </w:r>
          </w:p>
        </w:tc>
        <w:tc>
          <w:tcPr>
            <w:tcW w:w="2061" w:type="dxa"/>
            <w:tcBorders>
              <w:top w:val="nil"/>
              <w:left w:val="nil"/>
              <w:bottom w:val="nil"/>
              <w:right w:val="nil"/>
            </w:tcBorders>
            <w:shd w:val="clear" w:color="auto" w:fill="auto"/>
            <w:noWrap/>
            <w:hideMark/>
          </w:tcPr>
          <w:p w14:paraId="5D426749" w14:textId="6C41819E"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Garrulus</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glandarius</w:t>
            </w:r>
            <w:proofErr w:type="spellEnd"/>
          </w:p>
        </w:tc>
        <w:tc>
          <w:tcPr>
            <w:tcW w:w="884" w:type="dxa"/>
            <w:tcBorders>
              <w:top w:val="nil"/>
              <w:left w:val="nil"/>
              <w:bottom w:val="nil"/>
              <w:right w:val="nil"/>
            </w:tcBorders>
            <w:shd w:val="clear" w:color="auto" w:fill="auto"/>
            <w:noWrap/>
            <w:hideMark/>
          </w:tcPr>
          <w:p w14:paraId="57813535"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Gargla</w:t>
            </w:r>
            <w:proofErr w:type="spellEnd"/>
          </w:p>
        </w:tc>
        <w:tc>
          <w:tcPr>
            <w:tcW w:w="817" w:type="dxa"/>
            <w:tcBorders>
              <w:top w:val="nil"/>
              <w:left w:val="nil"/>
              <w:bottom w:val="nil"/>
              <w:right w:val="nil"/>
            </w:tcBorders>
            <w:shd w:val="clear" w:color="auto" w:fill="auto"/>
            <w:noWrap/>
            <w:hideMark/>
          </w:tcPr>
          <w:p w14:paraId="12E31C5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2DC38A5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22</w:t>
            </w:r>
          </w:p>
        </w:tc>
        <w:tc>
          <w:tcPr>
            <w:tcW w:w="826" w:type="dxa"/>
            <w:tcBorders>
              <w:top w:val="nil"/>
              <w:left w:val="nil"/>
              <w:bottom w:val="nil"/>
              <w:right w:val="nil"/>
            </w:tcBorders>
            <w:shd w:val="clear" w:color="auto" w:fill="auto"/>
            <w:noWrap/>
            <w:hideMark/>
          </w:tcPr>
          <w:p w14:paraId="419E85FE" w14:textId="4ACBEEF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79873411" w14:textId="0C9C460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52E5655D" w14:textId="6237B73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48659CB" w14:textId="77777777" w:rsidTr="006B3BA2">
        <w:trPr>
          <w:trHeight w:val="300"/>
        </w:trPr>
        <w:tc>
          <w:tcPr>
            <w:tcW w:w="364" w:type="dxa"/>
            <w:tcBorders>
              <w:top w:val="nil"/>
              <w:left w:val="nil"/>
              <w:bottom w:val="nil"/>
              <w:right w:val="nil"/>
            </w:tcBorders>
            <w:shd w:val="clear" w:color="auto" w:fill="auto"/>
            <w:noWrap/>
            <w:hideMark/>
          </w:tcPr>
          <w:p w14:paraId="3AE1981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22</w:t>
            </w:r>
          </w:p>
        </w:tc>
        <w:tc>
          <w:tcPr>
            <w:tcW w:w="2061" w:type="dxa"/>
            <w:tcBorders>
              <w:top w:val="nil"/>
              <w:left w:val="nil"/>
              <w:bottom w:val="nil"/>
              <w:right w:val="nil"/>
            </w:tcBorders>
            <w:shd w:val="clear" w:color="auto" w:fill="auto"/>
            <w:noWrap/>
            <w:hideMark/>
          </w:tcPr>
          <w:p w14:paraId="7B9527AF" w14:textId="02E7323F"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Cyanistes</w:t>
            </w:r>
            <w:proofErr w:type="spellEnd"/>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caeruleus</w:t>
            </w:r>
          </w:p>
        </w:tc>
        <w:tc>
          <w:tcPr>
            <w:tcW w:w="884" w:type="dxa"/>
            <w:tcBorders>
              <w:top w:val="nil"/>
              <w:left w:val="nil"/>
              <w:bottom w:val="nil"/>
              <w:right w:val="nil"/>
            </w:tcBorders>
            <w:shd w:val="clear" w:color="auto" w:fill="auto"/>
            <w:noWrap/>
            <w:hideMark/>
          </w:tcPr>
          <w:p w14:paraId="242069A6"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Cyacae</w:t>
            </w:r>
            <w:proofErr w:type="spellEnd"/>
          </w:p>
        </w:tc>
        <w:tc>
          <w:tcPr>
            <w:tcW w:w="817" w:type="dxa"/>
            <w:tcBorders>
              <w:top w:val="nil"/>
              <w:left w:val="nil"/>
              <w:bottom w:val="nil"/>
              <w:right w:val="nil"/>
            </w:tcBorders>
            <w:shd w:val="clear" w:color="auto" w:fill="auto"/>
            <w:noWrap/>
            <w:hideMark/>
          </w:tcPr>
          <w:p w14:paraId="0A81CF9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31047B0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22</w:t>
            </w:r>
          </w:p>
        </w:tc>
        <w:tc>
          <w:tcPr>
            <w:tcW w:w="826" w:type="dxa"/>
            <w:tcBorders>
              <w:top w:val="nil"/>
              <w:left w:val="nil"/>
              <w:bottom w:val="nil"/>
              <w:right w:val="nil"/>
            </w:tcBorders>
            <w:shd w:val="clear" w:color="auto" w:fill="auto"/>
            <w:noWrap/>
            <w:hideMark/>
          </w:tcPr>
          <w:p w14:paraId="13F008AB" w14:textId="0E7C7AB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7A895525" w14:textId="587BBD9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01946228" w14:textId="1E25ACF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2C16A75F" w14:textId="77777777" w:rsidTr="006B3BA2">
        <w:trPr>
          <w:trHeight w:val="300"/>
        </w:trPr>
        <w:tc>
          <w:tcPr>
            <w:tcW w:w="364" w:type="dxa"/>
            <w:tcBorders>
              <w:top w:val="nil"/>
              <w:left w:val="nil"/>
              <w:bottom w:val="nil"/>
              <w:right w:val="nil"/>
            </w:tcBorders>
            <w:shd w:val="clear" w:color="auto" w:fill="auto"/>
            <w:noWrap/>
            <w:hideMark/>
          </w:tcPr>
          <w:p w14:paraId="212FA29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23</w:t>
            </w:r>
          </w:p>
        </w:tc>
        <w:tc>
          <w:tcPr>
            <w:tcW w:w="2061" w:type="dxa"/>
            <w:tcBorders>
              <w:top w:val="nil"/>
              <w:left w:val="nil"/>
              <w:bottom w:val="nil"/>
              <w:right w:val="nil"/>
            </w:tcBorders>
            <w:shd w:val="clear" w:color="auto" w:fill="auto"/>
            <w:noWrap/>
            <w:hideMark/>
          </w:tcPr>
          <w:p w14:paraId="3B7DDBD4" w14:textId="013BB3F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Coccothraustes</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coccothraustes</w:t>
            </w:r>
            <w:proofErr w:type="spellEnd"/>
          </w:p>
        </w:tc>
        <w:tc>
          <w:tcPr>
            <w:tcW w:w="884" w:type="dxa"/>
            <w:tcBorders>
              <w:top w:val="nil"/>
              <w:left w:val="nil"/>
              <w:bottom w:val="nil"/>
              <w:right w:val="nil"/>
            </w:tcBorders>
            <w:shd w:val="clear" w:color="auto" w:fill="auto"/>
            <w:noWrap/>
            <w:hideMark/>
          </w:tcPr>
          <w:p w14:paraId="66672918"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Coccoc</w:t>
            </w:r>
            <w:proofErr w:type="spellEnd"/>
          </w:p>
        </w:tc>
        <w:tc>
          <w:tcPr>
            <w:tcW w:w="817" w:type="dxa"/>
            <w:tcBorders>
              <w:top w:val="nil"/>
              <w:left w:val="nil"/>
              <w:bottom w:val="nil"/>
              <w:right w:val="nil"/>
            </w:tcBorders>
            <w:shd w:val="clear" w:color="auto" w:fill="auto"/>
            <w:noWrap/>
            <w:hideMark/>
          </w:tcPr>
          <w:p w14:paraId="1EA0746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0C9E88D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21</w:t>
            </w:r>
          </w:p>
        </w:tc>
        <w:tc>
          <w:tcPr>
            <w:tcW w:w="826" w:type="dxa"/>
            <w:tcBorders>
              <w:top w:val="nil"/>
              <w:left w:val="nil"/>
              <w:bottom w:val="nil"/>
              <w:right w:val="nil"/>
            </w:tcBorders>
            <w:shd w:val="clear" w:color="auto" w:fill="auto"/>
            <w:noWrap/>
            <w:hideMark/>
          </w:tcPr>
          <w:p w14:paraId="38F41F0F" w14:textId="2669486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08584776" w14:textId="300BC55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3DBA3882" w14:textId="4E9DF18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0741FA01" w14:textId="77777777" w:rsidTr="006B3BA2">
        <w:trPr>
          <w:trHeight w:val="300"/>
        </w:trPr>
        <w:tc>
          <w:tcPr>
            <w:tcW w:w="364" w:type="dxa"/>
            <w:tcBorders>
              <w:top w:val="nil"/>
              <w:left w:val="nil"/>
              <w:bottom w:val="nil"/>
              <w:right w:val="nil"/>
            </w:tcBorders>
            <w:shd w:val="clear" w:color="auto" w:fill="auto"/>
            <w:noWrap/>
            <w:hideMark/>
          </w:tcPr>
          <w:p w14:paraId="7C1FC0AC"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24</w:t>
            </w:r>
          </w:p>
        </w:tc>
        <w:tc>
          <w:tcPr>
            <w:tcW w:w="2061" w:type="dxa"/>
            <w:tcBorders>
              <w:top w:val="nil"/>
              <w:left w:val="nil"/>
              <w:bottom w:val="nil"/>
              <w:right w:val="nil"/>
            </w:tcBorders>
            <w:shd w:val="clear" w:color="auto" w:fill="auto"/>
            <w:noWrap/>
            <w:hideMark/>
          </w:tcPr>
          <w:p w14:paraId="692F8C87" w14:textId="7F08593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Corvus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corax</w:t>
            </w:r>
          </w:p>
        </w:tc>
        <w:tc>
          <w:tcPr>
            <w:tcW w:w="884" w:type="dxa"/>
            <w:tcBorders>
              <w:top w:val="nil"/>
              <w:left w:val="nil"/>
              <w:bottom w:val="nil"/>
              <w:right w:val="nil"/>
            </w:tcBorders>
            <w:shd w:val="clear" w:color="auto" w:fill="auto"/>
            <w:noWrap/>
            <w:hideMark/>
          </w:tcPr>
          <w:p w14:paraId="602F1598"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Corcor</w:t>
            </w:r>
            <w:proofErr w:type="spellEnd"/>
          </w:p>
        </w:tc>
        <w:tc>
          <w:tcPr>
            <w:tcW w:w="817" w:type="dxa"/>
            <w:tcBorders>
              <w:top w:val="nil"/>
              <w:left w:val="nil"/>
              <w:bottom w:val="nil"/>
              <w:right w:val="nil"/>
            </w:tcBorders>
            <w:shd w:val="clear" w:color="auto" w:fill="auto"/>
            <w:noWrap/>
            <w:hideMark/>
          </w:tcPr>
          <w:p w14:paraId="095C606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37EB36B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18</w:t>
            </w:r>
          </w:p>
        </w:tc>
        <w:tc>
          <w:tcPr>
            <w:tcW w:w="826" w:type="dxa"/>
            <w:tcBorders>
              <w:top w:val="nil"/>
              <w:left w:val="nil"/>
              <w:bottom w:val="nil"/>
              <w:right w:val="nil"/>
            </w:tcBorders>
            <w:shd w:val="clear" w:color="auto" w:fill="auto"/>
            <w:noWrap/>
            <w:hideMark/>
          </w:tcPr>
          <w:p w14:paraId="55A0035E" w14:textId="1C484D0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76AE2003" w14:textId="1CBF856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715" w:type="dxa"/>
            <w:tcBorders>
              <w:top w:val="nil"/>
              <w:left w:val="nil"/>
              <w:bottom w:val="nil"/>
              <w:right w:val="nil"/>
            </w:tcBorders>
            <w:shd w:val="clear" w:color="auto" w:fill="auto"/>
            <w:noWrap/>
            <w:hideMark/>
          </w:tcPr>
          <w:p w14:paraId="110EFE64" w14:textId="7A6D3F9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0DA18C76" w14:textId="77777777" w:rsidTr="006B3BA2">
        <w:trPr>
          <w:trHeight w:val="300"/>
        </w:trPr>
        <w:tc>
          <w:tcPr>
            <w:tcW w:w="364" w:type="dxa"/>
            <w:tcBorders>
              <w:top w:val="nil"/>
              <w:left w:val="nil"/>
              <w:bottom w:val="nil"/>
              <w:right w:val="nil"/>
            </w:tcBorders>
            <w:shd w:val="clear" w:color="auto" w:fill="auto"/>
            <w:noWrap/>
            <w:hideMark/>
          </w:tcPr>
          <w:p w14:paraId="0920AA45"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25</w:t>
            </w:r>
          </w:p>
        </w:tc>
        <w:tc>
          <w:tcPr>
            <w:tcW w:w="2061" w:type="dxa"/>
            <w:tcBorders>
              <w:top w:val="nil"/>
              <w:left w:val="nil"/>
              <w:bottom w:val="nil"/>
              <w:right w:val="nil"/>
            </w:tcBorders>
            <w:shd w:val="clear" w:color="auto" w:fill="auto"/>
            <w:noWrap/>
            <w:hideMark/>
          </w:tcPr>
          <w:p w14:paraId="4530CB7E" w14:textId="3BFED63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Turdus</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viscivorus</w:t>
            </w:r>
            <w:proofErr w:type="spellEnd"/>
          </w:p>
        </w:tc>
        <w:tc>
          <w:tcPr>
            <w:tcW w:w="884" w:type="dxa"/>
            <w:tcBorders>
              <w:top w:val="nil"/>
              <w:left w:val="nil"/>
              <w:bottom w:val="nil"/>
              <w:right w:val="nil"/>
            </w:tcBorders>
            <w:shd w:val="clear" w:color="auto" w:fill="auto"/>
            <w:noWrap/>
            <w:hideMark/>
          </w:tcPr>
          <w:p w14:paraId="7BFB83FA"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Turvis</w:t>
            </w:r>
            <w:proofErr w:type="spellEnd"/>
          </w:p>
        </w:tc>
        <w:tc>
          <w:tcPr>
            <w:tcW w:w="817" w:type="dxa"/>
            <w:tcBorders>
              <w:top w:val="nil"/>
              <w:left w:val="nil"/>
              <w:bottom w:val="nil"/>
              <w:right w:val="nil"/>
            </w:tcBorders>
            <w:shd w:val="clear" w:color="auto" w:fill="auto"/>
            <w:noWrap/>
            <w:hideMark/>
          </w:tcPr>
          <w:p w14:paraId="7B02FA8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3C526F8D"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17</w:t>
            </w:r>
          </w:p>
        </w:tc>
        <w:tc>
          <w:tcPr>
            <w:tcW w:w="826" w:type="dxa"/>
            <w:tcBorders>
              <w:top w:val="nil"/>
              <w:left w:val="nil"/>
              <w:bottom w:val="nil"/>
              <w:right w:val="nil"/>
            </w:tcBorders>
            <w:shd w:val="clear" w:color="auto" w:fill="auto"/>
            <w:noWrap/>
            <w:hideMark/>
          </w:tcPr>
          <w:p w14:paraId="418E51F5" w14:textId="4C2D842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0BEB06C3" w14:textId="0932E4F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715" w:type="dxa"/>
            <w:tcBorders>
              <w:top w:val="nil"/>
              <w:left w:val="nil"/>
              <w:bottom w:val="nil"/>
              <w:right w:val="nil"/>
            </w:tcBorders>
            <w:shd w:val="clear" w:color="auto" w:fill="auto"/>
            <w:noWrap/>
            <w:hideMark/>
          </w:tcPr>
          <w:p w14:paraId="526F29C0" w14:textId="0087B98C"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3CE27C1" w14:textId="77777777" w:rsidTr="006B3BA2">
        <w:trPr>
          <w:trHeight w:val="300"/>
        </w:trPr>
        <w:tc>
          <w:tcPr>
            <w:tcW w:w="364" w:type="dxa"/>
            <w:tcBorders>
              <w:top w:val="nil"/>
              <w:left w:val="nil"/>
              <w:bottom w:val="nil"/>
              <w:right w:val="nil"/>
            </w:tcBorders>
            <w:shd w:val="clear" w:color="auto" w:fill="auto"/>
            <w:noWrap/>
            <w:hideMark/>
          </w:tcPr>
          <w:p w14:paraId="099638F4"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26</w:t>
            </w:r>
          </w:p>
        </w:tc>
        <w:tc>
          <w:tcPr>
            <w:tcW w:w="2061" w:type="dxa"/>
            <w:tcBorders>
              <w:top w:val="nil"/>
              <w:left w:val="nil"/>
              <w:bottom w:val="nil"/>
              <w:right w:val="nil"/>
            </w:tcBorders>
            <w:shd w:val="clear" w:color="auto" w:fill="auto"/>
            <w:noWrap/>
            <w:hideMark/>
          </w:tcPr>
          <w:p w14:paraId="631390F3" w14:textId="558569E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Dryocopus</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martius</w:t>
            </w:r>
            <w:proofErr w:type="spellEnd"/>
          </w:p>
        </w:tc>
        <w:tc>
          <w:tcPr>
            <w:tcW w:w="884" w:type="dxa"/>
            <w:tcBorders>
              <w:top w:val="nil"/>
              <w:left w:val="nil"/>
              <w:bottom w:val="nil"/>
              <w:right w:val="nil"/>
            </w:tcBorders>
            <w:shd w:val="clear" w:color="auto" w:fill="auto"/>
            <w:noWrap/>
            <w:hideMark/>
          </w:tcPr>
          <w:p w14:paraId="00ACAFD8"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Drymar</w:t>
            </w:r>
            <w:proofErr w:type="spellEnd"/>
          </w:p>
        </w:tc>
        <w:tc>
          <w:tcPr>
            <w:tcW w:w="817" w:type="dxa"/>
            <w:tcBorders>
              <w:top w:val="nil"/>
              <w:left w:val="nil"/>
              <w:bottom w:val="nil"/>
              <w:right w:val="nil"/>
            </w:tcBorders>
            <w:shd w:val="clear" w:color="auto" w:fill="auto"/>
            <w:noWrap/>
            <w:hideMark/>
          </w:tcPr>
          <w:p w14:paraId="7BE2A4B7"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0D609F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w:t>
            </w:r>
          </w:p>
        </w:tc>
        <w:tc>
          <w:tcPr>
            <w:tcW w:w="826" w:type="dxa"/>
            <w:tcBorders>
              <w:top w:val="nil"/>
              <w:left w:val="nil"/>
              <w:bottom w:val="nil"/>
              <w:right w:val="nil"/>
            </w:tcBorders>
            <w:shd w:val="clear" w:color="auto" w:fill="auto"/>
            <w:noWrap/>
            <w:hideMark/>
          </w:tcPr>
          <w:p w14:paraId="6E4986D2" w14:textId="71E5D81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15C61FAD" w14:textId="199FFF51"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6CB9ED36" w14:textId="2A12895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2071517E" w14:textId="77777777" w:rsidTr="006B3BA2">
        <w:trPr>
          <w:trHeight w:val="300"/>
        </w:trPr>
        <w:tc>
          <w:tcPr>
            <w:tcW w:w="364" w:type="dxa"/>
            <w:tcBorders>
              <w:top w:val="nil"/>
              <w:left w:val="nil"/>
              <w:bottom w:val="nil"/>
              <w:right w:val="nil"/>
            </w:tcBorders>
            <w:shd w:val="clear" w:color="auto" w:fill="auto"/>
            <w:noWrap/>
            <w:hideMark/>
          </w:tcPr>
          <w:p w14:paraId="06D7E9C3"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27</w:t>
            </w:r>
          </w:p>
        </w:tc>
        <w:tc>
          <w:tcPr>
            <w:tcW w:w="2061" w:type="dxa"/>
            <w:tcBorders>
              <w:top w:val="nil"/>
              <w:left w:val="nil"/>
              <w:bottom w:val="nil"/>
              <w:right w:val="nil"/>
            </w:tcBorders>
            <w:shd w:val="clear" w:color="auto" w:fill="auto"/>
            <w:noWrap/>
            <w:hideMark/>
          </w:tcPr>
          <w:p w14:paraId="242F9EBB" w14:textId="0F34BBF2"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Anthus</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trivialis</w:t>
            </w:r>
            <w:proofErr w:type="spellEnd"/>
          </w:p>
        </w:tc>
        <w:tc>
          <w:tcPr>
            <w:tcW w:w="884" w:type="dxa"/>
            <w:tcBorders>
              <w:top w:val="nil"/>
              <w:left w:val="nil"/>
              <w:bottom w:val="nil"/>
              <w:right w:val="nil"/>
            </w:tcBorders>
            <w:shd w:val="clear" w:color="auto" w:fill="auto"/>
            <w:noWrap/>
            <w:hideMark/>
          </w:tcPr>
          <w:p w14:paraId="51E92AF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Anttri</w:t>
            </w:r>
            <w:proofErr w:type="spellEnd"/>
          </w:p>
        </w:tc>
        <w:tc>
          <w:tcPr>
            <w:tcW w:w="817" w:type="dxa"/>
            <w:tcBorders>
              <w:top w:val="nil"/>
              <w:left w:val="nil"/>
              <w:bottom w:val="nil"/>
              <w:right w:val="nil"/>
            </w:tcBorders>
            <w:shd w:val="clear" w:color="auto" w:fill="auto"/>
            <w:noWrap/>
            <w:hideMark/>
          </w:tcPr>
          <w:p w14:paraId="79217CE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14C16E7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w:t>
            </w:r>
          </w:p>
        </w:tc>
        <w:tc>
          <w:tcPr>
            <w:tcW w:w="826" w:type="dxa"/>
            <w:tcBorders>
              <w:top w:val="nil"/>
              <w:left w:val="nil"/>
              <w:bottom w:val="nil"/>
              <w:right w:val="nil"/>
            </w:tcBorders>
            <w:shd w:val="clear" w:color="auto" w:fill="auto"/>
            <w:noWrap/>
            <w:hideMark/>
          </w:tcPr>
          <w:p w14:paraId="5BB81FF3" w14:textId="242B89F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41AEA11E" w14:textId="355803B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6367CEB1" w14:textId="0C939EE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5079ADC7" w14:textId="77777777" w:rsidTr="006B3BA2">
        <w:trPr>
          <w:trHeight w:val="300"/>
        </w:trPr>
        <w:tc>
          <w:tcPr>
            <w:tcW w:w="364" w:type="dxa"/>
            <w:tcBorders>
              <w:top w:val="nil"/>
              <w:left w:val="nil"/>
              <w:bottom w:val="nil"/>
              <w:right w:val="nil"/>
            </w:tcBorders>
            <w:shd w:val="clear" w:color="auto" w:fill="auto"/>
            <w:noWrap/>
            <w:hideMark/>
          </w:tcPr>
          <w:p w14:paraId="3650058C"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28</w:t>
            </w:r>
          </w:p>
        </w:tc>
        <w:tc>
          <w:tcPr>
            <w:tcW w:w="2061" w:type="dxa"/>
            <w:tcBorders>
              <w:top w:val="nil"/>
              <w:left w:val="nil"/>
              <w:bottom w:val="nil"/>
              <w:right w:val="nil"/>
            </w:tcBorders>
            <w:shd w:val="clear" w:color="auto" w:fill="auto"/>
            <w:noWrap/>
            <w:hideMark/>
          </w:tcPr>
          <w:p w14:paraId="36F19D3B" w14:textId="2358E3C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Columba</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oenas</w:t>
            </w:r>
            <w:proofErr w:type="spellEnd"/>
          </w:p>
        </w:tc>
        <w:tc>
          <w:tcPr>
            <w:tcW w:w="884" w:type="dxa"/>
            <w:tcBorders>
              <w:top w:val="nil"/>
              <w:left w:val="nil"/>
              <w:bottom w:val="nil"/>
              <w:right w:val="nil"/>
            </w:tcBorders>
            <w:shd w:val="clear" w:color="auto" w:fill="auto"/>
            <w:noWrap/>
            <w:hideMark/>
          </w:tcPr>
          <w:p w14:paraId="6E29C44F"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Coloen</w:t>
            </w:r>
            <w:proofErr w:type="spellEnd"/>
          </w:p>
        </w:tc>
        <w:tc>
          <w:tcPr>
            <w:tcW w:w="817" w:type="dxa"/>
            <w:tcBorders>
              <w:top w:val="nil"/>
              <w:left w:val="nil"/>
              <w:bottom w:val="nil"/>
              <w:right w:val="nil"/>
            </w:tcBorders>
            <w:shd w:val="clear" w:color="auto" w:fill="auto"/>
            <w:noWrap/>
            <w:hideMark/>
          </w:tcPr>
          <w:p w14:paraId="535D0FC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3432E92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w:t>
            </w:r>
          </w:p>
        </w:tc>
        <w:tc>
          <w:tcPr>
            <w:tcW w:w="826" w:type="dxa"/>
            <w:tcBorders>
              <w:top w:val="nil"/>
              <w:left w:val="nil"/>
              <w:bottom w:val="nil"/>
              <w:right w:val="nil"/>
            </w:tcBorders>
            <w:shd w:val="clear" w:color="auto" w:fill="auto"/>
            <w:noWrap/>
            <w:hideMark/>
          </w:tcPr>
          <w:p w14:paraId="20288A24" w14:textId="1643134E"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4E48474B" w14:textId="26484A9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45E3D546" w14:textId="3E623F9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0CBFDDB4" w14:textId="77777777" w:rsidTr="006B3BA2">
        <w:trPr>
          <w:trHeight w:val="300"/>
        </w:trPr>
        <w:tc>
          <w:tcPr>
            <w:tcW w:w="364" w:type="dxa"/>
            <w:tcBorders>
              <w:top w:val="nil"/>
              <w:left w:val="nil"/>
              <w:bottom w:val="nil"/>
              <w:right w:val="nil"/>
            </w:tcBorders>
            <w:shd w:val="clear" w:color="auto" w:fill="auto"/>
            <w:noWrap/>
            <w:hideMark/>
          </w:tcPr>
          <w:p w14:paraId="670C92D8"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29</w:t>
            </w:r>
          </w:p>
        </w:tc>
        <w:tc>
          <w:tcPr>
            <w:tcW w:w="2061" w:type="dxa"/>
            <w:tcBorders>
              <w:top w:val="nil"/>
              <w:left w:val="nil"/>
              <w:bottom w:val="nil"/>
              <w:right w:val="nil"/>
            </w:tcBorders>
            <w:shd w:val="clear" w:color="auto" w:fill="auto"/>
            <w:noWrap/>
            <w:hideMark/>
          </w:tcPr>
          <w:p w14:paraId="686A435B" w14:textId="7240CF2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Phylloscopus</w:t>
            </w:r>
            <w:proofErr w:type="spellEnd"/>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trochilus</w:t>
            </w:r>
          </w:p>
        </w:tc>
        <w:tc>
          <w:tcPr>
            <w:tcW w:w="884" w:type="dxa"/>
            <w:tcBorders>
              <w:top w:val="nil"/>
              <w:left w:val="nil"/>
              <w:bottom w:val="nil"/>
              <w:right w:val="nil"/>
            </w:tcBorders>
            <w:shd w:val="clear" w:color="auto" w:fill="auto"/>
            <w:noWrap/>
            <w:hideMark/>
          </w:tcPr>
          <w:p w14:paraId="4FA6E08F"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Phytro</w:t>
            </w:r>
            <w:proofErr w:type="spellEnd"/>
          </w:p>
        </w:tc>
        <w:tc>
          <w:tcPr>
            <w:tcW w:w="817" w:type="dxa"/>
            <w:tcBorders>
              <w:top w:val="nil"/>
              <w:left w:val="nil"/>
              <w:bottom w:val="nil"/>
              <w:right w:val="nil"/>
            </w:tcBorders>
            <w:shd w:val="clear" w:color="auto" w:fill="auto"/>
            <w:noWrap/>
            <w:hideMark/>
          </w:tcPr>
          <w:p w14:paraId="5001BA5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6D57A1F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w:t>
            </w:r>
          </w:p>
        </w:tc>
        <w:tc>
          <w:tcPr>
            <w:tcW w:w="826" w:type="dxa"/>
            <w:tcBorders>
              <w:top w:val="nil"/>
              <w:left w:val="nil"/>
              <w:bottom w:val="nil"/>
              <w:right w:val="nil"/>
            </w:tcBorders>
            <w:shd w:val="clear" w:color="auto" w:fill="auto"/>
            <w:noWrap/>
            <w:hideMark/>
          </w:tcPr>
          <w:p w14:paraId="55EE015C" w14:textId="5A2F9C8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26B704E9" w14:textId="6F94410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564413FE" w14:textId="25908C6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21C6781D" w14:textId="77777777" w:rsidTr="006B3BA2">
        <w:trPr>
          <w:trHeight w:val="300"/>
        </w:trPr>
        <w:tc>
          <w:tcPr>
            <w:tcW w:w="364" w:type="dxa"/>
            <w:tcBorders>
              <w:top w:val="nil"/>
              <w:left w:val="nil"/>
              <w:bottom w:val="nil"/>
              <w:right w:val="nil"/>
            </w:tcBorders>
            <w:shd w:val="clear" w:color="auto" w:fill="auto"/>
            <w:noWrap/>
            <w:hideMark/>
          </w:tcPr>
          <w:p w14:paraId="37A9017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30</w:t>
            </w:r>
          </w:p>
        </w:tc>
        <w:tc>
          <w:tcPr>
            <w:tcW w:w="2061" w:type="dxa"/>
            <w:tcBorders>
              <w:top w:val="nil"/>
              <w:left w:val="nil"/>
              <w:bottom w:val="nil"/>
              <w:right w:val="nil"/>
            </w:tcBorders>
            <w:shd w:val="clear" w:color="auto" w:fill="auto"/>
            <w:noWrap/>
            <w:hideMark/>
          </w:tcPr>
          <w:p w14:paraId="69AAA346" w14:textId="130DA1AE"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Sturnus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vulgaris</w:t>
            </w:r>
          </w:p>
        </w:tc>
        <w:tc>
          <w:tcPr>
            <w:tcW w:w="884" w:type="dxa"/>
            <w:tcBorders>
              <w:top w:val="nil"/>
              <w:left w:val="nil"/>
              <w:bottom w:val="nil"/>
              <w:right w:val="nil"/>
            </w:tcBorders>
            <w:shd w:val="clear" w:color="auto" w:fill="auto"/>
            <w:noWrap/>
            <w:hideMark/>
          </w:tcPr>
          <w:p w14:paraId="52469B3B"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Stuvul</w:t>
            </w:r>
            <w:proofErr w:type="spellEnd"/>
          </w:p>
        </w:tc>
        <w:tc>
          <w:tcPr>
            <w:tcW w:w="817" w:type="dxa"/>
            <w:tcBorders>
              <w:top w:val="nil"/>
              <w:left w:val="nil"/>
              <w:bottom w:val="nil"/>
              <w:right w:val="nil"/>
            </w:tcBorders>
            <w:shd w:val="clear" w:color="auto" w:fill="auto"/>
            <w:noWrap/>
            <w:hideMark/>
          </w:tcPr>
          <w:p w14:paraId="79BE085D"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0A53C123"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w:t>
            </w:r>
          </w:p>
        </w:tc>
        <w:tc>
          <w:tcPr>
            <w:tcW w:w="826" w:type="dxa"/>
            <w:tcBorders>
              <w:top w:val="nil"/>
              <w:left w:val="nil"/>
              <w:bottom w:val="nil"/>
              <w:right w:val="nil"/>
            </w:tcBorders>
            <w:shd w:val="clear" w:color="auto" w:fill="auto"/>
            <w:noWrap/>
            <w:hideMark/>
          </w:tcPr>
          <w:p w14:paraId="4A251E2D" w14:textId="35672ED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D03829C" w14:textId="527D161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5AB6617A" w14:textId="23C579B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33336E36" w14:textId="77777777" w:rsidTr="006B3BA2">
        <w:trPr>
          <w:trHeight w:val="300"/>
        </w:trPr>
        <w:tc>
          <w:tcPr>
            <w:tcW w:w="364" w:type="dxa"/>
            <w:tcBorders>
              <w:top w:val="nil"/>
              <w:left w:val="nil"/>
              <w:bottom w:val="nil"/>
              <w:right w:val="nil"/>
            </w:tcBorders>
            <w:shd w:val="clear" w:color="auto" w:fill="auto"/>
            <w:noWrap/>
            <w:hideMark/>
          </w:tcPr>
          <w:p w14:paraId="55FAAE80"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31</w:t>
            </w:r>
          </w:p>
        </w:tc>
        <w:tc>
          <w:tcPr>
            <w:tcW w:w="2061" w:type="dxa"/>
            <w:tcBorders>
              <w:top w:val="nil"/>
              <w:left w:val="nil"/>
              <w:bottom w:val="nil"/>
              <w:right w:val="nil"/>
            </w:tcBorders>
            <w:shd w:val="clear" w:color="auto" w:fill="auto"/>
            <w:noWrap/>
            <w:hideMark/>
          </w:tcPr>
          <w:p w14:paraId="0D0546A9" w14:textId="5FA457ED"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Certhia</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brachydactyla</w:t>
            </w:r>
            <w:proofErr w:type="spellEnd"/>
          </w:p>
        </w:tc>
        <w:tc>
          <w:tcPr>
            <w:tcW w:w="884" w:type="dxa"/>
            <w:tcBorders>
              <w:top w:val="nil"/>
              <w:left w:val="nil"/>
              <w:bottom w:val="nil"/>
              <w:right w:val="nil"/>
            </w:tcBorders>
            <w:shd w:val="clear" w:color="auto" w:fill="auto"/>
            <w:noWrap/>
            <w:hideMark/>
          </w:tcPr>
          <w:p w14:paraId="1E7472ED"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Cerbra</w:t>
            </w:r>
            <w:proofErr w:type="spellEnd"/>
          </w:p>
        </w:tc>
        <w:tc>
          <w:tcPr>
            <w:tcW w:w="817" w:type="dxa"/>
            <w:tcBorders>
              <w:top w:val="nil"/>
              <w:left w:val="nil"/>
              <w:bottom w:val="nil"/>
              <w:right w:val="nil"/>
            </w:tcBorders>
            <w:shd w:val="clear" w:color="auto" w:fill="auto"/>
            <w:noWrap/>
            <w:hideMark/>
          </w:tcPr>
          <w:p w14:paraId="7469A40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13C731C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p>
        </w:tc>
        <w:tc>
          <w:tcPr>
            <w:tcW w:w="826" w:type="dxa"/>
            <w:tcBorders>
              <w:top w:val="nil"/>
              <w:left w:val="nil"/>
              <w:bottom w:val="nil"/>
              <w:right w:val="nil"/>
            </w:tcBorders>
            <w:shd w:val="clear" w:color="auto" w:fill="auto"/>
            <w:noWrap/>
            <w:hideMark/>
          </w:tcPr>
          <w:p w14:paraId="5BCE96C2" w14:textId="69DA9FD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1F7A7209" w14:textId="0332F6D1"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377589C7" w14:textId="55335F21"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3B8B26EB" w14:textId="77777777" w:rsidTr="006B3BA2">
        <w:trPr>
          <w:trHeight w:val="300"/>
        </w:trPr>
        <w:tc>
          <w:tcPr>
            <w:tcW w:w="364" w:type="dxa"/>
            <w:tcBorders>
              <w:top w:val="nil"/>
              <w:left w:val="nil"/>
              <w:bottom w:val="nil"/>
              <w:right w:val="nil"/>
            </w:tcBorders>
            <w:shd w:val="clear" w:color="auto" w:fill="auto"/>
            <w:noWrap/>
            <w:hideMark/>
          </w:tcPr>
          <w:p w14:paraId="5717DC1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32</w:t>
            </w:r>
          </w:p>
        </w:tc>
        <w:tc>
          <w:tcPr>
            <w:tcW w:w="2061" w:type="dxa"/>
            <w:tcBorders>
              <w:top w:val="nil"/>
              <w:left w:val="nil"/>
              <w:bottom w:val="nil"/>
              <w:right w:val="nil"/>
            </w:tcBorders>
            <w:shd w:val="clear" w:color="auto" w:fill="auto"/>
            <w:noWrap/>
            <w:hideMark/>
          </w:tcPr>
          <w:p w14:paraId="496258D5" w14:textId="7F947831"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Sylvia</w:t>
            </w:r>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borin</w:t>
            </w:r>
            <w:proofErr w:type="spellEnd"/>
          </w:p>
        </w:tc>
        <w:tc>
          <w:tcPr>
            <w:tcW w:w="884" w:type="dxa"/>
            <w:tcBorders>
              <w:top w:val="nil"/>
              <w:left w:val="nil"/>
              <w:bottom w:val="nil"/>
              <w:right w:val="nil"/>
            </w:tcBorders>
            <w:shd w:val="clear" w:color="auto" w:fill="auto"/>
            <w:noWrap/>
            <w:hideMark/>
          </w:tcPr>
          <w:p w14:paraId="5CF6C95B"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Sylbor</w:t>
            </w:r>
            <w:proofErr w:type="spellEnd"/>
          </w:p>
        </w:tc>
        <w:tc>
          <w:tcPr>
            <w:tcW w:w="817" w:type="dxa"/>
            <w:tcBorders>
              <w:top w:val="nil"/>
              <w:left w:val="nil"/>
              <w:bottom w:val="nil"/>
              <w:right w:val="nil"/>
            </w:tcBorders>
            <w:shd w:val="clear" w:color="auto" w:fill="auto"/>
            <w:noWrap/>
            <w:hideMark/>
          </w:tcPr>
          <w:p w14:paraId="02978A12"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0A987822"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w:t>
            </w:r>
          </w:p>
        </w:tc>
        <w:tc>
          <w:tcPr>
            <w:tcW w:w="826" w:type="dxa"/>
            <w:tcBorders>
              <w:top w:val="nil"/>
              <w:left w:val="nil"/>
              <w:bottom w:val="nil"/>
              <w:right w:val="nil"/>
            </w:tcBorders>
            <w:shd w:val="clear" w:color="auto" w:fill="auto"/>
            <w:noWrap/>
            <w:hideMark/>
          </w:tcPr>
          <w:p w14:paraId="16456E8C" w14:textId="2ED55F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0AEB231" w14:textId="4ABC26F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48F6B504" w14:textId="2F30415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C9536AE" w14:textId="77777777" w:rsidTr="006B3BA2">
        <w:trPr>
          <w:trHeight w:val="300"/>
        </w:trPr>
        <w:tc>
          <w:tcPr>
            <w:tcW w:w="364" w:type="dxa"/>
            <w:tcBorders>
              <w:top w:val="nil"/>
              <w:left w:val="nil"/>
              <w:bottom w:val="nil"/>
              <w:right w:val="nil"/>
            </w:tcBorders>
            <w:shd w:val="clear" w:color="auto" w:fill="auto"/>
            <w:noWrap/>
            <w:hideMark/>
          </w:tcPr>
          <w:p w14:paraId="6460E58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33</w:t>
            </w:r>
          </w:p>
        </w:tc>
        <w:tc>
          <w:tcPr>
            <w:tcW w:w="2061" w:type="dxa"/>
            <w:tcBorders>
              <w:top w:val="nil"/>
              <w:left w:val="nil"/>
              <w:bottom w:val="nil"/>
              <w:right w:val="nil"/>
            </w:tcBorders>
            <w:shd w:val="clear" w:color="auto" w:fill="auto"/>
            <w:noWrap/>
            <w:hideMark/>
          </w:tcPr>
          <w:p w14:paraId="7451616C" w14:textId="457795DF"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Phoenicurus</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phoenicurus</w:t>
            </w:r>
            <w:proofErr w:type="spellEnd"/>
          </w:p>
        </w:tc>
        <w:tc>
          <w:tcPr>
            <w:tcW w:w="884" w:type="dxa"/>
            <w:tcBorders>
              <w:top w:val="nil"/>
              <w:left w:val="nil"/>
              <w:bottom w:val="nil"/>
              <w:right w:val="nil"/>
            </w:tcBorders>
            <w:shd w:val="clear" w:color="auto" w:fill="auto"/>
            <w:noWrap/>
            <w:hideMark/>
          </w:tcPr>
          <w:p w14:paraId="71136B16"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Phopho</w:t>
            </w:r>
            <w:proofErr w:type="spellEnd"/>
          </w:p>
        </w:tc>
        <w:tc>
          <w:tcPr>
            <w:tcW w:w="817" w:type="dxa"/>
            <w:tcBorders>
              <w:top w:val="nil"/>
              <w:left w:val="nil"/>
              <w:bottom w:val="nil"/>
              <w:right w:val="nil"/>
            </w:tcBorders>
            <w:shd w:val="clear" w:color="auto" w:fill="auto"/>
            <w:noWrap/>
            <w:hideMark/>
          </w:tcPr>
          <w:p w14:paraId="110018C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4BC2CEB9"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p>
        </w:tc>
        <w:tc>
          <w:tcPr>
            <w:tcW w:w="826" w:type="dxa"/>
            <w:tcBorders>
              <w:top w:val="nil"/>
              <w:left w:val="nil"/>
              <w:bottom w:val="nil"/>
              <w:right w:val="nil"/>
            </w:tcBorders>
            <w:shd w:val="clear" w:color="auto" w:fill="auto"/>
            <w:noWrap/>
            <w:hideMark/>
          </w:tcPr>
          <w:p w14:paraId="0B817FE7" w14:textId="6947EF3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2147B97" w14:textId="07AFE7F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66D60BF2" w14:textId="0261EAC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4084E757" w14:textId="77777777" w:rsidTr="006B3BA2">
        <w:trPr>
          <w:trHeight w:val="300"/>
        </w:trPr>
        <w:tc>
          <w:tcPr>
            <w:tcW w:w="364" w:type="dxa"/>
            <w:tcBorders>
              <w:top w:val="nil"/>
              <w:left w:val="nil"/>
              <w:bottom w:val="nil"/>
              <w:right w:val="nil"/>
            </w:tcBorders>
            <w:shd w:val="clear" w:color="auto" w:fill="auto"/>
            <w:noWrap/>
            <w:hideMark/>
          </w:tcPr>
          <w:p w14:paraId="435F940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34</w:t>
            </w:r>
          </w:p>
        </w:tc>
        <w:tc>
          <w:tcPr>
            <w:tcW w:w="2061" w:type="dxa"/>
            <w:tcBorders>
              <w:top w:val="nil"/>
              <w:left w:val="nil"/>
              <w:bottom w:val="nil"/>
              <w:right w:val="nil"/>
            </w:tcBorders>
            <w:shd w:val="clear" w:color="auto" w:fill="auto"/>
            <w:noWrap/>
            <w:hideMark/>
          </w:tcPr>
          <w:p w14:paraId="44BF33E0" w14:textId="5AC20DCB"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Emberiza</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citrinella</w:t>
            </w:r>
            <w:proofErr w:type="spellEnd"/>
          </w:p>
        </w:tc>
        <w:tc>
          <w:tcPr>
            <w:tcW w:w="884" w:type="dxa"/>
            <w:tcBorders>
              <w:top w:val="nil"/>
              <w:left w:val="nil"/>
              <w:bottom w:val="nil"/>
              <w:right w:val="nil"/>
            </w:tcBorders>
            <w:shd w:val="clear" w:color="auto" w:fill="auto"/>
            <w:noWrap/>
            <w:hideMark/>
          </w:tcPr>
          <w:p w14:paraId="7635F5F5"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Embcit</w:t>
            </w:r>
            <w:proofErr w:type="spellEnd"/>
          </w:p>
        </w:tc>
        <w:tc>
          <w:tcPr>
            <w:tcW w:w="817" w:type="dxa"/>
            <w:tcBorders>
              <w:top w:val="nil"/>
              <w:left w:val="nil"/>
              <w:bottom w:val="nil"/>
              <w:right w:val="nil"/>
            </w:tcBorders>
            <w:shd w:val="clear" w:color="auto" w:fill="auto"/>
            <w:noWrap/>
            <w:hideMark/>
          </w:tcPr>
          <w:p w14:paraId="0F29B33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4DCC0397"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p>
        </w:tc>
        <w:tc>
          <w:tcPr>
            <w:tcW w:w="826" w:type="dxa"/>
            <w:tcBorders>
              <w:top w:val="nil"/>
              <w:left w:val="nil"/>
              <w:bottom w:val="nil"/>
              <w:right w:val="nil"/>
            </w:tcBorders>
            <w:shd w:val="clear" w:color="auto" w:fill="auto"/>
            <w:noWrap/>
            <w:hideMark/>
          </w:tcPr>
          <w:p w14:paraId="26B298D1" w14:textId="0178D98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2C9D3F0D" w14:textId="143D752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2788A73F" w14:textId="14C3F54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00956539" w14:textId="77777777" w:rsidTr="006B3BA2">
        <w:trPr>
          <w:trHeight w:val="300"/>
        </w:trPr>
        <w:tc>
          <w:tcPr>
            <w:tcW w:w="364" w:type="dxa"/>
            <w:tcBorders>
              <w:top w:val="nil"/>
              <w:left w:val="nil"/>
              <w:bottom w:val="nil"/>
              <w:right w:val="nil"/>
            </w:tcBorders>
            <w:shd w:val="clear" w:color="auto" w:fill="auto"/>
            <w:noWrap/>
            <w:hideMark/>
          </w:tcPr>
          <w:p w14:paraId="45ABCB13"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35</w:t>
            </w:r>
          </w:p>
        </w:tc>
        <w:tc>
          <w:tcPr>
            <w:tcW w:w="2061" w:type="dxa"/>
            <w:tcBorders>
              <w:top w:val="nil"/>
              <w:left w:val="nil"/>
              <w:bottom w:val="nil"/>
              <w:right w:val="nil"/>
            </w:tcBorders>
            <w:shd w:val="clear" w:color="auto" w:fill="auto"/>
            <w:noWrap/>
            <w:hideMark/>
          </w:tcPr>
          <w:p w14:paraId="6A9A62E7" w14:textId="210E3B25"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Ficedula</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albicollis</w:t>
            </w:r>
            <w:proofErr w:type="spellEnd"/>
          </w:p>
        </w:tc>
        <w:tc>
          <w:tcPr>
            <w:tcW w:w="884" w:type="dxa"/>
            <w:tcBorders>
              <w:top w:val="nil"/>
              <w:left w:val="nil"/>
              <w:bottom w:val="nil"/>
              <w:right w:val="nil"/>
            </w:tcBorders>
            <w:shd w:val="clear" w:color="auto" w:fill="auto"/>
            <w:noWrap/>
            <w:hideMark/>
          </w:tcPr>
          <w:p w14:paraId="3FD1314D"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Ficalb</w:t>
            </w:r>
            <w:proofErr w:type="spellEnd"/>
          </w:p>
        </w:tc>
        <w:tc>
          <w:tcPr>
            <w:tcW w:w="817" w:type="dxa"/>
            <w:tcBorders>
              <w:top w:val="nil"/>
              <w:left w:val="nil"/>
              <w:bottom w:val="nil"/>
              <w:right w:val="nil"/>
            </w:tcBorders>
            <w:shd w:val="clear" w:color="auto" w:fill="auto"/>
            <w:noWrap/>
            <w:hideMark/>
          </w:tcPr>
          <w:p w14:paraId="575D3AB3"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2EA1DC2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p>
        </w:tc>
        <w:tc>
          <w:tcPr>
            <w:tcW w:w="826" w:type="dxa"/>
            <w:tcBorders>
              <w:top w:val="nil"/>
              <w:left w:val="nil"/>
              <w:bottom w:val="nil"/>
              <w:right w:val="nil"/>
            </w:tcBorders>
            <w:shd w:val="clear" w:color="auto" w:fill="auto"/>
            <w:noWrap/>
            <w:hideMark/>
          </w:tcPr>
          <w:p w14:paraId="128809C2" w14:textId="3CA4D67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7EB0A6E" w14:textId="1AC4C8C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5EFBE537" w14:textId="0A56C6F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BA8E32F" w14:textId="77777777" w:rsidTr="006B3BA2">
        <w:trPr>
          <w:trHeight w:val="300"/>
        </w:trPr>
        <w:tc>
          <w:tcPr>
            <w:tcW w:w="364" w:type="dxa"/>
            <w:tcBorders>
              <w:top w:val="nil"/>
              <w:left w:val="nil"/>
              <w:bottom w:val="nil"/>
              <w:right w:val="nil"/>
            </w:tcBorders>
            <w:shd w:val="clear" w:color="auto" w:fill="auto"/>
            <w:noWrap/>
            <w:hideMark/>
          </w:tcPr>
          <w:p w14:paraId="7E58E0F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36</w:t>
            </w:r>
          </w:p>
        </w:tc>
        <w:tc>
          <w:tcPr>
            <w:tcW w:w="2061" w:type="dxa"/>
            <w:tcBorders>
              <w:top w:val="nil"/>
              <w:left w:val="nil"/>
              <w:bottom w:val="nil"/>
              <w:right w:val="nil"/>
            </w:tcBorders>
            <w:shd w:val="clear" w:color="auto" w:fill="auto"/>
            <w:noWrap/>
            <w:hideMark/>
          </w:tcPr>
          <w:p w14:paraId="32BA8852" w14:textId="25BC28A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Ficedula</w:t>
            </w:r>
            <w:proofErr w:type="spellEnd"/>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parva</w:t>
            </w:r>
          </w:p>
        </w:tc>
        <w:tc>
          <w:tcPr>
            <w:tcW w:w="884" w:type="dxa"/>
            <w:tcBorders>
              <w:top w:val="nil"/>
              <w:left w:val="nil"/>
              <w:bottom w:val="nil"/>
              <w:right w:val="nil"/>
            </w:tcBorders>
            <w:shd w:val="clear" w:color="auto" w:fill="auto"/>
            <w:noWrap/>
            <w:hideMark/>
          </w:tcPr>
          <w:p w14:paraId="390C8017"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Ficpar</w:t>
            </w:r>
            <w:proofErr w:type="spellEnd"/>
          </w:p>
        </w:tc>
        <w:tc>
          <w:tcPr>
            <w:tcW w:w="817" w:type="dxa"/>
            <w:tcBorders>
              <w:top w:val="nil"/>
              <w:left w:val="nil"/>
              <w:bottom w:val="nil"/>
              <w:right w:val="nil"/>
            </w:tcBorders>
            <w:shd w:val="clear" w:color="auto" w:fill="auto"/>
            <w:noWrap/>
            <w:hideMark/>
          </w:tcPr>
          <w:p w14:paraId="2F9AC51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5F87581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664C7E84" w14:textId="3E1BE1AC"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1F9E8551" w14:textId="4EAD6B8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1F6D3577" w14:textId="6E04324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6D5FB310" w14:textId="77777777" w:rsidTr="006B3BA2">
        <w:trPr>
          <w:trHeight w:val="300"/>
        </w:trPr>
        <w:tc>
          <w:tcPr>
            <w:tcW w:w="364" w:type="dxa"/>
            <w:tcBorders>
              <w:top w:val="nil"/>
              <w:left w:val="nil"/>
              <w:bottom w:val="nil"/>
              <w:right w:val="nil"/>
            </w:tcBorders>
            <w:shd w:val="clear" w:color="auto" w:fill="auto"/>
            <w:noWrap/>
            <w:hideMark/>
          </w:tcPr>
          <w:p w14:paraId="59204A74"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lastRenderedPageBreak/>
              <w:t>37</w:t>
            </w:r>
          </w:p>
        </w:tc>
        <w:tc>
          <w:tcPr>
            <w:tcW w:w="2061" w:type="dxa"/>
            <w:tcBorders>
              <w:top w:val="nil"/>
              <w:left w:val="nil"/>
              <w:bottom w:val="nil"/>
              <w:right w:val="nil"/>
            </w:tcBorders>
            <w:shd w:val="clear" w:color="auto" w:fill="auto"/>
            <w:noWrap/>
            <w:hideMark/>
          </w:tcPr>
          <w:p w14:paraId="46D52FD0" w14:textId="4D175338"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Poecile</w:t>
            </w:r>
            <w:proofErr w:type="spellEnd"/>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palustris</w:t>
            </w:r>
          </w:p>
        </w:tc>
        <w:tc>
          <w:tcPr>
            <w:tcW w:w="884" w:type="dxa"/>
            <w:tcBorders>
              <w:top w:val="nil"/>
              <w:left w:val="nil"/>
              <w:bottom w:val="nil"/>
              <w:right w:val="nil"/>
            </w:tcBorders>
            <w:shd w:val="clear" w:color="auto" w:fill="auto"/>
            <w:noWrap/>
            <w:hideMark/>
          </w:tcPr>
          <w:p w14:paraId="7B98191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Poepal</w:t>
            </w:r>
            <w:proofErr w:type="spellEnd"/>
          </w:p>
        </w:tc>
        <w:tc>
          <w:tcPr>
            <w:tcW w:w="817" w:type="dxa"/>
            <w:tcBorders>
              <w:top w:val="nil"/>
              <w:left w:val="nil"/>
              <w:bottom w:val="nil"/>
              <w:right w:val="nil"/>
            </w:tcBorders>
            <w:shd w:val="clear" w:color="auto" w:fill="auto"/>
            <w:noWrap/>
            <w:hideMark/>
          </w:tcPr>
          <w:p w14:paraId="1506D7EE"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29679D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21CCDF4F" w14:textId="3208B14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4B9FA800" w14:textId="12856CD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46FCDAB9" w14:textId="23AC9C71"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57745348" w14:textId="77777777" w:rsidTr="006B3BA2">
        <w:trPr>
          <w:trHeight w:val="300"/>
        </w:trPr>
        <w:tc>
          <w:tcPr>
            <w:tcW w:w="364" w:type="dxa"/>
            <w:tcBorders>
              <w:top w:val="nil"/>
              <w:left w:val="nil"/>
              <w:bottom w:val="nil"/>
              <w:right w:val="nil"/>
            </w:tcBorders>
            <w:shd w:val="clear" w:color="auto" w:fill="auto"/>
            <w:noWrap/>
            <w:hideMark/>
          </w:tcPr>
          <w:p w14:paraId="0B654E13"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38</w:t>
            </w:r>
          </w:p>
        </w:tc>
        <w:tc>
          <w:tcPr>
            <w:tcW w:w="2061" w:type="dxa"/>
            <w:tcBorders>
              <w:top w:val="nil"/>
              <w:left w:val="nil"/>
              <w:bottom w:val="nil"/>
              <w:right w:val="nil"/>
            </w:tcBorders>
            <w:shd w:val="clear" w:color="auto" w:fill="auto"/>
            <w:noWrap/>
            <w:hideMark/>
          </w:tcPr>
          <w:p w14:paraId="4870D9B0" w14:textId="44DE9606"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Lophophanes</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cristatus</w:t>
            </w:r>
            <w:proofErr w:type="spellEnd"/>
          </w:p>
        </w:tc>
        <w:tc>
          <w:tcPr>
            <w:tcW w:w="884" w:type="dxa"/>
            <w:tcBorders>
              <w:top w:val="nil"/>
              <w:left w:val="nil"/>
              <w:bottom w:val="nil"/>
              <w:right w:val="nil"/>
            </w:tcBorders>
            <w:shd w:val="clear" w:color="auto" w:fill="auto"/>
            <w:noWrap/>
            <w:hideMark/>
          </w:tcPr>
          <w:p w14:paraId="2C5C03EA"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Lopcri</w:t>
            </w:r>
            <w:proofErr w:type="spellEnd"/>
          </w:p>
        </w:tc>
        <w:tc>
          <w:tcPr>
            <w:tcW w:w="817" w:type="dxa"/>
            <w:tcBorders>
              <w:top w:val="nil"/>
              <w:left w:val="nil"/>
              <w:bottom w:val="nil"/>
              <w:right w:val="nil"/>
            </w:tcBorders>
            <w:shd w:val="clear" w:color="auto" w:fill="auto"/>
            <w:noWrap/>
            <w:hideMark/>
          </w:tcPr>
          <w:p w14:paraId="610EECB7"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149C17F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43509016" w14:textId="2FFA60F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4B473AA" w14:textId="336682E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19C5E1CE" w14:textId="7EB8A0F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89E90E2" w14:textId="77777777" w:rsidTr="006B3BA2">
        <w:trPr>
          <w:trHeight w:val="300"/>
        </w:trPr>
        <w:tc>
          <w:tcPr>
            <w:tcW w:w="364" w:type="dxa"/>
            <w:tcBorders>
              <w:top w:val="nil"/>
              <w:left w:val="nil"/>
              <w:bottom w:val="nil"/>
              <w:right w:val="nil"/>
            </w:tcBorders>
            <w:shd w:val="clear" w:color="auto" w:fill="auto"/>
            <w:noWrap/>
            <w:hideMark/>
          </w:tcPr>
          <w:p w14:paraId="24ABDAE2"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39</w:t>
            </w:r>
          </w:p>
        </w:tc>
        <w:tc>
          <w:tcPr>
            <w:tcW w:w="2061" w:type="dxa"/>
            <w:tcBorders>
              <w:top w:val="nil"/>
              <w:left w:val="nil"/>
              <w:bottom w:val="nil"/>
              <w:right w:val="nil"/>
            </w:tcBorders>
            <w:shd w:val="clear" w:color="auto" w:fill="auto"/>
            <w:noWrap/>
            <w:hideMark/>
          </w:tcPr>
          <w:p w14:paraId="6FF8CEE4" w14:textId="4A44E08A"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Muscicapa</w:t>
            </w:r>
            <w:proofErr w:type="spellEnd"/>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striata</w:t>
            </w:r>
          </w:p>
        </w:tc>
        <w:tc>
          <w:tcPr>
            <w:tcW w:w="884" w:type="dxa"/>
            <w:tcBorders>
              <w:top w:val="nil"/>
              <w:left w:val="nil"/>
              <w:bottom w:val="nil"/>
              <w:right w:val="nil"/>
            </w:tcBorders>
            <w:shd w:val="clear" w:color="auto" w:fill="auto"/>
            <w:noWrap/>
            <w:hideMark/>
          </w:tcPr>
          <w:p w14:paraId="3725E2E9"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Musstr</w:t>
            </w:r>
            <w:proofErr w:type="spellEnd"/>
          </w:p>
        </w:tc>
        <w:tc>
          <w:tcPr>
            <w:tcW w:w="817" w:type="dxa"/>
            <w:tcBorders>
              <w:top w:val="nil"/>
              <w:left w:val="nil"/>
              <w:bottom w:val="nil"/>
              <w:right w:val="nil"/>
            </w:tcBorders>
            <w:shd w:val="clear" w:color="auto" w:fill="auto"/>
            <w:noWrap/>
            <w:hideMark/>
          </w:tcPr>
          <w:p w14:paraId="437ED5A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73D6DBF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14C1F923" w14:textId="0C044E1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707F7C2B" w14:textId="1C35B0D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65CB7042" w14:textId="52CDD6B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7C00E019" w14:textId="77777777" w:rsidTr="006B3BA2">
        <w:trPr>
          <w:trHeight w:val="300"/>
        </w:trPr>
        <w:tc>
          <w:tcPr>
            <w:tcW w:w="364" w:type="dxa"/>
            <w:tcBorders>
              <w:top w:val="nil"/>
              <w:left w:val="nil"/>
              <w:bottom w:val="nil"/>
              <w:right w:val="nil"/>
            </w:tcBorders>
            <w:shd w:val="clear" w:color="auto" w:fill="auto"/>
            <w:noWrap/>
            <w:hideMark/>
          </w:tcPr>
          <w:p w14:paraId="06290014"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40</w:t>
            </w:r>
          </w:p>
        </w:tc>
        <w:tc>
          <w:tcPr>
            <w:tcW w:w="2061" w:type="dxa"/>
            <w:tcBorders>
              <w:top w:val="nil"/>
              <w:left w:val="nil"/>
              <w:bottom w:val="nil"/>
              <w:right w:val="nil"/>
            </w:tcBorders>
            <w:shd w:val="clear" w:color="auto" w:fill="auto"/>
            <w:noWrap/>
            <w:hideMark/>
          </w:tcPr>
          <w:p w14:paraId="6DF4A7CD" w14:textId="3CC96B81"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Nucifraga</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caryocatactes</w:t>
            </w:r>
            <w:proofErr w:type="spellEnd"/>
          </w:p>
        </w:tc>
        <w:tc>
          <w:tcPr>
            <w:tcW w:w="884" w:type="dxa"/>
            <w:tcBorders>
              <w:top w:val="nil"/>
              <w:left w:val="nil"/>
              <w:bottom w:val="nil"/>
              <w:right w:val="nil"/>
            </w:tcBorders>
            <w:shd w:val="clear" w:color="auto" w:fill="auto"/>
            <w:noWrap/>
            <w:hideMark/>
          </w:tcPr>
          <w:p w14:paraId="5DD6479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Nuccar</w:t>
            </w:r>
            <w:proofErr w:type="spellEnd"/>
          </w:p>
        </w:tc>
        <w:tc>
          <w:tcPr>
            <w:tcW w:w="817" w:type="dxa"/>
            <w:tcBorders>
              <w:top w:val="nil"/>
              <w:left w:val="nil"/>
              <w:bottom w:val="nil"/>
              <w:right w:val="nil"/>
            </w:tcBorders>
            <w:shd w:val="clear" w:color="auto" w:fill="auto"/>
            <w:noWrap/>
            <w:hideMark/>
          </w:tcPr>
          <w:p w14:paraId="0084C60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00AD6BB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1809D9F2" w14:textId="3DB2DD3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4CFADA10" w14:textId="11DD12F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4E8C6B65" w14:textId="692D905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7029AC01" w14:textId="77777777" w:rsidTr="006B3BA2">
        <w:trPr>
          <w:trHeight w:val="300"/>
        </w:trPr>
        <w:tc>
          <w:tcPr>
            <w:tcW w:w="364" w:type="dxa"/>
            <w:tcBorders>
              <w:top w:val="nil"/>
              <w:left w:val="nil"/>
              <w:bottom w:val="nil"/>
              <w:right w:val="nil"/>
            </w:tcBorders>
            <w:shd w:val="clear" w:color="auto" w:fill="auto"/>
            <w:noWrap/>
            <w:hideMark/>
          </w:tcPr>
          <w:p w14:paraId="48A21A30"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41</w:t>
            </w:r>
          </w:p>
        </w:tc>
        <w:tc>
          <w:tcPr>
            <w:tcW w:w="2061" w:type="dxa"/>
            <w:tcBorders>
              <w:top w:val="nil"/>
              <w:left w:val="nil"/>
              <w:bottom w:val="nil"/>
              <w:right w:val="nil"/>
            </w:tcBorders>
            <w:shd w:val="clear" w:color="auto" w:fill="auto"/>
            <w:noWrap/>
            <w:hideMark/>
          </w:tcPr>
          <w:p w14:paraId="0DD38E10" w14:textId="0026C03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Dendrocopos</w:t>
            </w:r>
            <w:proofErr w:type="spellEnd"/>
            <w:r w:rsidR="00891027" w:rsidRPr="00753FA6">
              <w:rPr>
                <w:rFonts w:ascii="Times New Roman" w:eastAsia="Times New Roman" w:hAnsi="Times New Roman" w:cs="Times New Roman"/>
                <w:i/>
                <w:iCs/>
                <w:color w:val="000000"/>
                <w:sz w:val="20"/>
                <w:szCs w:val="20"/>
                <w:lang w:eastAsia="cs-CZ"/>
              </w:rPr>
              <w:t xml:space="preserve"> </w:t>
            </w:r>
            <w:proofErr w:type="spellStart"/>
            <w:r w:rsidRPr="00753FA6">
              <w:rPr>
                <w:rFonts w:ascii="Times New Roman" w:eastAsia="Times New Roman" w:hAnsi="Times New Roman" w:cs="Times New Roman"/>
                <w:i/>
                <w:iCs/>
                <w:color w:val="000000"/>
                <w:sz w:val="20"/>
                <w:szCs w:val="20"/>
                <w:lang w:eastAsia="cs-CZ"/>
              </w:rPr>
              <w:t>leucotos</w:t>
            </w:r>
            <w:proofErr w:type="spellEnd"/>
          </w:p>
        </w:tc>
        <w:tc>
          <w:tcPr>
            <w:tcW w:w="884" w:type="dxa"/>
            <w:tcBorders>
              <w:top w:val="nil"/>
              <w:left w:val="nil"/>
              <w:bottom w:val="nil"/>
              <w:right w:val="nil"/>
            </w:tcBorders>
            <w:shd w:val="clear" w:color="auto" w:fill="auto"/>
            <w:noWrap/>
            <w:hideMark/>
          </w:tcPr>
          <w:p w14:paraId="07FDC180"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proofErr w:type="spellStart"/>
            <w:r w:rsidRPr="00753FA6">
              <w:rPr>
                <w:rFonts w:ascii="Times New Roman" w:eastAsia="Times New Roman" w:hAnsi="Times New Roman" w:cs="Times New Roman"/>
                <w:i/>
                <w:iCs/>
                <w:color w:val="000000"/>
                <w:sz w:val="20"/>
                <w:szCs w:val="20"/>
                <w:lang w:eastAsia="cs-CZ"/>
              </w:rPr>
              <w:t>Denleu</w:t>
            </w:r>
            <w:proofErr w:type="spellEnd"/>
          </w:p>
        </w:tc>
        <w:tc>
          <w:tcPr>
            <w:tcW w:w="817" w:type="dxa"/>
            <w:tcBorders>
              <w:top w:val="nil"/>
              <w:left w:val="nil"/>
              <w:bottom w:val="nil"/>
              <w:right w:val="nil"/>
            </w:tcBorders>
            <w:shd w:val="clear" w:color="auto" w:fill="auto"/>
            <w:noWrap/>
            <w:hideMark/>
          </w:tcPr>
          <w:p w14:paraId="2CF4FC21"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D79536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42819951" w14:textId="1406D75C"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0E39EC8" w14:textId="6580AD0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374F16C7" w14:textId="147ABFC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bl>
    <w:p w14:paraId="518FA19C" w14:textId="77777777" w:rsidR="0029259B" w:rsidRPr="00753FA6" w:rsidRDefault="0029259B" w:rsidP="005405E3">
      <w:pPr>
        <w:widowControl w:val="0"/>
        <w:autoSpaceDE w:val="0"/>
        <w:autoSpaceDN w:val="0"/>
        <w:adjustRightInd w:val="0"/>
        <w:spacing w:line="360" w:lineRule="auto"/>
        <w:rPr>
          <w:rFonts w:ascii="Times New Roman" w:hAnsi="Times New Roman" w:cs="Times New Roman"/>
        </w:rPr>
      </w:pPr>
    </w:p>
    <w:sectPr w:rsidR="0029259B" w:rsidRPr="00753FA6" w:rsidSect="00702678">
      <w:footerReference w:type="default" r:id="rId22"/>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ominikKebrle" w:date="2021-05-15T09:06:00Z" w:initials="D">
    <w:p w14:paraId="43F73F5E" w14:textId="77777777" w:rsidR="00F25A1C" w:rsidRDefault="00F25A1C">
      <w:pPr>
        <w:pStyle w:val="Textkomente"/>
      </w:pPr>
      <w:r>
        <w:rPr>
          <w:rStyle w:val="Odkaznakoment"/>
        </w:rPr>
        <w:annotationRef/>
      </w:r>
      <w:proofErr w:type="spellStart"/>
      <w:r>
        <w:t>Proč</w:t>
      </w:r>
      <w:proofErr w:type="spellEnd"/>
      <w:r>
        <w:t xml:space="preserve"> se </w:t>
      </w:r>
      <w:proofErr w:type="spellStart"/>
      <w:r>
        <w:t>nepoužila</w:t>
      </w:r>
      <w:proofErr w:type="spellEnd"/>
      <w:r>
        <w:t xml:space="preserve"> </w:t>
      </w:r>
      <w:proofErr w:type="spellStart"/>
      <w:r>
        <w:t>délka</w:t>
      </w:r>
      <w:proofErr w:type="spellEnd"/>
      <w:r>
        <w:t xml:space="preserve"> </w:t>
      </w:r>
      <w:proofErr w:type="spellStart"/>
      <w:r>
        <w:t>hrany</w:t>
      </w:r>
      <w:proofErr w:type="spellEnd"/>
      <w:r>
        <w:t xml:space="preserve"> </w:t>
      </w:r>
      <w:proofErr w:type="spellStart"/>
      <w:r>
        <w:t>na</w:t>
      </w:r>
      <w:proofErr w:type="spellEnd"/>
      <w:r>
        <w:t xml:space="preserve"> sampling plot (100 m). </w:t>
      </w:r>
      <w:proofErr w:type="spellStart"/>
      <w:r>
        <w:t>Že</w:t>
      </w:r>
      <w:proofErr w:type="spellEnd"/>
      <w:r>
        <w:t xml:space="preserve"> by to </w:t>
      </w:r>
      <w:proofErr w:type="spellStart"/>
      <w:r>
        <w:t>mohlo</w:t>
      </w:r>
      <w:proofErr w:type="spellEnd"/>
      <w:r>
        <w:t xml:space="preserve"> </w:t>
      </w:r>
      <w:proofErr w:type="spellStart"/>
      <w:r>
        <w:t>být</w:t>
      </w:r>
      <w:proofErr w:type="spellEnd"/>
      <w:r>
        <w:t xml:space="preserve"> </w:t>
      </w:r>
      <w:proofErr w:type="spellStart"/>
      <w:r>
        <w:t>více</w:t>
      </w:r>
      <w:proofErr w:type="spellEnd"/>
      <w:r>
        <w:t xml:space="preserve"> </w:t>
      </w:r>
      <w:proofErr w:type="spellStart"/>
      <w:r>
        <w:t>relevantní</w:t>
      </w:r>
      <w:proofErr w:type="spellEnd"/>
      <w:r>
        <w:t xml:space="preserve"> </w:t>
      </w:r>
      <w:proofErr w:type="spellStart"/>
      <w:r>
        <w:t>než</w:t>
      </w:r>
      <w:proofErr w:type="spellEnd"/>
      <w:r>
        <w:t xml:space="preserve"> </w:t>
      </w:r>
      <w:proofErr w:type="spellStart"/>
      <w:r>
        <w:t>vzdálenost</w:t>
      </w:r>
      <w:proofErr w:type="spellEnd"/>
      <w:r>
        <w:t xml:space="preserve"> k </w:t>
      </w:r>
      <w:proofErr w:type="spellStart"/>
      <w:r>
        <w:t>okraji</w:t>
      </w:r>
      <w:proofErr w:type="spellEnd"/>
      <w:r>
        <w:t xml:space="preserve">. </w:t>
      </w:r>
    </w:p>
    <w:p w14:paraId="1A63CD37" w14:textId="77777777" w:rsidR="00F25A1C" w:rsidRDefault="00F25A1C">
      <w:pPr>
        <w:pStyle w:val="Textkomente"/>
      </w:pPr>
    </w:p>
    <w:p w14:paraId="01B0CA6E" w14:textId="77777777" w:rsidR="00F25A1C" w:rsidRDefault="00F25A1C">
      <w:pPr>
        <w:pStyle w:val="Textkomente"/>
      </w:pPr>
      <w:r>
        <w:t xml:space="preserve">Sampling plot </w:t>
      </w:r>
      <w:proofErr w:type="spellStart"/>
      <w:r>
        <w:t>měla</w:t>
      </w:r>
      <w:proofErr w:type="spellEnd"/>
      <w:r>
        <w:t xml:space="preserve"> </w:t>
      </w:r>
      <w:proofErr w:type="spellStart"/>
      <w:r>
        <w:t>pouze</w:t>
      </w:r>
      <w:proofErr w:type="spellEnd"/>
      <w:r>
        <w:t xml:space="preserve"> 100 m od </w:t>
      </w:r>
      <w:proofErr w:type="spellStart"/>
      <w:r>
        <w:t>středu</w:t>
      </w:r>
      <w:proofErr w:type="spellEnd"/>
      <w:r>
        <w:t xml:space="preserve">. </w:t>
      </w:r>
      <w:proofErr w:type="spellStart"/>
      <w:r>
        <w:t>Takže</w:t>
      </w:r>
      <w:proofErr w:type="spellEnd"/>
      <w:r>
        <w:t xml:space="preserve"> </w:t>
      </w:r>
      <w:proofErr w:type="spellStart"/>
      <w:r>
        <w:t>analýzou</w:t>
      </w:r>
      <w:proofErr w:type="spellEnd"/>
      <w:r>
        <w:t xml:space="preserve"> </w:t>
      </w:r>
      <w:proofErr w:type="spellStart"/>
      <w:r>
        <w:t>délky</w:t>
      </w:r>
      <w:proofErr w:type="spellEnd"/>
      <w:r>
        <w:t xml:space="preserve"> </w:t>
      </w:r>
      <w:proofErr w:type="spellStart"/>
      <w:r>
        <w:t>okraje</w:t>
      </w:r>
      <w:proofErr w:type="spellEnd"/>
      <w:r>
        <w:t xml:space="preserve"> </w:t>
      </w:r>
      <w:proofErr w:type="spellStart"/>
      <w:r>
        <w:t>jsme</w:t>
      </w:r>
      <w:proofErr w:type="spellEnd"/>
      <w:r>
        <w:t xml:space="preserve"> </w:t>
      </w:r>
      <w:proofErr w:type="spellStart"/>
      <w:r>
        <w:t>chtěli</w:t>
      </w:r>
      <w:proofErr w:type="spellEnd"/>
      <w:r>
        <w:t xml:space="preserve"> </w:t>
      </w:r>
      <w:proofErr w:type="spellStart"/>
      <w:r>
        <w:t>zachyti</w:t>
      </w:r>
      <w:proofErr w:type="spellEnd"/>
      <w:r>
        <w:t xml:space="preserve"> </w:t>
      </w:r>
      <w:proofErr w:type="spellStart"/>
      <w:r>
        <w:t>přítomné</w:t>
      </w:r>
      <w:proofErr w:type="spellEnd"/>
      <w:r>
        <w:t xml:space="preserve"> </w:t>
      </w:r>
      <w:proofErr w:type="spellStart"/>
      <w:r>
        <w:t>okraje</w:t>
      </w:r>
      <w:proofErr w:type="spellEnd"/>
      <w:r>
        <w:t xml:space="preserve"> do </w:t>
      </w:r>
      <w:proofErr w:type="spellStart"/>
      <w:r>
        <w:t>větší</w:t>
      </w:r>
      <w:proofErr w:type="spellEnd"/>
      <w:r>
        <w:t xml:space="preserve"> </w:t>
      </w:r>
      <w:proofErr w:type="spellStart"/>
      <w:r>
        <w:t>vzdálenosti</w:t>
      </w:r>
      <w:proofErr w:type="spellEnd"/>
      <w:r>
        <w:t xml:space="preserve">. </w:t>
      </w:r>
    </w:p>
    <w:p w14:paraId="3A9E4BEC" w14:textId="77777777" w:rsidR="00F25A1C" w:rsidRDefault="00F25A1C">
      <w:pPr>
        <w:pStyle w:val="Textkomente"/>
      </w:pPr>
    </w:p>
    <w:p w14:paraId="3968187E" w14:textId="77777777" w:rsidR="00F25A1C" w:rsidRDefault="00F25A1C">
      <w:pPr>
        <w:pStyle w:val="Textkomente"/>
      </w:pPr>
      <w:proofErr w:type="spellStart"/>
      <w:r>
        <w:t>Navíc</w:t>
      </w:r>
      <w:proofErr w:type="spellEnd"/>
      <w:r>
        <w:t xml:space="preserve"> </w:t>
      </w:r>
      <w:proofErr w:type="spellStart"/>
      <w:r>
        <w:t>jsme</w:t>
      </w:r>
      <w:proofErr w:type="spellEnd"/>
      <w:r>
        <w:t xml:space="preserve"> se </w:t>
      </w:r>
      <w:proofErr w:type="spellStart"/>
      <w:r>
        <w:t>okrajům</w:t>
      </w:r>
      <w:proofErr w:type="spellEnd"/>
      <w:r>
        <w:t xml:space="preserve"> </w:t>
      </w:r>
      <w:proofErr w:type="spellStart"/>
      <w:r>
        <w:t>záměrně</w:t>
      </w:r>
      <w:proofErr w:type="spellEnd"/>
      <w:r>
        <w:t xml:space="preserve"> </w:t>
      </w:r>
      <w:proofErr w:type="spellStart"/>
      <w:r>
        <w:t>vyhýbali</w:t>
      </w:r>
      <w:proofErr w:type="spellEnd"/>
      <w:r>
        <w:t xml:space="preserve"> a </w:t>
      </w:r>
      <w:proofErr w:type="spellStart"/>
      <w:r>
        <w:t>značná</w:t>
      </w:r>
      <w:proofErr w:type="spellEnd"/>
      <w:r>
        <w:t xml:space="preserve"> </w:t>
      </w:r>
      <w:proofErr w:type="spellStart"/>
      <w:r>
        <w:t>část</w:t>
      </w:r>
      <w:proofErr w:type="spellEnd"/>
      <w:r>
        <w:t xml:space="preserve"> </w:t>
      </w:r>
      <w:proofErr w:type="spellStart"/>
      <w:r>
        <w:t>byla</w:t>
      </w:r>
      <w:proofErr w:type="spellEnd"/>
      <w:r>
        <w:t xml:space="preserve"> </w:t>
      </w:r>
      <w:proofErr w:type="spellStart"/>
      <w:r>
        <w:t>právě</w:t>
      </w:r>
      <w:proofErr w:type="spellEnd"/>
      <w:r>
        <w:t xml:space="preserve"> za </w:t>
      </w:r>
      <w:proofErr w:type="spellStart"/>
      <w:r>
        <w:t>hranicí</w:t>
      </w:r>
      <w:proofErr w:type="spellEnd"/>
      <w:r>
        <w:t xml:space="preserve"> 100 m.  Z </w:t>
      </w:r>
      <w:proofErr w:type="spellStart"/>
      <w:r>
        <w:t>literatury</w:t>
      </w:r>
      <w:proofErr w:type="spellEnd"/>
      <w:r>
        <w:t xml:space="preserve"> </w:t>
      </w:r>
      <w:proofErr w:type="spellStart"/>
      <w:r>
        <w:t>navíc</w:t>
      </w:r>
      <w:proofErr w:type="spellEnd"/>
      <w:r>
        <w:t xml:space="preserve"> </w:t>
      </w:r>
      <w:proofErr w:type="spellStart"/>
      <w:r>
        <w:t>vyplývá</w:t>
      </w:r>
      <w:proofErr w:type="spellEnd"/>
      <w:r>
        <w:t xml:space="preserve"> </w:t>
      </w:r>
      <w:proofErr w:type="spellStart"/>
      <w:r>
        <w:t>jako</w:t>
      </w:r>
      <w:proofErr w:type="spellEnd"/>
      <w:r>
        <w:t xml:space="preserve"> </w:t>
      </w:r>
      <w:proofErr w:type="spellStart"/>
      <w:r>
        <w:t>významný</w:t>
      </w:r>
      <w:proofErr w:type="spellEnd"/>
      <w:r>
        <w:t xml:space="preserve"> </w:t>
      </w:r>
      <w:proofErr w:type="spellStart"/>
      <w:r>
        <w:t>faktor</w:t>
      </w:r>
      <w:proofErr w:type="spellEnd"/>
      <w:r>
        <w:t xml:space="preserve"> </w:t>
      </w:r>
      <w:proofErr w:type="spellStart"/>
      <w:r>
        <w:t>právě</w:t>
      </w:r>
      <w:proofErr w:type="spellEnd"/>
      <w:r>
        <w:t xml:space="preserve"> </w:t>
      </w:r>
      <w:proofErr w:type="spellStart"/>
      <w:r>
        <w:t>vzdálenost</w:t>
      </w:r>
      <w:proofErr w:type="spellEnd"/>
      <w:r>
        <w:t xml:space="preserve"> </w:t>
      </w:r>
      <w:proofErr w:type="spellStart"/>
      <w:r>
        <w:t>od</w:t>
      </w:r>
      <w:proofErr w:type="spellEnd"/>
      <w:r>
        <w:t xml:space="preserve"> </w:t>
      </w:r>
      <w:proofErr w:type="spellStart"/>
      <w:r>
        <w:t>těchto</w:t>
      </w:r>
      <w:proofErr w:type="spellEnd"/>
      <w:r>
        <w:t xml:space="preserve"> </w:t>
      </w:r>
      <w:proofErr w:type="spellStart"/>
      <w:r>
        <w:t>gapů</w:t>
      </w:r>
      <w:proofErr w:type="spellEnd"/>
      <w:r>
        <w:t xml:space="preserve">. </w:t>
      </w:r>
    </w:p>
    <w:p w14:paraId="0F1967E1" w14:textId="77777777" w:rsidR="00F25A1C" w:rsidRDefault="00F25A1C">
      <w:pPr>
        <w:pStyle w:val="Textkomente"/>
      </w:pPr>
    </w:p>
    <w:p w14:paraId="4DB360F5" w14:textId="49560FB1" w:rsidR="00F25A1C" w:rsidRDefault="00F25A1C">
      <w:pPr>
        <w:pStyle w:val="Textkomente"/>
      </w:pPr>
      <w:proofErr w:type="spellStart"/>
      <w:r>
        <w:t>Zkoušeli</w:t>
      </w:r>
      <w:proofErr w:type="spellEnd"/>
      <w:r>
        <w:t xml:space="preserve"> </w:t>
      </w:r>
      <w:proofErr w:type="spellStart"/>
      <w:r>
        <w:t>jsme</w:t>
      </w:r>
      <w:proofErr w:type="spellEnd"/>
      <w:r>
        <w:t xml:space="preserve"> </w:t>
      </w:r>
      <w:proofErr w:type="spellStart"/>
      <w:r>
        <w:t>velikost</w:t>
      </w:r>
      <w:proofErr w:type="spellEnd"/>
      <w:r>
        <w:t xml:space="preserve"> a </w:t>
      </w:r>
      <w:proofErr w:type="spellStart"/>
      <w:r>
        <w:t>počet</w:t>
      </w:r>
      <w:proofErr w:type="spellEnd"/>
      <w:r>
        <w:t xml:space="preserve"> </w:t>
      </w:r>
      <w:proofErr w:type="spellStart"/>
      <w:r>
        <w:t>mezer</w:t>
      </w:r>
      <w:proofErr w:type="spellEnd"/>
      <w:r>
        <w:t xml:space="preserve"> </w:t>
      </w:r>
      <w:proofErr w:type="spellStart"/>
      <w:r>
        <w:t>zahrnout</w:t>
      </w:r>
      <w:proofErr w:type="spellEnd"/>
      <w:r>
        <w:t xml:space="preserve"> </w:t>
      </w:r>
      <w:proofErr w:type="spellStart"/>
      <w:r>
        <w:t>jako</w:t>
      </w:r>
      <w:proofErr w:type="spellEnd"/>
      <w:r>
        <w:t xml:space="preserve"> </w:t>
      </w:r>
      <w:proofErr w:type="spellStart"/>
      <w:r>
        <w:t>plošný</w:t>
      </w:r>
      <w:proofErr w:type="spellEnd"/>
      <w:r>
        <w:t xml:space="preserve"> </w:t>
      </w:r>
      <w:proofErr w:type="spellStart"/>
      <w:r>
        <w:t>podíl</w:t>
      </w:r>
      <w:proofErr w:type="spellEnd"/>
      <w:r>
        <w:t xml:space="preserve"> </w:t>
      </w:r>
      <w:proofErr w:type="spellStart"/>
      <w:r>
        <w:t>ve</w:t>
      </w:r>
      <w:proofErr w:type="spellEnd"/>
      <w:r>
        <w:t xml:space="preserve"> 100 m </w:t>
      </w:r>
      <w:proofErr w:type="spellStart"/>
      <w:r>
        <w:t>okolí</w:t>
      </w:r>
      <w:proofErr w:type="spellEnd"/>
      <w:r>
        <w:t xml:space="preserve">, ale </w:t>
      </w:r>
      <w:proofErr w:type="spellStart"/>
      <w:r>
        <w:t>nenašli</w:t>
      </w:r>
      <w:proofErr w:type="spellEnd"/>
      <w:r>
        <w:t xml:space="preserve"> </w:t>
      </w:r>
      <w:proofErr w:type="spellStart"/>
      <w:r>
        <w:t>jsme</w:t>
      </w:r>
      <w:proofErr w:type="spellEnd"/>
      <w:r>
        <w:t xml:space="preserve"> </w:t>
      </w:r>
      <w:proofErr w:type="spellStart"/>
      <w:r>
        <w:t>žádný</w:t>
      </w:r>
      <w:proofErr w:type="spellEnd"/>
      <w:r>
        <w:t xml:space="preserve"> trend (</w:t>
      </w:r>
      <w:proofErr w:type="spellStart"/>
      <w:r>
        <w:t>také</w:t>
      </w:r>
      <w:proofErr w:type="spellEnd"/>
      <w:r>
        <w:t xml:space="preserve"> </w:t>
      </w:r>
      <w:proofErr w:type="spellStart"/>
      <w:r>
        <w:t>díky</w:t>
      </w:r>
      <w:proofErr w:type="spellEnd"/>
      <w:r>
        <w:t xml:space="preserve"> </w:t>
      </w:r>
      <w:proofErr w:type="spellStart"/>
      <w:r>
        <w:t>velmi</w:t>
      </w:r>
      <w:proofErr w:type="spellEnd"/>
      <w:r>
        <w:t xml:space="preserve"> </w:t>
      </w:r>
      <w:proofErr w:type="spellStart"/>
      <w:r>
        <w:t>malému</w:t>
      </w:r>
      <w:proofErr w:type="spellEnd"/>
      <w:r>
        <w:t xml:space="preserve"> </w:t>
      </w:r>
      <w:proofErr w:type="spellStart"/>
      <w:r>
        <w:t>množství</w:t>
      </w:r>
      <w:proofErr w:type="spellEnd"/>
      <w:r>
        <w:t>).</w:t>
      </w:r>
    </w:p>
  </w:comment>
  <w:comment w:id="12" w:author="Vojtěch  Barták" w:date="2021-06-07T14:53:00Z" w:initials="VB">
    <w:p w14:paraId="48E9CB5F" w14:textId="445A106B" w:rsidR="00F25A1C" w:rsidRPr="005A18DC" w:rsidRDefault="00F25A1C">
      <w:pPr>
        <w:pStyle w:val="Textkomente"/>
        <w:rPr>
          <w:lang w:val="cs-CZ"/>
        </w:rPr>
      </w:pPr>
      <w:r>
        <w:rPr>
          <w:rStyle w:val="Odkaznakoment"/>
        </w:rPr>
        <w:annotationRef/>
      </w:r>
      <w:r>
        <w:t>P</w:t>
      </w:r>
      <w:proofErr w:type="spellStart"/>
      <w:r>
        <w:rPr>
          <w:lang w:val="cs-CZ"/>
        </w:rPr>
        <w:t>ůvodní</w:t>
      </w:r>
      <w:proofErr w:type="spellEnd"/>
      <w:r>
        <w:rPr>
          <w:lang w:val="cs-CZ"/>
        </w:rPr>
        <w:t xml:space="preserve"> vysvětlení náhodných efektů nedávalo smysl.</w:t>
      </w:r>
    </w:p>
  </w:comment>
  <w:comment w:id="37" w:author="Vojtěch  Barták" w:date="2021-06-07T18:54:00Z" w:initials="VB">
    <w:p w14:paraId="25CE8FA4" w14:textId="4B7D647B" w:rsidR="00F25A1C" w:rsidRDefault="00F25A1C" w:rsidP="00997A59">
      <w:pPr>
        <w:pStyle w:val="Textkomente"/>
      </w:pPr>
      <w:r>
        <w:t>John Fox and Sanford Weisberg (2019). An R Companion to Applied Regression, Third</w:t>
      </w:r>
    </w:p>
    <w:p w14:paraId="7BF1308A" w14:textId="23436111" w:rsidR="00F25A1C" w:rsidRDefault="00F25A1C" w:rsidP="00997A59">
      <w:pPr>
        <w:pStyle w:val="Textkomente"/>
      </w:pPr>
      <w:r>
        <w:t xml:space="preserve">  Edition. Thousand Oaks CA: Sage.</w:t>
      </w:r>
    </w:p>
  </w:comment>
  <w:comment w:id="81" w:author="Vojtěch  Barták" w:date="2021-06-07T19:56:00Z" w:initials="VB">
    <w:p w14:paraId="0BCB91FC" w14:textId="3D36E5E7" w:rsidR="00F25A1C" w:rsidRDefault="00F25A1C" w:rsidP="00997A59">
      <w:pPr>
        <w:pStyle w:val="Textkomente"/>
      </w:pPr>
      <w:r>
        <w:rPr>
          <w:rStyle w:val="Odkaznakoment"/>
        </w:rPr>
        <w:annotationRef/>
      </w:r>
      <w:proofErr w:type="spellStart"/>
      <w:r>
        <w:t>Lüdecke</w:t>
      </w:r>
      <w:proofErr w:type="spellEnd"/>
      <w:r>
        <w:t xml:space="preserve"> et al., (2021). performance: An R Package for Assessment, Comparison </w:t>
      </w:r>
      <w:proofErr w:type="gramStart"/>
      <w:r>
        <w:t xml:space="preserve">and  </w:t>
      </w:r>
      <w:r>
        <w:tab/>
      </w:r>
      <w:proofErr w:type="gramEnd"/>
      <w:r>
        <w:t xml:space="preserve">Testing of Statistical Models. Journal of </w:t>
      </w:r>
      <w:proofErr w:type="gramStart"/>
      <w:r>
        <w:t>Open Source</w:t>
      </w:r>
      <w:proofErr w:type="gramEnd"/>
      <w:r>
        <w:t xml:space="preserve"> Software, 6(60), 3139.</w:t>
      </w:r>
    </w:p>
    <w:p w14:paraId="327440C8" w14:textId="1BAC37BB" w:rsidR="00F25A1C" w:rsidRDefault="00F25A1C" w:rsidP="00997A59">
      <w:pPr>
        <w:pStyle w:val="Textkomente"/>
      </w:pPr>
      <w:r>
        <w:t xml:space="preserve">  https://doi.org/10.21105/joss.03139</w:t>
      </w:r>
    </w:p>
  </w:comment>
  <w:comment w:id="90" w:author="Vojtěch  Barták" w:date="2021-06-07T18:58:00Z" w:initials="VB">
    <w:p w14:paraId="341163DD" w14:textId="37BA0D5E" w:rsidR="00F25A1C" w:rsidRDefault="00F25A1C">
      <w:pPr>
        <w:pStyle w:val="Textkomente"/>
      </w:pPr>
      <w:r>
        <w:rPr>
          <w:rStyle w:val="Odkaznakoment"/>
        </w:rPr>
        <w:annotationRef/>
      </w:r>
      <w:r>
        <w:t>Zhang, D. (2020). Coefficients of determination for mixed-effects models. arXiv:2007.08675</w:t>
      </w:r>
    </w:p>
  </w:comment>
  <w:comment w:id="95" w:author="Vojtěch  Barták" w:date="2021-06-07T18:58:00Z" w:initials="VB">
    <w:p w14:paraId="5743B322" w14:textId="77777777" w:rsidR="00F25A1C" w:rsidRDefault="00F25A1C" w:rsidP="00997A59">
      <w:pPr>
        <w:pStyle w:val="Textkomente"/>
      </w:pPr>
      <w:r>
        <w:rPr>
          <w:rStyle w:val="Odkaznakoment"/>
        </w:rPr>
        <w:annotationRef/>
      </w:r>
      <w:proofErr w:type="spellStart"/>
      <w:r>
        <w:t>Dabao</w:t>
      </w:r>
      <w:proofErr w:type="spellEnd"/>
      <w:r>
        <w:t xml:space="preserve"> Zhang (2020). </w:t>
      </w:r>
      <w:proofErr w:type="spellStart"/>
      <w:r>
        <w:t>rsq</w:t>
      </w:r>
      <w:proofErr w:type="spellEnd"/>
      <w:r>
        <w:t>: R-Squared and Related Measures. R package version 2.1.</w:t>
      </w:r>
    </w:p>
    <w:p w14:paraId="19CA1DD5" w14:textId="5B3C0866" w:rsidR="00F25A1C" w:rsidRDefault="00F25A1C" w:rsidP="00997A59">
      <w:pPr>
        <w:pStyle w:val="Textkomente"/>
      </w:pPr>
      <w:r>
        <w:t xml:space="preserve">  https://CRAN.R-project.org/package=rsq</w:t>
      </w:r>
    </w:p>
  </w:comment>
  <w:comment w:id="111" w:author="Vojtěch  Barták" w:date="2021-06-07T18:44:00Z" w:initials="VB">
    <w:p w14:paraId="712D44D4" w14:textId="16FAA383" w:rsidR="00F25A1C" w:rsidRPr="00AE5BF4" w:rsidRDefault="00F25A1C">
      <w:pPr>
        <w:pStyle w:val="Textkomente"/>
        <w:rPr>
          <w:lang w:val="cs-CZ"/>
        </w:rPr>
      </w:pPr>
      <w:r>
        <w:rPr>
          <w:rStyle w:val="Odkaznakoment"/>
        </w:rPr>
        <w:annotationRef/>
      </w:r>
      <w:proofErr w:type="spellStart"/>
      <w:r>
        <w:t>Tohle</w:t>
      </w:r>
      <w:proofErr w:type="spellEnd"/>
      <w:r>
        <w:t xml:space="preserve"> </w:t>
      </w:r>
      <w:proofErr w:type="spellStart"/>
      <w:r>
        <w:t>bych</w:t>
      </w:r>
      <w:proofErr w:type="spellEnd"/>
      <w:r>
        <w:t xml:space="preserve"> dal do </w:t>
      </w:r>
      <w:proofErr w:type="spellStart"/>
      <w:r>
        <w:t>appendixu</w:t>
      </w:r>
      <w:proofErr w:type="spellEnd"/>
      <w:r>
        <w:t xml:space="preserve"> k anal</w:t>
      </w:r>
      <w:proofErr w:type="spellStart"/>
      <w:r>
        <w:rPr>
          <w:lang w:val="cs-CZ"/>
        </w:rPr>
        <w:t>ýze</w:t>
      </w:r>
      <w:proofErr w:type="spellEnd"/>
      <w:r>
        <w:rPr>
          <w:lang w:val="cs-CZ"/>
        </w:rPr>
        <w:t>.</w:t>
      </w:r>
    </w:p>
  </w:comment>
  <w:comment w:id="143" w:author="Vojtěch  Barták" w:date="2021-06-07T20:10:00Z" w:initials="VB">
    <w:p w14:paraId="435AE200" w14:textId="1A7AC3E6" w:rsidR="00F25A1C" w:rsidRDefault="00F25A1C">
      <w:pPr>
        <w:pStyle w:val="Textkomente"/>
      </w:pPr>
      <w:r>
        <w:rPr>
          <w:rStyle w:val="Odkaznakoment"/>
        </w:rPr>
        <w:annotationRef/>
      </w:r>
      <w:proofErr w:type="spellStart"/>
      <w:r>
        <w:t>Tady</w:t>
      </w:r>
      <w:proofErr w:type="spellEnd"/>
      <w:r>
        <w:t xml:space="preserve"> by </w:t>
      </w:r>
      <w:proofErr w:type="spellStart"/>
      <w:r>
        <w:t>měl</w:t>
      </w:r>
      <w:proofErr w:type="spellEnd"/>
      <w:r>
        <w:t xml:space="preserve"> </w:t>
      </w:r>
      <w:proofErr w:type="spellStart"/>
      <w:r>
        <w:t>být</w:t>
      </w:r>
      <w:proofErr w:type="spellEnd"/>
      <w:r>
        <w:t xml:space="preserve"> </w:t>
      </w:r>
      <w:proofErr w:type="spellStart"/>
      <w:r>
        <w:t>odkaz</w:t>
      </w:r>
      <w:proofErr w:type="spellEnd"/>
      <w:r>
        <w:t xml:space="preserve"> </w:t>
      </w:r>
      <w:proofErr w:type="spellStart"/>
      <w:r>
        <w:t>na</w:t>
      </w:r>
      <w:proofErr w:type="spellEnd"/>
      <w:r>
        <w:t xml:space="preserve"> appendix s </w:t>
      </w:r>
      <w:proofErr w:type="spellStart"/>
      <w:r>
        <w:t>tím</w:t>
      </w:r>
      <w:proofErr w:type="spellEnd"/>
      <w:r>
        <w:t xml:space="preserve"> </w:t>
      </w:r>
      <w:proofErr w:type="spellStart"/>
      <w:r>
        <w:t>RMarkdown</w:t>
      </w:r>
      <w:proofErr w:type="spellEnd"/>
      <w:r>
        <w:t xml:space="preserve"> </w:t>
      </w:r>
      <w:proofErr w:type="spellStart"/>
      <w:r>
        <w:t>reportem</w:t>
      </w:r>
      <w:proofErr w:type="spellEnd"/>
      <w:r>
        <w:t>.</w:t>
      </w:r>
    </w:p>
  </w:comment>
  <w:comment w:id="174" w:author="Vojtěch  Barták" w:date="2021-06-07T21:24:00Z" w:initials="VB">
    <w:p w14:paraId="4AD9802D" w14:textId="4589F12D" w:rsidR="00F25A1C" w:rsidRDefault="00F25A1C">
      <w:pPr>
        <w:pStyle w:val="Textkomente"/>
      </w:pPr>
      <w:r>
        <w:rPr>
          <w:rStyle w:val="Odkaznakoment"/>
        </w:rPr>
        <w:annotationRef/>
      </w:r>
      <w:proofErr w:type="spellStart"/>
      <w:r>
        <w:t>Tyhle</w:t>
      </w:r>
      <w:proofErr w:type="spellEnd"/>
      <w:r>
        <w:t xml:space="preserve"> </w:t>
      </w:r>
      <w:proofErr w:type="spellStart"/>
      <w:r>
        <w:t>hodnoty</w:t>
      </w:r>
      <w:proofErr w:type="spellEnd"/>
      <w:r>
        <w:t xml:space="preserve"> </w:t>
      </w:r>
      <w:proofErr w:type="spellStart"/>
      <w:r>
        <w:t>ještě</w:t>
      </w:r>
      <w:proofErr w:type="spellEnd"/>
      <w:r>
        <w:t xml:space="preserve"> </w:t>
      </w:r>
      <w:proofErr w:type="spellStart"/>
      <w:r>
        <w:t>malinko</w:t>
      </w:r>
      <w:proofErr w:type="spellEnd"/>
      <w:r>
        <w:t xml:space="preserve"> </w:t>
      </w:r>
      <w:proofErr w:type="spellStart"/>
      <w:r>
        <w:t>změním</w:t>
      </w:r>
      <w:proofErr w:type="spellEnd"/>
      <w:r>
        <w:t xml:space="preserve">, </w:t>
      </w:r>
      <w:proofErr w:type="spellStart"/>
      <w:r>
        <w:t>protoře</w:t>
      </w:r>
      <w:proofErr w:type="spellEnd"/>
      <w:r>
        <w:t xml:space="preserve"> se </w:t>
      </w:r>
      <w:proofErr w:type="spellStart"/>
      <w:r>
        <w:t>musej</w:t>
      </w:r>
      <w:proofErr w:type="spellEnd"/>
      <w:r>
        <w:t xml:space="preserve"> </w:t>
      </w:r>
      <w:proofErr w:type="spellStart"/>
      <w:r>
        <w:t>zprůměrovat</w:t>
      </w:r>
      <w:proofErr w:type="spellEnd"/>
      <w:r>
        <w:t xml:space="preserve"> </w:t>
      </w:r>
      <w:proofErr w:type="spellStart"/>
      <w:r>
        <w:t>přes</w:t>
      </w:r>
      <w:proofErr w:type="spellEnd"/>
      <w:r>
        <w:t xml:space="preserve"> </w:t>
      </w:r>
      <w:proofErr w:type="spellStart"/>
      <w:r>
        <w:t>všechny</w:t>
      </w:r>
      <w:proofErr w:type="spellEnd"/>
      <w:r>
        <w:t xml:space="preserve"> </w:t>
      </w:r>
      <w:proofErr w:type="spellStart"/>
      <w:r>
        <w:t>úrovně</w:t>
      </w:r>
      <w:proofErr w:type="spellEnd"/>
      <w:r>
        <w:t xml:space="preserve"> </w:t>
      </w:r>
      <w:proofErr w:type="spellStart"/>
      <w:r>
        <w:t>náhodnýho</w:t>
      </w:r>
      <w:proofErr w:type="spellEnd"/>
      <w:r>
        <w:t xml:space="preserve"> </w:t>
      </w:r>
      <w:proofErr w:type="spellStart"/>
      <w:r>
        <w:t>faktoru</w:t>
      </w:r>
      <w:proofErr w:type="spellEnd"/>
      <w:r>
        <w:t xml:space="preserve">, ale </w:t>
      </w:r>
      <w:proofErr w:type="spellStart"/>
      <w:r>
        <w:t>předpokládám</w:t>
      </w:r>
      <w:proofErr w:type="spellEnd"/>
      <w:r>
        <w:t xml:space="preserve">, </w:t>
      </w:r>
      <w:proofErr w:type="spellStart"/>
      <w:r>
        <w:t>že</w:t>
      </w:r>
      <w:proofErr w:type="spellEnd"/>
      <w:r>
        <w:t xml:space="preserve"> se </w:t>
      </w:r>
      <w:proofErr w:type="spellStart"/>
      <w:r>
        <w:t>příliš</w:t>
      </w:r>
      <w:proofErr w:type="spellEnd"/>
      <w:r>
        <w:t xml:space="preserve"> </w:t>
      </w:r>
      <w:proofErr w:type="spellStart"/>
      <w:r>
        <w:t>nezmění</w:t>
      </w:r>
      <w:proofErr w:type="spellEnd"/>
      <w:r>
        <w:t xml:space="preserve">, </w:t>
      </w:r>
      <w:proofErr w:type="spellStart"/>
      <w:r>
        <w:t>jelikož</w:t>
      </w:r>
      <w:proofErr w:type="spellEnd"/>
      <w:r>
        <w:t xml:space="preserve"> plus </w:t>
      </w:r>
      <w:proofErr w:type="spellStart"/>
      <w:r>
        <w:t>mínus</w:t>
      </w:r>
      <w:proofErr w:type="spellEnd"/>
      <w:r>
        <w:t xml:space="preserve"> </w:t>
      </w:r>
      <w:proofErr w:type="spellStart"/>
      <w:r>
        <w:t>sedí</w:t>
      </w:r>
      <w:proofErr w:type="spellEnd"/>
      <w:r>
        <w:t xml:space="preserve"> s </w:t>
      </w:r>
      <w:proofErr w:type="spellStart"/>
      <w:r>
        <w:t>těmi</w:t>
      </w:r>
      <w:proofErr w:type="spellEnd"/>
      <w:r>
        <w:t xml:space="preserve"> </w:t>
      </w:r>
      <w:proofErr w:type="spellStart"/>
      <w:r>
        <w:t>grafy</w:t>
      </w:r>
      <w:proofErr w:type="spellEnd"/>
      <w:r>
        <w:t>.</w:t>
      </w:r>
    </w:p>
  </w:comment>
  <w:comment w:id="229" w:author="Vojtěch  Barták" w:date="2021-06-07T21:36:00Z" w:initials="VB">
    <w:p w14:paraId="2335E3D6" w14:textId="00FA857D" w:rsidR="00F25A1C" w:rsidRDefault="00F25A1C">
      <w:pPr>
        <w:pStyle w:val="Textkomente"/>
      </w:pPr>
      <w:r>
        <w:rPr>
          <w:rStyle w:val="Odkaznakoment"/>
        </w:rPr>
        <w:annotationRef/>
      </w:r>
      <w:proofErr w:type="spellStart"/>
      <w:r>
        <w:t>dtto</w:t>
      </w:r>
      <w:proofErr w:type="spellEnd"/>
    </w:p>
  </w:comment>
  <w:comment w:id="268" w:author="DominikKebrle" w:date="2021-06-03T07:52:00Z" w:initials="D">
    <w:p w14:paraId="06011E39" w14:textId="017E2240" w:rsidR="00F25A1C" w:rsidRDefault="00F25A1C">
      <w:pPr>
        <w:pStyle w:val="Textkomente"/>
      </w:pPr>
      <w:r>
        <w:rPr>
          <w:rStyle w:val="Odkaznakoment"/>
        </w:rPr>
        <w:annotationRef/>
      </w:r>
      <w:proofErr w:type="spellStart"/>
      <w:r>
        <w:t>Bylo</w:t>
      </w:r>
      <w:proofErr w:type="spellEnd"/>
      <w:r>
        <w:t xml:space="preserve"> by </w:t>
      </w:r>
      <w:proofErr w:type="spellStart"/>
      <w:r>
        <w:t>zajímavé</w:t>
      </w:r>
      <w:proofErr w:type="spellEnd"/>
      <w:r>
        <w:t xml:space="preserve"> </w:t>
      </w:r>
      <w:proofErr w:type="spellStart"/>
      <w:r>
        <w:t>dále</w:t>
      </w:r>
      <w:proofErr w:type="spellEnd"/>
      <w:r>
        <w:t xml:space="preserve"> </w:t>
      </w:r>
      <w:proofErr w:type="spellStart"/>
      <w:r>
        <w:t>komentovat</w:t>
      </w:r>
      <w:proofErr w:type="spellEnd"/>
      <w:r>
        <w:t xml:space="preserve"> </w:t>
      </w:r>
      <w:proofErr w:type="spellStart"/>
      <w:r>
        <w:t>velikost</w:t>
      </w:r>
      <w:proofErr w:type="spellEnd"/>
      <w:r>
        <w:t xml:space="preserve"> </w:t>
      </w:r>
      <w:proofErr w:type="spellStart"/>
      <w:r>
        <w:t>výsledků</w:t>
      </w:r>
      <w:proofErr w:type="spellEnd"/>
      <w:r>
        <w:t xml:space="preserve"> (</w:t>
      </w:r>
      <w:proofErr w:type="spellStart"/>
      <w:r>
        <w:t>tj</w:t>
      </w:r>
      <w:proofErr w:type="spellEnd"/>
      <w:r>
        <w:t xml:space="preserve">. o </w:t>
      </w:r>
      <w:proofErr w:type="spellStart"/>
      <w:r>
        <w:t>kolik</w:t>
      </w:r>
      <w:proofErr w:type="spellEnd"/>
      <w:r>
        <w:t xml:space="preserve"> </w:t>
      </w:r>
      <w:proofErr w:type="spellStart"/>
      <w:r>
        <w:t>druhů</w:t>
      </w:r>
      <w:proofErr w:type="spellEnd"/>
      <w:r>
        <w:t xml:space="preserve"> </w:t>
      </w:r>
      <w:proofErr w:type="spellStart"/>
      <w:r>
        <w:t>více</w:t>
      </w:r>
      <w:proofErr w:type="spellEnd"/>
      <w:r>
        <w:t xml:space="preserve"> v </w:t>
      </w:r>
      <w:proofErr w:type="spellStart"/>
      <w:r>
        <w:t>každé</w:t>
      </w:r>
      <w:proofErr w:type="spellEnd"/>
      <w:r>
        <w:t xml:space="preserve"> </w:t>
      </w:r>
      <w:proofErr w:type="spellStart"/>
      <w:r>
        <w:t>kategorii</w:t>
      </w:r>
      <w:proofErr w:type="spellEnd"/>
      <w:r>
        <w:t>)</w:t>
      </w:r>
    </w:p>
  </w:comment>
  <w:comment w:id="278" w:author="Vojtěch  Barták" w:date="2021-06-09T14:00:00Z" w:initials="VB">
    <w:p w14:paraId="6CA9A95B" w14:textId="77CEDA75" w:rsidR="00F25A1C" w:rsidRDefault="00F25A1C">
      <w:pPr>
        <w:pStyle w:val="Textkomente"/>
      </w:pPr>
      <w:r>
        <w:rPr>
          <w:rStyle w:val="Odkaznakoment"/>
        </w:rPr>
        <w:annotationRef/>
      </w:r>
      <w:proofErr w:type="spellStart"/>
      <w:r>
        <w:t>Tahle</w:t>
      </w:r>
      <w:proofErr w:type="spellEnd"/>
      <w:r>
        <w:t xml:space="preserve"> </w:t>
      </w:r>
      <w:proofErr w:type="spellStart"/>
      <w:r>
        <w:t>věta</w:t>
      </w:r>
      <w:proofErr w:type="spellEnd"/>
      <w:r>
        <w:t xml:space="preserve"> se mi </w:t>
      </w:r>
      <w:proofErr w:type="spellStart"/>
      <w:r>
        <w:t>zdá</w:t>
      </w:r>
      <w:proofErr w:type="spellEnd"/>
      <w:r>
        <w:t xml:space="preserve"> v </w:t>
      </w:r>
      <w:proofErr w:type="spellStart"/>
      <w:r>
        <w:t>jádru</w:t>
      </w:r>
      <w:proofErr w:type="spellEnd"/>
      <w:r>
        <w:t xml:space="preserve"> </w:t>
      </w:r>
      <w:proofErr w:type="spellStart"/>
      <w:r>
        <w:t>stejná</w:t>
      </w:r>
      <w:proofErr w:type="spellEnd"/>
      <w:r>
        <w:t xml:space="preserve"> </w:t>
      </w:r>
      <w:proofErr w:type="spellStart"/>
      <w:r>
        <w:t>jako</w:t>
      </w:r>
      <w:proofErr w:type="spellEnd"/>
      <w:r>
        <w:t xml:space="preserve"> </w:t>
      </w:r>
      <w:proofErr w:type="spellStart"/>
      <w:r>
        <w:t>předchozí</w:t>
      </w:r>
      <w:proofErr w:type="spellEnd"/>
      <w:r>
        <w:t xml:space="preserve">, </w:t>
      </w:r>
      <w:proofErr w:type="spellStart"/>
      <w:r>
        <w:t>jen</w:t>
      </w:r>
      <w:proofErr w:type="spellEnd"/>
      <w:r>
        <w:t xml:space="preserve"> s </w:t>
      </w:r>
      <w:proofErr w:type="spellStart"/>
      <w:r>
        <w:t>jinými</w:t>
      </w:r>
      <w:proofErr w:type="spellEnd"/>
      <w:r>
        <w:t xml:space="preserve"> </w:t>
      </w:r>
      <w:proofErr w:type="spellStart"/>
      <w:r>
        <w:t>čísly</w:t>
      </w:r>
      <w:proofErr w:type="spellEnd"/>
      <w:proofErr w:type="gramStart"/>
      <w:r>
        <w:t>. ?</w:t>
      </w:r>
      <w:proofErr w:type="gramEnd"/>
    </w:p>
  </w:comment>
  <w:comment w:id="279" w:author="DominikKebrle" w:date="2021-05-15T10:14:00Z" w:initials="D">
    <w:p w14:paraId="0E33220F" w14:textId="617C43B6" w:rsidR="00F25A1C" w:rsidRDefault="00F25A1C">
      <w:pPr>
        <w:pStyle w:val="Textkomente"/>
      </w:pPr>
      <w:r>
        <w:rPr>
          <w:rStyle w:val="Odkaznakoment"/>
        </w:rPr>
        <w:annotationRef/>
      </w:r>
      <w:proofErr w:type="spellStart"/>
      <w:r>
        <w:t>Má</w:t>
      </w:r>
      <w:proofErr w:type="spellEnd"/>
      <w:r>
        <w:t xml:space="preserve"> </w:t>
      </w:r>
      <w:proofErr w:type="spellStart"/>
      <w:r>
        <w:t>podezření</w:t>
      </w:r>
      <w:proofErr w:type="spellEnd"/>
      <w:r>
        <w:t xml:space="preserve"> </w:t>
      </w:r>
      <w:proofErr w:type="spellStart"/>
      <w:r>
        <w:t>na</w:t>
      </w:r>
      <w:proofErr w:type="spellEnd"/>
      <w:r>
        <w:t xml:space="preserve"> </w:t>
      </w:r>
      <w:proofErr w:type="spellStart"/>
      <w:r>
        <w:t>effekt</w:t>
      </w:r>
      <w:proofErr w:type="spellEnd"/>
      <w:r>
        <w:t xml:space="preserve"> </w:t>
      </w:r>
      <w:proofErr w:type="spellStart"/>
      <w:r>
        <w:t>velikosti</w:t>
      </w:r>
      <w:proofErr w:type="spellEnd"/>
      <w:r>
        <w:t xml:space="preserve"> </w:t>
      </w:r>
      <w:proofErr w:type="spellStart"/>
      <w:r>
        <w:t>vzorku</w:t>
      </w:r>
      <w:proofErr w:type="spellEnd"/>
      <w:r>
        <w:t xml:space="preserve">, ale </w:t>
      </w:r>
      <w:proofErr w:type="spellStart"/>
      <w:r>
        <w:t>není</w:t>
      </w:r>
      <w:proofErr w:type="spellEnd"/>
      <w:r>
        <w:t xml:space="preserve"> </w:t>
      </w:r>
      <w:proofErr w:type="spellStart"/>
      <w:r>
        <w:t>zcela</w:t>
      </w:r>
      <w:proofErr w:type="spellEnd"/>
      <w:r>
        <w:t xml:space="preserve"> </w:t>
      </w:r>
      <w:proofErr w:type="spellStart"/>
      <w:r>
        <w:t>jasné</w:t>
      </w:r>
      <w:proofErr w:type="spellEnd"/>
      <w:r>
        <w:t xml:space="preserve">, jak to </w:t>
      </w:r>
      <w:proofErr w:type="spellStart"/>
      <w:r>
        <w:t>bylo</w:t>
      </w:r>
      <w:proofErr w:type="spellEnd"/>
      <w:r>
        <w:t xml:space="preserve"> </w:t>
      </w:r>
      <w:proofErr w:type="spellStart"/>
      <w:r>
        <w:t>hodnoceno</w:t>
      </w:r>
      <w:proofErr w:type="spellEnd"/>
      <w:r>
        <w:t>.</w:t>
      </w:r>
    </w:p>
  </w:comment>
  <w:comment w:id="280" w:author="DominikKebrle" w:date="2021-05-22T17:34:00Z" w:initials="D">
    <w:p w14:paraId="1ACE5FC2" w14:textId="75CD74CB" w:rsidR="00F25A1C" w:rsidRDefault="00F25A1C">
      <w:pPr>
        <w:pStyle w:val="Textkomente"/>
      </w:pPr>
      <w:r>
        <w:rPr>
          <w:rStyle w:val="Odkaznakoment"/>
        </w:rPr>
        <w:annotationRef/>
      </w:r>
      <w:proofErr w:type="spellStart"/>
      <w:r>
        <w:t>správný</w:t>
      </w:r>
      <w:proofErr w:type="spellEnd"/>
      <w:r>
        <w:t xml:space="preserve"> </w:t>
      </w:r>
      <w:proofErr w:type="spellStart"/>
      <w:r>
        <w:t>výběr</w:t>
      </w:r>
      <w:proofErr w:type="spellEnd"/>
      <w:r>
        <w:t xml:space="preserve"> </w:t>
      </w:r>
      <w:proofErr w:type="spellStart"/>
      <w:r>
        <w:t>řádků</w:t>
      </w:r>
      <w:proofErr w:type="spellEnd"/>
      <w:r>
        <w:t xml:space="preserve"> </w:t>
      </w:r>
      <w:proofErr w:type="spellStart"/>
      <w:r>
        <w:t>ke</w:t>
      </w:r>
      <w:proofErr w:type="spellEnd"/>
      <w:r>
        <w:t xml:space="preserve"> </w:t>
      </w:r>
      <w:proofErr w:type="spellStart"/>
      <w:r>
        <w:t>komentáři</w:t>
      </w:r>
      <w:proofErr w:type="spellEnd"/>
      <w:r>
        <w:t xml:space="preserve"> </w:t>
      </w:r>
      <w:proofErr w:type="spellStart"/>
      <w:r>
        <w:t>výše</w:t>
      </w:r>
      <w:proofErr w:type="spellEnd"/>
    </w:p>
  </w:comment>
  <w:comment w:id="281" w:author="DominikKebrle" w:date="2021-06-04T18:48:00Z" w:initials="D">
    <w:p w14:paraId="50C321FB" w14:textId="77777777" w:rsidR="00F25A1C" w:rsidRDefault="00F25A1C">
      <w:pPr>
        <w:pStyle w:val="Textkomente"/>
      </w:pPr>
      <w:r>
        <w:rPr>
          <w:rStyle w:val="Odkaznakoment"/>
        </w:rPr>
        <w:annotationRef/>
      </w:r>
      <w:r>
        <w:t xml:space="preserve">To </w:t>
      </w:r>
      <w:proofErr w:type="spellStart"/>
      <w:r>
        <w:t>také</w:t>
      </w:r>
      <w:proofErr w:type="spellEnd"/>
      <w:r>
        <w:t xml:space="preserve"> </w:t>
      </w:r>
      <w:proofErr w:type="spellStart"/>
      <w:r>
        <w:t>znamená</w:t>
      </w:r>
      <w:proofErr w:type="spellEnd"/>
      <w:r>
        <w:t xml:space="preserve">, </w:t>
      </w:r>
      <w:proofErr w:type="spellStart"/>
      <w:r>
        <w:t>že</w:t>
      </w:r>
      <w:proofErr w:type="spellEnd"/>
      <w:r>
        <w:t xml:space="preserve"> </w:t>
      </w:r>
      <w:proofErr w:type="spellStart"/>
      <w:r>
        <w:t>mezi</w:t>
      </w:r>
      <w:proofErr w:type="spellEnd"/>
      <w:r>
        <w:t xml:space="preserve"> </w:t>
      </w:r>
      <w:proofErr w:type="spellStart"/>
      <w:r>
        <w:t>rezervacemi</w:t>
      </w:r>
      <w:proofErr w:type="spellEnd"/>
      <w:r>
        <w:t xml:space="preserve"> a </w:t>
      </w:r>
      <w:proofErr w:type="spellStart"/>
      <w:r>
        <w:t>složením</w:t>
      </w:r>
      <w:proofErr w:type="spellEnd"/>
      <w:r>
        <w:t xml:space="preserve"> </w:t>
      </w:r>
      <w:proofErr w:type="spellStart"/>
      <w:r>
        <w:t>jsou</w:t>
      </w:r>
      <w:proofErr w:type="spellEnd"/>
      <w:r>
        <w:t xml:space="preserve"> </w:t>
      </w:r>
      <w:proofErr w:type="spellStart"/>
      <w:r>
        <w:t>matoucí</w:t>
      </w:r>
      <w:proofErr w:type="spellEnd"/>
      <w:r>
        <w:t xml:space="preserve"> </w:t>
      </w:r>
      <w:proofErr w:type="spellStart"/>
      <w:r>
        <w:t>účinky</w:t>
      </w:r>
      <w:proofErr w:type="spellEnd"/>
      <w:r>
        <w:t xml:space="preserve">, </w:t>
      </w:r>
      <w:proofErr w:type="spellStart"/>
      <w:r>
        <w:t>takže</w:t>
      </w:r>
      <w:proofErr w:type="spellEnd"/>
      <w:r>
        <w:t xml:space="preserve"> je </w:t>
      </w:r>
      <w:proofErr w:type="spellStart"/>
      <w:r>
        <w:t>nelze</w:t>
      </w:r>
      <w:proofErr w:type="spellEnd"/>
      <w:r>
        <w:t xml:space="preserve"> </w:t>
      </w:r>
      <w:proofErr w:type="spellStart"/>
      <w:r>
        <w:t>oddělit</w:t>
      </w:r>
      <w:proofErr w:type="spellEnd"/>
      <w:r>
        <w:t>.</w:t>
      </w:r>
    </w:p>
    <w:p w14:paraId="353AA639" w14:textId="77777777" w:rsidR="00F25A1C" w:rsidRDefault="00F25A1C">
      <w:pPr>
        <w:pStyle w:val="Textkomente"/>
      </w:pPr>
    </w:p>
    <w:p w14:paraId="16DC5802" w14:textId="2038C382" w:rsidR="00F25A1C" w:rsidRDefault="00F25A1C">
      <w:pPr>
        <w:pStyle w:val="Textkomente"/>
      </w:pPr>
      <w:proofErr w:type="spellStart"/>
      <w:r>
        <w:t>rezervace</w:t>
      </w:r>
      <w:proofErr w:type="spellEnd"/>
      <w:r>
        <w:t xml:space="preserve"> </w:t>
      </w:r>
      <w:proofErr w:type="spellStart"/>
      <w:r>
        <w:t>byly</w:t>
      </w:r>
      <w:proofErr w:type="spellEnd"/>
      <w:r>
        <w:t xml:space="preserve"> </w:t>
      </w:r>
      <w:proofErr w:type="spellStart"/>
      <w:r>
        <w:t>vybírány</w:t>
      </w:r>
      <w:proofErr w:type="spellEnd"/>
      <w:r>
        <w:t xml:space="preserve"> aby </w:t>
      </w:r>
      <w:proofErr w:type="spellStart"/>
      <w:r>
        <w:t>odpovídaly</w:t>
      </w:r>
      <w:proofErr w:type="spellEnd"/>
      <w:r>
        <w:t xml:space="preserve"> </w:t>
      </w:r>
      <w:proofErr w:type="spellStart"/>
      <w:r>
        <w:t>potenciální</w:t>
      </w:r>
      <w:proofErr w:type="spellEnd"/>
      <w:r>
        <w:t xml:space="preserve"> </w:t>
      </w:r>
      <w:proofErr w:type="spellStart"/>
      <w:r>
        <w:t>přirozené</w:t>
      </w:r>
      <w:proofErr w:type="spellEnd"/>
      <w:r>
        <w:t xml:space="preserve"> </w:t>
      </w:r>
      <w:proofErr w:type="spellStart"/>
      <w:r>
        <w:t>vegetaci</w:t>
      </w:r>
      <w:proofErr w:type="spellEnd"/>
      <w:r>
        <w:t xml:space="preserve"> a </w:t>
      </w:r>
      <w:proofErr w:type="spellStart"/>
      <w:r>
        <w:t>mohli</w:t>
      </w:r>
      <w:proofErr w:type="spellEnd"/>
      <w:r>
        <w:t xml:space="preserve"> </w:t>
      </w:r>
      <w:proofErr w:type="spellStart"/>
      <w:r>
        <w:t>jsme</w:t>
      </w:r>
      <w:proofErr w:type="spellEnd"/>
      <w:r>
        <w:t xml:space="preserve"> </w:t>
      </w:r>
      <w:proofErr w:type="spellStart"/>
      <w:r>
        <w:t>si</w:t>
      </w:r>
      <w:proofErr w:type="spellEnd"/>
      <w:r>
        <w:t xml:space="preserve"> </w:t>
      </w:r>
      <w:proofErr w:type="spellStart"/>
      <w:r>
        <w:t>udělat</w:t>
      </w:r>
      <w:proofErr w:type="spellEnd"/>
      <w:r>
        <w:t xml:space="preserve"> </w:t>
      </w:r>
      <w:proofErr w:type="spellStart"/>
      <w:r>
        <w:t>představu</w:t>
      </w:r>
      <w:proofErr w:type="spellEnd"/>
      <w:r>
        <w:t xml:space="preserve">, </w:t>
      </w:r>
      <w:proofErr w:type="spellStart"/>
      <w:r>
        <w:t>jaká</w:t>
      </w:r>
      <w:proofErr w:type="spellEnd"/>
      <w:r>
        <w:t xml:space="preserve"> by </w:t>
      </w:r>
      <w:proofErr w:type="spellStart"/>
      <w:r>
        <w:t>mohla</w:t>
      </w:r>
      <w:proofErr w:type="spellEnd"/>
      <w:r>
        <w:t xml:space="preserve"> </w:t>
      </w:r>
      <w:proofErr w:type="spellStart"/>
      <w:r>
        <w:t>být</w:t>
      </w:r>
      <w:proofErr w:type="spellEnd"/>
      <w:r>
        <w:t xml:space="preserve"> </w:t>
      </w:r>
      <w:proofErr w:type="spellStart"/>
      <w:r>
        <w:t>početnost</w:t>
      </w:r>
      <w:proofErr w:type="spellEnd"/>
      <w:r>
        <w:t xml:space="preserve"> </w:t>
      </w:r>
      <w:proofErr w:type="spellStart"/>
      <w:r>
        <w:t>druhů</w:t>
      </w:r>
      <w:proofErr w:type="spellEnd"/>
      <w:r>
        <w:t xml:space="preserve"> </w:t>
      </w:r>
      <w:proofErr w:type="spellStart"/>
      <w:r>
        <w:t>pokud</w:t>
      </w:r>
      <w:proofErr w:type="spellEnd"/>
      <w:r>
        <w:t xml:space="preserve"> by </w:t>
      </w:r>
      <w:proofErr w:type="spellStart"/>
      <w:r>
        <w:t>nebyly</w:t>
      </w:r>
      <w:proofErr w:type="spellEnd"/>
      <w:r>
        <w:t xml:space="preserve"> </w:t>
      </w:r>
      <w:proofErr w:type="spellStart"/>
      <w:r>
        <w:t>porosty</w:t>
      </w:r>
      <w:proofErr w:type="spellEnd"/>
      <w:r>
        <w:t xml:space="preserve"> </w:t>
      </w:r>
      <w:proofErr w:type="spellStart"/>
      <w:r>
        <w:t>pozměněny</w:t>
      </w:r>
      <w:proofErr w:type="spellEnd"/>
      <w:r>
        <w:t xml:space="preserve"> </w:t>
      </w:r>
      <w:proofErr w:type="spellStart"/>
      <w:r>
        <w:t>na</w:t>
      </w:r>
      <w:proofErr w:type="spellEnd"/>
      <w:r>
        <w:t xml:space="preserve"> </w:t>
      </w:r>
      <w:proofErr w:type="spellStart"/>
      <w:r>
        <w:t>kulturní</w:t>
      </w:r>
      <w:proofErr w:type="spellEnd"/>
      <w:r>
        <w:t xml:space="preserve"> </w:t>
      </w:r>
      <w:proofErr w:type="spellStart"/>
      <w:r>
        <w:t>smrčiny</w:t>
      </w:r>
      <w:proofErr w:type="spellEnd"/>
      <w:r>
        <w:t xml:space="preserve"> a jak </w:t>
      </w:r>
      <w:proofErr w:type="spellStart"/>
      <w:r>
        <w:t>velký</w:t>
      </w:r>
      <w:proofErr w:type="spellEnd"/>
      <w:r>
        <w:t xml:space="preserve"> </w:t>
      </w:r>
      <w:proofErr w:type="spellStart"/>
      <w:r>
        <w:t>význam</w:t>
      </w:r>
      <w:proofErr w:type="spellEnd"/>
      <w:r>
        <w:t xml:space="preserve"> </w:t>
      </w:r>
      <w:proofErr w:type="spellStart"/>
      <w:r>
        <w:t>pak</w:t>
      </w:r>
      <w:proofErr w:type="spellEnd"/>
      <w:r>
        <w:t xml:space="preserve"> </w:t>
      </w:r>
      <w:proofErr w:type="spellStart"/>
      <w:r>
        <w:t>mohou</w:t>
      </w:r>
      <w:proofErr w:type="spellEnd"/>
      <w:r>
        <w:t xml:space="preserve"> </w:t>
      </w:r>
      <w:proofErr w:type="spellStart"/>
      <w:r>
        <w:t>mít</w:t>
      </w:r>
      <w:proofErr w:type="spellEnd"/>
      <w:r>
        <w:t xml:space="preserve"> </w:t>
      </w:r>
      <w:proofErr w:type="spellStart"/>
      <w:r>
        <w:t>jednotlivé</w:t>
      </w:r>
      <w:proofErr w:type="spellEnd"/>
      <w:r>
        <w:t xml:space="preserve"> </w:t>
      </w:r>
      <w:proofErr w:type="spellStart"/>
      <w:r>
        <w:t>staré</w:t>
      </w:r>
      <w:proofErr w:type="spellEnd"/>
      <w:r>
        <w:t xml:space="preserve"> </w:t>
      </w:r>
      <w:proofErr w:type="spellStart"/>
      <w:r>
        <w:t>listnáče</w:t>
      </w:r>
      <w:proofErr w:type="spellEnd"/>
      <w:r>
        <w:t xml:space="preserve"> v </w:t>
      </w:r>
      <w:proofErr w:type="spellStart"/>
      <w:r>
        <w:t>těchto</w:t>
      </w:r>
      <w:proofErr w:type="spellEnd"/>
      <w:r>
        <w:t xml:space="preserve"> </w:t>
      </w:r>
      <w:proofErr w:type="spellStart"/>
      <w:r>
        <w:t>porostech</w:t>
      </w:r>
      <w:proofErr w:type="spellEnd"/>
    </w:p>
  </w:comment>
  <w:comment w:id="282" w:author="DominikKebrle" w:date="2021-05-22T17:47:00Z" w:initials="D">
    <w:p w14:paraId="50583AAB" w14:textId="2F7461CA" w:rsidR="00F25A1C" w:rsidRDefault="00F25A1C">
      <w:pPr>
        <w:pStyle w:val="Textkomente"/>
      </w:pPr>
      <w:r>
        <w:rPr>
          <w:rStyle w:val="Odkaznakoment"/>
        </w:rPr>
        <w:annotationRef/>
      </w:r>
      <w:proofErr w:type="spellStart"/>
      <w:r>
        <w:t>upravit</w:t>
      </w:r>
      <w:proofErr w:type="spellEnd"/>
      <w:r>
        <w:t xml:space="preserve"> </w:t>
      </w:r>
      <w:proofErr w:type="spellStart"/>
      <w:r>
        <w:t>legendu</w:t>
      </w:r>
      <w:proofErr w:type="spellEnd"/>
      <w:r>
        <w:t xml:space="preserve"> </w:t>
      </w:r>
      <w:proofErr w:type="spellStart"/>
      <w:r>
        <w:t>obrázku</w:t>
      </w:r>
      <w:proofErr w:type="spellEnd"/>
      <w:r>
        <w:t xml:space="preserve"> </w:t>
      </w:r>
      <w:proofErr w:type="spellStart"/>
      <w:r>
        <w:t>na</w:t>
      </w:r>
      <w:proofErr w:type="spellEnd"/>
      <w:r>
        <w:t xml:space="preserve"> study site</w:t>
      </w:r>
    </w:p>
  </w:comment>
  <w:comment w:id="283" w:author="DominikKebrle" w:date="2021-05-15T10:32:00Z" w:initials="D">
    <w:p w14:paraId="64A87E4B" w14:textId="22B8FFD3" w:rsidR="00F25A1C" w:rsidRDefault="00F25A1C">
      <w:pPr>
        <w:pStyle w:val="Textkomente"/>
      </w:pPr>
      <w:r>
        <w:rPr>
          <w:rStyle w:val="Odkaznakoment"/>
        </w:rPr>
        <w:annotationRef/>
      </w:r>
      <w:proofErr w:type="spellStart"/>
      <w:r>
        <w:t>Uveďte</w:t>
      </w:r>
      <w:proofErr w:type="spellEnd"/>
      <w:r>
        <w:t xml:space="preserve">, </w:t>
      </w:r>
      <w:proofErr w:type="spellStart"/>
      <w:r>
        <w:t>zda</w:t>
      </w:r>
      <w:proofErr w:type="spellEnd"/>
      <w:r>
        <w:t xml:space="preserve"> </w:t>
      </w:r>
      <w:proofErr w:type="spellStart"/>
      <w:r>
        <w:t>byly</w:t>
      </w:r>
      <w:proofErr w:type="spellEnd"/>
      <w:r>
        <w:t xml:space="preserve"> co-variables </w:t>
      </w:r>
      <w:proofErr w:type="spellStart"/>
      <w:r>
        <w:t>průměrovány</w:t>
      </w:r>
      <w:proofErr w:type="spellEnd"/>
      <w:r>
        <w:t xml:space="preserve"> pro </w:t>
      </w:r>
      <w:proofErr w:type="spellStart"/>
      <w:r>
        <w:t>tuto</w:t>
      </w:r>
      <w:proofErr w:type="spellEnd"/>
      <w:r>
        <w:t xml:space="preserve"> </w:t>
      </w:r>
      <w:proofErr w:type="spellStart"/>
      <w:r>
        <w:t>representaci</w:t>
      </w:r>
      <w:proofErr w:type="spellEnd"/>
      <w:r>
        <w:t xml:space="preserve">. </w:t>
      </w:r>
      <w:proofErr w:type="spellStart"/>
      <w:r>
        <w:t>Také</w:t>
      </w:r>
      <w:proofErr w:type="spellEnd"/>
      <w:r>
        <w:t xml:space="preserve"> </w:t>
      </w:r>
      <w:proofErr w:type="spellStart"/>
      <w:r>
        <w:t>křivky</w:t>
      </w:r>
      <w:proofErr w:type="spellEnd"/>
      <w:r>
        <w:t xml:space="preserve"> </w:t>
      </w:r>
      <w:proofErr w:type="spellStart"/>
      <w:r>
        <w:t>extrapolují</w:t>
      </w:r>
      <w:proofErr w:type="spellEnd"/>
      <w:r>
        <w:t xml:space="preserve"> </w:t>
      </w:r>
      <w:proofErr w:type="spellStart"/>
      <w:r>
        <w:t>nad</w:t>
      </w:r>
      <w:proofErr w:type="spellEnd"/>
      <w:r>
        <w:t xml:space="preserve"> </w:t>
      </w:r>
      <w:proofErr w:type="spellStart"/>
      <w:r>
        <w:t>maximální</w:t>
      </w:r>
      <w:proofErr w:type="spellEnd"/>
      <w:r>
        <w:t xml:space="preserve"> </w:t>
      </w:r>
      <w:proofErr w:type="spellStart"/>
      <w:r>
        <w:t>počet</w:t>
      </w:r>
      <w:proofErr w:type="spellEnd"/>
      <w:r>
        <w:t xml:space="preserve"> </w:t>
      </w:r>
      <w:proofErr w:type="spellStart"/>
      <w:r>
        <w:t>listnatých</w:t>
      </w:r>
      <w:proofErr w:type="spellEnd"/>
      <w:r>
        <w:t xml:space="preserve"> </w:t>
      </w:r>
      <w:proofErr w:type="spellStart"/>
      <w:r>
        <w:t>stromů</w:t>
      </w:r>
      <w:proofErr w:type="spellEnd"/>
      <w:r>
        <w:t xml:space="preserve">. </w:t>
      </w:r>
      <w:proofErr w:type="spellStart"/>
      <w:r>
        <w:t>Zastavte</w:t>
      </w:r>
      <w:proofErr w:type="spellEnd"/>
      <w:r>
        <w:t xml:space="preserve"> </w:t>
      </w:r>
      <w:proofErr w:type="spellStart"/>
      <w:r>
        <w:t>prosím</w:t>
      </w:r>
      <w:proofErr w:type="spellEnd"/>
      <w:r>
        <w:t xml:space="preserve"> </w:t>
      </w:r>
      <w:proofErr w:type="spellStart"/>
      <w:r>
        <w:t>na</w:t>
      </w:r>
      <w:proofErr w:type="spellEnd"/>
      <w:r>
        <w:t xml:space="preserve"> maximum </w:t>
      </w:r>
      <w:proofErr w:type="spellStart"/>
      <w:r>
        <w:t>pokud</w:t>
      </w:r>
      <w:proofErr w:type="spellEnd"/>
      <w:r>
        <w:t xml:space="preserve"> </w:t>
      </w:r>
      <w:proofErr w:type="spellStart"/>
      <w:r>
        <w:t>reprezentace</w:t>
      </w:r>
      <w:proofErr w:type="spellEnd"/>
      <w:r>
        <w:t xml:space="preserve"> </w:t>
      </w:r>
      <w:proofErr w:type="spellStart"/>
      <w:r>
        <w:t>není</w:t>
      </w:r>
      <w:proofErr w:type="spellEnd"/>
      <w:r>
        <w:t xml:space="preserve"> </w:t>
      </w:r>
      <w:proofErr w:type="spellStart"/>
      <w:r>
        <w:t>správná</w:t>
      </w:r>
      <w:proofErr w:type="spellEnd"/>
      <w:r>
        <w:t>.</w:t>
      </w:r>
    </w:p>
  </w:comment>
  <w:comment w:id="289" w:author="DominikKebrle" w:date="2021-06-03T16:27:00Z" w:initials="D">
    <w:p w14:paraId="5D3F367D" w14:textId="77777777" w:rsidR="00F25A1C" w:rsidRDefault="00F25A1C" w:rsidP="00220ACA">
      <w:pPr>
        <w:pStyle w:val="Textkomente"/>
      </w:pPr>
      <w:r>
        <w:rPr>
          <w:rStyle w:val="Odkaznakoment"/>
        </w:rPr>
        <w:annotationRef/>
      </w:r>
      <w:proofErr w:type="spellStart"/>
      <w:r>
        <w:t>Uveďte</w:t>
      </w:r>
      <w:proofErr w:type="spellEnd"/>
      <w:r>
        <w:t xml:space="preserve">, </w:t>
      </w:r>
      <w:proofErr w:type="spellStart"/>
      <w:r>
        <w:t>zda</w:t>
      </w:r>
      <w:proofErr w:type="spellEnd"/>
      <w:r>
        <w:t xml:space="preserve"> </w:t>
      </w:r>
      <w:proofErr w:type="spellStart"/>
      <w:r>
        <w:t>byly</w:t>
      </w:r>
      <w:proofErr w:type="spellEnd"/>
      <w:r>
        <w:t xml:space="preserve"> co-variables </w:t>
      </w:r>
      <w:proofErr w:type="spellStart"/>
      <w:r>
        <w:t>průměrovány</w:t>
      </w:r>
      <w:proofErr w:type="spellEnd"/>
      <w:r>
        <w:t xml:space="preserve"> pro </w:t>
      </w:r>
      <w:proofErr w:type="spellStart"/>
      <w:r>
        <w:t>tuto</w:t>
      </w:r>
      <w:proofErr w:type="spellEnd"/>
      <w:r>
        <w:t xml:space="preserve"> </w:t>
      </w:r>
      <w:proofErr w:type="spellStart"/>
      <w:r>
        <w:t>representaci</w:t>
      </w:r>
      <w:proofErr w:type="spellEnd"/>
      <w:r>
        <w:t xml:space="preserve">. </w:t>
      </w:r>
      <w:proofErr w:type="spellStart"/>
      <w:r>
        <w:t>Také</w:t>
      </w:r>
      <w:proofErr w:type="spellEnd"/>
      <w:r>
        <w:t xml:space="preserve"> </w:t>
      </w:r>
      <w:proofErr w:type="spellStart"/>
      <w:r>
        <w:t>křivky</w:t>
      </w:r>
      <w:proofErr w:type="spellEnd"/>
      <w:r>
        <w:t xml:space="preserve"> </w:t>
      </w:r>
      <w:proofErr w:type="spellStart"/>
      <w:r>
        <w:t>extrapolují</w:t>
      </w:r>
      <w:proofErr w:type="spellEnd"/>
      <w:r>
        <w:t xml:space="preserve"> </w:t>
      </w:r>
      <w:proofErr w:type="spellStart"/>
      <w:r>
        <w:t>nad</w:t>
      </w:r>
      <w:proofErr w:type="spellEnd"/>
      <w:r>
        <w:t xml:space="preserve"> </w:t>
      </w:r>
      <w:proofErr w:type="spellStart"/>
      <w:r>
        <w:t>maximální</w:t>
      </w:r>
      <w:proofErr w:type="spellEnd"/>
      <w:r>
        <w:t xml:space="preserve"> </w:t>
      </w:r>
      <w:proofErr w:type="spellStart"/>
      <w:r>
        <w:t>počet</w:t>
      </w:r>
      <w:proofErr w:type="spellEnd"/>
      <w:r>
        <w:t xml:space="preserve"> </w:t>
      </w:r>
      <w:proofErr w:type="spellStart"/>
      <w:r>
        <w:t>listnatých</w:t>
      </w:r>
      <w:proofErr w:type="spellEnd"/>
      <w:r>
        <w:t xml:space="preserve"> </w:t>
      </w:r>
      <w:proofErr w:type="spellStart"/>
      <w:r>
        <w:t>stromů</w:t>
      </w:r>
      <w:proofErr w:type="spellEnd"/>
      <w:r>
        <w:t xml:space="preserve">. </w:t>
      </w:r>
      <w:proofErr w:type="spellStart"/>
      <w:r>
        <w:t>Zastavte</w:t>
      </w:r>
      <w:proofErr w:type="spellEnd"/>
      <w:r>
        <w:t xml:space="preserve"> </w:t>
      </w:r>
      <w:proofErr w:type="spellStart"/>
      <w:r>
        <w:t>prosím</w:t>
      </w:r>
      <w:proofErr w:type="spellEnd"/>
      <w:r>
        <w:t xml:space="preserve"> </w:t>
      </w:r>
      <w:proofErr w:type="spellStart"/>
      <w:r>
        <w:t>na</w:t>
      </w:r>
      <w:proofErr w:type="spellEnd"/>
      <w:r>
        <w:t xml:space="preserve"> maximum </w:t>
      </w:r>
      <w:proofErr w:type="spellStart"/>
      <w:r>
        <w:t>pokud</w:t>
      </w:r>
      <w:proofErr w:type="spellEnd"/>
      <w:r>
        <w:t xml:space="preserve"> </w:t>
      </w:r>
      <w:proofErr w:type="spellStart"/>
      <w:r>
        <w:t>reprezentace</w:t>
      </w:r>
      <w:proofErr w:type="spellEnd"/>
      <w:r>
        <w:t xml:space="preserve"> </w:t>
      </w:r>
      <w:proofErr w:type="spellStart"/>
      <w:r>
        <w:t>není</w:t>
      </w:r>
      <w:proofErr w:type="spellEnd"/>
      <w:r>
        <w:t xml:space="preserve"> </w:t>
      </w:r>
      <w:proofErr w:type="spellStart"/>
      <w:r>
        <w:t>správná</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B360F5" w15:done="0"/>
  <w15:commentEx w15:paraId="48E9CB5F" w15:done="0"/>
  <w15:commentEx w15:paraId="7BF1308A" w15:done="0"/>
  <w15:commentEx w15:paraId="327440C8" w15:done="0"/>
  <w15:commentEx w15:paraId="341163DD" w15:done="0"/>
  <w15:commentEx w15:paraId="19CA1DD5" w15:done="0"/>
  <w15:commentEx w15:paraId="712D44D4" w15:done="0"/>
  <w15:commentEx w15:paraId="435AE200" w15:done="0"/>
  <w15:commentEx w15:paraId="4AD9802D" w15:done="0"/>
  <w15:commentEx w15:paraId="2335E3D6" w15:done="0"/>
  <w15:commentEx w15:paraId="06011E39" w15:done="0"/>
  <w15:commentEx w15:paraId="6CA9A95B" w15:done="0"/>
  <w15:commentEx w15:paraId="0E33220F" w15:done="0"/>
  <w15:commentEx w15:paraId="1ACE5FC2" w15:done="0"/>
  <w15:commentEx w15:paraId="16DC5802" w15:done="0"/>
  <w15:commentEx w15:paraId="50583AAB" w15:done="0"/>
  <w15:commentEx w15:paraId="64A87E4B" w15:done="0"/>
  <w15:commentEx w15:paraId="5D3F36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B159" w16cex:dateUtc="2021-06-07T12:53:00Z"/>
  <w16cex:commentExtensible w16cex:durableId="2468E9E2" w16cex:dateUtc="2021-06-07T16:54:00Z"/>
  <w16cex:commentExtensible w16cex:durableId="2468F861" w16cex:dateUtc="2021-06-07T17:56:00Z"/>
  <w16cex:commentExtensible w16cex:durableId="2468EAE6" w16cex:dateUtc="2021-06-07T16:58:00Z"/>
  <w16cex:commentExtensible w16cex:durableId="2468EAF0" w16cex:dateUtc="2021-06-07T16:58:00Z"/>
  <w16cex:commentExtensible w16cex:durableId="2468E792" w16cex:dateUtc="2021-06-07T16:44:00Z"/>
  <w16cex:commentExtensible w16cex:durableId="2468FBB6" w16cex:dateUtc="2021-06-07T18:10:00Z"/>
  <w16cex:commentExtensible w16cex:durableId="24690CF1" w16cex:dateUtc="2021-06-07T19:24:00Z"/>
  <w16cex:commentExtensible w16cex:durableId="24690FFB" w16cex:dateUtc="2021-06-07T19:36:00Z"/>
  <w16cex:commentExtensible w16cex:durableId="246B4819" w16cex:dateUtc="2021-06-09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B360F5" w16cid:durableId="2468A821"/>
  <w16cid:commentId w16cid:paraId="48E9CB5F" w16cid:durableId="2468B159"/>
  <w16cid:commentId w16cid:paraId="7BF1308A" w16cid:durableId="2468E9E2"/>
  <w16cid:commentId w16cid:paraId="327440C8" w16cid:durableId="2468F861"/>
  <w16cid:commentId w16cid:paraId="341163DD" w16cid:durableId="2468EAE6"/>
  <w16cid:commentId w16cid:paraId="19CA1DD5" w16cid:durableId="2468EAF0"/>
  <w16cid:commentId w16cid:paraId="712D44D4" w16cid:durableId="2468E792"/>
  <w16cid:commentId w16cid:paraId="435AE200" w16cid:durableId="2468FBB6"/>
  <w16cid:commentId w16cid:paraId="4AD9802D" w16cid:durableId="24690CF1"/>
  <w16cid:commentId w16cid:paraId="2335E3D6" w16cid:durableId="24690FFB"/>
  <w16cid:commentId w16cid:paraId="06011E39" w16cid:durableId="2468A822"/>
  <w16cid:commentId w16cid:paraId="6CA9A95B" w16cid:durableId="246B4819"/>
  <w16cid:commentId w16cid:paraId="0E33220F" w16cid:durableId="2468A823"/>
  <w16cid:commentId w16cid:paraId="1ACE5FC2" w16cid:durableId="2468A824"/>
  <w16cid:commentId w16cid:paraId="16DC5802" w16cid:durableId="2468A825"/>
  <w16cid:commentId w16cid:paraId="50583AAB" w16cid:durableId="2468A826"/>
  <w16cid:commentId w16cid:paraId="64A87E4B" w16cid:durableId="2468A827"/>
  <w16cid:commentId w16cid:paraId="5D3F367D" w16cid:durableId="2468A8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67B73" w14:textId="77777777" w:rsidR="008B3495" w:rsidRDefault="008B3495" w:rsidP="0010281A">
      <w:pPr>
        <w:spacing w:after="0" w:line="240" w:lineRule="auto"/>
      </w:pPr>
      <w:r>
        <w:separator/>
      </w:r>
    </w:p>
  </w:endnote>
  <w:endnote w:type="continuationSeparator" w:id="0">
    <w:p w14:paraId="7A6A54B1" w14:textId="77777777" w:rsidR="008B3495" w:rsidRDefault="008B3495" w:rsidP="00102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tag Sans Book">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141338"/>
      <w:docPartObj>
        <w:docPartGallery w:val="Page Numbers (Bottom of Page)"/>
        <w:docPartUnique/>
      </w:docPartObj>
    </w:sdtPr>
    <w:sdtContent>
      <w:p w14:paraId="5D5DD210" w14:textId="762A8167" w:rsidR="00F25A1C" w:rsidRDefault="00F25A1C">
        <w:pPr>
          <w:pStyle w:val="Zpat"/>
          <w:jc w:val="center"/>
        </w:pPr>
        <w:r>
          <w:fldChar w:fldCharType="begin"/>
        </w:r>
        <w:r>
          <w:instrText>PAGE   \* MERGEFORMAT</w:instrText>
        </w:r>
        <w:r>
          <w:fldChar w:fldCharType="separate"/>
        </w:r>
        <w:r w:rsidRPr="00950FD1">
          <w:rPr>
            <w:noProof/>
            <w:lang w:val="cs-CZ"/>
          </w:rPr>
          <w:t>28</w:t>
        </w:r>
        <w:r>
          <w:fldChar w:fldCharType="end"/>
        </w:r>
      </w:p>
    </w:sdtContent>
  </w:sdt>
  <w:p w14:paraId="7F2A1DC2" w14:textId="77777777" w:rsidR="00F25A1C" w:rsidRDefault="00F25A1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545B" w14:textId="77777777" w:rsidR="008B3495" w:rsidRDefault="008B3495" w:rsidP="0010281A">
      <w:pPr>
        <w:spacing w:after="0" w:line="240" w:lineRule="auto"/>
      </w:pPr>
      <w:r>
        <w:separator/>
      </w:r>
    </w:p>
  </w:footnote>
  <w:footnote w:type="continuationSeparator" w:id="0">
    <w:p w14:paraId="62E241FC" w14:textId="77777777" w:rsidR="008B3495" w:rsidRDefault="008B3495" w:rsidP="00102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6788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6E6028B8"/>
    <w:multiLevelType w:val="hybridMultilevel"/>
    <w:tmpl w:val="B0541238"/>
    <w:lvl w:ilvl="0" w:tplc="4A94834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jtěch  Barták">
    <w15:presenceInfo w15:providerId="None" w15:userId="Vojtěch  Bartá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4F"/>
    <w:rsid w:val="000002D4"/>
    <w:rsid w:val="000002D9"/>
    <w:rsid w:val="000002FD"/>
    <w:rsid w:val="0000065E"/>
    <w:rsid w:val="00000748"/>
    <w:rsid w:val="00001506"/>
    <w:rsid w:val="00002AB0"/>
    <w:rsid w:val="000037B2"/>
    <w:rsid w:val="000042FC"/>
    <w:rsid w:val="000057B7"/>
    <w:rsid w:val="00005987"/>
    <w:rsid w:val="00005DE8"/>
    <w:rsid w:val="0000698E"/>
    <w:rsid w:val="00006C8F"/>
    <w:rsid w:val="0001273D"/>
    <w:rsid w:val="0001633C"/>
    <w:rsid w:val="00016CDD"/>
    <w:rsid w:val="000227F3"/>
    <w:rsid w:val="00023883"/>
    <w:rsid w:val="000257A8"/>
    <w:rsid w:val="000260BB"/>
    <w:rsid w:val="000266E4"/>
    <w:rsid w:val="0002769E"/>
    <w:rsid w:val="00031950"/>
    <w:rsid w:val="000320BA"/>
    <w:rsid w:val="00034078"/>
    <w:rsid w:val="00036339"/>
    <w:rsid w:val="00036557"/>
    <w:rsid w:val="00036FA4"/>
    <w:rsid w:val="0004263A"/>
    <w:rsid w:val="00043640"/>
    <w:rsid w:val="000446E0"/>
    <w:rsid w:val="00045266"/>
    <w:rsid w:val="00046930"/>
    <w:rsid w:val="00051439"/>
    <w:rsid w:val="00052BA0"/>
    <w:rsid w:val="00053169"/>
    <w:rsid w:val="000540B7"/>
    <w:rsid w:val="00056297"/>
    <w:rsid w:val="000616D8"/>
    <w:rsid w:val="000632C0"/>
    <w:rsid w:val="00063427"/>
    <w:rsid w:val="00064655"/>
    <w:rsid w:val="000649B1"/>
    <w:rsid w:val="0006668C"/>
    <w:rsid w:val="00067EF0"/>
    <w:rsid w:val="0007033F"/>
    <w:rsid w:val="000704EA"/>
    <w:rsid w:val="000709C1"/>
    <w:rsid w:val="00070DCA"/>
    <w:rsid w:val="000725FF"/>
    <w:rsid w:val="00072A67"/>
    <w:rsid w:val="00073386"/>
    <w:rsid w:val="000753E7"/>
    <w:rsid w:val="00075895"/>
    <w:rsid w:val="0007780C"/>
    <w:rsid w:val="000805EA"/>
    <w:rsid w:val="0008134F"/>
    <w:rsid w:val="00083FDD"/>
    <w:rsid w:val="0008499F"/>
    <w:rsid w:val="00086306"/>
    <w:rsid w:val="00086727"/>
    <w:rsid w:val="00087945"/>
    <w:rsid w:val="00090B5F"/>
    <w:rsid w:val="00090F5A"/>
    <w:rsid w:val="000919C0"/>
    <w:rsid w:val="00092332"/>
    <w:rsid w:val="00094DBF"/>
    <w:rsid w:val="0009524C"/>
    <w:rsid w:val="000957E1"/>
    <w:rsid w:val="000970C1"/>
    <w:rsid w:val="000A4A83"/>
    <w:rsid w:val="000A56CD"/>
    <w:rsid w:val="000A6EC3"/>
    <w:rsid w:val="000B055D"/>
    <w:rsid w:val="000B06E4"/>
    <w:rsid w:val="000B14BE"/>
    <w:rsid w:val="000B331B"/>
    <w:rsid w:val="000B487E"/>
    <w:rsid w:val="000B4F23"/>
    <w:rsid w:val="000C0163"/>
    <w:rsid w:val="000C21AC"/>
    <w:rsid w:val="000C3537"/>
    <w:rsid w:val="000C5678"/>
    <w:rsid w:val="000C5ED9"/>
    <w:rsid w:val="000C6A83"/>
    <w:rsid w:val="000C7C61"/>
    <w:rsid w:val="000D047F"/>
    <w:rsid w:val="000D05D4"/>
    <w:rsid w:val="000D2D68"/>
    <w:rsid w:val="000D573F"/>
    <w:rsid w:val="000D574A"/>
    <w:rsid w:val="000D5B2E"/>
    <w:rsid w:val="000D65AB"/>
    <w:rsid w:val="000D68CB"/>
    <w:rsid w:val="000E1861"/>
    <w:rsid w:val="000E2375"/>
    <w:rsid w:val="000E4BD4"/>
    <w:rsid w:val="000E748D"/>
    <w:rsid w:val="000F0335"/>
    <w:rsid w:val="000F05FC"/>
    <w:rsid w:val="000F25D3"/>
    <w:rsid w:val="000F2D89"/>
    <w:rsid w:val="000F3107"/>
    <w:rsid w:val="000F360F"/>
    <w:rsid w:val="000F427D"/>
    <w:rsid w:val="000F4715"/>
    <w:rsid w:val="000F7714"/>
    <w:rsid w:val="00101198"/>
    <w:rsid w:val="001017EF"/>
    <w:rsid w:val="0010281A"/>
    <w:rsid w:val="00103B7B"/>
    <w:rsid w:val="00106CA1"/>
    <w:rsid w:val="00110DEF"/>
    <w:rsid w:val="00111409"/>
    <w:rsid w:val="001129AF"/>
    <w:rsid w:val="00113582"/>
    <w:rsid w:val="0011393B"/>
    <w:rsid w:val="00113CDB"/>
    <w:rsid w:val="00115920"/>
    <w:rsid w:val="00117FA4"/>
    <w:rsid w:val="00120881"/>
    <w:rsid w:val="00121459"/>
    <w:rsid w:val="0012401C"/>
    <w:rsid w:val="001268BE"/>
    <w:rsid w:val="00130781"/>
    <w:rsid w:val="00131EE2"/>
    <w:rsid w:val="00132D15"/>
    <w:rsid w:val="001340D8"/>
    <w:rsid w:val="00136400"/>
    <w:rsid w:val="001372CA"/>
    <w:rsid w:val="00143558"/>
    <w:rsid w:val="00145739"/>
    <w:rsid w:val="00145C14"/>
    <w:rsid w:val="00146470"/>
    <w:rsid w:val="00147E72"/>
    <w:rsid w:val="001503C5"/>
    <w:rsid w:val="00151724"/>
    <w:rsid w:val="00154593"/>
    <w:rsid w:val="001545D5"/>
    <w:rsid w:val="00156D5E"/>
    <w:rsid w:val="001571F3"/>
    <w:rsid w:val="00157DB5"/>
    <w:rsid w:val="00161530"/>
    <w:rsid w:val="00162E54"/>
    <w:rsid w:val="001655C7"/>
    <w:rsid w:val="00172485"/>
    <w:rsid w:val="00172F76"/>
    <w:rsid w:val="00174A06"/>
    <w:rsid w:val="00176237"/>
    <w:rsid w:val="00176243"/>
    <w:rsid w:val="00176A79"/>
    <w:rsid w:val="00176FB2"/>
    <w:rsid w:val="00177BB1"/>
    <w:rsid w:val="00180795"/>
    <w:rsid w:val="00180F19"/>
    <w:rsid w:val="00183F52"/>
    <w:rsid w:val="00187069"/>
    <w:rsid w:val="00187F6C"/>
    <w:rsid w:val="001905E7"/>
    <w:rsid w:val="0019139F"/>
    <w:rsid w:val="00191AC5"/>
    <w:rsid w:val="00191B8B"/>
    <w:rsid w:val="00191CD9"/>
    <w:rsid w:val="001957CC"/>
    <w:rsid w:val="001A06E2"/>
    <w:rsid w:val="001A1CE1"/>
    <w:rsid w:val="001A25C5"/>
    <w:rsid w:val="001A2C45"/>
    <w:rsid w:val="001A3069"/>
    <w:rsid w:val="001A3B32"/>
    <w:rsid w:val="001A3B79"/>
    <w:rsid w:val="001A4BDA"/>
    <w:rsid w:val="001A5273"/>
    <w:rsid w:val="001A6D94"/>
    <w:rsid w:val="001B2935"/>
    <w:rsid w:val="001B3EC8"/>
    <w:rsid w:val="001B4126"/>
    <w:rsid w:val="001B44BB"/>
    <w:rsid w:val="001B593F"/>
    <w:rsid w:val="001B5C6B"/>
    <w:rsid w:val="001B5D94"/>
    <w:rsid w:val="001B5E62"/>
    <w:rsid w:val="001B637B"/>
    <w:rsid w:val="001B7E4E"/>
    <w:rsid w:val="001C00F5"/>
    <w:rsid w:val="001C4223"/>
    <w:rsid w:val="001C501C"/>
    <w:rsid w:val="001C6831"/>
    <w:rsid w:val="001C685E"/>
    <w:rsid w:val="001D0505"/>
    <w:rsid w:val="001D0B5D"/>
    <w:rsid w:val="001D17E8"/>
    <w:rsid w:val="001D1B75"/>
    <w:rsid w:val="001D44AB"/>
    <w:rsid w:val="001E2B60"/>
    <w:rsid w:val="001E2FCF"/>
    <w:rsid w:val="001E3004"/>
    <w:rsid w:val="001E3947"/>
    <w:rsid w:val="001E586E"/>
    <w:rsid w:val="001E7B01"/>
    <w:rsid w:val="001F1ECF"/>
    <w:rsid w:val="001F524D"/>
    <w:rsid w:val="001F53B7"/>
    <w:rsid w:val="001F57E5"/>
    <w:rsid w:val="001F69CF"/>
    <w:rsid w:val="001F6DCF"/>
    <w:rsid w:val="001F75B0"/>
    <w:rsid w:val="001F7C40"/>
    <w:rsid w:val="002047FC"/>
    <w:rsid w:val="002063B6"/>
    <w:rsid w:val="00210019"/>
    <w:rsid w:val="002146E3"/>
    <w:rsid w:val="002153C5"/>
    <w:rsid w:val="00215B8E"/>
    <w:rsid w:val="00217F19"/>
    <w:rsid w:val="00220ACA"/>
    <w:rsid w:val="0022124F"/>
    <w:rsid w:val="00223CA7"/>
    <w:rsid w:val="0022616A"/>
    <w:rsid w:val="00233DCA"/>
    <w:rsid w:val="00234095"/>
    <w:rsid w:val="00234B04"/>
    <w:rsid w:val="0023502F"/>
    <w:rsid w:val="002369AD"/>
    <w:rsid w:val="002420B1"/>
    <w:rsid w:val="00242CF5"/>
    <w:rsid w:val="00243B8E"/>
    <w:rsid w:val="00243F9B"/>
    <w:rsid w:val="00245D56"/>
    <w:rsid w:val="00246D2A"/>
    <w:rsid w:val="00253443"/>
    <w:rsid w:val="00253A6E"/>
    <w:rsid w:val="00256BDF"/>
    <w:rsid w:val="0025706F"/>
    <w:rsid w:val="00257D1E"/>
    <w:rsid w:val="00257D7D"/>
    <w:rsid w:val="00260051"/>
    <w:rsid w:val="0026119A"/>
    <w:rsid w:val="00263583"/>
    <w:rsid w:val="00264E50"/>
    <w:rsid w:val="00265C0C"/>
    <w:rsid w:val="00265D52"/>
    <w:rsid w:val="00273010"/>
    <w:rsid w:val="00273F3E"/>
    <w:rsid w:val="00273FAE"/>
    <w:rsid w:val="002767F5"/>
    <w:rsid w:val="00276A20"/>
    <w:rsid w:val="00276C04"/>
    <w:rsid w:val="00276DA7"/>
    <w:rsid w:val="00277064"/>
    <w:rsid w:val="00277C50"/>
    <w:rsid w:val="00277D56"/>
    <w:rsid w:val="00281FB1"/>
    <w:rsid w:val="00283D80"/>
    <w:rsid w:val="00284023"/>
    <w:rsid w:val="00284296"/>
    <w:rsid w:val="00284CF8"/>
    <w:rsid w:val="0028583E"/>
    <w:rsid w:val="00285CC6"/>
    <w:rsid w:val="00287BAF"/>
    <w:rsid w:val="00290B68"/>
    <w:rsid w:val="0029259B"/>
    <w:rsid w:val="00293303"/>
    <w:rsid w:val="00294BF1"/>
    <w:rsid w:val="00294D52"/>
    <w:rsid w:val="002977D7"/>
    <w:rsid w:val="002A0958"/>
    <w:rsid w:val="002A15C5"/>
    <w:rsid w:val="002A2307"/>
    <w:rsid w:val="002A3A03"/>
    <w:rsid w:val="002A476A"/>
    <w:rsid w:val="002A4B57"/>
    <w:rsid w:val="002A50E8"/>
    <w:rsid w:val="002A6D39"/>
    <w:rsid w:val="002B0298"/>
    <w:rsid w:val="002B1055"/>
    <w:rsid w:val="002B1432"/>
    <w:rsid w:val="002B1C39"/>
    <w:rsid w:val="002B3AEF"/>
    <w:rsid w:val="002B48E7"/>
    <w:rsid w:val="002B534A"/>
    <w:rsid w:val="002B5725"/>
    <w:rsid w:val="002B5BC3"/>
    <w:rsid w:val="002B617F"/>
    <w:rsid w:val="002B77FC"/>
    <w:rsid w:val="002C0964"/>
    <w:rsid w:val="002C106A"/>
    <w:rsid w:val="002C1C7D"/>
    <w:rsid w:val="002C24DE"/>
    <w:rsid w:val="002C3750"/>
    <w:rsid w:val="002C3B86"/>
    <w:rsid w:val="002C6877"/>
    <w:rsid w:val="002C7642"/>
    <w:rsid w:val="002C793F"/>
    <w:rsid w:val="002C7B97"/>
    <w:rsid w:val="002D1883"/>
    <w:rsid w:val="002D3EBA"/>
    <w:rsid w:val="002D51AC"/>
    <w:rsid w:val="002E2D0B"/>
    <w:rsid w:val="002E30C4"/>
    <w:rsid w:val="002E4384"/>
    <w:rsid w:val="002E43BD"/>
    <w:rsid w:val="002E5D90"/>
    <w:rsid w:val="002E5E0D"/>
    <w:rsid w:val="002E66F5"/>
    <w:rsid w:val="002E7119"/>
    <w:rsid w:val="002E76EB"/>
    <w:rsid w:val="002E7D7F"/>
    <w:rsid w:val="002E7DDE"/>
    <w:rsid w:val="002E7FD7"/>
    <w:rsid w:val="002F094F"/>
    <w:rsid w:val="002F0A2F"/>
    <w:rsid w:val="002F0B3E"/>
    <w:rsid w:val="002F2646"/>
    <w:rsid w:val="002F34CD"/>
    <w:rsid w:val="002F3DA0"/>
    <w:rsid w:val="002F3DCF"/>
    <w:rsid w:val="002F4125"/>
    <w:rsid w:val="002F46C2"/>
    <w:rsid w:val="002F4E26"/>
    <w:rsid w:val="002F568E"/>
    <w:rsid w:val="002F5D3B"/>
    <w:rsid w:val="002F61EE"/>
    <w:rsid w:val="002F6B47"/>
    <w:rsid w:val="002F6C32"/>
    <w:rsid w:val="003009C1"/>
    <w:rsid w:val="00300AC4"/>
    <w:rsid w:val="003014B8"/>
    <w:rsid w:val="003015A2"/>
    <w:rsid w:val="0030190B"/>
    <w:rsid w:val="003029BA"/>
    <w:rsid w:val="00302BDA"/>
    <w:rsid w:val="00302C9B"/>
    <w:rsid w:val="00302F4D"/>
    <w:rsid w:val="00303C0D"/>
    <w:rsid w:val="00303C43"/>
    <w:rsid w:val="00305EA3"/>
    <w:rsid w:val="0030632D"/>
    <w:rsid w:val="00306559"/>
    <w:rsid w:val="00306956"/>
    <w:rsid w:val="00306C03"/>
    <w:rsid w:val="00306C60"/>
    <w:rsid w:val="00307060"/>
    <w:rsid w:val="0030724C"/>
    <w:rsid w:val="00310208"/>
    <w:rsid w:val="00311190"/>
    <w:rsid w:val="00313BBC"/>
    <w:rsid w:val="00313D1B"/>
    <w:rsid w:val="003156A9"/>
    <w:rsid w:val="003159DD"/>
    <w:rsid w:val="003169E6"/>
    <w:rsid w:val="00316C3C"/>
    <w:rsid w:val="00320856"/>
    <w:rsid w:val="003259EC"/>
    <w:rsid w:val="003313BE"/>
    <w:rsid w:val="00332556"/>
    <w:rsid w:val="00332E8E"/>
    <w:rsid w:val="00336E27"/>
    <w:rsid w:val="00341835"/>
    <w:rsid w:val="00341B57"/>
    <w:rsid w:val="00342BC5"/>
    <w:rsid w:val="00342C92"/>
    <w:rsid w:val="00345159"/>
    <w:rsid w:val="00345ADA"/>
    <w:rsid w:val="00346D0B"/>
    <w:rsid w:val="0035042C"/>
    <w:rsid w:val="00350DD8"/>
    <w:rsid w:val="0035186B"/>
    <w:rsid w:val="003551A4"/>
    <w:rsid w:val="0035567C"/>
    <w:rsid w:val="00356938"/>
    <w:rsid w:val="00356E08"/>
    <w:rsid w:val="00357373"/>
    <w:rsid w:val="00357CD5"/>
    <w:rsid w:val="00360CF5"/>
    <w:rsid w:val="00361A1C"/>
    <w:rsid w:val="00361A39"/>
    <w:rsid w:val="003626A4"/>
    <w:rsid w:val="00362D03"/>
    <w:rsid w:val="0036750F"/>
    <w:rsid w:val="00370218"/>
    <w:rsid w:val="0037241E"/>
    <w:rsid w:val="003732E0"/>
    <w:rsid w:val="003750E9"/>
    <w:rsid w:val="00376155"/>
    <w:rsid w:val="00380B93"/>
    <w:rsid w:val="00382F64"/>
    <w:rsid w:val="00384772"/>
    <w:rsid w:val="0038526A"/>
    <w:rsid w:val="0038570F"/>
    <w:rsid w:val="00385A71"/>
    <w:rsid w:val="00387C79"/>
    <w:rsid w:val="00390506"/>
    <w:rsid w:val="00391390"/>
    <w:rsid w:val="00393C45"/>
    <w:rsid w:val="00393E84"/>
    <w:rsid w:val="00397047"/>
    <w:rsid w:val="00397107"/>
    <w:rsid w:val="003973D3"/>
    <w:rsid w:val="003976AE"/>
    <w:rsid w:val="00397C22"/>
    <w:rsid w:val="003A1005"/>
    <w:rsid w:val="003A13CE"/>
    <w:rsid w:val="003A2C48"/>
    <w:rsid w:val="003A2CB0"/>
    <w:rsid w:val="003A2D7B"/>
    <w:rsid w:val="003B111D"/>
    <w:rsid w:val="003B1158"/>
    <w:rsid w:val="003B440B"/>
    <w:rsid w:val="003B5273"/>
    <w:rsid w:val="003B57AF"/>
    <w:rsid w:val="003B68ED"/>
    <w:rsid w:val="003B7E44"/>
    <w:rsid w:val="003C1B85"/>
    <w:rsid w:val="003C4EC7"/>
    <w:rsid w:val="003C6529"/>
    <w:rsid w:val="003C6B3C"/>
    <w:rsid w:val="003C729B"/>
    <w:rsid w:val="003C7AE9"/>
    <w:rsid w:val="003D0BDD"/>
    <w:rsid w:val="003D1818"/>
    <w:rsid w:val="003E0497"/>
    <w:rsid w:val="003E079F"/>
    <w:rsid w:val="003E0B2B"/>
    <w:rsid w:val="003E0DED"/>
    <w:rsid w:val="003E1C88"/>
    <w:rsid w:val="003E22E9"/>
    <w:rsid w:val="003E2B2A"/>
    <w:rsid w:val="003E2D85"/>
    <w:rsid w:val="003E3FA6"/>
    <w:rsid w:val="003E40A3"/>
    <w:rsid w:val="003E53B8"/>
    <w:rsid w:val="003E70CB"/>
    <w:rsid w:val="003E7B79"/>
    <w:rsid w:val="003F00EE"/>
    <w:rsid w:val="003F037E"/>
    <w:rsid w:val="003F07B1"/>
    <w:rsid w:val="003F0A1D"/>
    <w:rsid w:val="003F2D40"/>
    <w:rsid w:val="003F4BE9"/>
    <w:rsid w:val="003F579E"/>
    <w:rsid w:val="003F5D16"/>
    <w:rsid w:val="003F61F8"/>
    <w:rsid w:val="004018C7"/>
    <w:rsid w:val="004024AF"/>
    <w:rsid w:val="00403AF8"/>
    <w:rsid w:val="00405A62"/>
    <w:rsid w:val="00406F35"/>
    <w:rsid w:val="0040705C"/>
    <w:rsid w:val="004110BC"/>
    <w:rsid w:val="00416C0D"/>
    <w:rsid w:val="004213EC"/>
    <w:rsid w:val="00422406"/>
    <w:rsid w:val="00424140"/>
    <w:rsid w:val="0042595E"/>
    <w:rsid w:val="00425965"/>
    <w:rsid w:val="00426B8D"/>
    <w:rsid w:val="004278F1"/>
    <w:rsid w:val="00430D7F"/>
    <w:rsid w:val="00431378"/>
    <w:rsid w:val="0043209D"/>
    <w:rsid w:val="0043280F"/>
    <w:rsid w:val="004338FC"/>
    <w:rsid w:val="00434CD4"/>
    <w:rsid w:val="00434F95"/>
    <w:rsid w:val="0043686C"/>
    <w:rsid w:val="00437078"/>
    <w:rsid w:val="004409C3"/>
    <w:rsid w:val="004430E2"/>
    <w:rsid w:val="00444BC8"/>
    <w:rsid w:val="00445756"/>
    <w:rsid w:val="00447958"/>
    <w:rsid w:val="00450B89"/>
    <w:rsid w:val="00452D56"/>
    <w:rsid w:val="00453F3E"/>
    <w:rsid w:val="00454520"/>
    <w:rsid w:val="00455940"/>
    <w:rsid w:val="00457F7E"/>
    <w:rsid w:val="004604F8"/>
    <w:rsid w:val="00462D76"/>
    <w:rsid w:val="00462EDD"/>
    <w:rsid w:val="00464A54"/>
    <w:rsid w:val="0046594B"/>
    <w:rsid w:val="0046598F"/>
    <w:rsid w:val="004679C7"/>
    <w:rsid w:val="00467DF6"/>
    <w:rsid w:val="00471FE7"/>
    <w:rsid w:val="0047261C"/>
    <w:rsid w:val="0047342B"/>
    <w:rsid w:val="00473837"/>
    <w:rsid w:val="004738C1"/>
    <w:rsid w:val="00474476"/>
    <w:rsid w:val="004749B5"/>
    <w:rsid w:val="00475492"/>
    <w:rsid w:val="00475DA1"/>
    <w:rsid w:val="004776A6"/>
    <w:rsid w:val="00480FDE"/>
    <w:rsid w:val="004815E0"/>
    <w:rsid w:val="004836BE"/>
    <w:rsid w:val="004868BB"/>
    <w:rsid w:val="004868CB"/>
    <w:rsid w:val="00491F56"/>
    <w:rsid w:val="00492AAF"/>
    <w:rsid w:val="00493847"/>
    <w:rsid w:val="0049413F"/>
    <w:rsid w:val="00494E5B"/>
    <w:rsid w:val="00496E98"/>
    <w:rsid w:val="00497648"/>
    <w:rsid w:val="004A02A6"/>
    <w:rsid w:val="004A084B"/>
    <w:rsid w:val="004A27FB"/>
    <w:rsid w:val="004A3BFA"/>
    <w:rsid w:val="004A3F43"/>
    <w:rsid w:val="004A6204"/>
    <w:rsid w:val="004A78E1"/>
    <w:rsid w:val="004B02B0"/>
    <w:rsid w:val="004B4C41"/>
    <w:rsid w:val="004B6471"/>
    <w:rsid w:val="004C0FC7"/>
    <w:rsid w:val="004C216A"/>
    <w:rsid w:val="004C23AD"/>
    <w:rsid w:val="004C782F"/>
    <w:rsid w:val="004C7B01"/>
    <w:rsid w:val="004D11BB"/>
    <w:rsid w:val="004D22EC"/>
    <w:rsid w:val="004D3D2B"/>
    <w:rsid w:val="004D4251"/>
    <w:rsid w:val="004D6013"/>
    <w:rsid w:val="004E321A"/>
    <w:rsid w:val="004E4D86"/>
    <w:rsid w:val="004E66D5"/>
    <w:rsid w:val="004E6F06"/>
    <w:rsid w:val="004F01F1"/>
    <w:rsid w:val="004F1475"/>
    <w:rsid w:val="004F1932"/>
    <w:rsid w:val="004F1CDB"/>
    <w:rsid w:val="004F1E45"/>
    <w:rsid w:val="004F39C2"/>
    <w:rsid w:val="004F3C17"/>
    <w:rsid w:val="004F68BE"/>
    <w:rsid w:val="004F6AE4"/>
    <w:rsid w:val="005020C7"/>
    <w:rsid w:val="005022C1"/>
    <w:rsid w:val="00502322"/>
    <w:rsid w:val="00503A37"/>
    <w:rsid w:val="0050432E"/>
    <w:rsid w:val="005070CB"/>
    <w:rsid w:val="005071D1"/>
    <w:rsid w:val="0050799F"/>
    <w:rsid w:val="00512A3F"/>
    <w:rsid w:val="005141CA"/>
    <w:rsid w:val="005160E8"/>
    <w:rsid w:val="00516260"/>
    <w:rsid w:val="005223C3"/>
    <w:rsid w:val="00522D01"/>
    <w:rsid w:val="00522FB5"/>
    <w:rsid w:val="00525267"/>
    <w:rsid w:val="00527ADC"/>
    <w:rsid w:val="005305B5"/>
    <w:rsid w:val="00531124"/>
    <w:rsid w:val="00533B56"/>
    <w:rsid w:val="005360C8"/>
    <w:rsid w:val="0053658B"/>
    <w:rsid w:val="005405E3"/>
    <w:rsid w:val="005408D1"/>
    <w:rsid w:val="00540EB8"/>
    <w:rsid w:val="005414B3"/>
    <w:rsid w:val="005446D5"/>
    <w:rsid w:val="00545B82"/>
    <w:rsid w:val="00545F14"/>
    <w:rsid w:val="00550105"/>
    <w:rsid w:val="00551DA5"/>
    <w:rsid w:val="00551EC8"/>
    <w:rsid w:val="00554366"/>
    <w:rsid w:val="00554E37"/>
    <w:rsid w:val="005566E2"/>
    <w:rsid w:val="00557912"/>
    <w:rsid w:val="005600BD"/>
    <w:rsid w:val="00560C04"/>
    <w:rsid w:val="00560CBB"/>
    <w:rsid w:val="005617C7"/>
    <w:rsid w:val="0056223F"/>
    <w:rsid w:val="005627AB"/>
    <w:rsid w:val="00562AFE"/>
    <w:rsid w:val="00562E0D"/>
    <w:rsid w:val="005631ED"/>
    <w:rsid w:val="00564C70"/>
    <w:rsid w:val="0056586A"/>
    <w:rsid w:val="00566C88"/>
    <w:rsid w:val="00566E44"/>
    <w:rsid w:val="00570231"/>
    <w:rsid w:val="005703F7"/>
    <w:rsid w:val="00570D44"/>
    <w:rsid w:val="0057130D"/>
    <w:rsid w:val="00573247"/>
    <w:rsid w:val="0057345F"/>
    <w:rsid w:val="005736A8"/>
    <w:rsid w:val="0057380B"/>
    <w:rsid w:val="005819B4"/>
    <w:rsid w:val="00581E18"/>
    <w:rsid w:val="00584111"/>
    <w:rsid w:val="00584CE5"/>
    <w:rsid w:val="00586320"/>
    <w:rsid w:val="00586731"/>
    <w:rsid w:val="00586AA8"/>
    <w:rsid w:val="00590103"/>
    <w:rsid w:val="00592C63"/>
    <w:rsid w:val="005945D7"/>
    <w:rsid w:val="00594913"/>
    <w:rsid w:val="00594AD4"/>
    <w:rsid w:val="0059559B"/>
    <w:rsid w:val="005960DF"/>
    <w:rsid w:val="00596C41"/>
    <w:rsid w:val="00596FF3"/>
    <w:rsid w:val="005A18DC"/>
    <w:rsid w:val="005A1D69"/>
    <w:rsid w:val="005A24AC"/>
    <w:rsid w:val="005A2AAF"/>
    <w:rsid w:val="005A7871"/>
    <w:rsid w:val="005B2A60"/>
    <w:rsid w:val="005B35B1"/>
    <w:rsid w:val="005B507E"/>
    <w:rsid w:val="005B6BFF"/>
    <w:rsid w:val="005B7EE1"/>
    <w:rsid w:val="005C0FF0"/>
    <w:rsid w:val="005C146C"/>
    <w:rsid w:val="005C3E6F"/>
    <w:rsid w:val="005C6116"/>
    <w:rsid w:val="005C6D1D"/>
    <w:rsid w:val="005C734B"/>
    <w:rsid w:val="005C799F"/>
    <w:rsid w:val="005C7DAA"/>
    <w:rsid w:val="005D200C"/>
    <w:rsid w:val="005D2E92"/>
    <w:rsid w:val="005D4E93"/>
    <w:rsid w:val="005D53D8"/>
    <w:rsid w:val="005D5530"/>
    <w:rsid w:val="005D6CB7"/>
    <w:rsid w:val="005E0239"/>
    <w:rsid w:val="005E0A5C"/>
    <w:rsid w:val="005E0A88"/>
    <w:rsid w:val="005E1453"/>
    <w:rsid w:val="005E4172"/>
    <w:rsid w:val="005E4B41"/>
    <w:rsid w:val="005E4C2F"/>
    <w:rsid w:val="005E4EEA"/>
    <w:rsid w:val="005E513F"/>
    <w:rsid w:val="005E6E06"/>
    <w:rsid w:val="005F0C6E"/>
    <w:rsid w:val="005F272E"/>
    <w:rsid w:val="005F3E76"/>
    <w:rsid w:val="005F50F1"/>
    <w:rsid w:val="005F510C"/>
    <w:rsid w:val="006009FC"/>
    <w:rsid w:val="00600AD3"/>
    <w:rsid w:val="00605585"/>
    <w:rsid w:val="00606BDE"/>
    <w:rsid w:val="00607B48"/>
    <w:rsid w:val="0061014B"/>
    <w:rsid w:val="006110E9"/>
    <w:rsid w:val="006112A8"/>
    <w:rsid w:val="00615F9C"/>
    <w:rsid w:val="006168CB"/>
    <w:rsid w:val="00617DA8"/>
    <w:rsid w:val="00623ACC"/>
    <w:rsid w:val="0063019D"/>
    <w:rsid w:val="00636C73"/>
    <w:rsid w:val="0064355F"/>
    <w:rsid w:val="00643F5F"/>
    <w:rsid w:val="00646C88"/>
    <w:rsid w:val="00646F64"/>
    <w:rsid w:val="0064773B"/>
    <w:rsid w:val="00651BAC"/>
    <w:rsid w:val="0065223B"/>
    <w:rsid w:val="00652472"/>
    <w:rsid w:val="00652B2F"/>
    <w:rsid w:val="00652E0A"/>
    <w:rsid w:val="00655116"/>
    <w:rsid w:val="006565A5"/>
    <w:rsid w:val="006569AD"/>
    <w:rsid w:val="00656EB5"/>
    <w:rsid w:val="00660F6E"/>
    <w:rsid w:val="00661A67"/>
    <w:rsid w:val="006622A7"/>
    <w:rsid w:val="0066423F"/>
    <w:rsid w:val="00665261"/>
    <w:rsid w:val="00665FCA"/>
    <w:rsid w:val="00666B77"/>
    <w:rsid w:val="00671128"/>
    <w:rsid w:val="0067135D"/>
    <w:rsid w:val="00671C48"/>
    <w:rsid w:val="0067255E"/>
    <w:rsid w:val="00673361"/>
    <w:rsid w:val="006737F8"/>
    <w:rsid w:val="006741B6"/>
    <w:rsid w:val="0067622D"/>
    <w:rsid w:val="0067668E"/>
    <w:rsid w:val="006800F9"/>
    <w:rsid w:val="00680941"/>
    <w:rsid w:val="0068170F"/>
    <w:rsid w:val="006817D3"/>
    <w:rsid w:val="006818CB"/>
    <w:rsid w:val="006818E1"/>
    <w:rsid w:val="00682A43"/>
    <w:rsid w:val="006840D4"/>
    <w:rsid w:val="0068565D"/>
    <w:rsid w:val="00686EB9"/>
    <w:rsid w:val="00687199"/>
    <w:rsid w:val="006879F9"/>
    <w:rsid w:val="0069091D"/>
    <w:rsid w:val="00690B8A"/>
    <w:rsid w:val="00690C05"/>
    <w:rsid w:val="00690FEA"/>
    <w:rsid w:val="00691EF7"/>
    <w:rsid w:val="006927E5"/>
    <w:rsid w:val="00692CA5"/>
    <w:rsid w:val="00692CCE"/>
    <w:rsid w:val="00692DEF"/>
    <w:rsid w:val="00693FFB"/>
    <w:rsid w:val="0069453A"/>
    <w:rsid w:val="00694EF2"/>
    <w:rsid w:val="006974C6"/>
    <w:rsid w:val="00697AC0"/>
    <w:rsid w:val="006A0631"/>
    <w:rsid w:val="006A1DA7"/>
    <w:rsid w:val="006A27E6"/>
    <w:rsid w:val="006A3CE7"/>
    <w:rsid w:val="006A4792"/>
    <w:rsid w:val="006A5E07"/>
    <w:rsid w:val="006A6938"/>
    <w:rsid w:val="006B090E"/>
    <w:rsid w:val="006B0D28"/>
    <w:rsid w:val="006B0E5C"/>
    <w:rsid w:val="006B14BF"/>
    <w:rsid w:val="006B1611"/>
    <w:rsid w:val="006B2E53"/>
    <w:rsid w:val="006B3BA2"/>
    <w:rsid w:val="006B654A"/>
    <w:rsid w:val="006B6B93"/>
    <w:rsid w:val="006C0260"/>
    <w:rsid w:val="006C0DC2"/>
    <w:rsid w:val="006C2FFD"/>
    <w:rsid w:val="006D345B"/>
    <w:rsid w:val="006D4702"/>
    <w:rsid w:val="006D5368"/>
    <w:rsid w:val="006D6725"/>
    <w:rsid w:val="006D6EEC"/>
    <w:rsid w:val="006D7164"/>
    <w:rsid w:val="006D7F83"/>
    <w:rsid w:val="006E0E6A"/>
    <w:rsid w:val="006E0F6B"/>
    <w:rsid w:val="006E1146"/>
    <w:rsid w:val="006E27A5"/>
    <w:rsid w:val="006E2806"/>
    <w:rsid w:val="006E423C"/>
    <w:rsid w:val="006E47C9"/>
    <w:rsid w:val="006E4BCC"/>
    <w:rsid w:val="006E5357"/>
    <w:rsid w:val="006E63DD"/>
    <w:rsid w:val="006E6FD6"/>
    <w:rsid w:val="006E7297"/>
    <w:rsid w:val="006E7B99"/>
    <w:rsid w:val="006E7BBF"/>
    <w:rsid w:val="006F1239"/>
    <w:rsid w:val="006F5BD7"/>
    <w:rsid w:val="006F7011"/>
    <w:rsid w:val="00701C60"/>
    <w:rsid w:val="00702678"/>
    <w:rsid w:val="00702E36"/>
    <w:rsid w:val="00702F1D"/>
    <w:rsid w:val="00703674"/>
    <w:rsid w:val="0070552D"/>
    <w:rsid w:val="00706CE5"/>
    <w:rsid w:val="00710959"/>
    <w:rsid w:val="00710AE0"/>
    <w:rsid w:val="00713795"/>
    <w:rsid w:val="007138AB"/>
    <w:rsid w:val="00717D5D"/>
    <w:rsid w:val="00720B49"/>
    <w:rsid w:val="00720E13"/>
    <w:rsid w:val="0072136B"/>
    <w:rsid w:val="007241DA"/>
    <w:rsid w:val="007263CD"/>
    <w:rsid w:val="0072752C"/>
    <w:rsid w:val="00727DC9"/>
    <w:rsid w:val="00727E08"/>
    <w:rsid w:val="007307D8"/>
    <w:rsid w:val="00732A10"/>
    <w:rsid w:val="0073312B"/>
    <w:rsid w:val="007333C8"/>
    <w:rsid w:val="00736CCD"/>
    <w:rsid w:val="00737842"/>
    <w:rsid w:val="00740F73"/>
    <w:rsid w:val="00741B31"/>
    <w:rsid w:val="00741CB1"/>
    <w:rsid w:val="00742CA2"/>
    <w:rsid w:val="00744822"/>
    <w:rsid w:val="00744BF1"/>
    <w:rsid w:val="00747A29"/>
    <w:rsid w:val="00753251"/>
    <w:rsid w:val="00753FA6"/>
    <w:rsid w:val="00755C8D"/>
    <w:rsid w:val="00755E4A"/>
    <w:rsid w:val="00757408"/>
    <w:rsid w:val="007611E1"/>
    <w:rsid w:val="00762B28"/>
    <w:rsid w:val="007632F4"/>
    <w:rsid w:val="00764297"/>
    <w:rsid w:val="00764D1C"/>
    <w:rsid w:val="007652A7"/>
    <w:rsid w:val="007655F0"/>
    <w:rsid w:val="007679AF"/>
    <w:rsid w:val="00767FF9"/>
    <w:rsid w:val="00770132"/>
    <w:rsid w:val="007702AC"/>
    <w:rsid w:val="00770679"/>
    <w:rsid w:val="00772641"/>
    <w:rsid w:val="00773524"/>
    <w:rsid w:val="00773C48"/>
    <w:rsid w:val="00774238"/>
    <w:rsid w:val="007767F7"/>
    <w:rsid w:val="00776A02"/>
    <w:rsid w:val="007771D0"/>
    <w:rsid w:val="007775E5"/>
    <w:rsid w:val="007824A9"/>
    <w:rsid w:val="00783919"/>
    <w:rsid w:val="007911E4"/>
    <w:rsid w:val="00791343"/>
    <w:rsid w:val="00791D39"/>
    <w:rsid w:val="00794DB2"/>
    <w:rsid w:val="007955D4"/>
    <w:rsid w:val="0079697D"/>
    <w:rsid w:val="00796BFB"/>
    <w:rsid w:val="00797B89"/>
    <w:rsid w:val="00797FBD"/>
    <w:rsid w:val="007A1395"/>
    <w:rsid w:val="007A1B1F"/>
    <w:rsid w:val="007A1FDE"/>
    <w:rsid w:val="007A29C0"/>
    <w:rsid w:val="007A2FD1"/>
    <w:rsid w:val="007A5C10"/>
    <w:rsid w:val="007A75C3"/>
    <w:rsid w:val="007B0FF6"/>
    <w:rsid w:val="007B15D8"/>
    <w:rsid w:val="007B329B"/>
    <w:rsid w:val="007C248A"/>
    <w:rsid w:val="007C384A"/>
    <w:rsid w:val="007C490F"/>
    <w:rsid w:val="007C49E6"/>
    <w:rsid w:val="007C5071"/>
    <w:rsid w:val="007D042A"/>
    <w:rsid w:val="007D0D21"/>
    <w:rsid w:val="007D2ECD"/>
    <w:rsid w:val="007D3412"/>
    <w:rsid w:val="007D4D04"/>
    <w:rsid w:val="007D53AD"/>
    <w:rsid w:val="007D558A"/>
    <w:rsid w:val="007D7B6B"/>
    <w:rsid w:val="007E2E00"/>
    <w:rsid w:val="007E5803"/>
    <w:rsid w:val="007E58FD"/>
    <w:rsid w:val="007E74AF"/>
    <w:rsid w:val="007F0591"/>
    <w:rsid w:val="007F0953"/>
    <w:rsid w:val="007F096C"/>
    <w:rsid w:val="007F40DE"/>
    <w:rsid w:val="007F4167"/>
    <w:rsid w:val="007F5488"/>
    <w:rsid w:val="007F77DF"/>
    <w:rsid w:val="00800E78"/>
    <w:rsid w:val="008036AA"/>
    <w:rsid w:val="0080407D"/>
    <w:rsid w:val="00805E25"/>
    <w:rsid w:val="00806494"/>
    <w:rsid w:val="008104B9"/>
    <w:rsid w:val="008138AB"/>
    <w:rsid w:val="00813A03"/>
    <w:rsid w:val="00813E57"/>
    <w:rsid w:val="008149F7"/>
    <w:rsid w:val="00816BB0"/>
    <w:rsid w:val="00817B49"/>
    <w:rsid w:val="00820674"/>
    <w:rsid w:val="0082220E"/>
    <w:rsid w:val="00823061"/>
    <w:rsid w:val="00825333"/>
    <w:rsid w:val="00830D5D"/>
    <w:rsid w:val="00832C96"/>
    <w:rsid w:val="00833A60"/>
    <w:rsid w:val="00834362"/>
    <w:rsid w:val="00836E73"/>
    <w:rsid w:val="008376C3"/>
    <w:rsid w:val="00844135"/>
    <w:rsid w:val="008456C5"/>
    <w:rsid w:val="00846D26"/>
    <w:rsid w:val="008477C3"/>
    <w:rsid w:val="00852267"/>
    <w:rsid w:val="00854511"/>
    <w:rsid w:val="0085491F"/>
    <w:rsid w:val="00857CA8"/>
    <w:rsid w:val="00860696"/>
    <w:rsid w:val="00865F82"/>
    <w:rsid w:val="00867DCD"/>
    <w:rsid w:val="0087082E"/>
    <w:rsid w:val="00870ACC"/>
    <w:rsid w:val="00871E80"/>
    <w:rsid w:val="00872625"/>
    <w:rsid w:val="0087571E"/>
    <w:rsid w:val="008849C6"/>
    <w:rsid w:val="008865DE"/>
    <w:rsid w:val="0088758E"/>
    <w:rsid w:val="00887D13"/>
    <w:rsid w:val="00890C18"/>
    <w:rsid w:val="00891027"/>
    <w:rsid w:val="0089302C"/>
    <w:rsid w:val="00893651"/>
    <w:rsid w:val="00893667"/>
    <w:rsid w:val="00894385"/>
    <w:rsid w:val="00894775"/>
    <w:rsid w:val="00894AD4"/>
    <w:rsid w:val="00894E3C"/>
    <w:rsid w:val="00895723"/>
    <w:rsid w:val="008961FE"/>
    <w:rsid w:val="00897AAF"/>
    <w:rsid w:val="008A0EF5"/>
    <w:rsid w:val="008A1F37"/>
    <w:rsid w:val="008A59B1"/>
    <w:rsid w:val="008A7720"/>
    <w:rsid w:val="008A7F4B"/>
    <w:rsid w:val="008B17DB"/>
    <w:rsid w:val="008B1A24"/>
    <w:rsid w:val="008B24AA"/>
    <w:rsid w:val="008B3495"/>
    <w:rsid w:val="008B40DE"/>
    <w:rsid w:val="008B73FC"/>
    <w:rsid w:val="008C05AB"/>
    <w:rsid w:val="008C119D"/>
    <w:rsid w:val="008C137B"/>
    <w:rsid w:val="008C5542"/>
    <w:rsid w:val="008C55E8"/>
    <w:rsid w:val="008C6022"/>
    <w:rsid w:val="008D1CC2"/>
    <w:rsid w:val="008D22EC"/>
    <w:rsid w:val="008D50FA"/>
    <w:rsid w:val="008D66CB"/>
    <w:rsid w:val="008D7135"/>
    <w:rsid w:val="008D7CBD"/>
    <w:rsid w:val="008E18D2"/>
    <w:rsid w:val="008E2B08"/>
    <w:rsid w:val="008E2F68"/>
    <w:rsid w:val="008E61C7"/>
    <w:rsid w:val="008E6398"/>
    <w:rsid w:val="008E6AF1"/>
    <w:rsid w:val="008F1075"/>
    <w:rsid w:val="008F1850"/>
    <w:rsid w:val="008F27AD"/>
    <w:rsid w:val="008F4362"/>
    <w:rsid w:val="008F53D5"/>
    <w:rsid w:val="008F7FE7"/>
    <w:rsid w:val="00901235"/>
    <w:rsid w:val="00902A86"/>
    <w:rsid w:val="009030C3"/>
    <w:rsid w:val="00904B16"/>
    <w:rsid w:val="0090581B"/>
    <w:rsid w:val="009065E6"/>
    <w:rsid w:val="0091012B"/>
    <w:rsid w:val="0091026F"/>
    <w:rsid w:val="00911D11"/>
    <w:rsid w:val="009129D5"/>
    <w:rsid w:val="009131FB"/>
    <w:rsid w:val="00913640"/>
    <w:rsid w:val="009144F9"/>
    <w:rsid w:val="0091548D"/>
    <w:rsid w:val="00915AD8"/>
    <w:rsid w:val="00916406"/>
    <w:rsid w:val="00917D60"/>
    <w:rsid w:val="00920BDF"/>
    <w:rsid w:val="00921EC4"/>
    <w:rsid w:val="0092250B"/>
    <w:rsid w:val="0092398E"/>
    <w:rsid w:val="00926CBB"/>
    <w:rsid w:val="00927401"/>
    <w:rsid w:val="00931359"/>
    <w:rsid w:val="009351F2"/>
    <w:rsid w:val="009353A4"/>
    <w:rsid w:val="009355C8"/>
    <w:rsid w:val="00936D72"/>
    <w:rsid w:val="00942746"/>
    <w:rsid w:val="00943218"/>
    <w:rsid w:val="00943FCB"/>
    <w:rsid w:val="00946399"/>
    <w:rsid w:val="00946D39"/>
    <w:rsid w:val="00950FD1"/>
    <w:rsid w:val="00951F17"/>
    <w:rsid w:val="009531CA"/>
    <w:rsid w:val="0095553C"/>
    <w:rsid w:val="00955F7A"/>
    <w:rsid w:val="0096237E"/>
    <w:rsid w:val="0096269F"/>
    <w:rsid w:val="00962CFD"/>
    <w:rsid w:val="009643BB"/>
    <w:rsid w:val="00964950"/>
    <w:rsid w:val="00964F1F"/>
    <w:rsid w:val="00965C19"/>
    <w:rsid w:val="00965E29"/>
    <w:rsid w:val="00970F46"/>
    <w:rsid w:val="0097160E"/>
    <w:rsid w:val="0097209D"/>
    <w:rsid w:val="00972FAD"/>
    <w:rsid w:val="00973631"/>
    <w:rsid w:val="009747CF"/>
    <w:rsid w:val="0097748E"/>
    <w:rsid w:val="009808BA"/>
    <w:rsid w:val="00982D2C"/>
    <w:rsid w:val="009833E5"/>
    <w:rsid w:val="009838FE"/>
    <w:rsid w:val="00983E6D"/>
    <w:rsid w:val="00984511"/>
    <w:rsid w:val="00987F19"/>
    <w:rsid w:val="00996108"/>
    <w:rsid w:val="00997A59"/>
    <w:rsid w:val="00997C33"/>
    <w:rsid w:val="009A0966"/>
    <w:rsid w:val="009A1052"/>
    <w:rsid w:val="009A1063"/>
    <w:rsid w:val="009A5A92"/>
    <w:rsid w:val="009A6A3B"/>
    <w:rsid w:val="009A6CC5"/>
    <w:rsid w:val="009A77FB"/>
    <w:rsid w:val="009B0CF1"/>
    <w:rsid w:val="009B4F3D"/>
    <w:rsid w:val="009C1C37"/>
    <w:rsid w:val="009C2D13"/>
    <w:rsid w:val="009C2EBA"/>
    <w:rsid w:val="009C5DC9"/>
    <w:rsid w:val="009D0BDB"/>
    <w:rsid w:val="009D2B76"/>
    <w:rsid w:val="009D2C70"/>
    <w:rsid w:val="009D35AB"/>
    <w:rsid w:val="009D7608"/>
    <w:rsid w:val="009D7A4D"/>
    <w:rsid w:val="009E0E63"/>
    <w:rsid w:val="009E2183"/>
    <w:rsid w:val="009E32A5"/>
    <w:rsid w:val="009E370E"/>
    <w:rsid w:val="009E3E86"/>
    <w:rsid w:val="009E6469"/>
    <w:rsid w:val="009E7CC1"/>
    <w:rsid w:val="009F11B3"/>
    <w:rsid w:val="009F1807"/>
    <w:rsid w:val="009F3577"/>
    <w:rsid w:val="009F56B6"/>
    <w:rsid w:val="009F6357"/>
    <w:rsid w:val="00A01154"/>
    <w:rsid w:val="00A02C9D"/>
    <w:rsid w:val="00A03034"/>
    <w:rsid w:val="00A1049B"/>
    <w:rsid w:val="00A10734"/>
    <w:rsid w:val="00A12057"/>
    <w:rsid w:val="00A126BE"/>
    <w:rsid w:val="00A13AC7"/>
    <w:rsid w:val="00A141AD"/>
    <w:rsid w:val="00A1435B"/>
    <w:rsid w:val="00A144A6"/>
    <w:rsid w:val="00A14E7B"/>
    <w:rsid w:val="00A150B1"/>
    <w:rsid w:val="00A151AB"/>
    <w:rsid w:val="00A15938"/>
    <w:rsid w:val="00A16DEA"/>
    <w:rsid w:val="00A1734E"/>
    <w:rsid w:val="00A17D0B"/>
    <w:rsid w:val="00A223D9"/>
    <w:rsid w:val="00A225F3"/>
    <w:rsid w:val="00A24893"/>
    <w:rsid w:val="00A309A7"/>
    <w:rsid w:val="00A40FF1"/>
    <w:rsid w:val="00A413D1"/>
    <w:rsid w:val="00A41F10"/>
    <w:rsid w:val="00A4284B"/>
    <w:rsid w:val="00A434B6"/>
    <w:rsid w:val="00A43E5F"/>
    <w:rsid w:val="00A45914"/>
    <w:rsid w:val="00A47086"/>
    <w:rsid w:val="00A50DE5"/>
    <w:rsid w:val="00A5298A"/>
    <w:rsid w:val="00A532F8"/>
    <w:rsid w:val="00A54FF4"/>
    <w:rsid w:val="00A55AF0"/>
    <w:rsid w:val="00A563B6"/>
    <w:rsid w:val="00A574CF"/>
    <w:rsid w:val="00A628E3"/>
    <w:rsid w:val="00A637B6"/>
    <w:rsid w:val="00A707EC"/>
    <w:rsid w:val="00A729E7"/>
    <w:rsid w:val="00A73612"/>
    <w:rsid w:val="00A74451"/>
    <w:rsid w:val="00A75A3B"/>
    <w:rsid w:val="00A8050E"/>
    <w:rsid w:val="00A80C3E"/>
    <w:rsid w:val="00A8103E"/>
    <w:rsid w:val="00A81820"/>
    <w:rsid w:val="00A821FD"/>
    <w:rsid w:val="00A83946"/>
    <w:rsid w:val="00A941C6"/>
    <w:rsid w:val="00A945E5"/>
    <w:rsid w:val="00A96C89"/>
    <w:rsid w:val="00AA0189"/>
    <w:rsid w:val="00AA068F"/>
    <w:rsid w:val="00AA2882"/>
    <w:rsid w:val="00AA2A39"/>
    <w:rsid w:val="00AA2E98"/>
    <w:rsid w:val="00AA6DB0"/>
    <w:rsid w:val="00AB2F75"/>
    <w:rsid w:val="00AB62F1"/>
    <w:rsid w:val="00AB64A4"/>
    <w:rsid w:val="00AB6B64"/>
    <w:rsid w:val="00AB7684"/>
    <w:rsid w:val="00AC174B"/>
    <w:rsid w:val="00AC2F73"/>
    <w:rsid w:val="00AC455E"/>
    <w:rsid w:val="00AD1BC0"/>
    <w:rsid w:val="00AD4445"/>
    <w:rsid w:val="00AD570C"/>
    <w:rsid w:val="00AD63DA"/>
    <w:rsid w:val="00AD7A8A"/>
    <w:rsid w:val="00AE09A6"/>
    <w:rsid w:val="00AE13F4"/>
    <w:rsid w:val="00AE2066"/>
    <w:rsid w:val="00AE2D87"/>
    <w:rsid w:val="00AE390B"/>
    <w:rsid w:val="00AE4E21"/>
    <w:rsid w:val="00AE53E1"/>
    <w:rsid w:val="00AE5BF4"/>
    <w:rsid w:val="00AE618E"/>
    <w:rsid w:val="00AF35AD"/>
    <w:rsid w:val="00AF45C6"/>
    <w:rsid w:val="00AF5898"/>
    <w:rsid w:val="00AF64B7"/>
    <w:rsid w:val="00AF7269"/>
    <w:rsid w:val="00B01402"/>
    <w:rsid w:val="00B035CF"/>
    <w:rsid w:val="00B03DDE"/>
    <w:rsid w:val="00B04D9D"/>
    <w:rsid w:val="00B055A3"/>
    <w:rsid w:val="00B055E2"/>
    <w:rsid w:val="00B0768E"/>
    <w:rsid w:val="00B12ED8"/>
    <w:rsid w:val="00B13A19"/>
    <w:rsid w:val="00B14199"/>
    <w:rsid w:val="00B17D56"/>
    <w:rsid w:val="00B17DFD"/>
    <w:rsid w:val="00B20861"/>
    <w:rsid w:val="00B2118B"/>
    <w:rsid w:val="00B22E5F"/>
    <w:rsid w:val="00B31D01"/>
    <w:rsid w:val="00B321DD"/>
    <w:rsid w:val="00B35B8B"/>
    <w:rsid w:val="00B362A4"/>
    <w:rsid w:val="00B365C8"/>
    <w:rsid w:val="00B36EDC"/>
    <w:rsid w:val="00B411F0"/>
    <w:rsid w:val="00B42BEC"/>
    <w:rsid w:val="00B43BA7"/>
    <w:rsid w:val="00B44688"/>
    <w:rsid w:val="00B44EB6"/>
    <w:rsid w:val="00B46C23"/>
    <w:rsid w:val="00B46D35"/>
    <w:rsid w:val="00B51540"/>
    <w:rsid w:val="00B5583C"/>
    <w:rsid w:val="00B5689D"/>
    <w:rsid w:val="00B61CAA"/>
    <w:rsid w:val="00B621C5"/>
    <w:rsid w:val="00B627F9"/>
    <w:rsid w:val="00B63A7D"/>
    <w:rsid w:val="00B6427D"/>
    <w:rsid w:val="00B65EC6"/>
    <w:rsid w:val="00B666D6"/>
    <w:rsid w:val="00B66741"/>
    <w:rsid w:val="00B67714"/>
    <w:rsid w:val="00B7040A"/>
    <w:rsid w:val="00B70893"/>
    <w:rsid w:val="00B72072"/>
    <w:rsid w:val="00B74F8C"/>
    <w:rsid w:val="00B835B7"/>
    <w:rsid w:val="00B86072"/>
    <w:rsid w:val="00B87A38"/>
    <w:rsid w:val="00B87F02"/>
    <w:rsid w:val="00B92FAD"/>
    <w:rsid w:val="00B932CA"/>
    <w:rsid w:val="00B93CE2"/>
    <w:rsid w:val="00B95CC5"/>
    <w:rsid w:val="00B96507"/>
    <w:rsid w:val="00B97D03"/>
    <w:rsid w:val="00BA151B"/>
    <w:rsid w:val="00BA28D1"/>
    <w:rsid w:val="00BA366A"/>
    <w:rsid w:val="00BA42D6"/>
    <w:rsid w:val="00BA4CE5"/>
    <w:rsid w:val="00BA5539"/>
    <w:rsid w:val="00BA7C83"/>
    <w:rsid w:val="00BB5545"/>
    <w:rsid w:val="00BB5CFA"/>
    <w:rsid w:val="00BB79E4"/>
    <w:rsid w:val="00BC2E84"/>
    <w:rsid w:val="00BC31B0"/>
    <w:rsid w:val="00BC4350"/>
    <w:rsid w:val="00BC6B89"/>
    <w:rsid w:val="00BC6FFA"/>
    <w:rsid w:val="00BD11BB"/>
    <w:rsid w:val="00BD16EA"/>
    <w:rsid w:val="00BD345B"/>
    <w:rsid w:val="00BD36AF"/>
    <w:rsid w:val="00BD39B5"/>
    <w:rsid w:val="00BD45AF"/>
    <w:rsid w:val="00BD4864"/>
    <w:rsid w:val="00BD5C42"/>
    <w:rsid w:val="00BE03E3"/>
    <w:rsid w:val="00BE180C"/>
    <w:rsid w:val="00BE25AD"/>
    <w:rsid w:val="00BE29E8"/>
    <w:rsid w:val="00BE30DF"/>
    <w:rsid w:val="00BE6C61"/>
    <w:rsid w:val="00BE6CBE"/>
    <w:rsid w:val="00BE72B3"/>
    <w:rsid w:val="00BF12F8"/>
    <w:rsid w:val="00BF22B4"/>
    <w:rsid w:val="00BF674C"/>
    <w:rsid w:val="00BF686C"/>
    <w:rsid w:val="00BF78E7"/>
    <w:rsid w:val="00BF7976"/>
    <w:rsid w:val="00C0193B"/>
    <w:rsid w:val="00C01C45"/>
    <w:rsid w:val="00C01EB8"/>
    <w:rsid w:val="00C03A0F"/>
    <w:rsid w:val="00C0502C"/>
    <w:rsid w:val="00C06422"/>
    <w:rsid w:val="00C06A80"/>
    <w:rsid w:val="00C06BCA"/>
    <w:rsid w:val="00C070E9"/>
    <w:rsid w:val="00C07A75"/>
    <w:rsid w:val="00C1195F"/>
    <w:rsid w:val="00C12D0D"/>
    <w:rsid w:val="00C12D36"/>
    <w:rsid w:val="00C13FFC"/>
    <w:rsid w:val="00C16CED"/>
    <w:rsid w:val="00C2421D"/>
    <w:rsid w:val="00C245E4"/>
    <w:rsid w:val="00C271DE"/>
    <w:rsid w:val="00C30606"/>
    <w:rsid w:val="00C31EE3"/>
    <w:rsid w:val="00C32A48"/>
    <w:rsid w:val="00C34A3F"/>
    <w:rsid w:val="00C3561A"/>
    <w:rsid w:val="00C36E8B"/>
    <w:rsid w:val="00C374AA"/>
    <w:rsid w:val="00C37754"/>
    <w:rsid w:val="00C42C9F"/>
    <w:rsid w:val="00C44346"/>
    <w:rsid w:val="00C478FC"/>
    <w:rsid w:val="00C47E6F"/>
    <w:rsid w:val="00C53B87"/>
    <w:rsid w:val="00C53F35"/>
    <w:rsid w:val="00C57119"/>
    <w:rsid w:val="00C57CA7"/>
    <w:rsid w:val="00C6149F"/>
    <w:rsid w:val="00C63CBD"/>
    <w:rsid w:val="00C65832"/>
    <w:rsid w:val="00C662C3"/>
    <w:rsid w:val="00C67654"/>
    <w:rsid w:val="00C70344"/>
    <w:rsid w:val="00C7335A"/>
    <w:rsid w:val="00C73C6C"/>
    <w:rsid w:val="00C74BF7"/>
    <w:rsid w:val="00C7511C"/>
    <w:rsid w:val="00C75BCC"/>
    <w:rsid w:val="00C761BD"/>
    <w:rsid w:val="00C76807"/>
    <w:rsid w:val="00C826B2"/>
    <w:rsid w:val="00C833B2"/>
    <w:rsid w:val="00C8367F"/>
    <w:rsid w:val="00C840E6"/>
    <w:rsid w:val="00C869FB"/>
    <w:rsid w:val="00C9000E"/>
    <w:rsid w:val="00C9120E"/>
    <w:rsid w:val="00C92559"/>
    <w:rsid w:val="00C92B86"/>
    <w:rsid w:val="00C9457B"/>
    <w:rsid w:val="00C95F1B"/>
    <w:rsid w:val="00CA0DF3"/>
    <w:rsid w:val="00CA35E6"/>
    <w:rsid w:val="00CA4AA9"/>
    <w:rsid w:val="00CA551D"/>
    <w:rsid w:val="00CA646C"/>
    <w:rsid w:val="00CA6EC0"/>
    <w:rsid w:val="00CA7107"/>
    <w:rsid w:val="00CB067B"/>
    <w:rsid w:val="00CB1DA8"/>
    <w:rsid w:val="00CB4311"/>
    <w:rsid w:val="00CB5096"/>
    <w:rsid w:val="00CB6F6D"/>
    <w:rsid w:val="00CB7743"/>
    <w:rsid w:val="00CC0804"/>
    <w:rsid w:val="00CC2962"/>
    <w:rsid w:val="00CC2D5C"/>
    <w:rsid w:val="00CC469D"/>
    <w:rsid w:val="00CC4830"/>
    <w:rsid w:val="00CC5420"/>
    <w:rsid w:val="00CC5DE9"/>
    <w:rsid w:val="00CC6BF7"/>
    <w:rsid w:val="00CC6C06"/>
    <w:rsid w:val="00CC7488"/>
    <w:rsid w:val="00CC78BF"/>
    <w:rsid w:val="00CC7CCB"/>
    <w:rsid w:val="00CD18EC"/>
    <w:rsid w:val="00CD2096"/>
    <w:rsid w:val="00CD2525"/>
    <w:rsid w:val="00CD3249"/>
    <w:rsid w:val="00CD3522"/>
    <w:rsid w:val="00CD3EEF"/>
    <w:rsid w:val="00CD757D"/>
    <w:rsid w:val="00CE0C41"/>
    <w:rsid w:val="00CE12BC"/>
    <w:rsid w:val="00CE1E9C"/>
    <w:rsid w:val="00CE288B"/>
    <w:rsid w:val="00CE2F43"/>
    <w:rsid w:val="00CE4062"/>
    <w:rsid w:val="00CE4B88"/>
    <w:rsid w:val="00CE7046"/>
    <w:rsid w:val="00CE7366"/>
    <w:rsid w:val="00CF159A"/>
    <w:rsid w:val="00CF165A"/>
    <w:rsid w:val="00CF1DD1"/>
    <w:rsid w:val="00CF3AE3"/>
    <w:rsid w:val="00CF3E0E"/>
    <w:rsid w:val="00CF3F25"/>
    <w:rsid w:val="00CF4814"/>
    <w:rsid w:val="00CF5D85"/>
    <w:rsid w:val="00CF632C"/>
    <w:rsid w:val="00D00130"/>
    <w:rsid w:val="00D02A20"/>
    <w:rsid w:val="00D0556E"/>
    <w:rsid w:val="00D055EA"/>
    <w:rsid w:val="00D06961"/>
    <w:rsid w:val="00D1050A"/>
    <w:rsid w:val="00D11204"/>
    <w:rsid w:val="00D114AC"/>
    <w:rsid w:val="00D1174F"/>
    <w:rsid w:val="00D12A64"/>
    <w:rsid w:val="00D16D84"/>
    <w:rsid w:val="00D174F4"/>
    <w:rsid w:val="00D17BCD"/>
    <w:rsid w:val="00D202F0"/>
    <w:rsid w:val="00D21BEF"/>
    <w:rsid w:val="00D21C9F"/>
    <w:rsid w:val="00D24014"/>
    <w:rsid w:val="00D251E4"/>
    <w:rsid w:val="00D25801"/>
    <w:rsid w:val="00D25A36"/>
    <w:rsid w:val="00D2792F"/>
    <w:rsid w:val="00D30BDA"/>
    <w:rsid w:val="00D313EE"/>
    <w:rsid w:val="00D3208B"/>
    <w:rsid w:val="00D324B2"/>
    <w:rsid w:val="00D34DCB"/>
    <w:rsid w:val="00D355E4"/>
    <w:rsid w:val="00D37A90"/>
    <w:rsid w:val="00D40050"/>
    <w:rsid w:val="00D4089E"/>
    <w:rsid w:val="00D419BC"/>
    <w:rsid w:val="00D467E6"/>
    <w:rsid w:val="00D50F98"/>
    <w:rsid w:val="00D52DB1"/>
    <w:rsid w:val="00D52E7A"/>
    <w:rsid w:val="00D53C9A"/>
    <w:rsid w:val="00D54113"/>
    <w:rsid w:val="00D5437F"/>
    <w:rsid w:val="00D55358"/>
    <w:rsid w:val="00D557B4"/>
    <w:rsid w:val="00D56514"/>
    <w:rsid w:val="00D577AF"/>
    <w:rsid w:val="00D57FEB"/>
    <w:rsid w:val="00D60138"/>
    <w:rsid w:val="00D6154A"/>
    <w:rsid w:val="00D61989"/>
    <w:rsid w:val="00D626E6"/>
    <w:rsid w:val="00D6383E"/>
    <w:rsid w:val="00D639A5"/>
    <w:rsid w:val="00D64019"/>
    <w:rsid w:val="00D65FFC"/>
    <w:rsid w:val="00D666FB"/>
    <w:rsid w:val="00D674F8"/>
    <w:rsid w:val="00D70325"/>
    <w:rsid w:val="00D70924"/>
    <w:rsid w:val="00D71283"/>
    <w:rsid w:val="00D72230"/>
    <w:rsid w:val="00D73118"/>
    <w:rsid w:val="00D73561"/>
    <w:rsid w:val="00D75D84"/>
    <w:rsid w:val="00D810CA"/>
    <w:rsid w:val="00D81739"/>
    <w:rsid w:val="00D85D25"/>
    <w:rsid w:val="00D85EF4"/>
    <w:rsid w:val="00D87C8D"/>
    <w:rsid w:val="00D939B0"/>
    <w:rsid w:val="00D972CA"/>
    <w:rsid w:val="00D97652"/>
    <w:rsid w:val="00D977F9"/>
    <w:rsid w:val="00DA02D3"/>
    <w:rsid w:val="00DA1805"/>
    <w:rsid w:val="00DA3F84"/>
    <w:rsid w:val="00DA7106"/>
    <w:rsid w:val="00DA72BE"/>
    <w:rsid w:val="00DB072D"/>
    <w:rsid w:val="00DB1EE5"/>
    <w:rsid w:val="00DB248A"/>
    <w:rsid w:val="00DB2DFD"/>
    <w:rsid w:val="00DB3F9D"/>
    <w:rsid w:val="00DB5D6A"/>
    <w:rsid w:val="00DB6FFD"/>
    <w:rsid w:val="00DB7DDE"/>
    <w:rsid w:val="00DC142E"/>
    <w:rsid w:val="00DC1E02"/>
    <w:rsid w:val="00DC1E19"/>
    <w:rsid w:val="00DC2CCB"/>
    <w:rsid w:val="00DC4BE1"/>
    <w:rsid w:val="00DC571E"/>
    <w:rsid w:val="00DD0C1F"/>
    <w:rsid w:val="00DD2F7F"/>
    <w:rsid w:val="00DD3A84"/>
    <w:rsid w:val="00DD3E95"/>
    <w:rsid w:val="00DD43EF"/>
    <w:rsid w:val="00DD4986"/>
    <w:rsid w:val="00DD4BCE"/>
    <w:rsid w:val="00DE08AA"/>
    <w:rsid w:val="00DE166E"/>
    <w:rsid w:val="00DE2718"/>
    <w:rsid w:val="00DE297E"/>
    <w:rsid w:val="00DE2A42"/>
    <w:rsid w:val="00DE506C"/>
    <w:rsid w:val="00DE57F2"/>
    <w:rsid w:val="00DE60E5"/>
    <w:rsid w:val="00DE6873"/>
    <w:rsid w:val="00DF1E9D"/>
    <w:rsid w:val="00DF2B07"/>
    <w:rsid w:val="00DF4738"/>
    <w:rsid w:val="00DF481A"/>
    <w:rsid w:val="00DF4F0A"/>
    <w:rsid w:val="00DF52FD"/>
    <w:rsid w:val="00DF7417"/>
    <w:rsid w:val="00E01D7B"/>
    <w:rsid w:val="00E022EA"/>
    <w:rsid w:val="00E04E6B"/>
    <w:rsid w:val="00E0660B"/>
    <w:rsid w:val="00E06ECB"/>
    <w:rsid w:val="00E07B16"/>
    <w:rsid w:val="00E07DFF"/>
    <w:rsid w:val="00E12440"/>
    <w:rsid w:val="00E1311C"/>
    <w:rsid w:val="00E152B1"/>
    <w:rsid w:val="00E15B4F"/>
    <w:rsid w:val="00E21EA0"/>
    <w:rsid w:val="00E22678"/>
    <w:rsid w:val="00E22691"/>
    <w:rsid w:val="00E23DFB"/>
    <w:rsid w:val="00E2499B"/>
    <w:rsid w:val="00E25E1D"/>
    <w:rsid w:val="00E30E5D"/>
    <w:rsid w:val="00E32355"/>
    <w:rsid w:val="00E32869"/>
    <w:rsid w:val="00E3368D"/>
    <w:rsid w:val="00E33934"/>
    <w:rsid w:val="00E33ABC"/>
    <w:rsid w:val="00E404B9"/>
    <w:rsid w:val="00E41A32"/>
    <w:rsid w:val="00E44528"/>
    <w:rsid w:val="00E4558B"/>
    <w:rsid w:val="00E459A4"/>
    <w:rsid w:val="00E46F87"/>
    <w:rsid w:val="00E479B3"/>
    <w:rsid w:val="00E50965"/>
    <w:rsid w:val="00E51B83"/>
    <w:rsid w:val="00E54A21"/>
    <w:rsid w:val="00E54FD3"/>
    <w:rsid w:val="00E56C4D"/>
    <w:rsid w:val="00E60BFA"/>
    <w:rsid w:val="00E633C9"/>
    <w:rsid w:val="00E63925"/>
    <w:rsid w:val="00E67105"/>
    <w:rsid w:val="00E716F1"/>
    <w:rsid w:val="00E71C78"/>
    <w:rsid w:val="00E73BC0"/>
    <w:rsid w:val="00E75239"/>
    <w:rsid w:val="00E76457"/>
    <w:rsid w:val="00E80029"/>
    <w:rsid w:val="00E819CC"/>
    <w:rsid w:val="00E85DFC"/>
    <w:rsid w:val="00E86874"/>
    <w:rsid w:val="00E8687E"/>
    <w:rsid w:val="00E90230"/>
    <w:rsid w:val="00E92FC7"/>
    <w:rsid w:val="00E93521"/>
    <w:rsid w:val="00E93A8F"/>
    <w:rsid w:val="00E9555B"/>
    <w:rsid w:val="00E95EE1"/>
    <w:rsid w:val="00EA16D3"/>
    <w:rsid w:val="00EA209A"/>
    <w:rsid w:val="00EA22F9"/>
    <w:rsid w:val="00EA3262"/>
    <w:rsid w:val="00EA476C"/>
    <w:rsid w:val="00EA5CCA"/>
    <w:rsid w:val="00EA60F1"/>
    <w:rsid w:val="00EA672C"/>
    <w:rsid w:val="00EA6EAE"/>
    <w:rsid w:val="00EA7C2D"/>
    <w:rsid w:val="00EB10E6"/>
    <w:rsid w:val="00EB2D02"/>
    <w:rsid w:val="00EB45B0"/>
    <w:rsid w:val="00EB4FB8"/>
    <w:rsid w:val="00EB5C87"/>
    <w:rsid w:val="00EB6074"/>
    <w:rsid w:val="00EB6CF2"/>
    <w:rsid w:val="00EC21A7"/>
    <w:rsid w:val="00EC3521"/>
    <w:rsid w:val="00EC4B2F"/>
    <w:rsid w:val="00EC4B48"/>
    <w:rsid w:val="00EC5313"/>
    <w:rsid w:val="00EC687C"/>
    <w:rsid w:val="00EC7406"/>
    <w:rsid w:val="00EC770B"/>
    <w:rsid w:val="00EC7AD6"/>
    <w:rsid w:val="00ED0A82"/>
    <w:rsid w:val="00ED381C"/>
    <w:rsid w:val="00ED5109"/>
    <w:rsid w:val="00ED5457"/>
    <w:rsid w:val="00ED73BD"/>
    <w:rsid w:val="00ED74C4"/>
    <w:rsid w:val="00EE13A5"/>
    <w:rsid w:val="00EE2CB0"/>
    <w:rsid w:val="00EE3EC9"/>
    <w:rsid w:val="00EE657F"/>
    <w:rsid w:val="00EE7BAC"/>
    <w:rsid w:val="00EF07EA"/>
    <w:rsid w:val="00EF0830"/>
    <w:rsid w:val="00EF08A6"/>
    <w:rsid w:val="00EF1B6B"/>
    <w:rsid w:val="00F001BF"/>
    <w:rsid w:val="00F00C96"/>
    <w:rsid w:val="00F06B79"/>
    <w:rsid w:val="00F127E4"/>
    <w:rsid w:val="00F12FE5"/>
    <w:rsid w:val="00F13AE8"/>
    <w:rsid w:val="00F179F0"/>
    <w:rsid w:val="00F22766"/>
    <w:rsid w:val="00F228B2"/>
    <w:rsid w:val="00F22C8E"/>
    <w:rsid w:val="00F244EC"/>
    <w:rsid w:val="00F25A1C"/>
    <w:rsid w:val="00F27F30"/>
    <w:rsid w:val="00F319D4"/>
    <w:rsid w:val="00F35461"/>
    <w:rsid w:val="00F35CBF"/>
    <w:rsid w:val="00F365D5"/>
    <w:rsid w:val="00F4039A"/>
    <w:rsid w:val="00F418E5"/>
    <w:rsid w:val="00F41E11"/>
    <w:rsid w:val="00F42C04"/>
    <w:rsid w:val="00F44EF6"/>
    <w:rsid w:val="00F51343"/>
    <w:rsid w:val="00F52BEC"/>
    <w:rsid w:val="00F53592"/>
    <w:rsid w:val="00F53A3A"/>
    <w:rsid w:val="00F558F7"/>
    <w:rsid w:val="00F55F30"/>
    <w:rsid w:val="00F63122"/>
    <w:rsid w:val="00F6373D"/>
    <w:rsid w:val="00F65A37"/>
    <w:rsid w:val="00F66036"/>
    <w:rsid w:val="00F661DB"/>
    <w:rsid w:val="00F73357"/>
    <w:rsid w:val="00F7396D"/>
    <w:rsid w:val="00F75616"/>
    <w:rsid w:val="00F8190B"/>
    <w:rsid w:val="00F8416F"/>
    <w:rsid w:val="00F84321"/>
    <w:rsid w:val="00F84581"/>
    <w:rsid w:val="00F84AE2"/>
    <w:rsid w:val="00F8551D"/>
    <w:rsid w:val="00F8599C"/>
    <w:rsid w:val="00F866B2"/>
    <w:rsid w:val="00F87E7E"/>
    <w:rsid w:val="00F90328"/>
    <w:rsid w:val="00F90E47"/>
    <w:rsid w:val="00F9220F"/>
    <w:rsid w:val="00F92454"/>
    <w:rsid w:val="00F95F03"/>
    <w:rsid w:val="00F95F6E"/>
    <w:rsid w:val="00F96E4B"/>
    <w:rsid w:val="00FA3695"/>
    <w:rsid w:val="00FA5532"/>
    <w:rsid w:val="00FA7B49"/>
    <w:rsid w:val="00FB15B7"/>
    <w:rsid w:val="00FB1F57"/>
    <w:rsid w:val="00FB2987"/>
    <w:rsid w:val="00FB31FA"/>
    <w:rsid w:val="00FB3B3E"/>
    <w:rsid w:val="00FB49EE"/>
    <w:rsid w:val="00FB4DC1"/>
    <w:rsid w:val="00FB4FAF"/>
    <w:rsid w:val="00FB57CA"/>
    <w:rsid w:val="00FC1F67"/>
    <w:rsid w:val="00FC2790"/>
    <w:rsid w:val="00FC2BC7"/>
    <w:rsid w:val="00FC30AF"/>
    <w:rsid w:val="00FC48E3"/>
    <w:rsid w:val="00FC6E4E"/>
    <w:rsid w:val="00FC6EED"/>
    <w:rsid w:val="00FD0D21"/>
    <w:rsid w:val="00FD2E59"/>
    <w:rsid w:val="00FD3C50"/>
    <w:rsid w:val="00FD4F2E"/>
    <w:rsid w:val="00FD52FC"/>
    <w:rsid w:val="00FD722D"/>
    <w:rsid w:val="00FE0C36"/>
    <w:rsid w:val="00FE1D15"/>
    <w:rsid w:val="00FE2FD6"/>
    <w:rsid w:val="00FE7C16"/>
    <w:rsid w:val="00FF123C"/>
    <w:rsid w:val="00FF222E"/>
    <w:rsid w:val="00FF4DA8"/>
    <w:rsid w:val="00FF4DE1"/>
    <w:rsid w:val="00FF64FA"/>
    <w:rsid w:val="00FF6D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1285D"/>
  <w15:docId w15:val="{DC6205B6-BDE7-4702-83C4-BE6127E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0A56CD"/>
    <w:pPr>
      <w:keepNext/>
      <w:keepLines/>
      <w:numPr>
        <w:numId w:val="2"/>
      </w:numPr>
      <w:spacing w:before="720" w:after="360"/>
      <w:jc w:val="both"/>
      <w:outlineLvl w:val="0"/>
    </w:pPr>
    <w:rPr>
      <w:rFonts w:ascii="Times New Roman" w:eastAsiaTheme="majorEastAsia" w:hAnsi="Times New Roman" w:cstheme="majorBidi"/>
      <w:b/>
      <w:bCs/>
      <w:sz w:val="28"/>
      <w:szCs w:val="28"/>
    </w:rPr>
  </w:style>
  <w:style w:type="paragraph" w:styleId="Nadpis2">
    <w:name w:val="heading 2"/>
    <w:basedOn w:val="Normln"/>
    <w:next w:val="Normln"/>
    <w:link w:val="Nadpis2Char"/>
    <w:uiPriority w:val="9"/>
    <w:unhideWhenUsed/>
    <w:qFormat/>
    <w:rsid w:val="000A56CD"/>
    <w:pPr>
      <w:keepNext/>
      <w:keepLines/>
      <w:numPr>
        <w:ilvl w:val="1"/>
        <w:numId w:val="2"/>
      </w:numPr>
      <w:spacing w:before="480" w:after="480"/>
      <w:outlineLvl w:val="1"/>
    </w:pPr>
    <w:rPr>
      <w:rFonts w:ascii="Times New Roman" w:eastAsiaTheme="majorEastAsia" w:hAnsi="Times New Roman" w:cstheme="majorBidi"/>
      <w:bCs/>
      <w:sz w:val="24"/>
      <w:szCs w:val="26"/>
      <w:u w:val="single"/>
    </w:rPr>
  </w:style>
  <w:style w:type="paragraph" w:styleId="Nadpis3">
    <w:name w:val="heading 3"/>
    <w:basedOn w:val="Normln"/>
    <w:next w:val="Normln"/>
    <w:link w:val="Nadpis3Char"/>
    <w:uiPriority w:val="9"/>
    <w:semiHidden/>
    <w:unhideWhenUsed/>
    <w:qFormat/>
    <w:rsid w:val="00A7361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A7361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A7361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A7361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A7361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A7361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A7361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lodku">
    <w:name w:val="line number"/>
    <w:basedOn w:val="Standardnpsmoodstavce"/>
    <w:uiPriority w:val="99"/>
    <w:semiHidden/>
    <w:unhideWhenUsed/>
    <w:rsid w:val="00702678"/>
  </w:style>
  <w:style w:type="paragraph" w:customStyle="1" w:styleId="Default">
    <w:name w:val="Default"/>
    <w:rsid w:val="002B3AEF"/>
    <w:pPr>
      <w:autoSpaceDE w:val="0"/>
      <w:autoSpaceDN w:val="0"/>
      <w:adjustRightInd w:val="0"/>
      <w:spacing w:after="0" w:line="240" w:lineRule="auto"/>
    </w:pPr>
    <w:rPr>
      <w:rFonts w:ascii="Stag Sans Book" w:hAnsi="Stag Sans Book" w:cs="Stag Sans Book"/>
      <w:color w:val="000000"/>
      <w:sz w:val="24"/>
      <w:szCs w:val="24"/>
    </w:rPr>
  </w:style>
  <w:style w:type="character" w:styleId="Odkaznakoment">
    <w:name w:val="annotation reference"/>
    <w:basedOn w:val="Standardnpsmoodstavce"/>
    <w:uiPriority w:val="99"/>
    <w:semiHidden/>
    <w:unhideWhenUsed/>
    <w:rsid w:val="00034078"/>
    <w:rPr>
      <w:sz w:val="16"/>
      <w:szCs w:val="16"/>
    </w:rPr>
  </w:style>
  <w:style w:type="paragraph" w:styleId="Textkomente">
    <w:name w:val="annotation text"/>
    <w:basedOn w:val="Normln"/>
    <w:link w:val="TextkomenteChar"/>
    <w:uiPriority w:val="99"/>
    <w:semiHidden/>
    <w:unhideWhenUsed/>
    <w:rsid w:val="00034078"/>
    <w:pPr>
      <w:spacing w:line="240" w:lineRule="auto"/>
    </w:pPr>
    <w:rPr>
      <w:sz w:val="20"/>
      <w:szCs w:val="20"/>
    </w:rPr>
  </w:style>
  <w:style w:type="character" w:customStyle="1" w:styleId="TextkomenteChar">
    <w:name w:val="Text komentáře Char"/>
    <w:basedOn w:val="Standardnpsmoodstavce"/>
    <w:link w:val="Textkomente"/>
    <w:uiPriority w:val="99"/>
    <w:semiHidden/>
    <w:rsid w:val="00034078"/>
    <w:rPr>
      <w:sz w:val="20"/>
      <w:szCs w:val="20"/>
      <w:lang w:val="en-GB"/>
    </w:rPr>
  </w:style>
  <w:style w:type="paragraph" w:styleId="Pedmtkomente">
    <w:name w:val="annotation subject"/>
    <w:basedOn w:val="Textkomente"/>
    <w:next w:val="Textkomente"/>
    <w:link w:val="PedmtkomenteChar"/>
    <w:uiPriority w:val="99"/>
    <w:semiHidden/>
    <w:unhideWhenUsed/>
    <w:rsid w:val="00034078"/>
    <w:rPr>
      <w:b/>
      <w:bCs/>
    </w:rPr>
  </w:style>
  <w:style w:type="character" w:customStyle="1" w:styleId="PedmtkomenteChar">
    <w:name w:val="Předmět komentáře Char"/>
    <w:basedOn w:val="TextkomenteChar"/>
    <w:link w:val="Pedmtkomente"/>
    <w:uiPriority w:val="99"/>
    <w:semiHidden/>
    <w:rsid w:val="00034078"/>
    <w:rPr>
      <w:b/>
      <w:bCs/>
      <w:sz w:val="20"/>
      <w:szCs w:val="20"/>
      <w:lang w:val="en-GB"/>
    </w:rPr>
  </w:style>
  <w:style w:type="paragraph" w:styleId="Textbubliny">
    <w:name w:val="Balloon Text"/>
    <w:basedOn w:val="Normln"/>
    <w:link w:val="TextbublinyChar"/>
    <w:uiPriority w:val="99"/>
    <w:semiHidden/>
    <w:unhideWhenUsed/>
    <w:rsid w:val="0003407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34078"/>
    <w:rPr>
      <w:rFonts w:ascii="Tahoma" w:hAnsi="Tahoma" w:cs="Tahoma"/>
      <w:sz w:val="16"/>
      <w:szCs w:val="16"/>
      <w:lang w:val="en-GB"/>
    </w:rPr>
  </w:style>
  <w:style w:type="table" w:styleId="Mkatabulky">
    <w:name w:val="Table Grid"/>
    <w:basedOn w:val="Normlntabulka"/>
    <w:uiPriority w:val="59"/>
    <w:rsid w:val="006E4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6E47C9"/>
    <w:pPr>
      <w:spacing w:line="240" w:lineRule="auto"/>
    </w:pPr>
    <w:rPr>
      <w:b/>
      <w:bCs/>
      <w:color w:val="4F81BD" w:themeColor="accent1"/>
      <w:sz w:val="18"/>
      <w:szCs w:val="18"/>
    </w:rPr>
  </w:style>
  <w:style w:type="paragraph" w:styleId="Nzev">
    <w:name w:val="Title"/>
    <w:basedOn w:val="Normln"/>
    <w:next w:val="Normln"/>
    <w:link w:val="NzevChar"/>
    <w:uiPriority w:val="10"/>
    <w:qFormat/>
    <w:rsid w:val="00D05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0556E"/>
    <w:rPr>
      <w:rFonts w:asciiTheme="majorHAnsi" w:eastAsiaTheme="majorEastAsia" w:hAnsiTheme="majorHAnsi" w:cstheme="majorBidi"/>
      <w:spacing w:val="-10"/>
      <w:kern w:val="28"/>
      <w:sz w:val="56"/>
      <w:szCs w:val="56"/>
      <w:lang w:val="en-GB"/>
    </w:rPr>
  </w:style>
  <w:style w:type="paragraph" w:styleId="Odstavecseseznamem">
    <w:name w:val="List Paragraph"/>
    <w:basedOn w:val="Normln"/>
    <w:uiPriority w:val="34"/>
    <w:qFormat/>
    <w:rsid w:val="00B17DFD"/>
    <w:pPr>
      <w:spacing w:after="0" w:line="240" w:lineRule="auto"/>
      <w:ind w:left="720"/>
    </w:pPr>
    <w:rPr>
      <w:rFonts w:ascii="Calibri" w:hAnsi="Calibri" w:cs="Calibri"/>
      <w:lang w:val="cs-CZ" w:eastAsia="cs-CZ"/>
    </w:rPr>
  </w:style>
  <w:style w:type="paragraph" w:customStyle="1" w:styleId="-wm-msonormal">
    <w:name w:val="-wm-msonormal"/>
    <w:basedOn w:val="Normln"/>
    <w:rsid w:val="009C2D13"/>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styleId="Zhlav">
    <w:name w:val="header"/>
    <w:basedOn w:val="Normln"/>
    <w:link w:val="ZhlavChar"/>
    <w:uiPriority w:val="99"/>
    <w:unhideWhenUsed/>
    <w:rsid w:val="0010281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0281A"/>
    <w:rPr>
      <w:lang w:val="en-GB"/>
    </w:rPr>
  </w:style>
  <w:style w:type="paragraph" w:styleId="Zpat">
    <w:name w:val="footer"/>
    <w:basedOn w:val="Normln"/>
    <w:link w:val="ZpatChar"/>
    <w:uiPriority w:val="99"/>
    <w:unhideWhenUsed/>
    <w:rsid w:val="0010281A"/>
    <w:pPr>
      <w:tabs>
        <w:tab w:val="center" w:pos="4536"/>
        <w:tab w:val="right" w:pos="9072"/>
      </w:tabs>
      <w:spacing w:after="0" w:line="240" w:lineRule="auto"/>
    </w:pPr>
  </w:style>
  <w:style w:type="character" w:customStyle="1" w:styleId="ZpatChar">
    <w:name w:val="Zápatí Char"/>
    <w:basedOn w:val="Standardnpsmoodstavce"/>
    <w:link w:val="Zpat"/>
    <w:uiPriority w:val="99"/>
    <w:rsid w:val="0010281A"/>
    <w:rPr>
      <w:lang w:val="en-GB"/>
    </w:rPr>
  </w:style>
  <w:style w:type="character" w:customStyle="1" w:styleId="Nadpis1Char">
    <w:name w:val="Nadpis 1 Char"/>
    <w:basedOn w:val="Standardnpsmoodstavce"/>
    <w:link w:val="Nadpis1"/>
    <w:uiPriority w:val="9"/>
    <w:rsid w:val="000A56CD"/>
    <w:rPr>
      <w:rFonts w:ascii="Times New Roman" w:eastAsiaTheme="majorEastAsia" w:hAnsi="Times New Roman" w:cstheme="majorBidi"/>
      <w:b/>
      <w:bCs/>
      <w:sz w:val="28"/>
      <w:szCs w:val="28"/>
      <w:lang w:val="en-GB"/>
    </w:rPr>
  </w:style>
  <w:style w:type="character" w:customStyle="1" w:styleId="Nadpis2Char">
    <w:name w:val="Nadpis 2 Char"/>
    <w:basedOn w:val="Standardnpsmoodstavce"/>
    <w:link w:val="Nadpis2"/>
    <w:uiPriority w:val="9"/>
    <w:rsid w:val="000A56CD"/>
    <w:rPr>
      <w:rFonts w:ascii="Times New Roman" w:eastAsiaTheme="majorEastAsia" w:hAnsi="Times New Roman" w:cstheme="majorBidi"/>
      <w:bCs/>
      <w:sz w:val="24"/>
      <w:szCs w:val="26"/>
      <w:u w:val="single"/>
      <w:lang w:val="en-GB"/>
    </w:rPr>
  </w:style>
  <w:style w:type="character" w:customStyle="1" w:styleId="Nadpis3Char">
    <w:name w:val="Nadpis 3 Char"/>
    <w:basedOn w:val="Standardnpsmoodstavce"/>
    <w:link w:val="Nadpis3"/>
    <w:uiPriority w:val="9"/>
    <w:semiHidden/>
    <w:rsid w:val="00A73612"/>
    <w:rPr>
      <w:rFonts w:asciiTheme="majorHAnsi" w:eastAsiaTheme="majorEastAsia" w:hAnsiTheme="majorHAnsi" w:cstheme="majorBidi"/>
      <w:b/>
      <w:bCs/>
      <w:color w:val="4F81BD" w:themeColor="accent1"/>
      <w:lang w:val="en-GB"/>
    </w:rPr>
  </w:style>
  <w:style w:type="character" w:customStyle="1" w:styleId="Nadpis4Char">
    <w:name w:val="Nadpis 4 Char"/>
    <w:basedOn w:val="Standardnpsmoodstavce"/>
    <w:link w:val="Nadpis4"/>
    <w:uiPriority w:val="9"/>
    <w:semiHidden/>
    <w:rsid w:val="00A73612"/>
    <w:rPr>
      <w:rFonts w:asciiTheme="majorHAnsi" w:eastAsiaTheme="majorEastAsia" w:hAnsiTheme="majorHAnsi" w:cstheme="majorBidi"/>
      <w:b/>
      <w:bCs/>
      <w:i/>
      <w:iCs/>
      <w:color w:val="4F81BD" w:themeColor="accent1"/>
      <w:lang w:val="en-GB"/>
    </w:rPr>
  </w:style>
  <w:style w:type="character" w:customStyle="1" w:styleId="Nadpis5Char">
    <w:name w:val="Nadpis 5 Char"/>
    <w:basedOn w:val="Standardnpsmoodstavce"/>
    <w:link w:val="Nadpis5"/>
    <w:uiPriority w:val="9"/>
    <w:semiHidden/>
    <w:rsid w:val="00A73612"/>
    <w:rPr>
      <w:rFonts w:asciiTheme="majorHAnsi" w:eastAsiaTheme="majorEastAsia" w:hAnsiTheme="majorHAnsi" w:cstheme="majorBidi"/>
      <w:color w:val="243F60" w:themeColor="accent1" w:themeShade="7F"/>
      <w:lang w:val="en-GB"/>
    </w:rPr>
  </w:style>
  <w:style w:type="character" w:customStyle="1" w:styleId="Nadpis6Char">
    <w:name w:val="Nadpis 6 Char"/>
    <w:basedOn w:val="Standardnpsmoodstavce"/>
    <w:link w:val="Nadpis6"/>
    <w:uiPriority w:val="9"/>
    <w:semiHidden/>
    <w:rsid w:val="00A73612"/>
    <w:rPr>
      <w:rFonts w:asciiTheme="majorHAnsi" w:eastAsiaTheme="majorEastAsia" w:hAnsiTheme="majorHAnsi" w:cstheme="majorBidi"/>
      <w:i/>
      <w:iCs/>
      <w:color w:val="243F60" w:themeColor="accent1" w:themeShade="7F"/>
      <w:lang w:val="en-GB"/>
    </w:rPr>
  </w:style>
  <w:style w:type="character" w:customStyle="1" w:styleId="Nadpis7Char">
    <w:name w:val="Nadpis 7 Char"/>
    <w:basedOn w:val="Standardnpsmoodstavce"/>
    <w:link w:val="Nadpis7"/>
    <w:uiPriority w:val="9"/>
    <w:semiHidden/>
    <w:rsid w:val="00A73612"/>
    <w:rPr>
      <w:rFonts w:asciiTheme="majorHAnsi" w:eastAsiaTheme="majorEastAsia" w:hAnsiTheme="majorHAnsi" w:cstheme="majorBidi"/>
      <w:i/>
      <w:iCs/>
      <w:color w:val="404040" w:themeColor="text1" w:themeTint="BF"/>
      <w:lang w:val="en-GB"/>
    </w:rPr>
  </w:style>
  <w:style w:type="character" w:customStyle="1" w:styleId="Nadpis8Char">
    <w:name w:val="Nadpis 8 Char"/>
    <w:basedOn w:val="Standardnpsmoodstavce"/>
    <w:link w:val="Nadpis8"/>
    <w:uiPriority w:val="9"/>
    <w:semiHidden/>
    <w:rsid w:val="00A73612"/>
    <w:rPr>
      <w:rFonts w:asciiTheme="majorHAnsi" w:eastAsiaTheme="majorEastAsia" w:hAnsiTheme="majorHAnsi" w:cstheme="majorBidi"/>
      <w:color w:val="404040" w:themeColor="text1" w:themeTint="BF"/>
      <w:sz w:val="20"/>
      <w:szCs w:val="20"/>
      <w:lang w:val="en-GB"/>
    </w:rPr>
  </w:style>
  <w:style w:type="character" w:customStyle="1" w:styleId="Nadpis9Char">
    <w:name w:val="Nadpis 9 Char"/>
    <w:basedOn w:val="Standardnpsmoodstavce"/>
    <w:link w:val="Nadpis9"/>
    <w:uiPriority w:val="9"/>
    <w:semiHidden/>
    <w:rsid w:val="00A73612"/>
    <w:rPr>
      <w:rFonts w:asciiTheme="majorHAnsi" w:eastAsiaTheme="majorEastAsia" w:hAnsiTheme="majorHAnsi" w:cstheme="majorBidi"/>
      <w:i/>
      <w:iCs/>
      <w:color w:val="404040" w:themeColor="text1" w:themeTint="BF"/>
      <w:sz w:val="20"/>
      <w:szCs w:val="20"/>
      <w:lang w:val="en-GB"/>
    </w:rPr>
  </w:style>
  <w:style w:type="character" w:styleId="Odkazjemn">
    <w:name w:val="Subtle Reference"/>
    <w:basedOn w:val="Standardnpsmoodstavce"/>
    <w:uiPriority w:val="31"/>
    <w:qFormat/>
    <w:rsid w:val="002D3EBA"/>
    <w:rPr>
      <w:rFonts w:ascii="Times New Roman" w:hAnsi="Times New Roman"/>
      <w:smallCaps/>
      <w:color w:val="4F81BD" w:themeColor="accent1"/>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734">
      <w:bodyDiv w:val="1"/>
      <w:marLeft w:val="0"/>
      <w:marRight w:val="0"/>
      <w:marTop w:val="0"/>
      <w:marBottom w:val="0"/>
      <w:divBdr>
        <w:top w:val="none" w:sz="0" w:space="0" w:color="auto"/>
        <w:left w:val="none" w:sz="0" w:space="0" w:color="auto"/>
        <w:bottom w:val="none" w:sz="0" w:space="0" w:color="auto"/>
        <w:right w:val="none" w:sz="0" w:space="0" w:color="auto"/>
      </w:divBdr>
    </w:div>
    <w:div w:id="14354764">
      <w:bodyDiv w:val="1"/>
      <w:marLeft w:val="0"/>
      <w:marRight w:val="0"/>
      <w:marTop w:val="0"/>
      <w:marBottom w:val="0"/>
      <w:divBdr>
        <w:top w:val="none" w:sz="0" w:space="0" w:color="auto"/>
        <w:left w:val="none" w:sz="0" w:space="0" w:color="auto"/>
        <w:bottom w:val="none" w:sz="0" w:space="0" w:color="auto"/>
        <w:right w:val="none" w:sz="0" w:space="0" w:color="auto"/>
      </w:divBdr>
    </w:div>
    <w:div w:id="20327568">
      <w:bodyDiv w:val="1"/>
      <w:marLeft w:val="0"/>
      <w:marRight w:val="0"/>
      <w:marTop w:val="0"/>
      <w:marBottom w:val="0"/>
      <w:divBdr>
        <w:top w:val="none" w:sz="0" w:space="0" w:color="auto"/>
        <w:left w:val="none" w:sz="0" w:space="0" w:color="auto"/>
        <w:bottom w:val="none" w:sz="0" w:space="0" w:color="auto"/>
        <w:right w:val="none" w:sz="0" w:space="0" w:color="auto"/>
      </w:divBdr>
    </w:div>
    <w:div w:id="61297416">
      <w:bodyDiv w:val="1"/>
      <w:marLeft w:val="0"/>
      <w:marRight w:val="0"/>
      <w:marTop w:val="0"/>
      <w:marBottom w:val="0"/>
      <w:divBdr>
        <w:top w:val="none" w:sz="0" w:space="0" w:color="auto"/>
        <w:left w:val="none" w:sz="0" w:space="0" w:color="auto"/>
        <w:bottom w:val="none" w:sz="0" w:space="0" w:color="auto"/>
        <w:right w:val="none" w:sz="0" w:space="0" w:color="auto"/>
      </w:divBdr>
    </w:div>
    <w:div w:id="84693516">
      <w:bodyDiv w:val="1"/>
      <w:marLeft w:val="0"/>
      <w:marRight w:val="0"/>
      <w:marTop w:val="0"/>
      <w:marBottom w:val="0"/>
      <w:divBdr>
        <w:top w:val="none" w:sz="0" w:space="0" w:color="auto"/>
        <w:left w:val="none" w:sz="0" w:space="0" w:color="auto"/>
        <w:bottom w:val="none" w:sz="0" w:space="0" w:color="auto"/>
        <w:right w:val="none" w:sz="0" w:space="0" w:color="auto"/>
      </w:divBdr>
    </w:div>
    <w:div w:id="110562927">
      <w:bodyDiv w:val="1"/>
      <w:marLeft w:val="0"/>
      <w:marRight w:val="0"/>
      <w:marTop w:val="0"/>
      <w:marBottom w:val="0"/>
      <w:divBdr>
        <w:top w:val="none" w:sz="0" w:space="0" w:color="auto"/>
        <w:left w:val="none" w:sz="0" w:space="0" w:color="auto"/>
        <w:bottom w:val="none" w:sz="0" w:space="0" w:color="auto"/>
        <w:right w:val="none" w:sz="0" w:space="0" w:color="auto"/>
      </w:divBdr>
    </w:div>
    <w:div w:id="124281040">
      <w:bodyDiv w:val="1"/>
      <w:marLeft w:val="0"/>
      <w:marRight w:val="0"/>
      <w:marTop w:val="0"/>
      <w:marBottom w:val="0"/>
      <w:divBdr>
        <w:top w:val="none" w:sz="0" w:space="0" w:color="auto"/>
        <w:left w:val="none" w:sz="0" w:space="0" w:color="auto"/>
        <w:bottom w:val="none" w:sz="0" w:space="0" w:color="auto"/>
        <w:right w:val="none" w:sz="0" w:space="0" w:color="auto"/>
      </w:divBdr>
    </w:div>
    <w:div w:id="125589271">
      <w:bodyDiv w:val="1"/>
      <w:marLeft w:val="0"/>
      <w:marRight w:val="0"/>
      <w:marTop w:val="0"/>
      <w:marBottom w:val="0"/>
      <w:divBdr>
        <w:top w:val="none" w:sz="0" w:space="0" w:color="auto"/>
        <w:left w:val="none" w:sz="0" w:space="0" w:color="auto"/>
        <w:bottom w:val="none" w:sz="0" w:space="0" w:color="auto"/>
        <w:right w:val="none" w:sz="0" w:space="0" w:color="auto"/>
      </w:divBdr>
    </w:div>
    <w:div w:id="210309961">
      <w:bodyDiv w:val="1"/>
      <w:marLeft w:val="0"/>
      <w:marRight w:val="0"/>
      <w:marTop w:val="0"/>
      <w:marBottom w:val="0"/>
      <w:divBdr>
        <w:top w:val="none" w:sz="0" w:space="0" w:color="auto"/>
        <w:left w:val="none" w:sz="0" w:space="0" w:color="auto"/>
        <w:bottom w:val="none" w:sz="0" w:space="0" w:color="auto"/>
        <w:right w:val="none" w:sz="0" w:space="0" w:color="auto"/>
      </w:divBdr>
    </w:div>
    <w:div w:id="236012102">
      <w:bodyDiv w:val="1"/>
      <w:marLeft w:val="0"/>
      <w:marRight w:val="0"/>
      <w:marTop w:val="0"/>
      <w:marBottom w:val="0"/>
      <w:divBdr>
        <w:top w:val="none" w:sz="0" w:space="0" w:color="auto"/>
        <w:left w:val="none" w:sz="0" w:space="0" w:color="auto"/>
        <w:bottom w:val="none" w:sz="0" w:space="0" w:color="auto"/>
        <w:right w:val="none" w:sz="0" w:space="0" w:color="auto"/>
      </w:divBdr>
    </w:div>
    <w:div w:id="281352198">
      <w:bodyDiv w:val="1"/>
      <w:marLeft w:val="0"/>
      <w:marRight w:val="0"/>
      <w:marTop w:val="0"/>
      <w:marBottom w:val="0"/>
      <w:divBdr>
        <w:top w:val="none" w:sz="0" w:space="0" w:color="auto"/>
        <w:left w:val="none" w:sz="0" w:space="0" w:color="auto"/>
        <w:bottom w:val="none" w:sz="0" w:space="0" w:color="auto"/>
        <w:right w:val="none" w:sz="0" w:space="0" w:color="auto"/>
      </w:divBdr>
    </w:div>
    <w:div w:id="300815870">
      <w:bodyDiv w:val="1"/>
      <w:marLeft w:val="0"/>
      <w:marRight w:val="0"/>
      <w:marTop w:val="0"/>
      <w:marBottom w:val="0"/>
      <w:divBdr>
        <w:top w:val="none" w:sz="0" w:space="0" w:color="auto"/>
        <w:left w:val="none" w:sz="0" w:space="0" w:color="auto"/>
        <w:bottom w:val="none" w:sz="0" w:space="0" w:color="auto"/>
        <w:right w:val="none" w:sz="0" w:space="0" w:color="auto"/>
      </w:divBdr>
    </w:div>
    <w:div w:id="307050595">
      <w:bodyDiv w:val="1"/>
      <w:marLeft w:val="0"/>
      <w:marRight w:val="0"/>
      <w:marTop w:val="0"/>
      <w:marBottom w:val="0"/>
      <w:divBdr>
        <w:top w:val="none" w:sz="0" w:space="0" w:color="auto"/>
        <w:left w:val="none" w:sz="0" w:space="0" w:color="auto"/>
        <w:bottom w:val="none" w:sz="0" w:space="0" w:color="auto"/>
        <w:right w:val="none" w:sz="0" w:space="0" w:color="auto"/>
      </w:divBdr>
    </w:div>
    <w:div w:id="334577403">
      <w:bodyDiv w:val="1"/>
      <w:marLeft w:val="0"/>
      <w:marRight w:val="0"/>
      <w:marTop w:val="0"/>
      <w:marBottom w:val="0"/>
      <w:divBdr>
        <w:top w:val="none" w:sz="0" w:space="0" w:color="auto"/>
        <w:left w:val="none" w:sz="0" w:space="0" w:color="auto"/>
        <w:bottom w:val="none" w:sz="0" w:space="0" w:color="auto"/>
        <w:right w:val="none" w:sz="0" w:space="0" w:color="auto"/>
      </w:divBdr>
    </w:div>
    <w:div w:id="342979666">
      <w:bodyDiv w:val="1"/>
      <w:marLeft w:val="0"/>
      <w:marRight w:val="0"/>
      <w:marTop w:val="0"/>
      <w:marBottom w:val="0"/>
      <w:divBdr>
        <w:top w:val="none" w:sz="0" w:space="0" w:color="auto"/>
        <w:left w:val="none" w:sz="0" w:space="0" w:color="auto"/>
        <w:bottom w:val="none" w:sz="0" w:space="0" w:color="auto"/>
        <w:right w:val="none" w:sz="0" w:space="0" w:color="auto"/>
      </w:divBdr>
    </w:div>
    <w:div w:id="356809797">
      <w:bodyDiv w:val="1"/>
      <w:marLeft w:val="0"/>
      <w:marRight w:val="0"/>
      <w:marTop w:val="0"/>
      <w:marBottom w:val="0"/>
      <w:divBdr>
        <w:top w:val="none" w:sz="0" w:space="0" w:color="auto"/>
        <w:left w:val="none" w:sz="0" w:space="0" w:color="auto"/>
        <w:bottom w:val="none" w:sz="0" w:space="0" w:color="auto"/>
        <w:right w:val="none" w:sz="0" w:space="0" w:color="auto"/>
      </w:divBdr>
    </w:div>
    <w:div w:id="412816915">
      <w:bodyDiv w:val="1"/>
      <w:marLeft w:val="0"/>
      <w:marRight w:val="0"/>
      <w:marTop w:val="0"/>
      <w:marBottom w:val="0"/>
      <w:divBdr>
        <w:top w:val="none" w:sz="0" w:space="0" w:color="auto"/>
        <w:left w:val="none" w:sz="0" w:space="0" w:color="auto"/>
        <w:bottom w:val="none" w:sz="0" w:space="0" w:color="auto"/>
        <w:right w:val="none" w:sz="0" w:space="0" w:color="auto"/>
      </w:divBdr>
    </w:div>
    <w:div w:id="415784180">
      <w:bodyDiv w:val="1"/>
      <w:marLeft w:val="0"/>
      <w:marRight w:val="0"/>
      <w:marTop w:val="0"/>
      <w:marBottom w:val="0"/>
      <w:divBdr>
        <w:top w:val="none" w:sz="0" w:space="0" w:color="auto"/>
        <w:left w:val="none" w:sz="0" w:space="0" w:color="auto"/>
        <w:bottom w:val="none" w:sz="0" w:space="0" w:color="auto"/>
        <w:right w:val="none" w:sz="0" w:space="0" w:color="auto"/>
      </w:divBdr>
    </w:div>
    <w:div w:id="422343026">
      <w:bodyDiv w:val="1"/>
      <w:marLeft w:val="0"/>
      <w:marRight w:val="0"/>
      <w:marTop w:val="0"/>
      <w:marBottom w:val="0"/>
      <w:divBdr>
        <w:top w:val="none" w:sz="0" w:space="0" w:color="auto"/>
        <w:left w:val="none" w:sz="0" w:space="0" w:color="auto"/>
        <w:bottom w:val="none" w:sz="0" w:space="0" w:color="auto"/>
        <w:right w:val="none" w:sz="0" w:space="0" w:color="auto"/>
      </w:divBdr>
    </w:div>
    <w:div w:id="433398988">
      <w:bodyDiv w:val="1"/>
      <w:marLeft w:val="0"/>
      <w:marRight w:val="0"/>
      <w:marTop w:val="0"/>
      <w:marBottom w:val="0"/>
      <w:divBdr>
        <w:top w:val="none" w:sz="0" w:space="0" w:color="auto"/>
        <w:left w:val="none" w:sz="0" w:space="0" w:color="auto"/>
        <w:bottom w:val="none" w:sz="0" w:space="0" w:color="auto"/>
        <w:right w:val="none" w:sz="0" w:space="0" w:color="auto"/>
      </w:divBdr>
    </w:div>
    <w:div w:id="440105473">
      <w:bodyDiv w:val="1"/>
      <w:marLeft w:val="0"/>
      <w:marRight w:val="0"/>
      <w:marTop w:val="0"/>
      <w:marBottom w:val="0"/>
      <w:divBdr>
        <w:top w:val="none" w:sz="0" w:space="0" w:color="auto"/>
        <w:left w:val="none" w:sz="0" w:space="0" w:color="auto"/>
        <w:bottom w:val="none" w:sz="0" w:space="0" w:color="auto"/>
        <w:right w:val="none" w:sz="0" w:space="0" w:color="auto"/>
      </w:divBdr>
    </w:div>
    <w:div w:id="449125803">
      <w:bodyDiv w:val="1"/>
      <w:marLeft w:val="0"/>
      <w:marRight w:val="0"/>
      <w:marTop w:val="0"/>
      <w:marBottom w:val="0"/>
      <w:divBdr>
        <w:top w:val="none" w:sz="0" w:space="0" w:color="auto"/>
        <w:left w:val="none" w:sz="0" w:space="0" w:color="auto"/>
        <w:bottom w:val="none" w:sz="0" w:space="0" w:color="auto"/>
        <w:right w:val="none" w:sz="0" w:space="0" w:color="auto"/>
      </w:divBdr>
    </w:div>
    <w:div w:id="474685007">
      <w:bodyDiv w:val="1"/>
      <w:marLeft w:val="0"/>
      <w:marRight w:val="0"/>
      <w:marTop w:val="0"/>
      <w:marBottom w:val="0"/>
      <w:divBdr>
        <w:top w:val="none" w:sz="0" w:space="0" w:color="auto"/>
        <w:left w:val="none" w:sz="0" w:space="0" w:color="auto"/>
        <w:bottom w:val="none" w:sz="0" w:space="0" w:color="auto"/>
        <w:right w:val="none" w:sz="0" w:space="0" w:color="auto"/>
      </w:divBdr>
    </w:div>
    <w:div w:id="489905727">
      <w:bodyDiv w:val="1"/>
      <w:marLeft w:val="0"/>
      <w:marRight w:val="0"/>
      <w:marTop w:val="0"/>
      <w:marBottom w:val="0"/>
      <w:divBdr>
        <w:top w:val="none" w:sz="0" w:space="0" w:color="auto"/>
        <w:left w:val="none" w:sz="0" w:space="0" w:color="auto"/>
        <w:bottom w:val="none" w:sz="0" w:space="0" w:color="auto"/>
        <w:right w:val="none" w:sz="0" w:space="0" w:color="auto"/>
      </w:divBdr>
    </w:div>
    <w:div w:id="498695454">
      <w:bodyDiv w:val="1"/>
      <w:marLeft w:val="0"/>
      <w:marRight w:val="0"/>
      <w:marTop w:val="0"/>
      <w:marBottom w:val="0"/>
      <w:divBdr>
        <w:top w:val="none" w:sz="0" w:space="0" w:color="auto"/>
        <w:left w:val="none" w:sz="0" w:space="0" w:color="auto"/>
        <w:bottom w:val="none" w:sz="0" w:space="0" w:color="auto"/>
        <w:right w:val="none" w:sz="0" w:space="0" w:color="auto"/>
      </w:divBdr>
    </w:div>
    <w:div w:id="528228015">
      <w:bodyDiv w:val="1"/>
      <w:marLeft w:val="0"/>
      <w:marRight w:val="0"/>
      <w:marTop w:val="0"/>
      <w:marBottom w:val="0"/>
      <w:divBdr>
        <w:top w:val="none" w:sz="0" w:space="0" w:color="auto"/>
        <w:left w:val="none" w:sz="0" w:space="0" w:color="auto"/>
        <w:bottom w:val="none" w:sz="0" w:space="0" w:color="auto"/>
        <w:right w:val="none" w:sz="0" w:space="0" w:color="auto"/>
      </w:divBdr>
    </w:div>
    <w:div w:id="545995799">
      <w:bodyDiv w:val="1"/>
      <w:marLeft w:val="0"/>
      <w:marRight w:val="0"/>
      <w:marTop w:val="0"/>
      <w:marBottom w:val="0"/>
      <w:divBdr>
        <w:top w:val="none" w:sz="0" w:space="0" w:color="auto"/>
        <w:left w:val="none" w:sz="0" w:space="0" w:color="auto"/>
        <w:bottom w:val="none" w:sz="0" w:space="0" w:color="auto"/>
        <w:right w:val="none" w:sz="0" w:space="0" w:color="auto"/>
      </w:divBdr>
    </w:div>
    <w:div w:id="581567741">
      <w:bodyDiv w:val="1"/>
      <w:marLeft w:val="0"/>
      <w:marRight w:val="0"/>
      <w:marTop w:val="0"/>
      <w:marBottom w:val="0"/>
      <w:divBdr>
        <w:top w:val="none" w:sz="0" w:space="0" w:color="auto"/>
        <w:left w:val="none" w:sz="0" w:space="0" w:color="auto"/>
        <w:bottom w:val="none" w:sz="0" w:space="0" w:color="auto"/>
        <w:right w:val="none" w:sz="0" w:space="0" w:color="auto"/>
      </w:divBdr>
    </w:div>
    <w:div w:id="584075236">
      <w:bodyDiv w:val="1"/>
      <w:marLeft w:val="0"/>
      <w:marRight w:val="0"/>
      <w:marTop w:val="0"/>
      <w:marBottom w:val="0"/>
      <w:divBdr>
        <w:top w:val="none" w:sz="0" w:space="0" w:color="auto"/>
        <w:left w:val="none" w:sz="0" w:space="0" w:color="auto"/>
        <w:bottom w:val="none" w:sz="0" w:space="0" w:color="auto"/>
        <w:right w:val="none" w:sz="0" w:space="0" w:color="auto"/>
      </w:divBdr>
    </w:div>
    <w:div w:id="601301425">
      <w:bodyDiv w:val="1"/>
      <w:marLeft w:val="0"/>
      <w:marRight w:val="0"/>
      <w:marTop w:val="0"/>
      <w:marBottom w:val="0"/>
      <w:divBdr>
        <w:top w:val="none" w:sz="0" w:space="0" w:color="auto"/>
        <w:left w:val="none" w:sz="0" w:space="0" w:color="auto"/>
        <w:bottom w:val="none" w:sz="0" w:space="0" w:color="auto"/>
        <w:right w:val="none" w:sz="0" w:space="0" w:color="auto"/>
      </w:divBdr>
    </w:div>
    <w:div w:id="602304488">
      <w:bodyDiv w:val="1"/>
      <w:marLeft w:val="0"/>
      <w:marRight w:val="0"/>
      <w:marTop w:val="0"/>
      <w:marBottom w:val="0"/>
      <w:divBdr>
        <w:top w:val="none" w:sz="0" w:space="0" w:color="auto"/>
        <w:left w:val="none" w:sz="0" w:space="0" w:color="auto"/>
        <w:bottom w:val="none" w:sz="0" w:space="0" w:color="auto"/>
        <w:right w:val="none" w:sz="0" w:space="0" w:color="auto"/>
      </w:divBdr>
    </w:div>
    <w:div w:id="620844918">
      <w:bodyDiv w:val="1"/>
      <w:marLeft w:val="0"/>
      <w:marRight w:val="0"/>
      <w:marTop w:val="0"/>
      <w:marBottom w:val="0"/>
      <w:divBdr>
        <w:top w:val="none" w:sz="0" w:space="0" w:color="auto"/>
        <w:left w:val="none" w:sz="0" w:space="0" w:color="auto"/>
        <w:bottom w:val="none" w:sz="0" w:space="0" w:color="auto"/>
        <w:right w:val="none" w:sz="0" w:space="0" w:color="auto"/>
      </w:divBdr>
    </w:div>
    <w:div w:id="621150446">
      <w:bodyDiv w:val="1"/>
      <w:marLeft w:val="0"/>
      <w:marRight w:val="0"/>
      <w:marTop w:val="0"/>
      <w:marBottom w:val="0"/>
      <w:divBdr>
        <w:top w:val="none" w:sz="0" w:space="0" w:color="auto"/>
        <w:left w:val="none" w:sz="0" w:space="0" w:color="auto"/>
        <w:bottom w:val="none" w:sz="0" w:space="0" w:color="auto"/>
        <w:right w:val="none" w:sz="0" w:space="0" w:color="auto"/>
      </w:divBdr>
    </w:div>
    <w:div w:id="628783711">
      <w:bodyDiv w:val="1"/>
      <w:marLeft w:val="0"/>
      <w:marRight w:val="0"/>
      <w:marTop w:val="0"/>
      <w:marBottom w:val="0"/>
      <w:divBdr>
        <w:top w:val="none" w:sz="0" w:space="0" w:color="auto"/>
        <w:left w:val="none" w:sz="0" w:space="0" w:color="auto"/>
        <w:bottom w:val="none" w:sz="0" w:space="0" w:color="auto"/>
        <w:right w:val="none" w:sz="0" w:space="0" w:color="auto"/>
      </w:divBdr>
    </w:div>
    <w:div w:id="645205869">
      <w:bodyDiv w:val="1"/>
      <w:marLeft w:val="0"/>
      <w:marRight w:val="0"/>
      <w:marTop w:val="0"/>
      <w:marBottom w:val="0"/>
      <w:divBdr>
        <w:top w:val="none" w:sz="0" w:space="0" w:color="auto"/>
        <w:left w:val="none" w:sz="0" w:space="0" w:color="auto"/>
        <w:bottom w:val="none" w:sz="0" w:space="0" w:color="auto"/>
        <w:right w:val="none" w:sz="0" w:space="0" w:color="auto"/>
      </w:divBdr>
    </w:div>
    <w:div w:id="664746518">
      <w:bodyDiv w:val="1"/>
      <w:marLeft w:val="0"/>
      <w:marRight w:val="0"/>
      <w:marTop w:val="0"/>
      <w:marBottom w:val="0"/>
      <w:divBdr>
        <w:top w:val="none" w:sz="0" w:space="0" w:color="auto"/>
        <w:left w:val="none" w:sz="0" w:space="0" w:color="auto"/>
        <w:bottom w:val="none" w:sz="0" w:space="0" w:color="auto"/>
        <w:right w:val="none" w:sz="0" w:space="0" w:color="auto"/>
      </w:divBdr>
    </w:div>
    <w:div w:id="699551315">
      <w:bodyDiv w:val="1"/>
      <w:marLeft w:val="0"/>
      <w:marRight w:val="0"/>
      <w:marTop w:val="0"/>
      <w:marBottom w:val="0"/>
      <w:divBdr>
        <w:top w:val="none" w:sz="0" w:space="0" w:color="auto"/>
        <w:left w:val="none" w:sz="0" w:space="0" w:color="auto"/>
        <w:bottom w:val="none" w:sz="0" w:space="0" w:color="auto"/>
        <w:right w:val="none" w:sz="0" w:space="0" w:color="auto"/>
      </w:divBdr>
    </w:div>
    <w:div w:id="758062059">
      <w:bodyDiv w:val="1"/>
      <w:marLeft w:val="0"/>
      <w:marRight w:val="0"/>
      <w:marTop w:val="0"/>
      <w:marBottom w:val="0"/>
      <w:divBdr>
        <w:top w:val="none" w:sz="0" w:space="0" w:color="auto"/>
        <w:left w:val="none" w:sz="0" w:space="0" w:color="auto"/>
        <w:bottom w:val="none" w:sz="0" w:space="0" w:color="auto"/>
        <w:right w:val="none" w:sz="0" w:space="0" w:color="auto"/>
      </w:divBdr>
    </w:div>
    <w:div w:id="762798442">
      <w:bodyDiv w:val="1"/>
      <w:marLeft w:val="0"/>
      <w:marRight w:val="0"/>
      <w:marTop w:val="0"/>
      <w:marBottom w:val="0"/>
      <w:divBdr>
        <w:top w:val="none" w:sz="0" w:space="0" w:color="auto"/>
        <w:left w:val="none" w:sz="0" w:space="0" w:color="auto"/>
        <w:bottom w:val="none" w:sz="0" w:space="0" w:color="auto"/>
        <w:right w:val="none" w:sz="0" w:space="0" w:color="auto"/>
      </w:divBdr>
    </w:div>
    <w:div w:id="790786699">
      <w:bodyDiv w:val="1"/>
      <w:marLeft w:val="0"/>
      <w:marRight w:val="0"/>
      <w:marTop w:val="0"/>
      <w:marBottom w:val="0"/>
      <w:divBdr>
        <w:top w:val="none" w:sz="0" w:space="0" w:color="auto"/>
        <w:left w:val="none" w:sz="0" w:space="0" w:color="auto"/>
        <w:bottom w:val="none" w:sz="0" w:space="0" w:color="auto"/>
        <w:right w:val="none" w:sz="0" w:space="0" w:color="auto"/>
      </w:divBdr>
    </w:div>
    <w:div w:id="816186066">
      <w:bodyDiv w:val="1"/>
      <w:marLeft w:val="0"/>
      <w:marRight w:val="0"/>
      <w:marTop w:val="0"/>
      <w:marBottom w:val="0"/>
      <w:divBdr>
        <w:top w:val="none" w:sz="0" w:space="0" w:color="auto"/>
        <w:left w:val="none" w:sz="0" w:space="0" w:color="auto"/>
        <w:bottom w:val="none" w:sz="0" w:space="0" w:color="auto"/>
        <w:right w:val="none" w:sz="0" w:space="0" w:color="auto"/>
      </w:divBdr>
    </w:div>
    <w:div w:id="819731755">
      <w:bodyDiv w:val="1"/>
      <w:marLeft w:val="0"/>
      <w:marRight w:val="0"/>
      <w:marTop w:val="0"/>
      <w:marBottom w:val="0"/>
      <w:divBdr>
        <w:top w:val="none" w:sz="0" w:space="0" w:color="auto"/>
        <w:left w:val="none" w:sz="0" w:space="0" w:color="auto"/>
        <w:bottom w:val="none" w:sz="0" w:space="0" w:color="auto"/>
        <w:right w:val="none" w:sz="0" w:space="0" w:color="auto"/>
      </w:divBdr>
    </w:div>
    <w:div w:id="824660540">
      <w:bodyDiv w:val="1"/>
      <w:marLeft w:val="0"/>
      <w:marRight w:val="0"/>
      <w:marTop w:val="0"/>
      <w:marBottom w:val="0"/>
      <w:divBdr>
        <w:top w:val="none" w:sz="0" w:space="0" w:color="auto"/>
        <w:left w:val="none" w:sz="0" w:space="0" w:color="auto"/>
        <w:bottom w:val="none" w:sz="0" w:space="0" w:color="auto"/>
        <w:right w:val="none" w:sz="0" w:space="0" w:color="auto"/>
      </w:divBdr>
    </w:div>
    <w:div w:id="831797788">
      <w:bodyDiv w:val="1"/>
      <w:marLeft w:val="0"/>
      <w:marRight w:val="0"/>
      <w:marTop w:val="0"/>
      <w:marBottom w:val="0"/>
      <w:divBdr>
        <w:top w:val="none" w:sz="0" w:space="0" w:color="auto"/>
        <w:left w:val="none" w:sz="0" w:space="0" w:color="auto"/>
        <w:bottom w:val="none" w:sz="0" w:space="0" w:color="auto"/>
        <w:right w:val="none" w:sz="0" w:space="0" w:color="auto"/>
      </w:divBdr>
    </w:div>
    <w:div w:id="833229010">
      <w:bodyDiv w:val="1"/>
      <w:marLeft w:val="0"/>
      <w:marRight w:val="0"/>
      <w:marTop w:val="0"/>
      <w:marBottom w:val="0"/>
      <w:divBdr>
        <w:top w:val="none" w:sz="0" w:space="0" w:color="auto"/>
        <w:left w:val="none" w:sz="0" w:space="0" w:color="auto"/>
        <w:bottom w:val="none" w:sz="0" w:space="0" w:color="auto"/>
        <w:right w:val="none" w:sz="0" w:space="0" w:color="auto"/>
      </w:divBdr>
    </w:div>
    <w:div w:id="867376957">
      <w:bodyDiv w:val="1"/>
      <w:marLeft w:val="0"/>
      <w:marRight w:val="0"/>
      <w:marTop w:val="0"/>
      <w:marBottom w:val="0"/>
      <w:divBdr>
        <w:top w:val="none" w:sz="0" w:space="0" w:color="auto"/>
        <w:left w:val="none" w:sz="0" w:space="0" w:color="auto"/>
        <w:bottom w:val="none" w:sz="0" w:space="0" w:color="auto"/>
        <w:right w:val="none" w:sz="0" w:space="0" w:color="auto"/>
      </w:divBdr>
    </w:div>
    <w:div w:id="870267125">
      <w:bodyDiv w:val="1"/>
      <w:marLeft w:val="0"/>
      <w:marRight w:val="0"/>
      <w:marTop w:val="0"/>
      <w:marBottom w:val="0"/>
      <w:divBdr>
        <w:top w:val="none" w:sz="0" w:space="0" w:color="auto"/>
        <w:left w:val="none" w:sz="0" w:space="0" w:color="auto"/>
        <w:bottom w:val="none" w:sz="0" w:space="0" w:color="auto"/>
        <w:right w:val="none" w:sz="0" w:space="0" w:color="auto"/>
      </w:divBdr>
    </w:div>
    <w:div w:id="906913964">
      <w:bodyDiv w:val="1"/>
      <w:marLeft w:val="0"/>
      <w:marRight w:val="0"/>
      <w:marTop w:val="0"/>
      <w:marBottom w:val="0"/>
      <w:divBdr>
        <w:top w:val="none" w:sz="0" w:space="0" w:color="auto"/>
        <w:left w:val="none" w:sz="0" w:space="0" w:color="auto"/>
        <w:bottom w:val="none" w:sz="0" w:space="0" w:color="auto"/>
        <w:right w:val="none" w:sz="0" w:space="0" w:color="auto"/>
      </w:divBdr>
    </w:div>
    <w:div w:id="909971245">
      <w:bodyDiv w:val="1"/>
      <w:marLeft w:val="0"/>
      <w:marRight w:val="0"/>
      <w:marTop w:val="0"/>
      <w:marBottom w:val="0"/>
      <w:divBdr>
        <w:top w:val="none" w:sz="0" w:space="0" w:color="auto"/>
        <w:left w:val="none" w:sz="0" w:space="0" w:color="auto"/>
        <w:bottom w:val="none" w:sz="0" w:space="0" w:color="auto"/>
        <w:right w:val="none" w:sz="0" w:space="0" w:color="auto"/>
      </w:divBdr>
    </w:div>
    <w:div w:id="949046128">
      <w:bodyDiv w:val="1"/>
      <w:marLeft w:val="0"/>
      <w:marRight w:val="0"/>
      <w:marTop w:val="0"/>
      <w:marBottom w:val="0"/>
      <w:divBdr>
        <w:top w:val="none" w:sz="0" w:space="0" w:color="auto"/>
        <w:left w:val="none" w:sz="0" w:space="0" w:color="auto"/>
        <w:bottom w:val="none" w:sz="0" w:space="0" w:color="auto"/>
        <w:right w:val="none" w:sz="0" w:space="0" w:color="auto"/>
      </w:divBdr>
    </w:div>
    <w:div w:id="973102994">
      <w:bodyDiv w:val="1"/>
      <w:marLeft w:val="0"/>
      <w:marRight w:val="0"/>
      <w:marTop w:val="0"/>
      <w:marBottom w:val="0"/>
      <w:divBdr>
        <w:top w:val="none" w:sz="0" w:space="0" w:color="auto"/>
        <w:left w:val="none" w:sz="0" w:space="0" w:color="auto"/>
        <w:bottom w:val="none" w:sz="0" w:space="0" w:color="auto"/>
        <w:right w:val="none" w:sz="0" w:space="0" w:color="auto"/>
      </w:divBdr>
    </w:div>
    <w:div w:id="994604841">
      <w:bodyDiv w:val="1"/>
      <w:marLeft w:val="0"/>
      <w:marRight w:val="0"/>
      <w:marTop w:val="0"/>
      <w:marBottom w:val="0"/>
      <w:divBdr>
        <w:top w:val="none" w:sz="0" w:space="0" w:color="auto"/>
        <w:left w:val="none" w:sz="0" w:space="0" w:color="auto"/>
        <w:bottom w:val="none" w:sz="0" w:space="0" w:color="auto"/>
        <w:right w:val="none" w:sz="0" w:space="0" w:color="auto"/>
      </w:divBdr>
    </w:div>
    <w:div w:id="997807798">
      <w:bodyDiv w:val="1"/>
      <w:marLeft w:val="0"/>
      <w:marRight w:val="0"/>
      <w:marTop w:val="0"/>
      <w:marBottom w:val="0"/>
      <w:divBdr>
        <w:top w:val="none" w:sz="0" w:space="0" w:color="auto"/>
        <w:left w:val="none" w:sz="0" w:space="0" w:color="auto"/>
        <w:bottom w:val="none" w:sz="0" w:space="0" w:color="auto"/>
        <w:right w:val="none" w:sz="0" w:space="0" w:color="auto"/>
      </w:divBdr>
    </w:div>
    <w:div w:id="1019157845">
      <w:bodyDiv w:val="1"/>
      <w:marLeft w:val="0"/>
      <w:marRight w:val="0"/>
      <w:marTop w:val="0"/>
      <w:marBottom w:val="0"/>
      <w:divBdr>
        <w:top w:val="none" w:sz="0" w:space="0" w:color="auto"/>
        <w:left w:val="none" w:sz="0" w:space="0" w:color="auto"/>
        <w:bottom w:val="none" w:sz="0" w:space="0" w:color="auto"/>
        <w:right w:val="none" w:sz="0" w:space="0" w:color="auto"/>
      </w:divBdr>
    </w:div>
    <w:div w:id="1023435864">
      <w:bodyDiv w:val="1"/>
      <w:marLeft w:val="0"/>
      <w:marRight w:val="0"/>
      <w:marTop w:val="0"/>
      <w:marBottom w:val="0"/>
      <w:divBdr>
        <w:top w:val="none" w:sz="0" w:space="0" w:color="auto"/>
        <w:left w:val="none" w:sz="0" w:space="0" w:color="auto"/>
        <w:bottom w:val="none" w:sz="0" w:space="0" w:color="auto"/>
        <w:right w:val="none" w:sz="0" w:space="0" w:color="auto"/>
      </w:divBdr>
    </w:div>
    <w:div w:id="1074206802">
      <w:bodyDiv w:val="1"/>
      <w:marLeft w:val="0"/>
      <w:marRight w:val="0"/>
      <w:marTop w:val="0"/>
      <w:marBottom w:val="0"/>
      <w:divBdr>
        <w:top w:val="none" w:sz="0" w:space="0" w:color="auto"/>
        <w:left w:val="none" w:sz="0" w:space="0" w:color="auto"/>
        <w:bottom w:val="none" w:sz="0" w:space="0" w:color="auto"/>
        <w:right w:val="none" w:sz="0" w:space="0" w:color="auto"/>
      </w:divBdr>
    </w:div>
    <w:div w:id="1084376075">
      <w:bodyDiv w:val="1"/>
      <w:marLeft w:val="0"/>
      <w:marRight w:val="0"/>
      <w:marTop w:val="0"/>
      <w:marBottom w:val="0"/>
      <w:divBdr>
        <w:top w:val="none" w:sz="0" w:space="0" w:color="auto"/>
        <w:left w:val="none" w:sz="0" w:space="0" w:color="auto"/>
        <w:bottom w:val="none" w:sz="0" w:space="0" w:color="auto"/>
        <w:right w:val="none" w:sz="0" w:space="0" w:color="auto"/>
      </w:divBdr>
    </w:div>
    <w:div w:id="1115832207">
      <w:bodyDiv w:val="1"/>
      <w:marLeft w:val="0"/>
      <w:marRight w:val="0"/>
      <w:marTop w:val="0"/>
      <w:marBottom w:val="0"/>
      <w:divBdr>
        <w:top w:val="none" w:sz="0" w:space="0" w:color="auto"/>
        <w:left w:val="none" w:sz="0" w:space="0" w:color="auto"/>
        <w:bottom w:val="none" w:sz="0" w:space="0" w:color="auto"/>
        <w:right w:val="none" w:sz="0" w:space="0" w:color="auto"/>
      </w:divBdr>
    </w:div>
    <w:div w:id="1155340116">
      <w:bodyDiv w:val="1"/>
      <w:marLeft w:val="0"/>
      <w:marRight w:val="0"/>
      <w:marTop w:val="0"/>
      <w:marBottom w:val="0"/>
      <w:divBdr>
        <w:top w:val="none" w:sz="0" w:space="0" w:color="auto"/>
        <w:left w:val="none" w:sz="0" w:space="0" w:color="auto"/>
        <w:bottom w:val="none" w:sz="0" w:space="0" w:color="auto"/>
        <w:right w:val="none" w:sz="0" w:space="0" w:color="auto"/>
      </w:divBdr>
    </w:div>
    <w:div w:id="1165167819">
      <w:bodyDiv w:val="1"/>
      <w:marLeft w:val="0"/>
      <w:marRight w:val="0"/>
      <w:marTop w:val="0"/>
      <w:marBottom w:val="0"/>
      <w:divBdr>
        <w:top w:val="none" w:sz="0" w:space="0" w:color="auto"/>
        <w:left w:val="none" w:sz="0" w:space="0" w:color="auto"/>
        <w:bottom w:val="none" w:sz="0" w:space="0" w:color="auto"/>
        <w:right w:val="none" w:sz="0" w:space="0" w:color="auto"/>
      </w:divBdr>
    </w:div>
    <w:div w:id="1200777195">
      <w:bodyDiv w:val="1"/>
      <w:marLeft w:val="0"/>
      <w:marRight w:val="0"/>
      <w:marTop w:val="0"/>
      <w:marBottom w:val="0"/>
      <w:divBdr>
        <w:top w:val="none" w:sz="0" w:space="0" w:color="auto"/>
        <w:left w:val="none" w:sz="0" w:space="0" w:color="auto"/>
        <w:bottom w:val="none" w:sz="0" w:space="0" w:color="auto"/>
        <w:right w:val="none" w:sz="0" w:space="0" w:color="auto"/>
      </w:divBdr>
    </w:div>
    <w:div w:id="1297297947">
      <w:bodyDiv w:val="1"/>
      <w:marLeft w:val="0"/>
      <w:marRight w:val="0"/>
      <w:marTop w:val="0"/>
      <w:marBottom w:val="0"/>
      <w:divBdr>
        <w:top w:val="none" w:sz="0" w:space="0" w:color="auto"/>
        <w:left w:val="none" w:sz="0" w:space="0" w:color="auto"/>
        <w:bottom w:val="none" w:sz="0" w:space="0" w:color="auto"/>
        <w:right w:val="none" w:sz="0" w:space="0" w:color="auto"/>
      </w:divBdr>
    </w:div>
    <w:div w:id="1341346708">
      <w:bodyDiv w:val="1"/>
      <w:marLeft w:val="0"/>
      <w:marRight w:val="0"/>
      <w:marTop w:val="0"/>
      <w:marBottom w:val="0"/>
      <w:divBdr>
        <w:top w:val="none" w:sz="0" w:space="0" w:color="auto"/>
        <w:left w:val="none" w:sz="0" w:space="0" w:color="auto"/>
        <w:bottom w:val="none" w:sz="0" w:space="0" w:color="auto"/>
        <w:right w:val="none" w:sz="0" w:space="0" w:color="auto"/>
      </w:divBdr>
    </w:div>
    <w:div w:id="1359548948">
      <w:bodyDiv w:val="1"/>
      <w:marLeft w:val="0"/>
      <w:marRight w:val="0"/>
      <w:marTop w:val="0"/>
      <w:marBottom w:val="0"/>
      <w:divBdr>
        <w:top w:val="none" w:sz="0" w:space="0" w:color="auto"/>
        <w:left w:val="none" w:sz="0" w:space="0" w:color="auto"/>
        <w:bottom w:val="none" w:sz="0" w:space="0" w:color="auto"/>
        <w:right w:val="none" w:sz="0" w:space="0" w:color="auto"/>
      </w:divBdr>
    </w:div>
    <w:div w:id="1372456700">
      <w:bodyDiv w:val="1"/>
      <w:marLeft w:val="0"/>
      <w:marRight w:val="0"/>
      <w:marTop w:val="0"/>
      <w:marBottom w:val="0"/>
      <w:divBdr>
        <w:top w:val="none" w:sz="0" w:space="0" w:color="auto"/>
        <w:left w:val="none" w:sz="0" w:space="0" w:color="auto"/>
        <w:bottom w:val="none" w:sz="0" w:space="0" w:color="auto"/>
        <w:right w:val="none" w:sz="0" w:space="0" w:color="auto"/>
      </w:divBdr>
    </w:div>
    <w:div w:id="1374619344">
      <w:bodyDiv w:val="1"/>
      <w:marLeft w:val="0"/>
      <w:marRight w:val="0"/>
      <w:marTop w:val="0"/>
      <w:marBottom w:val="0"/>
      <w:divBdr>
        <w:top w:val="none" w:sz="0" w:space="0" w:color="auto"/>
        <w:left w:val="none" w:sz="0" w:space="0" w:color="auto"/>
        <w:bottom w:val="none" w:sz="0" w:space="0" w:color="auto"/>
        <w:right w:val="none" w:sz="0" w:space="0" w:color="auto"/>
      </w:divBdr>
    </w:div>
    <w:div w:id="1390106741">
      <w:bodyDiv w:val="1"/>
      <w:marLeft w:val="0"/>
      <w:marRight w:val="0"/>
      <w:marTop w:val="0"/>
      <w:marBottom w:val="0"/>
      <w:divBdr>
        <w:top w:val="none" w:sz="0" w:space="0" w:color="auto"/>
        <w:left w:val="none" w:sz="0" w:space="0" w:color="auto"/>
        <w:bottom w:val="none" w:sz="0" w:space="0" w:color="auto"/>
        <w:right w:val="none" w:sz="0" w:space="0" w:color="auto"/>
      </w:divBdr>
    </w:div>
    <w:div w:id="1402672874">
      <w:bodyDiv w:val="1"/>
      <w:marLeft w:val="0"/>
      <w:marRight w:val="0"/>
      <w:marTop w:val="0"/>
      <w:marBottom w:val="0"/>
      <w:divBdr>
        <w:top w:val="none" w:sz="0" w:space="0" w:color="auto"/>
        <w:left w:val="none" w:sz="0" w:space="0" w:color="auto"/>
        <w:bottom w:val="none" w:sz="0" w:space="0" w:color="auto"/>
        <w:right w:val="none" w:sz="0" w:space="0" w:color="auto"/>
      </w:divBdr>
    </w:div>
    <w:div w:id="1420099671">
      <w:bodyDiv w:val="1"/>
      <w:marLeft w:val="0"/>
      <w:marRight w:val="0"/>
      <w:marTop w:val="0"/>
      <w:marBottom w:val="0"/>
      <w:divBdr>
        <w:top w:val="none" w:sz="0" w:space="0" w:color="auto"/>
        <w:left w:val="none" w:sz="0" w:space="0" w:color="auto"/>
        <w:bottom w:val="none" w:sz="0" w:space="0" w:color="auto"/>
        <w:right w:val="none" w:sz="0" w:space="0" w:color="auto"/>
      </w:divBdr>
    </w:div>
    <w:div w:id="1447850319">
      <w:bodyDiv w:val="1"/>
      <w:marLeft w:val="0"/>
      <w:marRight w:val="0"/>
      <w:marTop w:val="0"/>
      <w:marBottom w:val="0"/>
      <w:divBdr>
        <w:top w:val="none" w:sz="0" w:space="0" w:color="auto"/>
        <w:left w:val="none" w:sz="0" w:space="0" w:color="auto"/>
        <w:bottom w:val="none" w:sz="0" w:space="0" w:color="auto"/>
        <w:right w:val="none" w:sz="0" w:space="0" w:color="auto"/>
      </w:divBdr>
    </w:div>
    <w:div w:id="1460031321">
      <w:bodyDiv w:val="1"/>
      <w:marLeft w:val="0"/>
      <w:marRight w:val="0"/>
      <w:marTop w:val="0"/>
      <w:marBottom w:val="0"/>
      <w:divBdr>
        <w:top w:val="none" w:sz="0" w:space="0" w:color="auto"/>
        <w:left w:val="none" w:sz="0" w:space="0" w:color="auto"/>
        <w:bottom w:val="none" w:sz="0" w:space="0" w:color="auto"/>
        <w:right w:val="none" w:sz="0" w:space="0" w:color="auto"/>
      </w:divBdr>
    </w:div>
    <w:div w:id="1478304610">
      <w:bodyDiv w:val="1"/>
      <w:marLeft w:val="0"/>
      <w:marRight w:val="0"/>
      <w:marTop w:val="0"/>
      <w:marBottom w:val="0"/>
      <w:divBdr>
        <w:top w:val="none" w:sz="0" w:space="0" w:color="auto"/>
        <w:left w:val="none" w:sz="0" w:space="0" w:color="auto"/>
        <w:bottom w:val="none" w:sz="0" w:space="0" w:color="auto"/>
        <w:right w:val="none" w:sz="0" w:space="0" w:color="auto"/>
      </w:divBdr>
    </w:div>
    <w:div w:id="1481577522">
      <w:bodyDiv w:val="1"/>
      <w:marLeft w:val="0"/>
      <w:marRight w:val="0"/>
      <w:marTop w:val="0"/>
      <w:marBottom w:val="0"/>
      <w:divBdr>
        <w:top w:val="none" w:sz="0" w:space="0" w:color="auto"/>
        <w:left w:val="none" w:sz="0" w:space="0" w:color="auto"/>
        <w:bottom w:val="none" w:sz="0" w:space="0" w:color="auto"/>
        <w:right w:val="none" w:sz="0" w:space="0" w:color="auto"/>
      </w:divBdr>
    </w:div>
    <w:div w:id="1493832803">
      <w:bodyDiv w:val="1"/>
      <w:marLeft w:val="0"/>
      <w:marRight w:val="0"/>
      <w:marTop w:val="0"/>
      <w:marBottom w:val="0"/>
      <w:divBdr>
        <w:top w:val="none" w:sz="0" w:space="0" w:color="auto"/>
        <w:left w:val="none" w:sz="0" w:space="0" w:color="auto"/>
        <w:bottom w:val="none" w:sz="0" w:space="0" w:color="auto"/>
        <w:right w:val="none" w:sz="0" w:space="0" w:color="auto"/>
      </w:divBdr>
    </w:div>
    <w:div w:id="1507942777">
      <w:bodyDiv w:val="1"/>
      <w:marLeft w:val="0"/>
      <w:marRight w:val="0"/>
      <w:marTop w:val="0"/>
      <w:marBottom w:val="0"/>
      <w:divBdr>
        <w:top w:val="none" w:sz="0" w:space="0" w:color="auto"/>
        <w:left w:val="none" w:sz="0" w:space="0" w:color="auto"/>
        <w:bottom w:val="none" w:sz="0" w:space="0" w:color="auto"/>
        <w:right w:val="none" w:sz="0" w:space="0" w:color="auto"/>
      </w:divBdr>
    </w:div>
    <w:div w:id="1521890998">
      <w:bodyDiv w:val="1"/>
      <w:marLeft w:val="0"/>
      <w:marRight w:val="0"/>
      <w:marTop w:val="0"/>
      <w:marBottom w:val="0"/>
      <w:divBdr>
        <w:top w:val="none" w:sz="0" w:space="0" w:color="auto"/>
        <w:left w:val="none" w:sz="0" w:space="0" w:color="auto"/>
        <w:bottom w:val="none" w:sz="0" w:space="0" w:color="auto"/>
        <w:right w:val="none" w:sz="0" w:space="0" w:color="auto"/>
      </w:divBdr>
    </w:div>
    <w:div w:id="1578636284">
      <w:bodyDiv w:val="1"/>
      <w:marLeft w:val="0"/>
      <w:marRight w:val="0"/>
      <w:marTop w:val="0"/>
      <w:marBottom w:val="0"/>
      <w:divBdr>
        <w:top w:val="none" w:sz="0" w:space="0" w:color="auto"/>
        <w:left w:val="none" w:sz="0" w:space="0" w:color="auto"/>
        <w:bottom w:val="none" w:sz="0" w:space="0" w:color="auto"/>
        <w:right w:val="none" w:sz="0" w:space="0" w:color="auto"/>
      </w:divBdr>
    </w:div>
    <w:div w:id="1581403312">
      <w:bodyDiv w:val="1"/>
      <w:marLeft w:val="0"/>
      <w:marRight w:val="0"/>
      <w:marTop w:val="0"/>
      <w:marBottom w:val="0"/>
      <w:divBdr>
        <w:top w:val="none" w:sz="0" w:space="0" w:color="auto"/>
        <w:left w:val="none" w:sz="0" w:space="0" w:color="auto"/>
        <w:bottom w:val="none" w:sz="0" w:space="0" w:color="auto"/>
        <w:right w:val="none" w:sz="0" w:space="0" w:color="auto"/>
      </w:divBdr>
    </w:div>
    <w:div w:id="1588225809">
      <w:bodyDiv w:val="1"/>
      <w:marLeft w:val="0"/>
      <w:marRight w:val="0"/>
      <w:marTop w:val="0"/>
      <w:marBottom w:val="0"/>
      <w:divBdr>
        <w:top w:val="none" w:sz="0" w:space="0" w:color="auto"/>
        <w:left w:val="none" w:sz="0" w:space="0" w:color="auto"/>
        <w:bottom w:val="none" w:sz="0" w:space="0" w:color="auto"/>
        <w:right w:val="none" w:sz="0" w:space="0" w:color="auto"/>
      </w:divBdr>
    </w:div>
    <w:div w:id="1591619183">
      <w:bodyDiv w:val="1"/>
      <w:marLeft w:val="0"/>
      <w:marRight w:val="0"/>
      <w:marTop w:val="0"/>
      <w:marBottom w:val="0"/>
      <w:divBdr>
        <w:top w:val="none" w:sz="0" w:space="0" w:color="auto"/>
        <w:left w:val="none" w:sz="0" w:space="0" w:color="auto"/>
        <w:bottom w:val="none" w:sz="0" w:space="0" w:color="auto"/>
        <w:right w:val="none" w:sz="0" w:space="0" w:color="auto"/>
      </w:divBdr>
    </w:div>
    <w:div w:id="1602638191">
      <w:bodyDiv w:val="1"/>
      <w:marLeft w:val="0"/>
      <w:marRight w:val="0"/>
      <w:marTop w:val="0"/>
      <w:marBottom w:val="0"/>
      <w:divBdr>
        <w:top w:val="none" w:sz="0" w:space="0" w:color="auto"/>
        <w:left w:val="none" w:sz="0" w:space="0" w:color="auto"/>
        <w:bottom w:val="none" w:sz="0" w:space="0" w:color="auto"/>
        <w:right w:val="none" w:sz="0" w:space="0" w:color="auto"/>
      </w:divBdr>
    </w:div>
    <w:div w:id="1624388166">
      <w:bodyDiv w:val="1"/>
      <w:marLeft w:val="0"/>
      <w:marRight w:val="0"/>
      <w:marTop w:val="0"/>
      <w:marBottom w:val="0"/>
      <w:divBdr>
        <w:top w:val="none" w:sz="0" w:space="0" w:color="auto"/>
        <w:left w:val="none" w:sz="0" w:space="0" w:color="auto"/>
        <w:bottom w:val="none" w:sz="0" w:space="0" w:color="auto"/>
        <w:right w:val="none" w:sz="0" w:space="0" w:color="auto"/>
      </w:divBdr>
    </w:div>
    <w:div w:id="1662998472">
      <w:bodyDiv w:val="1"/>
      <w:marLeft w:val="0"/>
      <w:marRight w:val="0"/>
      <w:marTop w:val="0"/>
      <w:marBottom w:val="0"/>
      <w:divBdr>
        <w:top w:val="none" w:sz="0" w:space="0" w:color="auto"/>
        <w:left w:val="none" w:sz="0" w:space="0" w:color="auto"/>
        <w:bottom w:val="none" w:sz="0" w:space="0" w:color="auto"/>
        <w:right w:val="none" w:sz="0" w:space="0" w:color="auto"/>
      </w:divBdr>
    </w:div>
    <w:div w:id="1697079626">
      <w:bodyDiv w:val="1"/>
      <w:marLeft w:val="0"/>
      <w:marRight w:val="0"/>
      <w:marTop w:val="0"/>
      <w:marBottom w:val="0"/>
      <w:divBdr>
        <w:top w:val="none" w:sz="0" w:space="0" w:color="auto"/>
        <w:left w:val="none" w:sz="0" w:space="0" w:color="auto"/>
        <w:bottom w:val="none" w:sz="0" w:space="0" w:color="auto"/>
        <w:right w:val="none" w:sz="0" w:space="0" w:color="auto"/>
      </w:divBdr>
    </w:div>
    <w:div w:id="1698892316">
      <w:bodyDiv w:val="1"/>
      <w:marLeft w:val="0"/>
      <w:marRight w:val="0"/>
      <w:marTop w:val="0"/>
      <w:marBottom w:val="0"/>
      <w:divBdr>
        <w:top w:val="none" w:sz="0" w:space="0" w:color="auto"/>
        <w:left w:val="none" w:sz="0" w:space="0" w:color="auto"/>
        <w:bottom w:val="none" w:sz="0" w:space="0" w:color="auto"/>
        <w:right w:val="none" w:sz="0" w:space="0" w:color="auto"/>
      </w:divBdr>
    </w:div>
    <w:div w:id="1745908285">
      <w:bodyDiv w:val="1"/>
      <w:marLeft w:val="0"/>
      <w:marRight w:val="0"/>
      <w:marTop w:val="0"/>
      <w:marBottom w:val="0"/>
      <w:divBdr>
        <w:top w:val="none" w:sz="0" w:space="0" w:color="auto"/>
        <w:left w:val="none" w:sz="0" w:space="0" w:color="auto"/>
        <w:bottom w:val="none" w:sz="0" w:space="0" w:color="auto"/>
        <w:right w:val="none" w:sz="0" w:space="0" w:color="auto"/>
      </w:divBdr>
    </w:div>
    <w:div w:id="1746344594">
      <w:bodyDiv w:val="1"/>
      <w:marLeft w:val="0"/>
      <w:marRight w:val="0"/>
      <w:marTop w:val="0"/>
      <w:marBottom w:val="0"/>
      <w:divBdr>
        <w:top w:val="none" w:sz="0" w:space="0" w:color="auto"/>
        <w:left w:val="none" w:sz="0" w:space="0" w:color="auto"/>
        <w:bottom w:val="none" w:sz="0" w:space="0" w:color="auto"/>
        <w:right w:val="none" w:sz="0" w:space="0" w:color="auto"/>
      </w:divBdr>
    </w:div>
    <w:div w:id="1768502269">
      <w:bodyDiv w:val="1"/>
      <w:marLeft w:val="0"/>
      <w:marRight w:val="0"/>
      <w:marTop w:val="0"/>
      <w:marBottom w:val="0"/>
      <w:divBdr>
        <w:top w:val="none" w:sz="0" w:space="0" w:color="auto"/>
        <w:left w:val="none" w:sz="0" w:space="0" w:color="auto"/>
        <w:bottom w:val="none" w:sz="0" w:space="0" w:color="auto"/>
        <w:right w:val="none" w:sz="0" w:space="0" w:color="auto"/>
      </w:divBdr>
    </w:div>
    <w:div w:id="1775319012">
      <w:bodyDiv w:val="1"/>
      <w:marLeft w:val="0"/>
      <w:marRight w:val="0"/>
      <w:marTop w:val="0"/>
      <w:marBottom w:val="0"/>
      <w:divBdr>
        <w:top w:val="none" w:sz="0" w:space="0" w:color="auto"/>
        <w:left w:val="none" w:sz="0" w:space="0" w:color="auto"/>
        <w:bottom w:val="none" w:sz="0" w:space="0" w:color="auto"/>
        <w:right w:val="none" w:sz="0" w:space="0" w:color="auto"/>
      </w:divBdr>
    </w:div>
    <w:div w:id="1816141332">
      <w:bodyDiv w:val="1"/>
      <w:marLeft w:val="0"/>
      <w:marRight w:val="0"/>
      <w:marTop w:val="0"/>
      <w:marBottom w:val="0"/>
      <w:divBdr>
        <w:top w:val="none" w:sz="0" w:space="0" w:color="auto"/>
        <w:left w:val="none" w:sz="0" w:space="0" w:color="auto"/>
        <w:bottom w:val="none" w:sz="0" w:space="0" w:color="auto"/>
        <w:right w:val="none" w:sz="0" w:space="0" w:color="auto"/>
      </w:divBdr>
    </w:div>
    <w:div w:id="1839533952">
      <w:bodyDiv w:val="1"/>
      <w:marLeft w:val="0"/>
      <w:marRight w:val="0"/>
      <w:marTop w:val="0"/>
      <w:marBottom w:val="0"/>
      <w:divBdr>
        <w:top w:val="none" w:sz="0" w:space="0" w:color="auto"/>
        <w:left w:val="none" w:sz="0" w:space="0" w:color="auto"/>
        <w:bottom w:val="none" w:sz="0" w:space="0" w:color="auto"/>
        <w:right w:val="none" w:sz="0" w:space="0" w:color="auto"/>
      </w:divBdr>
    </w:div>
    <w:div w:id="1850170397">
      <w:bodyDiv w:val="1"/>
      <w:marLeft w:val="0"/>
      <w:marRight w:val="0"/>
      <w:marTop w:val="0"/>
      <w:marBottom w:val="0"/>
      <w:divBdr>
        <w:top w:val="none" w:sz="0" w:space="0" w:color="auto"/>
        <w:left w:val="none" w:sz="0" w:space="0" w:color="auto"/>
        <w:bottom w:val="none" w:sz="0" w:space="0" w:color="auto"/>
        <w:right w:val="none" w:sz="0" w:space="0" w:color="auto"/>
      </w:divBdr>
    </w:div>
    <w:div w:id="1856188623">
      <w:bodyDiv w:val="1"/>
      <w:marLeft w:val="0"/>
      <w:marRight w:val="0"/>
      <w:marTop w:val="0"/>
      <w:marBottom w:val="0"/>
      <w:divBdr>
        <w:top w:val="none" w:sz="0" w:space="0" w:color="auto"/>
        <w:left w:val="none" w:sz="0" w:space="0" w:color="auto"/>
        <w:bottom w:val="none" w:sz="0" w:space="0" w:color="auto"/>
        <w:right w:val="none" w:sz="0" w:space="0" w:color="auto"/>
      </w:divBdr>
    </w:div>
    <w:div w:id="1864853935">
      <w:bodyDiv w:val="1"/>
      <w:marLeft w:val="0"/>
      <w:marRight w:val="0"/>
      <w:marTop w:val="0"/>
      <w:marBottom w:val="0"/>
      <w:divBdr>
        <w:top w:val="none" w:sz="0" w:space="0" w:color="auto"/>
        <w:left w:val="none" w:sz="0" w:space="0" w:color="auto"/>
        <w:bottom w:val="none" w:sz="0" w:space="0" w:color="auto"/>
        <w:right w:val="none" w:sz="0" w:space="0" w:color="auto"/>
      </w:divBdr>
    </w:div>
    <w:div w:id="1869291814">
      <w:bodyDiv w:val="1"/>
      <w:marLeft w:val="0"/>
      <w:marRight w:val="0"/>
      <w:marTop w:val="0"/>
      <w:marBottom w:val="0"/>
      <w:divBdr>
        <w:top w:val="none" w:sz="0" w:space="0" w:color="auto"/>
        <w:left w:val="none" w:sz="0" w:space="0" w:color="auto"/>
        <w:bottom w:val="none" w:sz="0" w:space="0" w:color="auto"/>
        <w:right w:val="none" w:sz="0" w:space="0" w:color="auto"/>
      </w:divBdr>
    </w:div>
    <w:div w:id="1886867690">
      <w:bodyDiv w:val="1"/>
      <w:marLeft w:val="0"/>
      <w:marRight w:val="0"/>
      <w:marTop w:val="0"/>
      <w:marBottom w:val="0"/>
      <w:divBdr>
        <w:top w:val="none" w:sz="0" w:space="0" w:color="auto"/>
        <w:left w:val="none" w:sz="0" w:space="0" w:color="auto"/>
        <w:bottom w:val="none" w:sz="0" w:space="0" w:color="auto"/>
        <w:right w:val="none" w:sz="0" w:space="0" w:color="auto"/>
      </w:divBdr>
    </w:div>
    <w:div w:id="1889299999">
      <w:bodyDiv w:val="1"/>
      <w:marLeft w:val="0"/>
      <w:marRight w:val="0"/>
      <w:marTop w:val="0"/>
      <w:marBottom w:val="0"/>
      <w:divBdr>
        <w:top w:val="none" w:sz="0" w:space="0" w:color="auto"/>
        <w:left w:val="none" w:sz="0" w:space="0" w:color="auto"/>
        <w:bottom w:val="none" w:sz="0" w:space="0" w:color="auto"/>
        <w:right w:val="none" w:sz="0" w:space="0" w:color="auto"/>
      </w:divBdr>
    </w:div>
    <w:div w:id="1906452058">
      <w:bodyDiv w:val="1"/>
      <w:marLeft w:val="0"/>
      <w:marRight w:val="0"/>
      <w:marTop w:val="0"/>
      <w:marBottom w:val="0"/>
      <w:divBdr>
        <w:top w:val="none" w:sz="0" w:space="0" w:color="auto"/>
        <w:left w:val="none" w:sz="0" w:space="0" w:color="auto"/>
        <w:bottom w:val="none" w:sz="0" w:space="0" w:color="auto"/>
        <w:right w:val="none" w:sz="0" w:space="0" w:color="auto"/>
      </w:divBdr>
    </w:div>
    <w:div w:id="1925062968">
      <w:bodyDiv w:val="1"/>
      <w:marLeft w:val="0"/>
      <w:marRight w:val="0"/>
      <w:marTop w:val="0"/>
      <w:marBottom w:val="0"/>
      <w:divBdr>
        <w:top w:val="none" w:sz="0" w:space="0" w:color="auto"/>
        <w:left w:val="none" w:sz="0" w:space="0" w:color="auto"/>
        <w:bottom w:val="none" w:sz="0" w:space="0" w:color="auto"/>
        <w:right w:val="none" w:sz="0" w:space="0" w:color="auto"/>
      </w:divBdr>
    </w:div>
    <w:div w:id="1936012537">
      <w:bodyDiv w:val="1"/>
      <w:marLeft w:val="0"/>
      <w:marRight w:val="0"/>
      <w:marTop w:val="0"/>
      <w:marBottom w:val="0"/>
      <w:divBdr>
        <w:top w:val="none" w:sz="0" w:space="0" w:color="auto"/>
        <w:left w:val="none" w:sz="0" w:space="0" w:color="auto"/>
        <w:bottom w:val="none" w:sz="0" w:space="0" w:color="auto"/>
        <w:right w:val="none" w:sz="0" w:space="0" w:color="auto"/>
      </w:divBdr>
    </w:div>
    <w:div w:id="1953972715">
      <w:bodyDiv w:val="1"/>
      <w:marLeft w:val="0"/>
      <w:marRight w:val="0"/>
      <w:marTop w:val="0"/>
      <w:marBottom w:val="0"/>
      <w:divBdr>
        <w:top w:val="none" w:sz="0" w:space="0" w:color="auto"/>
        <w:left w:val="none" w:sz="0" w:space="0" w:color="auto"/>
        <w:bottom w:val="none" w:sz="0" w:space="0" w:color="auto"/>
        <w:right w:val="none" w:sz="0" w:space="0" w:color="auto"/>
      </w:divBdr>
    </w:div>
    <w:div w:id="1968580951">
      <w:bodyDiv w:val="1"/>
      <w:marLeft w:val="0"/>
      <w:marRight w:val="0"/>
      <w:marTop w:val="0"/>
      <w:marBottom w:val="0"/>
      <w:divBdr>
        <w:top w:val="none" w:sz="0" w:space="0" w:color="auto"/>
        <w:left w:val="none" w:sz="0" w:space="0" w:color="auto"/>
        <w:bottom w:val="none" w:sz="0" w:space="0" w:color="auto"/>
        <w:right w:val="none" w:sz="0" w:space="0" w:color="auto"/>
      </w:divBdr>
    </w:div>
    <w:div w:id="1989939473">
      <w:bodyDiv w:val="1"/>
      <w:marLeft w:val="0"/>
      <w:marRight w:val="0"/>
      <w:marTop w:val="0"/>
      <w:marBottom w:val="0"/>
      <w:divBdr>
        <w:top w:val="none" w:sz="0" w:space="0" w:color="auto"/>
        <w:left w:val="none" w:sz="0" w:space="0" w:color="auto"/>
        <w:bottom w:val="none" w:sz="0" w:space="0" w:color="auto"/>
        <w:right w:val="none" w:sz="0" w:space="0" w:color="auto"/>
      </w:divBdr>
    </w:div>
    <w:div w:id="1990211367">
      <w:bodyDiv w:val="1"/>
      <w:marLeft w:val="0"/>
      <w:marRight w:val="0"/>
      <w:marTop w:val="0"/>
      <w:marBottom w:val="0"/>
      <w:divBdr>
        <w:top w:val="none" w:sz="0" w:space="0" w:color="auto"/>
        <w:left w:val="none" w:sz="0" w:space="0" w:color="auto"/>
        <w:bottom w:val="none" w:sz="0" w:space="0" w:color="auto"/>
        <w:right w:val="none" w:sz="0" w:space="0" w:color="auto"/>
      </w:divBdr>
    </w:div>
    <w:div w:id="1992562544">
      <w:bodyDiv w:val="1"/>
      <w:marLeft w:val="0"/>
      <w:marRight w:val="0"/>
      <w:marTop w:val="0"/>
      <w:marBottom w:val="0"/>
      <w:divBdr>
        <w:top w:val="none" w:sz="0" w:space="0" w:color="auto"/>
        <w:left w:val="none" w:sz="0" w:space="0" w:color="auto"/>
        <w:bottom w:val="none" w:sz="0" w:space="0" w:color="auto"/>
        <w:right w:val="none" w:sz="0" w:space="0" w:color="auto"/>
      </w:divBdr>
    </w:div>
    <w:div w:id="2006008676">
      <w:bodyDiv w:val="1"/>
      <w:marLeft w:val="0"/>
      <w:marRight w:val="0"/>
      <w:marTop w:val="0"/>
      <w:marBottom w:val="0"/>
      <w:divBdr>
        <w:top w:val="none" w:sz="0" w:space="0" w:color="auto"/>
        <w:left w:val="none" w:sz="0" w:space="0" w:color="auto"/>
        <w:bottom w:val="none" w:sz="0" w:space="0" w:color="auto"/>
        <w:right w:val="none" w:sz="0" w:space="0" w:color="auto"/>
      </w:divBdr>
    </w:div>
    <w:div w:id="2006057045">
      <w:bodyDiv w:val="1"/>
      <w:marLeft w:val="0"/>
      <w:marRight w:val="0"/>
      <w:marTop w:val="0"/>
      <w:marBottom w:val="0"/>
      <w:divBdr>
        <w:top w:val="none" w:sz="0" w:space="0" w:color="auto"/>
        <w:left w:val="none" w:sz="0" w:space="0" w:color="auto"/>
        <w:bottom w:val="none" w:sz="0" w:space="0" w:color="auto"/>
        <w:right w:val="none" w:sz="0" w:space="0" w:color="auto"/>
      </w:divBdr>
    </w:div>
    <w:div w:id="2021469159">
      <w:bodyDiv w:val="1"/>
      <w:marLeft w:val="0"/>
      <w:marRight w:val="0"/>
      <w:marTop w:val="0"/>
      <w:marBottom w:val="0"/>
      <w:divBdr>
        <w:top w:val="none" w:sz="0" w:space="0" w:color="auto"/>
        <w:left w:val="none" w:sz="0" w:space="0" w:color="auto"/>
        <w:bottom w:val="none" w:sz="0" w:space="0" w:color="auto"/>
        <w:right w:val="none" w:sz="0" w:space="0" w:color="auto"/>
      </w:divBdr>
    </w:div>
    <w:div w:id="2031298020">
      <w:bodyDiv w:val="1"/>
      <w:marLeft w:val="0"/>
      <w:marRight w:val="0"/>
      <w:marTop w:val="0"/>
      <w:marBottom w:val="0"/>
      <w:divBdr>
        <w:top w:val="none" w:sz="0" w:space="0" w:color="auto"/>
        <w:left w:val="none" w:sz="0" w:space="0" w:color="auto"/>
        <w:bottom w:val="none" w:sz="0" w:space="0" w:color="auto"/>
        <w:right w:val="none" w:sz="0" w:space="0" w:color="auto"/>
      </w:divBdr>
    </w:div>
    <w:div w:id="2070421534">
      <w:bodyDiv w:val="1"/>
      <w:marLeft w:val="0"/>
      <w:marRight w:val="0"/>
      <w:marTop w:val="0"/>
      <w:marBottom w:val="0"/>
      <w:divBdr>
        <w:top w:val="none" w:sz="0" w:space="0" w:color="auto"/>
        <w:left w:val="none" w:sz="0" w:space="0" w:color="auto"/>
        <w:bottom w:val="none" w:sz="0" w:space="0" w:color="auto"/>
        <w:right w:val="none" w:sz="0" w:space="0" w:color="auto"/>
      </w:divBdr>
    </w:div>
    <w:div w:id="2072533287">
      <w:bodyDiv w:val="1"/>
      <w:marLeft w:val="0"/>
      <w:marRight w:val="0"/>
      <w:marTop w:val="0"/>
      <w:marBottom w:val="0"/>
      <w:divBdr>
        <w:top w:val="none" w:sz="0" w:space="0" w:color="auto"/>
        <w:left w:val="none" w:sz="0" w:space="0" w:color="auto"/>
        <w:bottom w:val="none" w:sz="0" w:space="0" w:color="auto"/>
        <w:right w:val="none" w:sz="0" w:space="0" w:color="auto"/>
      </w:divBdr>
    </w:div>
    <w:div w:id="2088184538">
      <w:bodyDiv w:val="1"/>
      <w:marLeft w:val="0"/>
      <w:marRight w:val="0"/>
      <w:marTop w:val="0"/>
      <w:marBottom w:val="0"/>
      <w:divBdr>
        <w:top w:val="none" w:sz="0" w:space="0" w:color="auto"/>
        <w:left w:val="none" w:sz="0" w:space="0" w:color="auto"/>
        <w:bottom w:val="none" w:sz="0" w:space="0" w:color="auto"/>
        <w:right w:val="none" w:sz="0" w:space="0" w:color="auto"/>
      </w:divBdr>
    </w:div>
    <w:div w:id="2104522248">
      <w:bodyDiv w:val="1"/>
      <w:marLeft w:val="0"/>
      <w:marRight w:val="0"/>
      <w:marTop w:val="0"/>
      <w:marBottom w:val="0"/>
      <w:divBdr>
        <w:top w:val="none" w:sz="0" w:space="0" w:color="auto"/>
        <w:left w:val="none" w:sz="0" w:space="0" w:color="auto"/>
        <w:bottom w:val="none" w:sz="0" w:space="0" w:color="auto"/>
        <w:right w:val="none" w:sz="0" w:space="0" w:color="auto"/>
      </w:divBdr>
    </w:div>
    <w:div w:id="2145148933">
      <w:bodyDiv w:val="1"/>
      <w:marLeft w:val="0"/>
      <w:marRight w:val="0"/>
      <w:marTop w:val="0"/>
      <w:marBottom w:val="0"/>
      <w:divBdr>
        <w:top w:val="none" w:sz="0" w:space="0" w:color="auto"/>
        <w:left w:val="none" w:sz="0" w:space="0" w:color="auto"/>
        <w:bottom w:val="none" w:sz="0" w:space="0" w:color="auto"/>
        <w:right w:val="none" w:sz="0" w:space="0" w:color="auto"/>
      </w:divBdr>
    </w:div>
    <w:div w:id="21470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tif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tif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Oks19</b:Tag>
    <b:SourceType>ElectronicSource</b:SourceType>
    <b:Guid>{3B78F482-ED46-4BEB-9BD3-AF1B64423F12}</b:Guid>
    <b:Title>Vegan: Community Ecology Package</b:Title>
    <b:Year>2019</b:Year>
    <b:LCID>en-GB</b:LCID>
    <b:Author>
      <b:Author>
        <b:NameList>
          <b:Person>
            <b:Last>Oksanen Jari</b:Last>
            <b:First>Guillaume</b:First>
            <b:Middle>Blachet F.</b:Middle>
          </b:Person>
        </b:NameList>
      </b:Author>
    </b:Author>
    <b:RefOrder>1</b:RefOrder>
  </b:Source>
</b:Sources>
</file>

<file path=customXml/itemProps1.xml><?xml version="1.0" encoding="utf-8"?>
<ds:datastoreItem xmlns:ds="http://schemas.openxmlformats.org/officeDocument/2006/customXml" ds:itemID="{D4DFF7E2-15AF-41F1-B51A-FBF952F8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67810</Words>
  <Characters>400081</Characters>
  <Application>Microsoft Office Word</Application>
  <DocSecurity>0</DocSecurity>
  <Lines>3334</Lines>
  <Paragraphs>933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DominikKebrle</dc:creator>
  <cp:lastModifiedBy>Vojtěch  Barták</cp:lastModifiedBy>
  <cp:revision>16</cp:revision>
  <dcterms:created xsi:type="dcterms:W3CDTF">2021-06-07T18:07:00Z</dcterms:created>
  <dcterms:modified xsi:type="dcterms:W3CDTF">2021-06-11T13:25:00Z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http://www.zotero.org/styles/biological-conservation</vt:lpwstr>
  </property>
  <property fmtid="{D5CDD505-2E9C-101B-9397-08002B2CF9AE}" pid="9" name="Mendeley Recent Style Name 3_1">
    <vt:lpwstr>Biological Conservation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http://www.zotero.org/styles/forest-ecology-and-management</vt:lpwstr>
  </property>
  <property fmtid="{D5CDD505-2E9C-101B-9397-08002B2CF9AE}" pid="13" name="Mendeley Recent Style Name 5_1">
    <vt:lpwstr>Forest Ecology and Management</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http://www.zotero.org/styles/national-library-of-medicine</vt:lpwstr>
  </property>
  <property fmtid="{D5CDD505-2E9C-101B-9397-08002B2CF9AE}" pid="21" name="Mendeley Recent Style Name 9_1">
    <vt:lpwstr>National Library of Medicine</vt:lpwstr>
  </property>
  <property fmtid="{D5CDD505-2E9C-101B-9397-08002B2CF9AE}" pid="22" name="Mendeley Document_1">
    <vt:lpwstr>True</vt:lpwstr>
  </property>
  <property fmtid="{D5CDD505-2E9C-101B-9397-08002B2CF9AE}" pid="23" name="Mendeley Unique User Id_1">
    <vt:lpwstr>93f1a87e-c2f0-35a7-a5f5-47d797714725</vt:lpwstr>
  </property>
  <property fmtid="{D5CDD505-2E9C-101B-9397-08002B2CF9AE}" pid="24" name="Mendeley Citation Style_1">
    <vt:lpwstr>http://www.zotero.org/styles/forest-ecology-and-management</vt:lpwstr>
  </property>
</Properties>
</file>